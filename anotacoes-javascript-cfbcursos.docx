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05285" w14:textId="77777777" w:rsidR="00AD2FA7" w:rsidRPr="00AD2FA7" w:rsidRDefault="00AD2FA7" w:rsidP="00AD2FA7">
      <w:pPr>
        <w:shd w:val="clear" w:color="auto" w:fill="0F0F0F"/>
        <w:spacing w:after="0" w:line="240" w:lineRule="auto"/>
        <w:outlineLvl w:val="0"/>
        <w:rPr>
          <w:rFonts w:ascii="Roboto" w:eastAsia="Times New Roman" w:hAnsi="Roboto" w:cs="Times New Roman"/>
          <w:b/>
          <w:bCs/>
          <w:color w:val="F1F1F1"/>
          <w:kern w:val="36"/>
          <w:sz w:val="48"/>
          <w:szCs w:val="48"/>
          <w:lang w:eastAsia="pt-BR"/>
          <w14:ligatures w14:val="none"/>
        </w:rPr>
      </w:pPr>
      <w:r w:rsidRPr="00AD2FA7">
        <w:rPr>
          <w:rFonts w:ascii="Roboto" w:eastAsia="Times New Roman" w:hAnsi="Roboto" w:cs="Times New Roman"/>
          <w:b/>
          <w:bCs/>
          <w:color w:val="F1F1F1"/>
          <w:kern w:val="36"/>
          <w:sz w:val="48"/>
          <w:szCs w:val="48"/>
          <w:lang w:eastAsia="pt-BR"/>
          <w14:ligatures w14:val="none"/>
        </w:rPr>
        <w:t>Novo Curso de Javascript Completo, Profissional e Moderno - Curso de Javascript Moderno - Aula 01</w:t>
      </w:r>
    </w:p>
    <w:p w14:paraId="41FB42B2" w14:textId="77777777" w:rsidR="00AD2FA7" w:rsidRDefault="00AD2FA7"/>
    <w:p w14:paraId="7FAE6473" w14:textId="14654A87" w:rsidR="00AD2FA7" w:rsidRDefault="00AD2FA7">
      <w:del w:id="0" w:author="Jonatas Nunespf" w:date="2024-04-04T22:38:00Z" w16du:dateUtc="2024-04-05T01:38:00Z">
        <w:r w:rsidDel="00391019">
          <w:delText>JavaScript</w:delText>
        </w:r>
      </w:del>
      <w:ins w:id="1" w:author="Jonatas Nunespf" w:date="2024-04-04T22:38:00Z" w16du:dateUtc="2024-04-05T01:38:00Z">
        <w:r w:rsidR="00391019">
          <w:t>Javascript</w:t>
        </w:r>
      </w:ins>
      <w:r>
        <w:t xml:space="preserve"> e uma linguagem que roda tanto do lado do cliente quanto do lado do servidor.</w:t>
      </w:r>
    </w:p>
    <w:p w14:paraId="76AD215D" w14:textId="5AF9BF3C" w:rsidR="00AD2FA7" w:rsidRDefault="00AD2FA7">
      <w:r>
        <w:t>Devemos baixar o node, podemos instalar o nodeJs no próprio site deles.</w:t>
      </w:r>
    </w:p>
    <w:p w14:paraId="3F633F5A" w14:textId="2598DE2F" w:rsidR="00AD2FA7" w:rsidRDefault="00AD2FA7">
      <w:pPr>
        <w:rPr>
          <w:b/>
          <w:bCs/>
        </w:rPr>
      </w:pPr>
      <w:r>
        <w:t xml:space="preserve">Para conferir se o </w:t>
      </w:r>
      <w:del w:id="2" w:author="Jonatas Nunespf" w:date="2024-04-04T22:38:00Z" w16du:dateUtc="2024-04-05T01:38:00Z">
        <w:r w:rsidDel="00391019">
          <w:delText>nodejs</w:delText>
        </w:r>
      </w:del>
      <w:ins w:id="3" w:author="Jonatas Nunespf" w:date="2024-04-04T22:38:00Z" w16du:dateUtc="2024-04-05T01:38:00Z">
        <w:r w:rsidR="00391019">
          <w:t>nodeJs</w:t>
        </w:r>
      </w:ins>
      <w:r>
        <w:t xml:space="preserve"> </w:t>
      </w:r>
      <w:del w:id="4" w:author="Jonatas Nunespf" w:date="2024-04-04T22:38:00Z" w16du:dateUtc="2024-04-05T01:38:00Z">
        <w:r w:rsidDel="00391019">
          <w:delText>esta</w:delText>
        </w:r>
      </w:del>
      <w:ins w:id="5" w:author="Jonatas Nunespf" w:date="2024-04-04T22:38:00Z" w16du:dateUtc="2024-04-05T01:38:00Z">
        <w:r w:rsidR="00391019">
          <w:t>está</w:t>
        </w:r>
      </w:ins>
      <w:r>
        <w:t xml:space="preserve"> instalado podemos escrever no prompt de </w:t>
      </w:r>
      <w:proofErr w:type="gramStart"/>
      <w:r>
        <w:t xml:space="preserve">comando </w:t>
      </w:r>
      <w:r w:rsidRPr="00AD2FA7">
        <w:rPr>
          <w:b/>
          <w:bCs/>
        </w:rPr>
        <w:t>Node</w:t>
      </w:r>
      <w:proofErr w:type="gramEnd"/>
      <w:r w:rsidRPr="00AD2FA7">
        <w:rPr>
          <w:b/>
          <w:bCs/>
        </w:rPr>
        <w:t xml:space="preserve"> -v</w:t>
      </w:r>
    </w:p>
    <w:p w14:paraId="5A2C93F1" w14:textId="34724019" w:rsidR="00AD2FA7" w:rsidRDefault="00AD2FA7" w:rsidP="00AD2FA7">
      <w:r>
        <w:t xml:space="preserve">Para começar a escrever nosso codigo em </w:t>
      </w:r>
      <w:del w:id="6" w:author="Jonatas Nunespf" w:date="2024-04-04T22:38:00Z" w16du:dateUtc="2024-04-05T01:38:00Z">
        <w:r w:rsidDel="00391019">
          <w:delText>JavaScript</w:delText>
        </w:r>
      </w:del>
      <w:ins w:id="7" w:author="Jonatas Nunespf" w:date="2024-04-04T22:38:00Z" w16du:dateUtc="2024-04-05T01:38:00Z">
        <w:r w:rsidR="00391019">
          <w:t>Javascript</w:t>
        </w:r>
      </w:ins>
      <w:r>
        <w:t xml:space="preserve"> devemos criar um arquivo com .js no final do nome, o nome pode ser qualquer um por exemplo teste.js desde que tenha .js no final.</w:t>
      </w:r>
    </w:p>
    <w:p w14:paraId="4B5645CC" w14:textId="2D7524F8" w:rsidR="00637562" w:rsidRDefault="00637562" w:rsidP="00AD2FA7">
      <w:del w:id="8" w:author="Jonatas Nunespf" w:date="2024-04-04T22:38:00Z" w16du:dateUtc="2024-04-05T01:38:00Z">
        <w:r w:rsidDel="00391019">
          <w:delText>JavaScript</w:delText>
        </w:r>
      </w:del>
      <w:ins w:id="9" w:author="Jonatas Nunespf" w:date="2024-04-04T22:38:00Z" w16du:dateUtc="2024-04-05T01:38:00Z">
        <w:r w:rsidR="00391019">
          <w:t>Javascript</w:t>
        </w:r>
      </w:ins>
      <w:r>
        <w:t xml:space="preserve"> e uma linguagem interpretada e não compilada significa que </w:t>
      </w:r>
      <w:del w:id="10" w:author="Jonatas Nunespf" w:date="2024-04-04T22:38:00Z" w16du:dateUtc="2024-04-05T01:38:00Z">
        <w:r w:rsidDel="00391019">
          <w:delText>e</w:delText>
        </w:r>
      </w:del>
      <w:ins w:id="11" w:author="Jonatas Nunespf" w:date="2024-04-04T22:38:00Z" w16du:dateUtc="2024-04-05T01:38:00Z">
        <w:r w:rsidR="00391019">
          <w:t>é</w:t>
        </w:r>
      </w:ins>
      <w:r>
        <w:t xml:space="preserve"> executada em tempo real não preciso compilar o codigo e criar um executável.</w:t>
      </w:r>
    </w:p>
    <w:p w14:paraId="6345F0CD" w14:textId="0D33CC6E" w:rsidR="00AD2FA7" w:rsidRDefault="00AD2FA7" w:rsidP="00AD2FA7">
      <w:r>
        <w:t>.</w:t>
      </w:r>
    </w:p>
    <w:p w14:paraId="1ABF04EE" w14:textId="6568881D" w:rsidR="00AD2FA7" w:rsidRDefault="00AD2FA7" w:rsidP="00637562">
      <w:pPr>
        <w:pStyle w:val="Ttulo2"/>
        <w:pBdr>
          <w:top w:val="single" w:sz="4" w:space="1" w:color="auto"/>
          <w:left w:val="single" w:sz="4" w:space="4" w:color="auto"/>
          <w:bottom w:val="single" w:sz="4" w:space="1" w:color="auto"/>
          <w:right w:val="single" w:sz="4" w:space="4" w:color="auto"/>
        </w:pBdr>
        <w:rPr>
          <w:b/>
          <w:bCs/>
        </w:rPr>
      </w:pPr>
      <w:r w:rsidRPr="00AD2FA7">
        <w:rPr>
          <w:b/>
          <w:bCs/>
        </w:rPr>
        <w:t>Console.log</w:t>
      </w:r>
    </w:p>
    <w:p w14:paraId="2B59E5EE" w14:textId="0B53B03D" w:rsidR="00AD2FA7" w:rsidRDefault="00AD2FA7" w:rsidP="00637562">
      <w:pPr>
        <w:pBdr>
          <w:top w:val="single" w:sz="4" w:space="1" w:color="auto"/>
          <w:left w:val="single" w:sz="4" w:space="4" w:color="auto"/>
          <w:bottom w:val="single" w:sz="4" w:space="1" w:color="auto"/>
          <w:right w:val="single" w:sz="4" w:space="4" w:color="auto"/>
        </w:pBdr>
      </w:pPr>
      <w:r>
        <w:t>Faz a impressão no console, e o comando de saída, tudo que for escrito nele e imprimido no console.</w:t>
      </w:r>
    </w:p>
    <w:p w14:paraId="279E7D16" w14:textId="6CA90286" w:rsidR="00AD2FA7" w:rsidRPr="00637562" w:rsidRDefault="00AD2FA7"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del w:id="12" w:author="Jonatas Nunespf" w:date="2024-04-07T14:45:00Z" w16du:dateUtc="2024-04-07T17:45:00Z">
        <w:r w:rsidRPr="00AD2FA7" w:rsidDel="00E057DF">
          <w:rPr>
            <w:rFonts w:ascii="Consolas" w:eastAsia="Times New Roman" w:hAnsi="Consolas" w:cs="Times New Roman"/>
            <w:color w:val="BD93F9"/>
            <w:kern w:val="0"/>
            <w:sz w:val="21"/>
            <w:szCs w:val="21"/>
            <w:lang w:eastAsia="pt-BR"/>
            <w14:ligatures w14:val="none"/>
          </w:rPr>
          <w:delText>console</w:delText>
        </w:r>
        <w:r w:rsidRPr="00AD2FA7" w:rsidDel="00E057DF">
          <w:rPr>
            <w:rFonts w:ascii="Consolas" w:eastAsia="Times New Roman" w:hAnsi="Consolas" w:cs="Times New Roman"/>
            <w:color w:val="F8F8F2"/>
            <w:kern w:val="0"/>
            <w:sz w:val="21"/>
            <w:szCs w:val="21"/>
            <w:lang w:eastAsia="pt-BR"/>
            <w14:ligatures w14:val="none"/>
          </w:rPr>
          <w:delText>.</w:delText>
        </w:r>
        <w:r w:rsidRPr="00AD2FA7" w:rsidDel="00E057DF">
          <w:rPr>
            <w:rFonts w:ascii="Consolas" w:eastAsia="Times New Roman" w:hAnsi="Consolas" w:cs="Times New Roman"/>
            <w:color w:val="50FA7B"/>
            <w:kern w:val="0"/>
            <w:sz w:val="21"/>
            <w:szCs w:val="21"/>
            <w:lang w:eastAsia="pt-BR"/>
            <w14:ligatures w14:val="none"/>
          </w:rPr>
          <w:delText>log</w:delText>
        </w:r>
        <w:r w:rsidRPr="00AD2FA7" w:rsidDel="00E057DF">
          <w:rPr>
            <w:rFonts w:ascii="Consolas" w:eastAsia="Times New Roman" w:hAnsi="Consolas" w:cs="Times New Roman"/>
            <w:color w:val="F8F8F2"/>
            <w:kern w:val="0"/>
            <w:sz w:val="21"/>
            <w:szCs w:val="21"/>
            <w:lang w:eastAsia="pt-BR"/>
            <w14:ligatures w14:val="none"/>
          </w:rPr>
          <w:delText>(</w:delText>
        </w:r>
      </w:del>
      <w:ins w:id="13" w:author="Jonatas Nunespf" w:date="2024-04-07T14:45:00Z" w16du:dateUtc="2024-04-07T17:45:00Z">
        <w:r w:rsidR="00E057DF" w:rsidRPr="00AD2FA7">
          <w:rPr>
            <w:rFonts w:ascii="Consolas" w:eastAsia="Times New Roman" w:hAnsi="Consolas" w:cs="Times New Roman"/>
            <w:color w:val="BD93F9"/>
            <w:kern w:val="0"/>
            <w:sz w:val="21"/>
            <w:szCs w:val="21"/>
            <w:lang w:eastAsia="pt-BR"/>
            <w14:ligatures w14:val="none"/>
          </w:rPr>
          <w:t>console</w:t>
        </w:r>
        <w:r w:rsidR="00E057DF" w:rsidRPr="00AD2FA7">
          <w:rPr>
            <w:rFonts w:ascii="Consolas" w:eastAsia="Times New Roman" w:hAnsi="Consolas" w:cs="Times New Roman"/>
            <w:color w:val="F8F8F2"/>
            <w:kern w:val="0"/>
            <w:sz w:val="21"/>
            <w:szCs w:val="21"/>
            <w:lang w:eastAsia="pt-BR"/>
            <w14:ligatures w14:val="none"/>
          </w:rPr>
          <w:t>.</w:t>
        </w:r>
        <w:r w:rsidR="00E057DF" w:rsidRPr="00AD2FA7">
          <w:rPr>
            <w:rFonts w:ascii="Consolas" w:eastAsia="Times New Roman" w:hAnsi="Consolas" w:cs="Times New Roman"/>
            <w:color w:val="50FA7B"/>
            <w:kern w:val="0"/>
            <w:sz w:val="21"/>
            <w:szCs w:val="21"/>
            <w:lang w:eastAsia="pt-BR"/>
            <w14:ligatures w14:val="none"/>
          </w:rPr>
          <w:t>log</w:t>
        </w:r>
        <w:r w:rsidR="00E057DF" w:rsidRPr="00AD2FA7">
          <w:rPr>
            <w:rFonts w:ascii="Consolas" w:eastAsia="Times New Roman" w:hAnsi="Consolas" w:cs="Times New Roman"/>
            <w:color w:val="F8F8F2"/>
            <w:kern w:val="0"/>
            <w:sz w:val="21"/>
            <w:szCs w:val="21"/>
            <w:lang w:eastAsia="pt-BR"/>
            <w14:ligatures w14:val="none"/>
          </w:rPr>
          <w:t xml:space="preserve"> (</w:t>
        </w:r>
      </w:ins>
      <w:r w:rsidRPr="00AD2FA7">
        <w:rPr>
          <w:rFonts w:ascii="Consolas" w:eastAsia="Times New Roman" w:hAnsi="Consolas" w:cs="Times New Roman"/>
          <w:color w:val="E9F284"/>
          <w:kern w:val="0"/>
          <w:sz w:val="21"/>
          <w:szCs w:val="21"/>
          <w:lang w:eastAsia="pt-BR"/>
          <w14:ligatures w14:val="none"/>
        </w:rPr>
        <w:t>"</w:t>
      </w:r>
      <w:r w:rsidRPr="00AD2FA7">
        <w:rPr>
          <w:rFonts w:ascii="Consolas" w:eastAsia="Times New Roman" w:hAnsi="Consolas" w:cs="Times New Roman"/>
          <w:color w:val="F1FA8C"/>
          <w:kern w:val="0"/>
          <w:sz w:val="21"/>
          <w:szCs w:val="21"/>
          <w:lang w:eastAsia="pt-BR"/>
          <w14:ligatures w14:val="none"/>
        </w:rPr>
        <w:t>Alo, mundo!</w:t>
      </w:r>
      <w:r w:rsidRPr="00AD2FA7">
        <w:rPr>
          <w:rFonts w:ascii="Consolas" w:eastAsia="Times New Roman" w:hAnsi="Consolas" w:cs="Times New Roman"/>
          <w:color w:val="E9F284"/>
          <w:kern w:val="0"/>
          <w:sz w:val="21"/>
          <w:szCs w:val="21"/>
          <w:lang w:eastAsia="pt-BR"/>
          <w14:ligatures w14:val="none"/>
        </w:rPr>
        <w:t>"</w:t>
      </w:r>
      <w:r w:rsidRPr="00AD2FA7">
        <w:rPr>
          <w:rFonts w:ascii="Consolas" w:eastAsia="Times New Roman" w:hAnsi="Consolas" w:cs="Times New Roman"/>
          <w:color w:val="F8F8F2"/>
          <w:kern w:val="0"/>
          <w:sz w:val="21"/>
          <w:szCs w:val="21"/>
          <w:lang w:eastAsia="pt-BR"/>
          <w14:ligatures w14:val="none"/>
        </w:rPr>
        <w:t>)</w:t>
      </w:r>
      <w:r>
        <w:rPr>
          <w:rFonts w:ascii="Consolas" w:eastAsia="Times New Roman" w:hAnsi="Consolas" w:cs="Times New Roman"/>
          <w:color w:val="F8F8F2"/>
          <w:kern w:val="0"/>
          <w:sz w:val="21"/>
          <w:szCs w:val="21"/>
          <w:lang w:eastAsia="pt-BR"/>
          <w14:ligatures w14:val="none"/>
        </w:rPr>
        <w:t>;</w:t>
      </w:r>
    </w:p>
    <w:p w14:paraId="2AF857EF" w14:textId="32C1CC46" w:rsidR="00AD2FA7" w:rsidRDefault="00AD2FA7" w:rsidP="00637562">
      <w:pPr>
        <w:pBdr>
          <w:top w:val="single" w:sz="4" w:space="1" w:color="auto"/>
          <w:left w:val="single" w:sz="4" w:space="4" w:color="auto"/>
          <w:bottom w:val="single" w:sz="4" w:space="1" w:color="auto"/>
          <w:right w:val="single" w:sz="4" w:space="4" w:color="auto"/>
        </w:pBdr>
      </w:pPr>
      <w:r>
        <w:t xml:space="preserve">Esse codigo vai imprimir no console o texto Alo, </w:t>
      </w:r>
      <w:del w:id="14" w:author="Jonatas Nunespf" w:date="2024-04-04T22:38:00Z" w16du:dateUtc="2024-04-05T01:38:00Z">
        <w:r w:rsidDel="00391019">
          <w:delText>mundo!.</w:delText>
        </w:r>
      </w:del>
      <w:ins w:id="15" w:author="Jonatas Nunespf" w:date="2024-04-04T22:38:00Z" w16du:dateUtc="2024-04-05T01:38:00Z">
        <w:r w:rsidR="00391019">
          <w:t>mundo!</w:t>
        </w:r>
      </w:ins>
    </w:p>
    <w:p w14:paraId="25E9521E" w14:textId="030005AB" w:rsidR="00AD2FA7" w:rsidRDefault="00AD2FA7" w:rsidP="00AD2FA7">
      <w:r>
        <w:t>.</w:t>
      </w:r>
    </w:p>
    <w:p w14:paraId="43DFDEB2" w14:textId="44E9A3A5" w:rsidR="00AD2FA7" w:rsidRDefault="00AD2FA7" w:rsidP="00637562">
      <w:pPr>
        <w:pStyle w:val="Ttulo2"/>
        <w:pBdr>
          <w:top w:val="single" w:sz="4" w:space="1" w:color="auto"/>
          <w:left w:val="single" w:sz="4" w:space="4" w:color="auto"/>
          <w:bottom w:val="single" w:sz="4" w:space="1" w:color="auto"/>
          <w:right w:val="single" w:sz="4" w:space="4" w:color="auto"/>
        </w:pBdr>
        <w:rPr>
          <w:b/>
          <w:bCs/>
        </w:rPr>
      </w:pPr>
      <w:del w:id="16" w:author="Jonatas Nunespf" w:date="2024-04-04T22:38:00Z" w16du:dateUtc="2024-04-05T01:38:00Z">
        <w:r w:rsidRPr="00AD2FA7" w:rsidDel="00391019">
          <w:rPr>
            <w:b/>
            <w:bCs/>
          </w:rPr>
          <w:delText>Comentarios</w:delText>
        </w:r>
      </w:del>
      <w:ins w:id="17" w:author="Jonatas Nunespf" w:date="2024-04-04T22:38:00Z" w16du:dateUtc="2024-04-05T01:38:00Z">
        <w:r w:rsidR="00391019" w:rsidRPr="00AD2FA7">
          <w:rPr>
            <w:b/>
            <w:bCs/>
          </w:rPr>
          <w:t>Comentários</w:t>
        </w:r>
      </w:ins>
    </w:p>
    <w:p w14:paraId="0D234030" w14:textId="2E32AFB1" w:rsidR="00637562" w:rsidRPr="00637562" w:rsidRDefault="00637562" w:rsidP="00637562">
      <w:pPr>
        <w:pBdr>
          <w:top w:val="single" w:sz="4" w:space="1" w:color="auto"/>
          <w:left w:val="single" w:sz="4" w:space="4" w:color="auto"/>
          <w:bottom w:val="single" w:sz="4" w:space="1" w:color="auto"/>
          <w:right w:val="single" w:sz="4" w:space="4" w:color="auto"/>
        </w:pBdr>
      </w:pPr>
      <w:r>
        <w:t xml:space="preserve"> Os comentários em um codigo podem servir para diversas coisas como por exemplo explicar para que serve um codigo ou </w:t>
      </w:r>
      <w:del w:id="18" w:author="Jonatas Nunespf" w:date="2024-04-07T14:45:00Z" w16du:dateUtc="2024-04-07T17:45:00Z">
        <w:r w:rsidDel="00E057DF">
          <w:delText>ate</w:delText>
        </w:r>
      </w:del>
      <w:ins w:id="19" w:author="Jonatas Nunespf" w:date="2024-04-07T14:45:00Z" w16du:dateUtc="2024-04-07T17:45:00Z">
        <w:r w:rsidR="00E057DF">
          <w:t>até</w:t>
        </w:r>
      </w:ins>
      <w:r>
        <w:t xml:space="preserve"> mesmo organizar, </w:t>
      </w:r>
      <w:del w:id="20" w:author="Jonatas Nunespf" w:date="2024-04-04T22:38:00Z" w16du:dateUtc="2024-04-05T01:38:00Z">
        <w:r w:rsidDel="00391019">
          <w:delText>os comentário</w:delText>
        </w:r>
      </w:del>
      <w:ins w:id="21" w:author="Jonatas Nunespf" w:date="2024-04-04T22:38:00Z" w16du:dateUtc="2024-04-05T01:38:00Z">
        <w:r w:rsidR="00391019">
          <w:t>os comentários</w:t>
        </w:r>
      </w:ins>
      <w:r>
        <w:t xml:space="preserve"> não serão </w:t>
      </w:r>
      <w:del w:id="22" w:author="Jonatas Nunespf" w:date="2024-04-04T22:38:00Z" w16du:dateUtc="2024-04-05T01:38:00Z">
        <w:r w:rsidDel="00391019">
          <w:delText>rodado ou executados</w:delText>
        </w:r>
      </w:del>
      <w:ins w:id="23" w:author="Jonatas Nunespf" w:date="2024-04-04T22:38:00Z" w16du:dateUtc="2024-04-05T01:38:00Z">
        <w:r w:rsidR="00391019">
          <w:t>rodados ou executados</w:t>
        </w:r>
      </w:ins>
      <w:r>
        <w:t xml:space="preserve"> nos codigo e apenas algo visual para quem </w:t>
      </w:r>
      <w:del w:id="24" w:author="Jonatas Nunespf" w:date="2024-04-04T22:38:00Z" w16du:dateUtc="2024-04-05T01:38:00Z">
        <w:r w:rsidDel="00391019">
          <w:delText>esta</w:delText>
        </w:r>
      </w:del>
      <w:ins w:id="25" w:author="Jonatas Nunespf" w:date="2024-04-04T22:38:00Z" w16du:dateUtc="2024-04-05T01:38:00Z">
        <w:r w:rsidR="00391019">
          <w:t>está</w:t>
        </w:r>
      </w:ins>
      <w:r>
        <w:t xml:space="preserve"> escrevendo no codigo, resumindo não vai mudar nada no resultado.</w:t>
      </w:r>
    </w:p>
    <w:p w14:paraId="10543FA2" w14:textId="77777777" w:rsidR="00AD2FA7" w:rsidRDefault="00AD2FA7" w:rsidP="00637562">
      <w:pPr>
        <w:pBdr>
          <w:top w:val="single" w:sz="4" w:space="1" w:color="auto"/>
          <w:left w:val="single" w:sz="4" w:space="4" w:color="auto"/>
          <w:bottom w:val="single" w:sz="4" w:space="1" w:color="auto"/>
          <w:right w:val="single" w:sz="4" w:space="4" w:color="auto"/>
        </w:pBdr>
      </w:pPr>
      <w:r>
        <w:t xml:space="preserve">Para fazer um comentário em js existe duas maneiras, se fizermos o comentário em uma linha somente nos colocamos duas barras ( // ) e o texto logo em seguida, </w:t>
      </w:r>
    </w:p>
    <w:p w14:paraId="29E2500C" w14:textId="6B00AA81" w:rsidR="00AD2FA7" w:rsidRPr="00AD2FA7" w:rsidRDefault="00AD2FA7"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AD2FA7">
        <w:rPr>
          <w:rFonts w:ascii="Consolas" w:eastAsia="Times New Roman" w:hAnsi="Consolas" w:cs="Times New Roman"/>
          <w:color w:val="6272A4"/>
          <w:kern w:val="0"/>
          <w:sz w:val="21"/>
          <w:szCs w:val="21"/>
          <w:lang w:eastAsia="pt-BR"/>
          <w14:ligatures w14:val="none"/>
        </w:rPr>
        <w:t xml:space="preserve">// </w:t>
      </w:r>
      <w:del w:id="26" w:author="Jonatas Nunespf" w:date="2024-04-04T22:39:00Z" w16du:dateUtc="2024-04-05T01:39:00Z">
        <w:r w:rsidRPr="00AD2FA7" w:rsidDel="00391019">
          <w:rPr>
            <w:rFonts w:ascii="Consolas" w:eastAsia="Times New Roman" w:hAnsi="Consolas" w:cs="Times New Roman"/>
            <w:color w:val="6272A4"/>
            <w:kern w:val="0"/>
            <w:sz w:val="21"/>
            <w:szCs w:val="21"/>
            <w:lang w:eastAsia="pt-BR"/>
            <w14:ligatures w14:val="none"/>
          </w:rPr>
          <w:delText>Comentario</w:delText>
        </w:r>
      </w:del>
      <w:ins w:id="27" w:author="Jonatas Nunespf" w:date="2024-04-04T22:39:00Z" w16du:dateUtc="2024-04-05T01:39:00Z">
        <w:r w:rsidR="00391019" w:rsidRPr="00AD2FA7">
          <w:rPr>
            <w:rFonts w:ascii="Consolas" w:eastAsia="Times New Roman" w:hAnsi="Consolas" w:cs="Times New Roman"/>
            <w:color w:val="6272A4"/>
            <w:kern w:val="0"/>
            <w:sz w:val="21"/>
            <w:szCs w:val="21"/>
            <w:lang w:eastAsia="pt-BR"/>
            <w14:ligatures w14:val="none"/>
          </w:rPr>
          <w:t>Comentário</w:t>
        </w:r>
      </w:ins>
      <w:r w:rsidRPr="00AD2FA7">
        <w:rPr>
          <w:rFonts w:ascii="Consolas" w:eastAsia="Times New Roman" w:hAnsi="Consolas" w:cs="Times New Roman"/>
          <w:color w:val="6272A4"/>
          <w:kern w:val="0"/>
          <w:sz w:val="21"/>
          <w:szCs w:val="21"/>
          <w:lang w:eastAsia="pt-BR"/>
          <w14:ligatures w14:val="none"/>
        </w:rPr>
        <w:t xml:space="preserve"> de uma linha</w:t>
      </w:r>
    </w:p>
    <w:p w14:paraId="79E255F8" w14:textId="07E8C2B2" w:rsidR="00AD2FA7" w:rsidRDefault="00637562" w:rsidP="00637562">
      <w:pPr>
        <w:pBdr>
          <w:top w:val="single" w:sz="4" w:space="1" w:color="auto"/>
          <w:left w:val="single" w:sz="4" w:space="4" w:color="auto"/>
          <w:bottom w:val="single" w:sz="4" w:space="1" w:color="auto"/>
          <w:right w:val="single" w:sz="4" w:space="4" w:color="auto"/>
        </w:pBdr>
      </w:pPr>
      <w:r>
        <w:t>.</w:t>
      </w:r>
    </w:p>
    <w:p w14:paraId="797AF631" w14:textId="53FE895A" w:rsidR="00AD2FA7" w:rsidRDefault="00AD2FA7" w:rsidP="00637562">
      <w:pPr>
        <w:pBdr>
          <w:top w:val="single" w:sz="4" w:space="1" w:color="auto"/>
          <w:left w:val="single" w:sz="4" w:space="4" w:color="auto"/>
          <w:bottom w:val="single" w:sz="4" w:space="1" w:color="auto"/>
          <w:right w:val="single" w:sz="4" w:space="4" w:color="auto"/>
        </w:pBdr>
      </w:pPr>
      <w:r>
        <w:t xml:space="preserve">mas se quisermos comentar um bloco de codigo com </w:t>
      </w:r>
      <w:del w:id="28" w:author="Jonatas Nunespf" w:date="2024-04-07T14:46:00Z" w16du:dateUtc="2024-04-07T17:46:00Z">
        <w:r w:rsidDel="00E057DF">
          <w:delText>varias</w:delText>
        </w:r>
      </w:del>
      <w:ins w:id="29" w:author="Jonatas Nunespf" w:date="2024-04-07T14:46:00Z" w16du:dateUtc="2024-04-07T17:46:00Z">
        <w:r w:rsidR="00E057DF">
          <w:t>várias</w:t>
        </w:r>
      </w:ins>
      <w:r>
        <w:t xml:space="preserve"> linhas podemos colocar o codigo entre uma aspa e um asterisco</w:t>
      </w:r>
      <w:r w:rsidR="00637562">
        <w:t xml:space="preserve"> (/* comentário aqui */).</w:t>
      </w:r>
    </w:p>
    <w:p w14:paraId="48695EC5"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6272A4"/>
          <w:kern w:val="0"/>
          <w:sz w:val="21"/>
          <w:szCs w:val="21"/>
          <w:lang w:eastAsia="pt-BR"/>
          <w14:ligatures w14:val="none"/>
        </w:rPr>
        <w:t xml:space="preserve">/* </w:t>
      </w:r>
    </w:p>
    <w:p w14:paraId="0D657DFE"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6272A4"/>
          <w:kern w:val="0"/>
          <w:sz w:val="21"/>
          <w:szCs w:val="21"/>
          <w:lang w:eastAsia="pt-BR"/>
          <w14:ligatures w14:val="none"/>
        </w:rPr>
        <w:t>    Esse</w:t>
      </w:r>
    </w:p>
    <w:p w14:paraId="099F2543" w14:textId="63D87955"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6272A4"/>
          <w:kern w:val="0"/>
          <w:sz w:val="21"/>
          <w:szCs w:val="21"/>
          <w:lang w:eastAsia="pt-BR"/>
          <w14:ligatures w14:val="none"/>
        </w:rPr>
        <w:t xml:space="preserve">    e um </w:t>
      </w:r>
      <w:del w:id="30" w:author="Jonatas Nunespf" w:date="2024-04-04T22:39:00Z" w16du:dateUtc="2024-04-05T01:39:00Z">
        <w:r w:rsidRPr="00637562" w:rsidDel="00391019">
          <w:rPr>
            <w:rFonts w:ascii="Consolas" w:eastAsia="Times New Roman" w:hAnsi="Consolas" w:cs="Times New Roman"/>
            <w:color w:val="6272A4"/>
            <w:kern w:val="0"/>
            <w:sz w:val="21"/>
            <w:szCs w:val="21"/>
            <w:lang w:eastAsia="pt-BR"/>
            <w14:ligatures w14:val="none"/>
          </w:rPr>
          <w:delText>comentario</w:delText>
        </w:r>
      </w:del>
      <w:ins w:id="31" w:author="Jonatas Nunespf" w:date="2024-04-04T22:39:00Z" w16du:dateUtc="2024-04-05T01:39:00Z">
        <w:r w:rsidR="00391019" w:rsidRPr="00637562">
          <w:rPr>
            <w:rFonts w:ascii="Consolas" w:eastAsia="Times New Roman" w:hAnsi="Consolas" w:cs="Times New Roman"/>
            <w:color w:val="6272A4"/>
            <w:kern w:val="0"/>
            <w:sz w:val="21"/>
            <w:szCs w:val="21"/>
            <w:lang w:eastAsia="pt-BR"/>
            <w14:ligatures w14:val="none"/>
          </w:rPr>
          <w:t>comentário</w:t>
        </w:r>
      </w:ins>
    </w:p>
    <w:p w14:paraId="3965205B"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6272A4"/>
          <w:kern w:val="0"/>
          <w:sz w:val="21"/>
          <w:szCs w:val="21"/>
          <w:lang w:eastAsia="pt-BR"/>
          <w14:ligatures w14:val="none"/>
        </w:rPr>
        <w:t>    Em Js</w:t>
      </w:r>
    </w:p>
    <w:p w14:paraId="7797128E"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6272A4"/>
          <w:kern w:val="0"/>
          <w:sz w:val="21"/>
          <w:szCs w:val="21"/>
          <w:lang w:eastAsia="pt-BR"/>
          <w14:ligatures w14:val="none"/>
        </w:rPr>
        <w:t>*/</w:t>
      </w:r>
    </w:p>
    <w:p w14:paraId="6987F260" w14:textId="79AFC712" w:rsidR="00637562" w:rsidRPr="00AD2FA7" w:rsidRDefault="00637562" w:rsidP="00AD2FA7">
      <w:r>
        <w:t>.</w:t>
      </w:r>
    </w:p>
    <w:p w14:paraId="430C7BEA" w14:textId="77777777" w:rsidR="00AD2FA7" w:rsidRDefault="00AD2FA7"/>
    <w:p w14:paraId="7FDA3711" w14:textId="210757C2" w:rsidR="00AD2FA7" w:rsidRDefault="00637562" w:rsidP="00637562">
      <w:pPr>
        <w:pStyle w:val="Ttulo2"/>
        <w:rPr>
          <w:b/>
          <w:bCs/>
        </w:rPr>
      </w:pPr>
      <w:r w:rsidRPr="00637562">
        <w:rPr>
          <w:b/>
          <w:bCs/>
        </w:rPr>
        <w:lastRenderedPageBreak/>
        <w:t xml:space="preserve">Como rodar </w:t>
      </w:r>
      <w:del w:id="32" w:author="Jonatas Nunespf" w:date="2024-04-04T22:39:00Z" w16du:dateUtc="2024-04-05T01:39:00Z">
        <w:r w:rsidRPr="00637562" w:rsidDel="00391019">
          <w:rPr>
            <w:b/>
            <w:bCs/>
          </w:rPr>
          <w:delText>JavaScript</w:delText>
        </w:r>
      </w:del>
      <w:ins w:id="33" w:author="Jonatas Nunespf" w:date="2024-04-04T22:39:00Z" w16du:dateUtc="2024-04-05T01:39:00Z">
        <w:r w:rsidR="00391019" w:rsidRPr="00637562">
          <w:rPr>
            <w:b/>
            <w:bCs/>
          </w:rPr>
          <w:t>Javascript</w:t>
        </w:r>
      </w:ins>
      <w:r w:rsidRPr="00637562">
        <w:rPr>
          <w:b/>
          <w:bCs/>
        </w:rPr>
        <w:t xml:space="preserve"> dentro do </w:t>
      </w:r>
      <w:del w:id="34" w:author="Jonatas Nunespf" w:date="2024-04-04T22:39:00Z" w16du:dateUtc="2024-04-05T01:39:00Z">
        <w:r w:rsidRPr="00637562" w:rsidDel="00391019">
          <w:rPr>
            <w:b/>
            <w:bCs/>
          </w:rPr>
          <w:delText>browse</w:delText>
        </w:r>
      </w:del>
      <w:ins w:id="35" w:author="Jonatas Nunespf" w:date="2024-04-04T22:39:00Z" w16du:dateUtc="2024-04-05T01:39:00Z">
        <w:r w:rsidR="00391019" w:rsidRPr="00637562">
          <w:rPr>
            <w:b/>
            <w:bCs/>
          </w:rPr>
          <w:t>browser</w:t>
        </w:r>
      </w:ins>
      <w:r w:rsidRPr="00637562">
        <w:rPr>
          <w:b/>
          <w:bCs/>
        </w:rPr>
        <w:t>?</w:t>
      </w:r>
    </w:p>
    <w:p w14:paraId="2DAE71FF" w14:textId="618871D7" w:rsidR="00637562" w:rsidRDefault="00637562" w:rsidP="00637562">
      <w:pPr>
        <w:pBdr>
          <w:top w:val="single" w:sz="4" w:space="1" w:color="auto"/>
          <w:left w:val="single" w:sz="4" w:space="4" w:color="auto"/>
          <w:bottom w:val="single" w:sz="4" w:space="1" w:color="auto"/>
          <w:right w:val="single" w:sz="4" w:space="4" w:color="auto"/>
        </w:pBdr>
      </w:pPr>
      <w:r>
        <w:t xml:space="preserve">Para rodar o </w:t>
      </w:r>
      <w:del w:id="36" w:author="Jonatas Nunespf" w:date="2024-04-04T22:39:00Z" w16du:dateUtc="2024-04-05T01:39:00Z">
        <w:r w:rsidDel="00391019">
          <w:delText>JavaScript</w:delText>
        </w:r>
      </w:del>
      <w:ins w:id="37" w:author="Jonatas Nunespf" w:date="2024-04-04T22:39:00Z" w16du:dateUtc="2024-04-05T01:39:00Z">
        <w:r w:rsidR="00391019">
          <w:t>Javascript</w:t>
        </w:r>
      </w:ins>
      <w:r>
        <w:t xml:space="preserve"> no </w:t>
      </w:r>
      <w:del w:id="38" w:author="Jonatas Nunespf" w:date="2024-04-04T22:39:00Z" w16du:dateUtc="2024-04-05T01:39:00Z">
        <w:r w:rsidDel="00391019">
          <w:delText>browse</w:delText>
        </w:r>
      </w:del>
      <w:ins w:id="39" w:author="Jonatas Nunespf" w:date="2024-04-04T22:39:00Z" w16du:dateUtc="2024-04-05T01:39:00Z">
        <w:r w:rsidR="00391019">
          <w:t>browser</w:t>
        </w:r>
      </w:ins>
      <w:r>
        <w:t xml:space="preserve"> devemos unir o </w:t>
      </w:r>
      <w:del w:id="40" w:author="Jonatas Nunespf" w:date="2024-04-04T22:39:00Z" w16du:dateUtc="2024-04-05T01:39:00Z">
        <w:r w:rsidDel="00391019">
          <w:delText>javaScript</w:delText>
        </w:r>
      </w:del>
      <w:ins w:id="41" w:author="Jonatas Nunespf" w:date="2024-04-04T22:39:00Z" w16du:dateUtc="2024-04-05T01:39:00Z">
        <w:r w:rsidR="00391019">
          <w:t>Javascript</w:t>
        </w:r>
      </w:ins>
      <w:r>
        <w:t xml:space="preserve"> com o html, entao devemos criar um arquivo .html, e chamar o </w:t>
      </w:r>
      <w:del w:id="42" w:author="Jonatas Nunespf" w:date="2024-04-04T22:39:00Z" w16du:dateUtc="2024-04-05T01:39:00Z">
        <w:r w:rsidDel="00391019">
          <w:delText>javaScript</w:delText>
        </w:r>
      </w:del>
      <w:ins w:id="43" w:author="Jonatas Nunespf" w:date="2024-04-04T22:39:00Z" w16du:dateUtc="2024-04-05T01:39:00Z">
        <w:r w:rsidR="00391019">
          <w:t>Javascript</w:t>
        </w:r>
      </w:ins>
      <w:r>
        <w:t xml:space="preserve"> dentro do HTML, depois de criar o arquivo .html devemos escrever o codigo base do html</w:t>
      </w:r>
    </w:p>
    <w:p w14:paraId="67E6E465"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37562">
        <w:rPr>
          <w:rFonts w:ascii="Consolas" w:eastAsia="Times New Roman" w:hAnsi="Consolas" w:cs="Times New Roman"/>
          <w:color w:val="F8F8F2"/>
          <w:kern w:val="0"/>
          <w:sz w:val="21"/>
          <w:szCs w:val="21"/>
          <w:lang w:val="en-US" w:eastAsia="pt-BR"/>
          <w14:ligatures w14:val="none"/>
        </w:rPr>
        <w:t>&lt;!</w:t>
      </w:r>
      <w:r w:rsidRPr="00637562">
        <w:rPr>
          <w:rFonts w:ascii="Consolas" w:eastAsia="Times New Roman" w:hAnsi="Consolas" w:cs="Times New Roman"/>
          <w:color w:val="FF79C6"/>
          <w:kern w:val="0"/>
          <w:sz w:val="21"/>
          <w:szCs w:val="21"/>
          <w:lang w:val="en-US" w:eastAsia="pt-BR"/>
          <w14:ligatures w14:val="none"/>
        </w:rPr>
        <w:t>DOCTYPE</w:t>
      </w:r>
      <w:r w:rsidRPr="00637562">
        <w:rPr>
          <w:rFonts w:ascii="Consolas" w:eastAsia="Times New Roman" w:hAnsi="Consolas" w:cs="Times New Roman"/>
          <w:color w:val="F8F8F2"/>
          <w:kern w:val="0"/>
          <w:sz w:val="21"/>
          <w:szCs w:val="21"/>
          <w:lang w:val="en-US" w:eastAsia="pt-BR"/>
          <w14:ligatures w14:val="none"/>
        </w:rPr>
        <w:t xml:space="preserve"> </w:t>
      </w:r>
      <w:r w:rsidRPr="00637562">
        <w:rPr>
          <w:rFonts w:ascii="Consolas" w:eastAsia="Times New Roman" w:hAnsi="Consolas" w:cs="Times New Roman"/>
          <w:i/>
          <w:iCs/>
          <w:color w:val="50FA7B"/>
          <w:kern w:val="0"/>
          <w:sz w:val="21"/>
          <w:szCs w:val="21"/>
          <w:lang w:val="en-US" w:eastAsia="pt-BR"/>
          <w14:ligatures w14:val="none"/>
        </w:rPr>
        <w:t>html</w:t>
      </w:r>
      <w:r w:rsidRPr="00637562">
        <w:rPr>
          <w:rFonts w:ascii="Consolas" w:eastAsia="Times New Roman" w:hAnsi="Consolas" w:cs="Times New Roman"/>
          <w:color w:val="F8F8F2"/>
          <w:kern w:val="0"/>
          <w:sz w:val="21"/>
          <w:szCs w:val="21"/>
          <w:lang w:val="en-US" w:eastAsia="pt-BR"/>
          <w14:ligatures w14:val="none"/>
        </w:rPr>
        <w:t>&gt;</w:t>
      </w:r>
    </w:p>
    <w:p w14:paraId="1FD4E3B7"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37562">
        <w:rPr>
          <w:rFonts w:ascii="Consolas" w:eastAsia="Times New Roman" w:hAnsi="Consolas" w:cs="Times New Roman"/>
          <w:color w:val="F8F8F2"/>
          <w:kern w:val="0"/>
          <w:sz w:val="21"/>
          <w:szCs w:val="21"/>
          <w:lang w:val="en-US" w:eastAsia="pt-BR"/>
          <w14:ligatures w14:val="none"/>
        </w:rPr>
        <w:t>&lt;</w:t>
      </w:r>
      <w:r w:rsidRPr="00637562">
        <w:rPr>
          <w:rFonts w:ascii="Consolas" w:eastAsia="Times New Roman" w:hAnsi="Consolas" w:cs="Times New Roman"/>
          <w:color w:val="FF79C6"/>
          <w:kern w:val="0"/>
          <w:sz w:val="21"/>
          <w:szCs w:val="21"/>
          <w:lang w:val="en-US" w:eastAsia="pt-BR"/>
          <w14:ligatures w14:val="none"/>
        </w:rPr>
        <w:t>html</w:t>
      </w:r>
      <w:r w:rsidRPr="00637562">
        <w:rPr>
          <w:rFonts w:ascii="Consolas" w:eastAsia="Times New Roman" w:hAnsi="Consolas" w:cs="Times New Roman"/>
          <w:color w:val="F8F8F2"/>
          <w:kern w:val="0"/>
          <w:sz w:val="21"/>
          <w:szCs w:val="21"/>
          <w:lang w:val="en-US" w:eastAsia="pt-BR"/>
          <w14:ligatures w14:val="none"/>
        </w:rPr>
        <w:t xml:space="preserve"> </w:t>
      </w:r>
      <w:r w:rsidRPr="00637562">
        <w:rPr>
          <w:rFonts w:ascii="Consolas" w:eastAsia="Times New Roman" w:hAnsi="Consolas" w:cs="Times New Roman"/>
          <w:i/>
          <w:iCs/>
          <w:color w:val="50FA7B"/>
          <w:kern w:val="0"/>
          <w:sz w:val="21"/>
          <w:szCs w:val="21"/>
          <w:lang w:val="en-US" w:eastAsia="pt-BR"/>
          <w14:ligatures w14:val="none"/>
        </w:rPr>
        <w:t>lang</w:t>
      </w:r>
      <w:r w:rsidRPr="00637562">
        <w:rPr>
          <w:rFonts w:ascii="Consolas" w:eastAsia="Times New Roman" w:hAnsi="Consolas" w:cs="Times New Roman"/>
          <w:color w:val="FF79C6"/>
          <w:kern w:val="0"/>
          <w:sz w:val="21"/>
          <w:szCs w:val="21"/>
          <w:lang w:val="en-US" w:eastAsia="pt-BR"/>
          <w14:ligatures w14:val="none"/>
        </w:rPr>
        <w:t>=</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1FA8C"/>
          <w:kern w:val="0"/>
          <w:sz w:val="21"/>
          <w:szCs w:val="21"/>
          <w:lang w:val="en-US" w:eastAsia="pt-BR"/>
          <w14:ligatures w14:val="none"/>
        </w:rPr>
        <w:t>pt-br</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8F8F2"/>
          <w:kern w:val="0"/>
          <w:sz w:val="21"/>
          <w:szCs w:val="21"/>
          <w:lang w:val="en-US" w:eastAsia="pt-BR"/>
          <w14:ligatures w14:val="none"/>
        </w:rPr>
        <w:t>&gt;</w:t>
      </w:r>
    </w:p>
    <w:p w14:paraId="4530A1F8"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37562">
        <w:rPr>
          <w:rFonts w:ascii="Consolas" w:eastAsia="Times New Roman" w:hAnsi="Consolas" w:cs="Times New Roman"/>
          <w:color w:val="F8F8F2"/>
          <w:kern w:val="0"/>
          <w:sz w:val="21"/>
          <w:szCs w:val="21"/>
          <w:lang w:val="en-US" w:eastAsia="pt-BR"/>
          <w14:ligatures w14:val="none"/>
        </w:rPr>
        <w:t>&lt;</w:t>
      </w:r>
      <w:r w:rsidRPr="00637562">
        <w:rPr>
          <w:rFonts w:ascii="Consolas" w:eastAsia="Times New Roman" w:hAnsi="Consolas" w:cs="Times New Roman"/>
          <w:color w:val="FF79C6"/>
          <w:kern w:val="0"/>
          <w:sz w:val="21"/>
          <w:szCs w:val="21"/>
          <w:lang w:val="en-US" w:eastAsia="pt-BR"/>
          <w14:ligatures w14:val="none"/>
        </w:rPr>
        <w:t>head</w:t>
      </w:r>
      <w:r w:rsidRPr="00637562">
        <w:rPr>
          <w:rFonts w:ascii="Consolas" w:eastAsia="Times New Roman" w:hAnsi="Consolas" w:cs="Times New Roman"/>
          <w:color w:val="F8F8F2"/>
          <w:kern w:val="0"/>
          <w:sz w:val="21"/>
          <w:szCs w:val="21"/>
          <w:lang w:val="en-US" w:eastAsia="pt-BR"/>
          <w14:ligatures w14:val="none"/>
        </w:rPr>
        <w:t>&gt;</w:t>
      </w:r>
    </w:p>
    <w:p w14:paraId="75C293A9"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37562">
        <w:rPr>
          <w:rFonts w:ascii="Consolas" w:eastAsia="Times New Roman" w:hAnsi="Consolas" w:cs="Times New Roman"/>
          <w:color w:val="F8F8F2"/>
          <w:kern w:val="0"/>
          <w:sz w:val="21"/>
          <w:szCs w:val="21"/>
          <w:lang w:val="en-US" w:eastAsia="pt-BR"/>
          <w14:ligatures w14:val="none"/>
        </w:rPr>
        <w:t>    &lt;</w:t>
      </w:r>
      <w:r w:rsidRPr="00637562">
        <w:rPr>
          <w:rFonts w:ascii="Consolas" w:eastAsia="Times New Roman" w:hAnsi="Consolas" w:cs="Times New Roman"/>
          <w:color w:val="FF79C6"/>
          <w:kern w:val="0"/>
          <w:sz w:val="21"/>
          <w:szCs w:val="21"/>
          <w:lang w:val="en-US" w:eastAsia="pt-BR"/>
          <w14:ligatures w14:val="none"/>
        </w:rPr>
        <w:t>meta</w:t>
      </w:r>
      <w:r w:rsidRPr="00637562">
        <w:rPr>
          <w:rFonts w:ascii="Consolas" w:eastAsia="Times New Roman" w:hAnsi="Consolas" w:cs="Times New Roman"/>
          <w:color w:val="F8F8F2"/>
          <w:kern w:val="0"/>
          <w:sz w:val="21"/>
          <w:szCs w:val="21"/>
          <w:lang w:val="en-US" w:eastAsia="pt-BR"/>
          <w14:ligatures w14:val="none"/>
        </w:rPr>
        <w:t xml:space="preserve"> </w:t>
      </w:r>
      <w:r w:rsidRPr="00637562">
        <w:rPr>
          <w:rFonts w:ascii="Consolas" w:eastAsia="Times New Roman" w:hAnsi="Consolas" w:cs="Times New Roman"/>
          <w:i/>
          <w:iCs/>
          <w:color w:val="50FA7B"/>
          <w:kern w:val="0"/>
          <w:sz w:val="21"/>
          <w:szCs w:val="21"/>
          <w:lang w:val="en-US" w:eastAsia="pt-BR"/>
          <w14:ligatures w14:val="none"/>
        </w:rPr>
        <w:t>charset</w:t>
      </w:r>
      <w:r w:rsidRPr="00637562">
        <w:rPr>
          <w:rFonts w:ascii="Consolas" w:eastAsia="Times New Roman" w:hAnsi="Consolas" w:cs="Times New Roman"/>
          <w:color w:val="FF79C6"/>
          <w:kern w:val="0"/>
          <w:sz w:val="21"/>
          <w:szCs w:val="21"/>
          <w:lang w:val="en-US" w:eastAsia="pt-BR"/>
          <w14:ligatures w14:val="none"/>
        </w:rPr>
        <w:t>=</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1FA8C"/>
          <w:kern w:val="0"/>
          <w:sz w:val="21"/>
          <w:szCs w:val="21"/>
          <w:lang w:val="en-US" w:eastAsia="pt-BR"/>
          <w14:ligatures w14:val="none"/>
        </w:rPr>
        <w:t>UTF-8</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8F8F2"/>
          <w:kern w:val="0"/>
          <w:sz w:val="21"/>
          <w:szCs w:val="21"/>
          <w:lang w:val="en-US" w:eastAsia="pt-BR"/>
          <w14:ligatures w14:val="none"/>
        </w:rPr>
        <w:t>&gt;</w:t>
      </w:r>
    </w:p>
    <w:p w14:paraId="44A7C22A"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37562">
        <w:rPr>
          <w:rFonts w:ascii="Consolas" w:eastAsia="Times New Roman" w:hAnsi="Consolas" w:cs="Times New Roman"/>
          <w:color w:val="F8F8F2"/>
          <w:kern w:val="0"/>
          <w:sz w:val="21"/>
          <w:szCs w:val="21"/>
          <w:lang w:val="en-US" w:eastAsia="pt-BR"/>
          <w14:ligatures w14:val="none"/>
        </w:rPr>
        <w:t>    &lt;</w:t>
      </w:r>
      <w:r w:rsidRPr="00637562">
        <w:rPr>
          <w:rFonts w:ascii="Consolas" w:eastAsia="Times New Roman" w:hAnsi="Consolas" w:cs="Times New Roman"/>
          <w:color w:val="FF79C6"/>
          <w:kern w:val="0"/>
          <w:sz w:val="21"/>
          <w:szCs w:val="21"/>
          <w:lang w:val="en-US" w:eastAsia="pt-BR"/>
          <w14:ligatures w14:val="none"/>
        </w:rPr>
        <w:t>meta</w:t>
      </w:r>
      <w:r w:rsidRPr="00637562">
        <w:rPr>
          <w:rFonts w:ascii="Consolas" w:eastAsia="Times New Roman" w:hAnsi="Consolas" w:cs="Times New Roman"/>
          <w:color w:val="F8F8F2"/>
          <w:kern w:val="0"/>
          <w:sz w:val="21"/>
          <w:szCs w:val="21"/>
          <w:lang w:val="en-US" w:eastAsia="pt-BR"/>
          <w14:ligatures w14:val="none"/>
        </w:rPr>
        <w:t xml:space="preserve"> </w:t>
      </w:r>
      <w:r w:rsidRPr="00637562">
        <w:rPr>
          <w:rFonts w:ascii="Consolas" w:eastAsia="Times New Roman" w:hAnsi="Consolas" w:cs="Times New Roman"/>
          <w:i/>
          <w:iCs/>
          <w:color w:val="50FA7B"/>
          <w:kern w:val="0"/>
          <w:sz w:val="21"/>
          <w:szCs w:val="21"/>
          <w:lang w:val="en-US" w:eastAsia="pt-BR"/>
          <w14:ligatures w14:val="none"/>
        </w:rPr>
        <w:t>name</w:t>
      </w:r>
      <w:r w:rsidRPr="00637562">
        <w:rPr>
          <w:rFonts w:ascii="Consolas" w:eastAsia="Times New Roman" w:hAnsi="Consolas" w:cs="Times New Roman"/>
          <w:color w:val="FF79C6"/>
          <w:kern w:val="0"/>
          <w:sz w:val="21"/>
          <w:szCs w:val="21"/>
          <w:lang w:val="en-US" w:eastAsia="pt-BR"/>
          <w14:ligatures w14:val="none"/>
        </w:rPr>
        <w:t>=</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1FA8C"/>
          <w:kern w:val="0"/>
          <w:sz w:val="21"/>
          <w:szCs w:val="21"/>
          <w:lang w:val="en-US" w:eastAsia="pt-BR"/>
          <w14:ligatures w14:val="none"/>
        </w:rPr>
        <w:t>viewport</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8F8F2"/>
          <w:kern w:val="0"/>
          <w:sz w:val="21"/>
          <w:szCs w:val="21"/>
          <w:lang w:val="en-US" w:eastAsia="pt-BR"/>
          <w14:ligatures w14:val="none"/>
        </w:rPr>
        <w:t xml:space="preserve"> </w:t>
      </w:r>
      <w:r w:rsidRPr="00637562">
        <w:rPr>
          <w:rFonts w:ascii="Consolas" w:eastAsia="Times New Roman" w:hAnsi="Consolas" w:cs="Times New Roman"/>
          <w:i/>
          <w:iCs/>
          <w:color w:val="50FA7B"/>
          <w:kern w:val="0"/>
          <w:sz w:val="21"/>
          <w:szCs w:val="21"/>
          <w:lang w:val="en-US" w:eastAsia="pt-BR"/>
          <w14:ligatures w14:val="none"/>
        </w:rPr>
        <w:t>content</w:t>
      </w:r>
      <w:r w:rsidRPr="00637562">
        <w:rPr>
          <w:rFonts w:ascii="Consolas" w:eastAsia="Times New Roman" w:hAnsi="Consolas" w:cs="Times New Roman"/>
          <w:color w:val="FF79C6"/>
          <w:kern w:val="0"/>
          <w:sz w:val="21"/>
          <w:szCs w:val="21"/>
          <w:lang w:val="en-US" w:eastAsia="pt-BR"/>
          <w14:ligatures w14:val="none"/>
        </w:rPr>
        <w:t>=</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1FA8C"/>
          <w:kern w:val="0"/>
          <w:sz w:val="21"/>
          <w:szCs w:val="21"/>
          <w:lang w:val="en-US" w:eastAsia="pt-BR"/>
          <w14:ligatures w14:val="none"/>
        </w:rPr>
        <w:t>width=device-width, initial-scale=1.0</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8F8F2"/>
          <w:kern w:val="0"/>
          <w:sz w:val="21"/>
          <w:szCs w:val="21"/>
          <w:lang w:val="en-US" w:eastAsia="pt-BR"/>
          <w14:ligatures w14:val="none"/>
        </w:rPr>
        <w:t>&gt;</w:t>
      </w:r>
    </w:p>
    <w:p w14:paraId="72D0A430" w14:textId="3E2F2D9E"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F8F8F2"/>
          <w:kern w:val="0"/>
          <w:sz w:val="21"/>
          <w:szCs w:val="21"/>
          <w:lang w:val="en-US" w:eastAsia="pt-BR"/>
          <w14:ligatures w14:val="none"/>
        </w:rPr>
        <w:t xml:space="preserve">    </w:t>
      </w:r>
      <w:r w:rsidRPr="00637562">
        <w:rPr>
          <w:rFonts w:ascii="Consolas" w:eastAsia="Times New Roman" w:hAnsi="Consolas" w:cs="Times New Roman"/>
          <w:color w:val="F8F8F2"/>
          <w:kern w:val="0"/>
          <w:sz w:val="21"/>
          <w:szCs w:val="21"/>
          <w:lang w:eastAsia="pt-BR"/>
          <w14:ligatures w14:val="none"/>
        </w:rPr>
        <w:t>&lt;</w:t>
      </w:r>
      <w:del w:id="44" w:author="Jonatas Nunespf" w:date="2024-04-04T22:39:00Z" w16du:dateUtc="2024-04-05T01:39:00Z">
        <w:r w:rsidRPr="00637562" w:rsidDel="00391019">
          <w:rPr>
            <w:rFonts w:ascii="Consolas" w:eastAsia="Times New Roman" w:hAnsi="Consolas" w:cs="Times New Roman"/>
            <w:color w:val="FF79C6"/>
            <w:kern w:val="0"/>
            <w:sz w:val="21"/>
            <w:szCs w:val="21"/>
            <w:lang w:eastAsia="pt-BR"/>
            <w14:ligatures w14:val="none"/>
          </w:rPr>
          <w:delText>title</w:delText>
        </w:r>
      </w:del>
      <w:ins w:id="45" w:author="Jonatas Nunespf" w:date="2024-04-04T22:39:00Z" w16du:dateUtc="2024-04-05T01:39:00Z">
        <w:r w:rsidR="00391019" w:rsidRPr="00637562">
          <w:rPr>
            <w:rFonts w:ascii="Consolas" w:eastAsia="Times New Roman" w:hAnsi="Consolas" w:cs="Times New Roman"/>
            <w:color w:val="FF79C6"/>
            <w:kern w:val="0"/>
            <w:sz w:val="21"/>
            <w:szCs w:val="21"/>
            <w:lang w:eastAsia="pt-BR"/>
            <w14:ligatures w14:val="none"/>
          </w:rPr>
          <w:t>tile</w:t>
        </w:r>
      </w:ins>
      <w:r w:rsidRPr="00637562">
        <w:rPr>
          <w:rFonts w:ascii="Consolas" w:eastAsia="Times New Roman" w:hAnsi="Consolas" w:cs="Times New Roman"/>
          <w:color w:val="F8F8F2"/>
          <w:kern w:val="0"/>
          <w:sz w:val="21"/>
          <w:szCs w:val="21"/>
          <w:lang w:eastAsia="pt-BR"/>
          <w14:ligatures w14:val="none"/>
        </w:rPr>
        <w:t>&gt;Aula 1 de JavaScript-CFBCursos&lt;/</w:t>
      </w:r>
      <w:del w:id="46" w:author="Jonatas Nunespf" w:date="2024-04-04T22:39:00Z" w16du:dateUtc="2024-04-05T01:39:00Z">
        <w:r w:rsidRPr="00637562" w:rsidDel="00391019">
          <w:rPr>
            <w:rFonts w:ascii="Consolas" w:eastAsia="Times New Roman" w:hAnsi="Consolas" w:cs="Times New Roman"/>
            <w:color w:val="FF79C6"/>
            <w:kern w:val="0"/>
            <w:sz w:val="21"/>
            <w:szCs w:val="21"/>
            <w:lang w:eastAsia="pt-BR"/>
            <w14:ligatures w14:val="none"/>
          </w:rPr>
          <w:delText>title</w:delText>
        </w:r>
      </w:del>
      <w:ins w:id="47" w:author="Jonatas Nunespf" w:date="2024-04-04T22:39:00Z" w16du:dateUtc="2024-04-05T01:39:00Z">
        <w:r w:rsidR="00391019" w:rsidRPr="00637562">
          <w:rPr>
            <w:rFonts w:ascii="Consolas" w:eastAsia="Times New Roman" w:hAnsi="Consolas" w:cs="Times New Roman"/>
            <w:color w:val="FF79C6"/>
            <w:kern w:val="0"/>
            <w:sz w:val="21"/>
            <w:szCs w:val="21"/>
            <w:lang w:eastAsia="pt-BR"/>
            <w14:ligatures w14:val="none"/>
          </w:rPr>
          <w:t>titile</w:t>
        </w:r>
      </w:ins>
      <w:r w:rsidRPr="00637562">
        <w:rPr>
          <w:rFonts w:ascii="Consolas" w:eastAsia="Times New Roman" w:hAnsi="Consolas" w:cs="Times New Roman"/>
          <w:color w:val="F8F8F2"/>
          <w:kern w:val="0"/>
          <w:sz w:val="21"/>
          <w:szCs w:val="21"/>
          <w:lang w:eastAsia="pt-BR"/>
          <w14:ligatures w14:val="none"/>
        </w:rPr>
        <w:t>&gt;</w:t>
      </w:r>
    </w:p>
    <w:p w14:paraId="4937CAF6"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F8F8F2"/>
          <w:kern w:val="0"/>
          <w:sz w:val="21"/>
          <w:szCs w:val="21"/>
          <w:lang w:eastAsia="pt-BR"/>
          <w14:ligatures w14:val="none"/>
        </w:rPr>
        <w:t>&lt;/</w:t>
      </w:r>
      <w:r w:rsidRPr="00637562">
        <w:rPr>
          <w:rFonts w:ascii="Consolas" w:eastAsia="Times New Roman" w:hAnsi="Consolas" w:cs="Times New Roman"/>
          <w:color w:val="FF79C6"/>
          <w:kern w:val="0"/>
          <w:sz w:val="21"/>
          <w:szCs w:val="21"/>
          <w:lang w:eastAsia="pt-BR"/>
          <w14:ligatures w14:val="none"/>
        </w:rPr>
        <w:t>head</w:t>
      </w:r>
      <w:r w:rsidRPr="00637562">
        <w:rPr>
          <w:rFonts w:ascii="Consolas" w:eastAsia="Times New Roman" w:hAnsi="Consolas" w:cs="Times New Roman"/>
          <w:color w:val="F8F8F2"/>
          <w:kern w:val="0"/>
          <w:sz w:val="21"/>
          <w:szCs w:val="21"/>
          <w:lang w:eastAsia="pt-BR"/>
          <w14:ligatures w14:val="none"/>
        </w:rPr>
        <w:t>&gt;</w:t>
      </w:r>
    </w:p>
    <w:p w14:paraId="7C720D37"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F8F8F2"/>
          <w:kern w:val="0"/>
          <w:sz w:val="21"/>
          <w:szCs w:val="21"/>
          <w:lang w:eastAsia="pt-BR"/>
          <w14:ligatures w14:val="none"/>
        </w:rPr>
        <w:t>&lt;</w:t>
      </w:r>
      <w:r w:rsidRPr="00637562">
        <w:rPr>
          <w:rFonts w:ascii="Consolas" w:eastAsia="Times New Roman" w:hAnsi="Consolas" w:cs="Times New Roman"/>
          <w:color w:val="FF79C6"/>
          <w:kern w:val="0"/>
          <w:sz w:val="21"/>
          <w:szCs w:val="21"/>
          <w:lang w:eastAsia="pt-BR"/>
          <w14:ligatures w14:val="none"/>
        </w:rPr>
        <w:t>body</w:t>
      </w:r>
      <w:r w:rsidRPr="00637562">
        <w:rPr>
          <w:rFonts w:ascii="Consolas" w:eastAsia="Times New Roman" w:hAnsi="Consolas" w:cs="Times New Roman"/>
          <w:color w:val="F8F8F2"/>
          <w:kern w:val="0"/>
          <w:sz w:val="21"/>
          <w:szCs w:val="21"/>
          <w:lang w:eastAsia="pt-BR"/>
          <w14:ligatures w14:val="none"/>
        </w:rPr>
        <w:t>&gt;</w:t>
      </w:r>
    </w:p>
    <w:p w14:paraId="3E71EC9E"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240" w:line="285" w:lineRule="atLeast"/>
        <w:rPr>
          <w:rFonts w:ascii="Consolas" w:eastAsia="Times New Roman" w:hAnsi="Consolas" w:cs="Times New Roman"/>
          <w:color w:val="F8F8F2"/>
          <w:kern w:val="0"/>
          <w:sz w:val="21"/>
          <w:szCs w:val="21"/>
          <w:lang w:eastAsia="pt-BR"/>
          <w14:ligatures w14:val="none"/>
        </w:rPr>
      </w:pPr>
    </w:p>
    <w:p w14:paraId="338F4A22"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F8F8F2"/>
          <w:kern w:val="0"/>
          <w:sz w:val="21"/>
          <w:szCs w:val="21"/>
          <w:lang w:eastAsia="pt-BR"/>
          <w14:ligatures w14:val="none"/>
        </w:rPr>
        <w:t>&lt;/</w:t>
      </w:r>
      <w:r w:rsidRPr="00637562">
        <w:rPr>
          <w:rFonts w:ascii="Consolas" w:eastAsia="Times New Roman" w:hAnsi="Consolas" w:cs="Times New Roman"/>
          <w:color w:val="FF79C6"/>
          <w:kern w:val="0"/>
          <w:sz w:val="21"/>
          <w:szCs w:val="21"/>
          <w:lang w:eastAsia="pt-BR"/>
          <w14:ligatures w14:val="none"/>
        </w:rPr>
        <w:t>body</w:t>
      </w:r>
      <w:r w:rsidRPr="00637562">
        <w:rPr>
          <w:rFonts w:ascii="Consolas" w:eastAsia="Times New Roman" w:hAnsi="Consolas" w:cs="Times New Roman"/>
          <w:color w:val="F8F8F2"/>
          <w:kern w:val="0"/>
          <w:sz w:val="21"/>
          <w:szCs w:val="21"/>
          <w:lang w:eastAsia="pt-BR"/>
          <w14:ligatures w14:val="none"/>
        </w:rPr>
        <w:t>&gt;</w:t>
      </w:r>
    </w:p>
    <w:p w14:paraId="27986914" w14:textId="0D408E52" w:rsidR="00637562" w:rsidRPr="00AF6788" w:rsidRDefault="00637562" w:rsidP="00AF6788">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7562">
        <w:rPr>
          <w:rFonts w:ascii="Consolas" w:eastAsia="Times New Roman" w:hAnsi="Consolas" w:cs="Times New Roman"/>
          <w:color w:val="F8F8F2"/>
          <w:kern w:val="0"/>
          <w:sz w:val="21"/>
          <w:szCs w:val="21"/>
          <w:lang w:eastAsia="pt-BR"/>
          <w14:ligatures w14:val="none"/>
        </w:rPr>
        <w:t>&lt;/</w:t>
      </w:r>
      <w:r w:rsidRPr="00637562">
        <w:rPr>
          <w:rFonts w:ascii="Consolas" w:eastAsia="Times New Roman" w:hAnsi="Consolas" w:cs="Times New Roman"/>
          <w:color w:val="FF79C6"/>
          <w:kern w:val="0"/>
          <w:sz w:val="21"/>
          <w:szCs w:val="21"/>
          <w:lang w:eastAsia="pt-BR"/>
          <w14:ligatures w14:val="none"/>
        </w:rPr>
        <w:t>html</w:t>
      </w:r>
      <w:r w:rsidRPr="00637562">
        <w:rPr>
          <w:rFonts w:ascii="Consolas" w:eastAsia="Times New Roman" w:hAnsi="Consolas" w:cs="Times New Roman"/>
          <w:color w:val="F8F8F2"/>
          <w:kern w:val="0"/>
          <w:sz w:val="21"/>
          <w:szCs w:val="21"/>
          <w:lang w:eastAsia="pt-BR"/>
          <w14:ligatures w14:val="none"/>
        </w:rPr>
        <w:t>&gt;</w:t>
      </w:r>
    </w:p>
    <w:p w14:paraId="5E301313" w14:textId="7067D5AC" w:rsidR="00637562" w:rsidRDefault="00637562" w:rsidP="00637562">
      <w:pPr>
        <w:pBdr>
          <w:top w:val="single" w:sz="4" w:space="1" w:color="auto"/>
          <w:left w:val="single" w:sz="4" w:space="4" w:color="auto"/>
          <w:bottom w:val="single" w:sz="4" w:space="1" w:color="auto"/>
          <w:right w:val="single" w:sz="4" w:space="4" w:color="auto"/>
        </w:pBdr>
      </w:pPr>
      <w:r>
        <w:t xml:space="preserve">E dentro da área de body que </w:t>
      </w:r>
      <w:del w:id="48" w:author="Jonatas Nunespf" w:date="2024-04-04T22:39:00Z" w16du:dateUtc="2024-04-05T01:39:00Z">
        <w:r w:rsidDel="00391019">
          <w:delText>e</w:delText>
        </w:r>
      </w:del>
      <w:ins w:id="49" w:author="Jonatas Nunespf" w:date="2024-04-04T22:39:00Z" w16du:dateUtc="2024-04-05T01:39:00Z">
        <w:r w:rsidR="00391019">
          <w:t>é</w:t>
        </w:r>
      </w:ins>
      <w:r>
        <w:t xml:space="preserve"> o corpo do site escrevemos</w:t>
      </w:r>
    </w:p>
    <w:p w14:paraId="5AD8B70E" w14:textId="77777777" w:rsidR="00637562" w:rsidRPr="00637562" w:rsidRDefault="00637562" w:rsidP="00637562">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E8214D">
        <w:rPr>
          <w:rFonts w:ascii="Consolas" w:eastAsia="Times New Roman" w:hAnsi="Consolas" w:cs="Times New Roman"/>
          <w:color w:val="F8F8F2"/>
          <w:kern w:val="0"/>
          <w:sz w:val="21"/>
          <w:szCs w:val="21"/>
          <w:lang w:eastAsia="pt-BR"/>
          <w14:ligatures w14:val="none"/>
        </w:rPr>
        <w:t xml:space="preserve">    </w:t>
      </w:r>
      <w:r w:rsidRPr="00637562">
        <w:rPr>
          <w:rFonts w:ascii="Consolas" w:eastAsia="Times New Roman" w:hAnsi="Consolas" w:cs="Times New Roman"/>
          <w:color w:val="F8F8F2"/>
          <w:kern w:val="0"/>
          <w:sz w:val="21"/>
          <w:szCs w:val="21"/>
          <w:lang w:val="en-US" w:eastAsia="pt-BR"/>
          <w14:ligatures w14:val="none"/>
        </w:rPr>
        <w:t>&lt;</w:t>
      </w:r>
      <w:r w:rsidRPr="00637562">
        <w:rPr>
          <w:rFonts w:ascii="Consolas" w:eastAsia="Times New Roman" w:hAnsi="Consolas" w:cs="Times New Roman"/>
          <w:color w:val="FF79C6"/>
          <w:kern w:val="0"/>
          <w:sz w:val="21"/>
          <w:szCs w:val="21"/>
          <w:lang w:val="en-US" w:eastAsia="pt-BR"/>
          <w14:ligatures w14:val="none"/>
        </w:rPr>
        <w:t>script</w:t>
      </w:r>
      <w:r w:rsidRPr="00637562">
        <w:rPr>
          <w:rFonts w:ascii="Consolas" w:eastAsia="Times New Roman" w:hAnsi="Consolas" w:cs="Times New Roman"/>
          <w:color w:val="F8F8F2"/>
          <w:kern w:val="0"/>
          <w:sz w:val="21"/>
          <w:szCs w:val="21"/>
          <w:lang w:val="en-US" w:eastAsia="pt-BR"/>
          <w14:ligatures w14:val="none"/>
        </w:rPr>
        <w:t xml:space="preserve"> </w:t>
      </w:r>
      <w:r w:rsidRPr="00637562">
        <w:rPr>
          <w:rFonts w:ascii="Consolas" w:eastAsia="Times New Roman" w:hAnsi="Consolas" w:cs="Times New Roman"/>
          <w:i/>
          <w:iCs/>
          <w:color w:val="50FA7B"/>
          <w:kern w:val="0"/>
          <w:sz w:val="21"/>
          <w:szCs w:val="21"/>
          <w:lang w:val="en-US" w:eastAsia="pt-BR"/>
          <w14:ligatures w14:val="none"/>
        </w:rPr>
        <w:t>src</w:t>
      </w:r>
      <w:r w:rsidRPr="00637562">
        <w:rPr>
          <w:rFonts w:ascii="Consolas" w:eastAsia="Times New Roman" w:hAnsi="Consolas" w:cs="Times New Roman"/>
          <w:color w:val="FF79C6"/>
          <w:kern w:val="0"/>
          <w:sz w:val="21"/>
          <w:szCs w:val="21"/>
          <w:lang w:val="en-US" w:eastAsia="pt-BR"/>
          <w14:ligatures w14:val="none"/>
        </w:rPr>
        <w:t>=</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1FA8C"/>
          <w:kern w:val="0"/>
          <w:sz w:val="21"/>
          <w:szCs w:val="21"/>
          <w:lang w:val="en-US" w:eastAsia="pt-BR"/>
          <w14:ligatures w14:val="none"/>
        </w:rPr>
        <w:t>aula01.js</w:t>
      </w:r>
      <w:r w:rsidRPr="00637562">
        <w:rPr>
          <w:rFonts w:ascii="Consolas" w:eastAsia="Times New Roman" w:hAnsi="Consolas" w:cs="Times New Roman"/>
          <w:color w:val="E9F284"/>
          <w:kern w:val="0"/>
          <w:sz w:val="21"/>
          <w:szCs w:val="21"/>
          <w:lang w:val="en-US" w:eastAsia="pt-BR"/>
          <w14:ligatures w14:val="none"/>
        </w:rPr>
        <w:t>"</w:t>
      </w:r>
      <w:r w:rsidRPr="00637562">
        <w:rPr>
          <w:rFonts w:ascii="Consolas" w:eastAsia="Times New Roman" w:hAnsi="Consolas" w:cs="Times New Roman"/>
          <w:color w:val="F8F8F2"/>
          <w:kern w:val="0"/>
          <w:sz w:val="21"/>
          <w:szCs w:val="21"/>
          <w:lang w:val="en-US" w:eastAsia="pt-BR"/>
          <w14:ligatures w14:val="none"/>
        </w:rPr>
        <w:t>&gt;&lt;/</w:t>
      </w:r>
      <w:r w:rsidRPr="00637562">
        <w:rPr>
          <w:rFonts w:ascii="Consolas" w:eastAsia="Times New Roman" w:hAnsi="Consolas" w:cs="Times New Roman"/>
          <w:color w:val="FF79C6"/>
          <w:kern w:val="0"/>
          <w:sz w:val="21"/>
          <w:szCs w:val="21"/>
          <w:lang w:val="en-US" w:eastAsia="pt-BR"/>
          <w14:ligatures w14:val="none"/>
        </w:rPr>
        <w:t>script</w:t>
      </w:r>
      <w:r w:rsidRPr="00637562">
        <w:rPr>
          <w:rFonts w:ascii="Consolas" w:eastAsia="Times New Roman" w:hAnsi="Consolas" w:cs="Times New Roman"/>
          <w:color w:val="F8F8F2"/>
          <w:kern w:val="0"/>
          <w:sz w:val="21"/>
          <w:szCs w:val="21"/>
          <w:lang w:val="en-US" w:eastAsia="pt-BR"/>
          <w14:ligatures w14:val="none"/>
        </w:rPr>
        <w:t>&gt;</w:t>
      </w:r>
    </w:p>
    <w:p w14:paraId="43EEDB17" w14:textId="77777777" w:rsidR="00637562" w:rsidRDefault="00637562" w:rsidP="00637562">
      <w:pPr>
        <w:pBdr>
          <w:top w:val="single" w:sz="4" w:space="1" w:color="auto"/>
          <w:left w:val="single" w:sz="4" w:space="4" w:color="auto"/>
          <w:bottom w:val="single" w:sz="4" w:space="1" w:color="auto"/>
          <w:right w:val="single" w:sz="4" w:space="4" w:color="auto"/>
        </w:pBdr>
        <w:rPr>
          <w:lang w:val="en-US"/>
        </w:rPr>
      </w:pPr>
    </w:p>
    <w:p w14:paraId="703E6ACA" w14:textId="06E38E95" w:rsidR="00637562" w:rsidRDefault="00637562" w:rsidP="00637562">
      <w:pPr>
        <w:pBdr>
          <w:top w:val="single" w:sz="4" w:space="1" w:color="auto"/>
          <w:left w:val="single" w:sz="4" w:space="4" w:color="auto"/>
          <w:bottom w:val="single" w:sz="4" w:space="1" w:color="auto"/>
          <w:right w:val="single" w:sz="4" w:space="4" w:color="auto"/>
        </w:pBdr>
      </w:pPr>
      <w:r w:rsidRPr="00637562">
        <w:t xml:space="preserve">Aqui </w:t>
      </w:r>
      <w:del w:id="50" w:author="Jonatas Nunespf" w:date="2024-04-04T22:39:00Z" w16du:dateUtc="2024-04-05T01:39:00Z">
        <w:r w:rsidRPr="00637562" w:rsidDel="00391019">
          <w:delText>nos</w:delText>
        </w:r>
      </w:del>
      <w:ins w:id="51" w:author="Jonatas Nunespf" w:date="2024-04-04T22:39:00Z" w16du:dateUtc="2024-04-05T01:39:00Z">
        <w:r w:rsidR="00391019" w:rsidRPr="00637562">
          <w:t>nós</w:t>
        </w:r>
      </w:ins>
      <w:r w:rsidRPr="00637562">
        <w:t xml:space="preserve"> chamamos o arquivo .</w:t>
      </w:r>
      <w:r>
        <w:t xml:space="preserve">js para dentro do html e quando executamos o </w:t>
      </w:r>
      <w:del w:id="52" w:author="Jonatas Nunespf" w:date="2024-04-04T22:39:00Z" w16du:dateUtc="2024-04-05T01:39:00Z">
        <w:r w:rsidDel="00391019">
          <w:delText>html  e</w:delText>
        </w:r>
      </w:del>
      <w:ins w:id="53" w:author="Jonatas Nunespf" w:date="2024-04-04T22:39:00Z" w16du:dateUtc="2024-04-05T01:39:00Z">
        <w:r w:rsidR="00391019">
          <w:t>html e</w:t>
        </w:r>
      </w:ins>
      <w:r>
        <w:t xml:space="preserve"> aberto o navegador junto com o </w:t>
      </w:r>
      <w:del w:id="54" w:author="Jonatas Nunespf" w:date="2024-04-04T22:39:00Z" w16du:dateUtc="2024-04-05T01:39:00Z">
        <w:r w:rsidDel="00391019">
          <w:delText>JavaScript</w:delText>
        </w:r>
      </w:del>
      <w:ins w:id="55" w:author="Jonatas Nunespf" w:date="2024-04-04T22:39:00Z" w16du:dateUtc="2024-04-05T01:39:00Z">
        <w:r w:rsidR="00391019">
          <w:t>Javascript</w:t>
        </w:r>
      </w:ins>
      <w:r>
        <w:t xml:space="preserve"> que já </w:t>
      </w:r>
      <w:del w:id="56" w:author="Jonatas Nunespf" w:date="2024-04-04T22:39:00Z" w16du:dateUtc="2024-04-05T01:39:00Z">
        <w:r w:rsidDel="00391019">
          <w:delText>esta</w:delText>
        </w:r>
      </w:del>
      <w:ins w:id="57" w:author="Jonatas Nunespf" w:date="2024-04-04T22:39:00Z" w16du:dateUtc="2024-04-05T01:39:00Z">
        <w:r w:rsidR="00391019">
          <w:t>está</w:t>
        </w:r>
      </w:ins>
      <w:r>
        <w:t xml:space="preserve"> sendo executado.</w:t>
      </w:r>
    </w:p>
    <w:p w14:paraId="38709DBA" w14:textId="0B0B118E" w:rsidR="009779AA" w:rsidRDefault="009779AA" w:rsidP="00637562">
      <w:pPr>
        <w:pBdr>
          <w:top w:val="single" w:sz="4" w:space="1" w:color="auto"/>
          <w:left w:val="single" w:sz="4" w:space="4" w:color="auto"/>
          <w:bottom w:val="single" w:sz="4" w:space="1" w:color="auto"/>
          <w:right w:val="single" w:sz="4" w:space="4" w:color="auto"/>
        </w:pBdr>
      </w:pPr>
      <w:r>
        <w:t xml:space="preserve">E importante que coloquemos a tag script dentro do body e no final de todo codigo que </w:t>
      </w:r>
      <w:del w:id="58" w:author="Jonatas Nunespf" w:date="2024-04-04T22:39:00Z" w16du:dateUtc="2024-04-05T01:39:00Z">
        <w:r w:rsidDel="00391019">
          <w:delText>e</w:delText>
        </w:r>
      </w:del>
      <w:ins w:id="59" w:author="Jonatas Nunespf" w:date="2024-04-04T22:39:00Z" w16du:dateUtc="2024-04-05T01:39:00Z">
        <w:r w:rsidR="00391019">
          <w:t>é</w:t>
        </w:r>
      </w:ins>
      <w:r>
        <w:t xml:space="preserve"> escrito dentro do body, pois quando </w:t>
      </w:r>
      <w:del w:id="60" w:author="Jonatas Nunespf" w:date="2024-04-07T14:46:00Z" w16du:dateUtc="2024-04-07T17:46:00Z">
        <w:r w:rsidDel="00E057DF">
          <w:delText>agente</w:delText>
        </w:r>
      </w:del>
      <w:ins w:id="61" w:author="Jonatas Nunespf" w:date="2024-04-07T14:46:00Z" w16du:dateUtc="2024-04-07T17:46:00Z">
        <w:r w:rsidR="00E057DF">
          <w:t>a gente</w:t>
        </w:r>
      </w:ins>
      <w:r>
        <w:t xml:space="preserve"> for escrever DOM que </w:t>
      </w:r>
      <w:del w:id="62" w:author="Jonatas Nunespf" w:date="2024-04-04T22:39:00Z" w16du:dateUtc="2024-04-05T01:39:00Z">
        <w:r w:rsidDel="00391019">
          <w:delText>e</w:delText>
        </w:r>
      </w:del>
      <w:ins w:id="63" w:author="Jonatas Nunespf" w:date="2024-04-04T22:39:00Z" w16du:dateUtc="2024-04-05T01:39:00Z">
        <w:r w:rsidR="00391019">
          <w:t>é</w:t>
        </w:r>
      </w:ins>
      <w:r>
        <w:t xml:space="preserve"> a manipulação de elementos em </w:t>
      </w:r>
      <w:del w:id="64" w:author="Jonatas Nunespf" w:date="2024-04-04T22:39:00Z" w16du:dateUtc="2024-04-05T01:39:00Z">
        <w:r w:rsidDel="00391019">
          <w:delText>JavaScript</w:delText>
        </w:r>
      </w:del>
      <w:ins w:id="65" w:author="Jonatas Nunespf" w:date="2024-04-04T22:39:00Z" w16du:dateUtc="2024-04-05T01:39:00Z">
        <w:r w:rsidR="00391019">
          <w:t>Javascript</w:t>
        </w:r>
      </w:ins>
      <w:r>
        <w:t xml:space="preserve"> logo veremos isso, e preciso que o html seja carregado antes do Js.</w:t>
      </w:r>
    </w:p>
    <w:p w14:paraId="1B3D3411" w14:textId="1603230E" w:rsidR="00637562" w:rsidRDefault="00637562" w:rsidP="00637562">
      <w:r>
        <w:t>.</w:t>
      </w:r>
    </w:p>
    <w:p w14:paraId="5A0386DE" w14:textId="4C9885CD" w:rsidR="00637562" w:rsidRPr="00616D1A" w:rsidRDefault="00E8214D" w:rsidP="00616D1A">
      <w:pPr>
        <w:pStyle w:val="Ttulo1"/>
        <w:pBdr>
          <w:bottom w:val="single" w:sz="4" w:space="1" w:color="auto"/>
        </w:pBdr>
        <w:shd w:val="clear" w:color="auto" w:fill="0F0F0F"/>
        <w:spacing w:before="0" w:beforeAutospacing="0" w:after="0" w:afterAutospacing="0"/>
        <w:rPr>
          <w:rFonts w:ascii="Roboto" w:hAnsi="Roboto"/>
          <w:color w:val="F1F1F1"/>
        </w:rPr>
      </w:pPr>
      <w:r>
        <w:rPr>
          <w:rFonts w:ascii="Roboto" w:hAnsi="Roboto"/>
          <w:color w:val="F1F1F1"/>
        </w:rPr>
        <w:t>Javascript em Modo Estrito, você sabe o que é? - Curso de Javascript Moderno - Aula 02</w:t>
      </w:r>
    </w:p>
    <w:p w14:paraId="15EC0703" w14:textId="78A70030" w:rsidR="00E8214D" w:rsidRPr="00E8214D" w:rsidRDefault="00E8214D" w:rsidP="00616D1A">
      <w:pPr>
        <w:pStyle w:val="Ttulo2"/>
        <w:pBdr>
          <w:bottom w:val="single" w:sz="4" w:space="1" w:color="auto"/>
        </w:pBdr>
        <w:rPr>
          <w:b/>
          <w:bCs/>
        </w:rPr>
      </w:pPr>
      <w:r w:rsidRPr="00E8214D">
        <w:rPr>
          <w:b/>
          <w:bCs/>
        </w:rPr>
        <w:t>Modo estrito</w:t>
      </w:r>
    </w:p>
    <w:p w14:paraId="7498AC80" w14:textId="2BD9E510" w:rsidR="00E8214D" w:rsidRDefault="00E8214D" w:rsidP="00616D1A">
      <w:pPr>
        <w:pBdr>
          <w:bottom w:val="single" w:sz="4" w:space="1" w:color="auto"/>
        </w:pBdr>
      </w:pPr>
      <w:r>
        <w:t>Serve para deixar nosso codigo mais limpo com menos sujeira, com menos coisas inutilizadas, por exemplo no modo estrito não conseguimos usar uma variável que não foi declarada, e as variáveis criadas tem que ser usadas</w:t>
      </w:r>
      <w:r w:rsidR="00616D1A">
        <w:t xml:space="preserve"> senão </w:t>
      </w:r>
      <w:del w:id="66" w:author="Jonatas Nunespf" w:date="2024-04-07T14:46:00Z" w16du:dateUtc="2024-04-07T17:46:00Z">
        <w:r w:rsidR="00616D1A" w:rsidDel="00E057DF">
          <w:delText>da erro</w:delText>
        </w:r>
      </w:del>
      <w:ins w:id="67" w:author="Jonatas Nunespf" w:date="2024-04-07T14:46:00Z" w16du:dateUtc="2024-04-07T17:46:00Z">
        <w:r w:rsidR="00E057DF">
          <w:t>do erro</w:t>
        </w:r>
      </w:ins>
      <w:r w:rsidR="00616D1A">
        <w:t xml:space="preserve">, entao erros que poderiam ser executados sem o modo estrito passam a ser necessários correção, o modo estrito não deixa passar nenhuma falha no </w:t>
      </w:r>
      <w:del w:id="68" w:author="Jonatas Nunespf" w:date="2024-04-04T22:39:00Z" w16du:dateUtc="2024-04-05T01:39:00Z">
        <w:r w:rsidR="00616D1A" w:rsidDel="00391019">
          <w:delText>codigo.</w:delText>
        </w:r>
        <w:r w:rsidDel="00391019">
          <w:delText>.</w:delText>
        </w:r>
      </w:del>
      <w:ins w:id="69" w:author="Jonatas Nunespf" w:date="2024-04-04T22:39:00Z" w16du:dateUtc="2024-04-05T01:39:00Z">
        <w:r w:rsidR="00391019">
          <w:t>codigo.</w:t>
        </w:r>
      </w:ins>
    </w:p>
    <w:p w14:paraId="692C0F73" w14:textId="322C8C2B" w:rsidR="00616D1A" w:rsidRDefault="00616D1A" w:rsidP="00616D1A">
      <w:pPr>
        <w:pBdr>
          <w:bottom w:val="single" w:sz="4" w:space="1" w:color="auto"/>
        </w:pBdr>
      </w:pPr>
      <w:r>
        <w:t>Para ativar o modo estrito nos colocamos no codigo</w:t>
      </w:r>
    </w:p>
    <w:p w14:paraId="4DFE14B4" w14:textId="6E0881E7" w:rsidR="00616D1A" w:rsidRPr="00616D1A" w:rsidRDefault="00616D1A" w:rsidP="00616D1A">
      <w:pPr>
        <w:pBdr>
          <w:bottom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16D1A">
        <w:rPr>
          <w:rFonts w:ascii="Consolas" w:eastAsia="Times New Roman" w:hAnsi="Consolas" w:cs="Times New Roman"/>
          <w:color w:val="E9F284"/>
          <w:kern w:val="0"/>
          <w:sz w:val="21"/>
          <w:szCs w:val="21"/>
          <w:lang w:eastAsia="pt-BR"/>
          <w14:ligatures w14:val="none"/>
        </w:rPr>
        <w:t>"</w:t>
      </w:r>
      <w:r w:rsidRPr="00616D1A">
        <w:rPr>
          <w:rFonts w:ascii="Consolas" w:eastAsia="Times New Roman" w:hAnsi="Consolas" w:cs="Times New Roman"/>
          <w:color w:val="F1FA8C"/>
          <w:kern w:val="0"/>
          <w:sz w:val="21"/>
          <w:szCs w:val="21"/>
          <w:lang w:eastAsia="pt-BR"/>
          <w14:ligatures w14:val="none"/>
        </w:rPr>
        <w:t>use strict</w:t>
      </w:r>
      <w:r w:rsidRPr="00616D1A">
        <w:rPr>
          <w:rFonts w:ascii="Consolas" w:eastAsia="Times New Roman" w:hAnsi="Consolas" w:cs="Times New Roman"/>
          <w:color w:val="E9F284"/>
          <w:kern w:val="0"/>
          <w:sz w:val="21"/>
          <w:szCs w:val="21"/>
          <w:lang w:eastAsia="pt-BR"/>
          <w14:ligatures w14:val="none"/>
        </w:rPr>
        <w:t>"</w:t>
      </w:r>
      <w:r w:rsidRPr="00616D1A">
        <w:rPr>
          <w:rFonts w:ascii="Consolas" w:eastAsia="Times New Roman" w:hAnsi="Consolas" w:cs="Times New Roman"/>
          <w:color w:val="F8F8F2"/>
          <w:kern w:val="0"/>
          <w:sz w:val="21"/>
          <w:szCs w:val="21"/>
          <w:lang w:eastAsia="pt-BR"/>
          <w14:ligatures w14:val="none"/>
        </w:rPr>
        <w:t xml:space="preserve"> </w:t>
      </w:r>
    </w:p>
    <w:p w14:paraId="749CC7E8" w14:textId="123A75D4" w:rsidR="00616D1A" w:rsidRDefault="00616D1A" w:rsidP="00616D1A">
      <w:pPr>
        <w:pBdr>
          <w:bottom w:val="single" w:sz="4" w:space="1" w:color="auto"/>
        </w:pBdr>
      </w:pPr>
      <w:r>
        <w:t xml:space="preserve">Que já </w:t>
      </w:r>
      <w:del w:id="70" w:author="Jonatas Nunespf" w:date="2024-04-04T22:39:00Z" w16du:dateUtc="2024-04-05T01:39:00Z">
        <w:r w:rsidDel="00391019">
          <w:delText>sera</w:delText>
        </w:r>
      </w:del>
      <w:ins w:id="71" w:author="Jonatas Nunespf" w:date="2024-04-04T22:39:00Z" w16du:dateUtc="2024-04-05T01:39:00Z">
        <w:r w:rsidR="00391019">
          <w:t>será</w:t>
        </w:r>
      </w:ins>
      <w:r>
        <w:t xml:space="preserve"> ativado, </w:t>
      </w:r>
    </w:p>
    <w:p w14:paraId="06193E06" w14:textId="116D2341" w:rsidR="00E8214D" w:rsidRDefault="00E8214D" w:rsidP="00637562">
      <w:r>
        <w:t>.</w:t>
      </w:r>
    </w:p>
    <w:p w14:paraId="63AEAC1F" w14:textId="77777777" w:rsidR="00616D1A" w:rsidRPr="00616D1A" w:rsidRDefault="00616D1A" w:rsidP="00616D1A">
      <w:pPr>
        <w:shd w:val="clear" w:color="auto" w:fill="0F0F0F"/>
        <w:spacing w:after="0" w:line="240" w:lineRule="auto"/>
        <w:outlineLvl w:val="0"/>
        <w:rPr>
          <w:rFonts w:ascii="Roboto" w:eastAsia="Times New Roman" w:hAnsi="Roboto" w:cs="Times New Roman"/>
          <w:b/>
          <w:bCs/>
          <w:color w:val="F1F1F1"/>
          <w:kern w:val="36"/>
          <w:sz w:val="48"/>
          <w:szCs w:val="48"/>
          <w:lang w:eastAsia="pt-BR"/>
          <w14:ligatures w14:val="none"/>
        </w:rPr>
      </w:pPr>
      <w:r w:rsidRPr="00616D1A">
        <w:rPr>
          <w:rFonts w:ascii="Roboto" w:eastAsia="Times New Roman" w:hAnsi="Roboto" w:cs="Times New Roman"/>
          <w:b/>
          <w:bCs/>
          <w:color w:val="F1F1F1"/>
          <w:kern w:val="36"/>
          <w:sz w:val="48"/>
          <w:szCs w:val="48"/>
          <w:lang w:eastAsia="pt-BR"/>
          <w14:ligatures w14:val="none"/>
        </w:rPr>
        <w:lastRenderedPageBreak/>
        <w:t>Diferença entre LET, VAR e CONST em Javascript - Curso de Javascript Moderno - Aula 03</w:t>
      </w:r>
    </w:p>
    <w:p w14:paraId="693714FE" w14:textId="0B306F60" w:rsidR="00616D1A" w:rsidRPr="00D74EBB" w:rsidRDefault="00D74EBB" w:rsidP="00D74EBB">
      <w:pPr>
        <w:pStyle w:val="Ttulo2"/>
        <w:pBdr>
          <w:top w:val="single" w:sz="4" w:space="1" w:color="auto"/>
          <w:left w:val="single" w:sz="4" w:space="4" w:color="auto"/>
          <w:bottom w:val="single" w:sz="4" w:space="1" w:color="auto"/>
          <w:right w:val="single" w:sz="4" w:space="4" w:color="auto"/>
        </w:pBdr>
        <w:rPr>
          <w:b/>
          <w:bCs/>
        </w:rPr>
      </w:pPr>
      <w:r w:rsidRPr="00D74EBB">
        <w:rPr>
          <w:b/>
          <w:bCs/>
        </w:rPr>
        <w:t>Oque e uma variável</w:t>
      </w:r>
    </w:p>
    <w:p w14:paraId="10923A42" w14:textId="6C5F5331" w:rsidR="00D74EBB" w:rsidRDefault="00D74EBB" w:rsidP="00D74EBB">
      <w:pPr>
        <w:pBdr>
          <w:top w:val="single" w:sz="4" w:space="1" w:color="auto"/>
          <w:left w:val="single" w:sz="4" w:space="4" w:color="auto"/>
          <w:bottom w:val="single" w:sz="4" w:space="1" w:color="auto"/>
          <w:right w:val="single" w:sz="4" w:space="4" w:color="auto"/>
        </w:pBdr>
      </w:pPr>
      <w:r>
        <w:t xml:space="preserve">E uma posição dentro da </w:t>
      </w:r>
      <w:del w:id="72" w:author="Jonatas Nunespf" w:date="2024-04-04T22:39:00Z" w16du:dateUtc="2024-04-05T01:39:00Z">
        <w:r w:rsidDel="00391019">
          <w:delText>memoria</w:delText>
        </w:r>
      </w:del>
      <w:ins w:id="73" w:author="Jonatas Nunespf" w:date="2024-04-04T22:39:00Z" w16du:dateUtc="2024-04-05T01:39:00Z">
        <w:r w:rsidR="00391019">
          <w:t>memória</w:t>
        </w:r>
      </w:ins>
      <w:r>
        <w:t xml:space="preserve"> ram, quando </w:t>
      </w:r>
      <w:del w:id="74" w:author="Jonatas Nunespf" w:date="2024-04-04T22:40:00Z" w16du:dateUtc="2024-04-05T01:40:00Z">
        <w:r w:rsidDel="00391019">
          <w:delText>nos</w:delText>
        </w:r>
      </w:del>
      <w:ins w:id="75" w:author="Jonatas Nunespf" w:date="2024-04-04T22:40:00Z" w16du:dateUtc="2024-04-05T01:40:00Z">
        <w:r w:rsidR="00391019">
          <w:t>nós</w:t>
        </w:r>
      </w:ins>
      <w:r>
        <w:t xml:space="preserve"> estamos criando uma variável </w:t>
      </w:r>
      <w:del w:id="76" w:author="Jonatas Nunespf" w:date="2024-04-07T14:46:00Z" w16du:dateUtc="2024-04-07T17:46:00Z">
        <w:r w:rsidDel="00E057DF">
          <w:delText>nos</w:delText>
        </w:r>
      </w:del>
      <w:ins w:id="77" w:author="Jonatas Nunespf" w:date="2024-04-07T14:46:00Z" w16du:dateUtc="2024-04-07T17:46:00Z">
        <w:r w:rsidR="00E057DF">
          <w:t>nós</w:t>
        </w:r>
      </w:ins>
      <w:r>
        <w:t xml:space="preserve"> estamos basicamente criando um espaço dentro da </w:t>
      </w:r>
      <w:del w:id="78" w:author="Jonatas Nunespf" w:date="2024-04-04T22:40:00Z" w16du:dateUtc="2024-04-05T01:40:00Z">
        <w:r w:rsidDel="00391019">
          <w:delText>memoria</w:delText>
        </w:r>
      </w:del>
      <w:ins w:id="79" w:author="Jonatas Nunespf" w:date="2024-04-04T22:40:00Z" w16du:dateUtc="2024-04-05T01:40:00Z">
        <w:r w:rsidR="00391019">
          <w:t>memória</w:t>
        </w:r>
      </w:ins>
      <w:r>
        <w:t xml:space="preserve"> ram e nomeamos esse espaço onde podemos colocar algum dado dentro desse espaço.</w:t>
      </w:r>
    </w:p>
    <w:p w14:paraId="4DEE0188" w14:textId="2546F814" w:rsidR="00D74EBB" w:rsidRDefault="00D74EBB" w:rsidP="00D74EBB">
      <w:pPr>
        <w:pBdr>
          <w:top w:val="single" w:sz="4" w:space="1" w:color="auto"/>
          <w:left w:val="single" w:sz="4" w:space="4" w:color="auto"/>
          <w:bottom w:val="single" w:sz="4" w:space="1" w:color="auto"/>
          <w:right w:val="single" w:sz="4" w:space="4" w:color="auto"/>
        </w:pBdr>
      </w:pPr>
      <w:r>
        <w:t xml:space="preserve">Pense em um armário com 8 gavetas onde temos a gavetas enumerada tipo gaveta 1, gaveta2 e por </w:t>
      </w:r>
      <w:del w:id="80" w:author="Jonatas Nunespf" w:date="2024-04-04T22:40:00Z" w16du:dateUtc="2024-04-05T01:40:00Z">
        <w:r w:rsidDel="00391019">
          <w:delText>ai</w:delText>
        </w:r>
      </w:del>
      <w:ins w:id="81" w:author="Jonatas Nunespf" w:date="2024-04-04T22:40:00Z" w16du:dateUtc="2024-04-05T01:40:00Z">
        <w:r w:rsidR="00391019">
          <w:t>aí</w:t>
        </w:r>
      </w:ins>
      <w:r>
        <w:t xml:space="preserve"> em diante, cada gaveta dessa e um espaço no armário onde podemos guardar materiais e a mesa logica da variável onde o armário e a </w:t>
      </w:r>
      <w:del w:id="82" w:author="Jonatas Nunespf" w:date="2024-04-04T22:40:00Z" w16du:dateUtc="2024-04-05T01:40:00Z">
        <w:r w:rsidDel="00391019">
          <w:delText>memoria</w:delText>
        </w:r>
      </w:del>
      <w:ins w:id="83" w:author="Jonatas Nunespf" w:date="2024-04-04T22:40:00Z" w16du:dateUtc="2024-04-05T01:40:00Z">
        <w:r w:rsidR="00391019">
          <w:t>memória</w:t>
        </w:r>
      </w:ins>
      <w:r>
        <w:t xml:space="preserve"> ram em geral e as gavetas são as variáveis que são espaços vazios para guardar coisas, e o materiais são os dados que serão guardados.</w:t>
      </w:r>
    </w:p>
    <w:p w14:paraId="5E9C10CF" w14:textId="243DD0E8" w:rsidR="00D74EBB" w:rsidRDefault="00D74EBB" w:rsidP="00637562">
      <w:r>
        <w:t>.</w:t>
      </w:r>
    </w:p>
    <w:p w14:paraId="56023B48" w14:textId="4B677E68" w:rsidR="00D74EBB" w:rsidRPr="00D74EBB" w:rsidRDefault="00D74EBB" w:rsidP="00D4531F">
      <w:pPr>
        <w:pStyle w:val="Ttulo2"/>
        <w:pBdr>
          <w:top w:val="single" w:sz="4" w:space="1" w:color="auto"/>
          <w:left w:val="single" w:sz="4" w:space="4" w:color="auto"/>
          <w:bottom w:val="single" w:sz="4" w:space="1" w:color="auto"/>
          <w:right w:val="single" w:sz="4" w:space="4" w:color="auto"/>
        </w:pBdr>
        <w:rPr>
          <w:b/>
          <w:bCs/>
        </w:rPr>
      </w:pPr>
      <w:r w:rsidRPr="00D74EBB">
        <w:rPr>
          <w:b/>
          <w:bCs/>
        </w:rPr>
        <w:t xml:space="preserve">Declarando uma </w:t>
      </w:r>
      <w:del w:id="84" w:author="Jonatas Nunespf" w:date="2024-04-04T22:40:00Z" w16du:dateUtc="2024-04-05T01:40:00Z">
        <w:r w:rsidRPr="00D74EBB" w:rsidDel="00391019">
          <w:rPr>
            <w:b/>
            <w:bCs/>
          </w:rPr>
          <w:delText>variavel</w:delText>
        </w:r>
      </w:del>
      <w:ins w:id="85" w:author="Jonatas Nunespf" w:date="2024-04-04T22:40:00Z" w16du:dateUtc="2024-04-05T01:40:00Z">
        <w:r w:rsidR="00391019" w:rsidRPr="00D74EBB">
          <w:rPr>
            <w:b/>
            <w:bCs/>
          </w:rPr>
          <w:t>variável</w:t>
        </w:r>
      </w:ins>
    </w:p>
    <w:p w14:paraId="51882622" w14:textId="77777777" w:rsidR="00D74EBB" w:rsidRPr="00D74EBB" w:rsidRDefault="00D74EBB" w:rsidP="00D4531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74EBB">
        <w:rPr>
          <w:rFonts w:ascii="Consolas" w:eastAsia="Times New Roman" w:hAnsi="Consolas" w:cs="Times New Roman"/>
          <w:color w:val="FF79C6"/>
          <w:kern w:val="0"/>
          <w:sz w:val="21"/>
          <w:szCs w:val="21"/>
          <w:lang w:eastAsia="pt-BR"/>
          <w14:ligatures w14:val="none"/>
        </w:rPr>
        <w:t>var</w:t>
      </w:r>
      <w:r w:rsidRPr="00D74EBB">
        <w:rPr>
          <w:rFonts w:ascii="Consolas" w:eastAsia="Times New Roman" w:hAnsi="Consolas" w:cs="Times New Roman"/>
          <w:color w:val="F8F8F2"/>
          <w:kern w:val="0"/>
          <w:sz w:val="21"/>
          <w:szCs w:val="21"/>
          <w:lang w:eastAsia="pt-BR"/>
          <w14:ligatures w14:val="none"/>
        </w:rPr>
        <w:t xml:space="preserve"> nome </w:t>
      </w:r>
      <w:r w:rsidRPr="00D74EBB">
        <w:rPr>
          <w:rFonts w:ascii="Consolas" w:eastAsia="Times New Roman" w:hAnsi="Consolas" w:cs="Times New Roman"/>
          <w:color w:val="FF79C6"/>
          <w:kern w:val="0"/>
          <w:sz w:val="21"/>
          <w:szCs w:val="21"/>
          <w:lang w:eastAsia="pt-BR"/>
          <w14:ligatures w14:val="none"/>
        </w:rPr>
        <w:t>=</w:t>
      </w:r>
      <w:r w:rsidRPr="00D74EBB">
        <w:rPr>
          <w:rFonts w:ascii="Consolas" w:eastAsia="Times New Roman" w:hAnsi="Consolas" w:cs="Times New Roman"/>
          <w:color w:val="F8F8F2"/>
          <w:kern w:val="0"/>
          <w:sz w:val="21"/>
          <w:szCs w:val="21"/>
          <w:lang w:eastAsia="pt-BR"/>
          <w14:ligatures w14:val="none"/>
        </w:rPr>
        <w:t xml:space="preserve"> </w:t>
      </w:r>
      <w:r w:rsidRPr="00D74EBB">
        <w:rPr>
          <w:rFonts w:ascii="Consolas" w:eastAsia="Times New Roman" w:hAnsi="Consolas" w:cs="Times New Roman"/>
          <w:color w:val="E9F284"/>
          <w:kern w:val="0"/>
          <w:sz w:val="21"/>
          <w:szCs w:val="21"/>
          <w:lang w:eastAsia="pt-BR"/>
          <w14:ligatures w14:val="none"/>
        </w:rPr>
        <w:t>"</w:t>
      </w:r>
      <w:r w:rsidRPr="00D74EBB">
        <w:rPr>
          <w:rFonts w:ascii="Consolas" w:eastAsia="Times New Roman" w:hAnsi="Consolas" w:cs="Times New Roman"/>
          <w:color w:val="F1FA8C"/>
          <w:kern w:val="0"/>
          <w:sz w:val="21"/>
          <w:szCs w:val="21"/>
          <w:lang w:eastAsia="pt-BR"/>
          <w14:ligatures w14:val="none"/>
        </w:rPr>
        <w:t>John</w:t>
      </w:r>
      <w:r w:rsidRPr="00D74EBB">
        <w:rPr>
          <w:rFonts w:ascii="Consolas" w:eastAsia="Times New Roman" w:hAnsi="Consolas" w:cs="Times New Roman"/>
          <w:color w:val="E9F284"/>
          <w:kern w:val="0"/>
          <w:sz w:val="21"/>
          <w:szCs w:val="21"/>
          <w:lang w:eastAsia="pt-BR"/>
          <w14:ligatures w14:val="none"/>
        </w:rPr>
        <w:t>"</w:t>
      </w:r>
    </w:p>
    <w:p w14:paraId="240C68CD" w14:textId="14442306" w:rsidR="00D74EBB" w:rsidRDefault="00D74EBB" w:rsidP="00D4531F">
      <w:pPr>
        <w:pBdr>
          <w:top w:val="single" w:sz="4" w:space="1" w:color="auto"/>
          <w:left w:val="single" w:sz="4" w:space="4" w:color="auto"/>
          <w:bottom w:val="single" w:sz="4" w:space="1" w:color="auto"/>
          <w:right w:val="single" w:sz="4" w:space="4" w:color="auto"/>
        </w:pBdr>
      </w:pPr>
      <w:r>
        <w:t xml:space="preserve">Esta e uma variável, primeiro declaramos a variável usando VAR e o nome do espaço na nossa </w:t>
      </w:r>
      <w:del w:id="86" w:author="Jonatas Nunespf" w:date="2024-04-04T22:40:00Z" w16du:dateUtc="2024-04-05T01:40:00Z">
        <w:r w:rsidDel="00391019">
          <w:delText>memoria</w:delText>
        </w:r>
      </w:del>
      <w:ins w:id="87" w:author="Jonatas Nunespf" w:date="2024-04-04T22:40:00Z" w16du:dateUtc="2024-04-05T01:40:00Z">
        <w:r w:rsidR="00391019">
          <w:t>memória</w:t>
        </w:r>
      </w:ins>
      <w:r>
        <w:t xml:space="preserve"> Ram (variável) se chama nome e depois utilizamos o sinal de = (igual) que no Javascript tem o sentido de </w:t>
      </w:r>
      <w:del w:id="88" w:author="Jonatas Nunespf" w:date="2024-04-04T22:40:00Z" w16du:dateUtc="2024-04-05T01:40:00Z">
        <w:r w:rsidDel="00391019">
          <w:delText>atribuir  entao</w:delText>
        </w:r>
      </w:del>
      <w:ins w:id="89" w:author="Jonatas Nunespf" w:date="2024-04-04T22:40:00Z" w16du:dateUtc="2024-04-05T01:40:00Z">
        <w:r w:rsidR="00391019">
          <w:t>atribuir entao</w:t>
        </w:r>
      </w:ins>
      <w:r>
        <w:t xml:space="preserve"> a palavra “John” (string) e colocada dentro da variável nome.</w:t>
      </w:r>
    </w:p>
    <w:p w14:paraId="697BD758" w14:textId="178BAD2B" w:rsidR="0051066D" w:rsidRDefault="0051066D" w:rsidP="00D4531F">
      <w:pPr>
        <w:pBdr>
          <w:top w:val="single" w:sz="4" w:space="1" w:color="auto"/>
          <w:left w:val="single" w:sz="4" w:space="4" w:color="auto"/>
          <w:bottom w:val="single" w:sz="4" w:space="1" w:color="auto"/>
          <w:right w:val="single" w:sz="4" w:space="4" w:color="auto"/>
        </w:pBdr>
      </w:pPr>
      <w:r>
        <w:t xml:space="preserve">Outra coisa e que para usar a variável ela deve estar acima no codigo para podermos utilizar </w:t>
      </w:r>
      <w:del w:id="90" w:author="Jonatas Nunespf" w:date="2024-04-04T22:40:00Z" w16du:dateUtc="2024-04-05T01:40:00Z">
        <w:r w:rsidDel="00391019">
          <w:delText>la</w:delText>
        </w:r>
      </w:del>
      <w:ins w:id="91" w:author="Jonatas Nunespf" w:date="2024-04-04T22:40:00Z" w16du:dateUtc="2024-04-05T01:40:00Z">
        <w:r w:rsidR="00391019">
          <w:t>lá</w:t>
        </w:r>
      </w:ins>
      <w:r>
        <w:t xml:space="preserve"> em baixo, entao primeiro ela precisa ser declarada para depois utilizarmos pois na hora da execução de codigo, o navegador </w:t>
      </w:r>
      <w:del w:id="92" w:author="Jonatas Nunespf" w:date="2024-04-04T22:40:00Z" w16du:dateUtc="2024-04-05T01:40:00Z">
        <w:r w:rsidDel="00391019">
          <w:delText>le</w:delText>
        </w:r>
      </w:del>
      <w:ins w:id="93" w:author="Jonatas Nunespf" w:date="2024-04-04T22:40:00Z" w16du:dateUtc="2024-04-05T01:40:00Z">
        <w:r w:rsidR="00391019">
          <w:t>lê</w:t>
        </w:r>
      </w:ins>
      <w:r>
        <w:t xml:space="preserve"> o codigo de cima para baixo, entao você concorda que precisa existir a variável antes de podermos usar ela.</w:t>
      </w:r>
    </w:p>
    <w:p w14:paraId="2540555F" w14:textId="4FA962BF" w:rsidR="0051066D" w:rsidRDefault="0051066D" w:rsidP="00D4531F">
      <w:pPr>
        <w:pBdr>
          <w:top w:val="single" w:sz="4" w:space="1" w:color="auto"/>
          <w:left w:val="single" w:sz="4" w:space="4" w:color="auto"/>
          <w:bottom w:val="single" w:sz="4" w:space="1" w:color="auto"/>
          <w:right w:val="single" w:sz="4" w:space="4" w:color="auto"/>
        </w:pBdr>
      </w:pPr>
      <w:r>
        <w:t xml:space="preserve">E se por exemplo quisermos usar a variável </w:t>
      </w:r>
      <w:del w:id="94" w:author="Jonatas Nunespf" w:date="2024-04-04T22:40:00Z" w16du:dateUtc="2024-04-05T01:40:00Z">
        <w:r w:rsidDel="00391019">
          <w:delText>la</w:delText>
        </w:r>
      </w:del>
      <w:ins w:id="95" w:author="Jonatas Nunespf" w:date="2024-04-04T22:40:00Z" w16du:dateUtc="2024-04-05T01:40:00Z">
        <w:r w:rsidR="00391019">
          <w:t>lá</w:t>
        </w:r>
      </w:ins>
      <w:r>
        <w:t xml:space="preserve"> no final do codigo ou em </w:t>
      </w:r>
      <w:del w:id="96" w:author="Jonatas Nunespf" w:date="2024-04-04T22:40:00Z" w16du:dateUtc="2024-04-05T01:40:00Z">
        <w:r w:rsidDel="00391019">
          <w:delText>qauqluer</w:delText>
        </w:r>
      </w:del>
      <w:ins w:id="97" w:author="Jonatas Nunespf" w:date="2024-04-04T22:40:00Z" w16du:dateUtc="2024-04-05T01:40:00Z">
        <w:r w:rsidR="00391019">
          <w:t>qualquer</w:t>
        </w:r>
      </w:ins>
      <w:r>
        <w:t xml:space="preserve"> lugar, a variável não pode ser declarada dentro por exemplo de uma function, ou em uma condicional que são fechadas por {} (chaves), pois a variável </w:t>
      </w:r>
      <w:del w:id="98" w:author="Jonatas Nunespf" w:date="2024-04-04T22:40:00Z" w16du:dateUtc="2024-04-05T01:40:00Z">
        <w:r w:rsidDel="00391019">
          <w:delText>sera</w:delText>
        </w:r>
      </w:del>
      <w:ins w:id="99" w:author="Jonatas Nunespf" w:date="2024-04-04T22:40:00Z" w16du:dateUtc="2024-04-05T01:40:00Z">
        <w:r w:rsidR="00391019">
          <w:t>será</w:t>
        </w:r>
      </w:ins>
      <w:r>
        <w:t xml:space="preserve"> declarada somente </w:t>
      </w:r>
      <w:del w:id="100" w:author="Jonatas Nunespf" w:date="2024-04-04T22:40:00Z" w16du:dateUtc="2024-04-05T01:40:00Z">
        <w:r w:rsidDel="00391019">
          <w:delText>la</w:delText>
        </w:r>
      </w:del>
      <w:ins w:id="101" w:author="Jonatas Nunespf" w:date="2024-04-04T22:40:00Z" w16du:dateUtc="2024-04-05T01:40:00Z">
        <w:r w:rsidR="00391019">
          <w:t>lá</w:t>
        </w:r>
      </w:ins>
      <w:r>
        <w:t xml:space="preserve"> dentro e para usar a variável fora das chaves e impossível pois </w:t>
      </w:r>
      <w:del w:id="102" w:author="Jonatas Nunespf" w:date="2024-04-04T22:40:00Z" w16du:dateUtc="2024-04-05T01:40:00Z">
        <w:r w:rsidDel="00391019">
          <w:delText>la</w:delText>
        </w:r>
      </w:del>
      <w:ins w:id="103" w:author="Jonatas Nunespf" w:date="2024-04-04T22:40:00Z" w16du:dateUtc="2024-04-05T01:40:00Z">
        <w:r w:rsidR="00391019">
          <w:t>lá</w:t>
        </w:r>
      </w:ins>
      <w:r>
        <w:t xml:space="preserve"> ela não existe.</w:t>
      </w:r>
    </w:p>
    <w:p w14:paraId="31533E03" w14:textId="678C5540" w:rsidR="00D4531F" w:rsidRDefault="00D4531F" w:rsidP="00D4531F">
      <w:pPr>
        <w:pBdr>
          <w:top w:val="single" w:sz="4" w:space="1" w:color="auto"/>
          <w:left w:val="single" w:sz="4" w:space="4" w:color="auto"/>
          <w:bottom w:val="single" w:sz="4" w:space="1" w:color="auto"/>
          <w:right w:val="single" w:sz="4" w:space="4" w:color="auto"/>
        </w:pBdr>
      </w:pPr>
      <w:r>
        <w:t xml:space="preserve">Podemos declarar </w:t>
      </w:r>
      <w:del w:id="104" w:author="Jonatas Nunespf" w:date="2024-04-04T22:40:00Z" w16du:dateUtc="2024-04-05T01:40:00Z">
        <w:r w:rsidDel="00391019">
          <w:delText>um</w:delText>
        </w:r>
      </w:del>
      <w:ins w:id="105" w:author="Jonatas Nunespf" w:date="2024-04-04T22:40:00Z" w16du:dateUtc="2024-04-05T01:40:00Z">
        <w:r w:rsidR="00391019">
          <w:t>uma</w:t>
        </w:r>
      </w:ins>
      <w:r>
        <w:t xml:space="preserve"> variável de 3 maneiras </w:t>
      </w:r>
    </w:p>
    <w:p w14:paraId="4F4A99B3" w14:textId="248B3F9B" w:rsidR="00D4531F" w:rsidRDefault="00D4531F" w:rsidP="00D4531F">
      <w:pPr>
        <w:pStyle w:val="Ttulo3"/>
        <w:pBdr>
          <w:top w:val="single" w:sz="4" w:space="1" w:color="auto"/>
          <w:left w:val="single" w:sz="4" w:space="4" w:color="auto"/>
          <w:bottom w:val="single" w:sz="4" w:space="1" w:color="auto"/>
          <w:right w:val="single" w:sz="4" w:space="4" w:color="auto"/>
        </w:pBdr>
        <w:rPr>
          <w:b/>
          <w:bCs/>
        </w:rPr>
      </w:pPr>
      <w:r>
        <w:rPr>
          <w:b/>
          <w:bCs/>
        </w:rPr>
        <w:t>1 m</w:t>
      </w:r>
      <w:r w:rsidRPr="00D4531F">
        <w:rPr>
          <w:b/>
          <w:bCs/>
        </w:rPr>
        <w:t xml:space="preserve">aneira </w:t>
      </w:r>
    </w:p>
    <w:p w14:paraId="24C74E5E" w14:textId="77777777" w:rsidR="00D4531F" w:rsidRPr="00D4531F" w:rsidRDefault="00D4531F" w:rsidP="00D4531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FF79C6"/>
          <w:kern w:val="0"/>
          <w:sz w:val="21"/>
          <w:szCs w:val="21"/>
          <w:lang w:eastAsia="pt-BR"/>
          <w14:ligatures w14:val="none"/>
        </w:rPr>
        <w:t>let</w:t>
      </w:r>
      <w:r w:rsidRPr="00D4531F">
        <w:rPr>
          <w:rFonts w:ascii="Consolas" w:eastAsia="Times New Roman" w:hAnsi="Consolas" w:cs="Times New Roman"/>
          <w:color w:val="F8F8F2"/>
          <w:kern w:val="0"/>
          <w:sz w:val="21"/>
          <w:szCs w:val="21"/>
          <w:lang w:eastAsia="pt-BR"/>
          <w14:ligatures w14:val="none"/>
        </w:rPr>
        <w:t xml:space="preserve"> num1</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BD93F9"/>
          <w:kern w:val="0"/>
          <w:sz w:val="21"/>
          <w:szCs w:val="21"/>
          <w:lang w:eastAsia="pt-BR"/>
          <w14:ligatures w14:val="none"/>
        </w:rPr>
        <w:t>10</w:t>
      </w:r>
    </w:p>
    <w:p w14:paraId="405FDE2C" w14:textId="3863B5F1" w:rsidR="00D4531F" w:rsidRPr="00D4531F" w:rsidRDefault="00D4531F" w:rsidP="00D4531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FF79C6"/>
          <w:kern w:val="0"/>
          <w:sz w:val="21"/>
          <w:szCs w:val="21"/>
          <w:lang w:eastAsia="pt-BR"/>
          <w14:ligatures w14:val="none"/>
        </w:rPr>
        <w:t>let</w:t>
      </w:r>
      <w:r w:rsidRPr="00D4531F">
        <w:rPr>
          <w:rFonts w:ascii="Consolas" w:eastAsia="Times New Roman" w:hAnsi="Consolas" w:cs="Times New Roman"/>
          <w:color w:val="F8F8F2"/>
          <w:kern w:val="0"/>
          <w:sz w:val="21"/>
          <w:szCs w:val="21"/>
          <w:lang w:eastAsia="pt-BR"/>
          <w14:ligatures w14:val="none"/>
        </w:rPr>
        <w:t xml:space="preserve"> num2</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BD93F9"/>
          <w:kern w:val="0"/>
          <w:sz w:val="21"/>
          <w:szCs w:val="21"/>
          <w:lang w:eastAsia="pt-BR"/>
          <w14:ligatures w14:val="none"/>
        </w:rPr>
        <w:t>10</w:t>
      </w:r>
    </w:p>
    <w:p w14:paraId="682C2BE7" w14:textId="1AED4046" w:rsidR="00D4531F" w:rsidRDefault="00D4531F" w:rsidP="00D4531F">
      <w:pPr>
        <w:pStyle w:val="Ttulo3"/>
        <w:pBdr>
          <w:top w:val="single" w:sz="4" w:space="1" w:color="auto"/>
          <w:left w:val="single" w:sz="4" w:space="4" w:color="auto"/>
          <w:bottom w:val="single" w:sz="4" w:space="1" w:color="auto"/>
          <w:right w:val="single" w:sz="4" w:space="4" w:color="auto"/>
        </w:pBdr>
        <w:rPr>
          <w:b/>
          <w:bCs/>
        </w:rPr>
      </w:pPr>
      <w:del w:id="106" w:author="Jonatas Nunespf" w:date="2024-04-04T22:40:00Z" w16du:dateUtc="2024-04-05T01:40:00Z">
        <w:r w:rsidRPr="00D4531F" w:rsidDel="00391019">
          <w:rPr>
            <w:b/>
            <w:bCs/>
          </w:rPr>
          <w:delText>2 maneira</w:delText>
        </w:r>
      </w:del>
      <w:ins w:id="107" w:author="Jonatas Nunespf" w:date="2024-04-04T22:40:00Z" w16du:dateUtc="2024-04-05T01:40:00Z">
        <w:r w:rsidR="00391019" w:rsidRPr="00D4531F">
          <w:rPr>
            <w:b/>
            <w:bCs/>
          </w:rPr>
          <w:t>2 maneiras</w:t>
        </w:r>
      </w:ins>
    </w:p>
    <w:p w14:paraId="33C4B565" w14:textId="77777777" w:rsidR="00D4531F" w:rsidRPr="00812523" w:rsidRDefault="00D4531F" w:rsidP="00D4531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12523">
        <w:rPr>
          <w:rFonts w:ascii="Consolas" w:eastAsia="Times New Roman" w:hAnsi="Consolas" w:cs="Times New Roman"/>
          <w:color w:val="FF79C6"/>
          <w:kern w:val="0"/>
          <w:sz w:val="21"/>
          <w:szCs w:val="21"/>
          <w:lang w:eastAsia="pt-BR"/>
          <w14:ligatures w14:val="none"/>
        </w:rPr>
        <w:t>let</w:t>
      </w:r>
      <w:r w:rsidRPr="00812523">
        <w:rPr>
          <w:rFonts w:ascii="Consolas" w:eastAsia="Times New Roman" w:hAnsi="Consolas" w:cs="Times New Roman"/>
          <w:color w:val="F8F8F2"/>
          <w:kern w:val="0"/>
          <w:sz w:val="21"/>
          <w:szCs w:val="21"/>
          <w:lang w:eastAsia="pt-BR"/>
          <w14:ligatures w14:val="none"/>
        </w:rPr>
        <w:t xml:space="preserve"> num1</w:t>
      </w:r>
      <w:r w:rsidRPr="00812523">
        <w:rPr>
          <w:rFonts w:ascii="Consolas" w:eastAsia="Times New Roman" w:hAnsi="Consolas" w:cs="Times New Roman"/>
          <w:color w:val="FF79C6"/>
          <w:kern w:val="0"/>
          <w:sz w:val="21"/>
          <w:szCs w:val="21"/>
          <w:lang w:eastAsia="pt-BR"/>
          <w14:ligatures w14:val="none"/>
        </w:rPr>
        <w:t>=</w:t>
      </w:r>
      <w:r w:rsidRPr="00812523">
        <w:rPr>
          <w:rFonts w:ascii="Consolas" w:eastAsia="Times New Roman" w:hAnsi="Consolas" w:cs="Times New Roman"/>
          <w:color w:val="BD93F9"/>
          <w:kern w:val="0"/>
          <w:sz w:val="21"/>
          <w:szCs w:val="21"/>
          <w:lang w:eastAsia="pt-BR"/>
          <w14:ligatures w14:val="none"/>
        </w:rPr>
        <w:t>10</w:t>
      </w:r>
      <w:r w:rsidRPr="00812523">
        <w:rPr>
          <w:rFonts w:ascii="Consolas" w:eastAsia="Times New Roman" w:hAnsi="Consolas" w:cs="Times New Roman"/>
          <w:color w:val="F8F8F2"/>
          <w:kern w:val="0"/>
          <w:sz w:val="21"/>
          <w:szCs w:val="21"/>
          <w:lang w:eastAsia="pt-BR"/>
          <w14:ligatures w14:val="none"/>
        </w:rPr>
        <w:t>, let num2</w:t>
      </w:r>
      <w:r w:rsidRPr="00812523">
        <w:rPr>
          <w:rFonts w:ascii="Consolas" w:eastAsia="Times New Roman" w:hAnsi="Consolas" w:cs="Times New Roman"/>
          <w:color w:val="FF79C6"/>
          <w:kern w:val="0"/>
          <w:sz w:val="21"/>
          <w:szCs w:val="21"/>
          <w:lang w:eastAsia="pt-BR"/>
          <w14:ligatures w14:val="none"/>
        </w:rPr>
        <w:t>=</w:t>
      </w:r>
      <w:r w:rsidRPr="00812523">
        <w:rPr>
          <w:rFonts w:ascii="Consolas" w:eastAsia="Times New Roman" w:hAnsi="Consolas" w:cs="Times New Roman"/>
          <w:color w:val="BD93F9"/>
          <w:kern w:val="0"/>
          <w:sz w:val="21"/>
          <w:szCs w:val="21"/>
          <w:lang w:eastAsia="pt-BR"/>
          <w14:ligatures w14:val="none"/>
        </w:rPr>
        <w:t>10</w:t>
      </w:r>
    </w:p>
    <w:p w14:paraId="6913D0FF" w14:textId="2DFECF63" w:rsidR="00D4531F" w:rsidRDefault="00D4531F" w:rsidP="00D4531F">
      <w:pPr>
        <w:pBdr>
          <w:top w:val="single" w:sz="4" w:space="1" w:color="auto"/>
          <w:left w:val="single" w:sz="4" w:space="4" w:color="auto"/>
          <w:bottom w:val="single" w:sz="4" w:space="1" w:color="auto"/>
          <w:right w:val="single" w:sz="4" w:space="4" w:color="auto"/>
        </w:pBdr>
      </w:pPr>
      <w:r w:rsidRPr="00D4531F">
        <w:t xml:space="preserve">Dessa </w:t>
      </w:r>
      <w:del w:id="108" w:author="Jonatas Nunespf" w:date="2024-04-04T22:40:00Z" w16du:dateUtc="2024-04-05T01:40:00Z">
        <w:r w:rsidRPr="00D4531F" w:rsidDel="00391019">
          <w:delText>men</w:delText>
        </w:r>
        <w:r w:rsidDel="00391019">
          <w:delText>e</w:delText>
        </w:r>
        <w:r w:rsidRPr="00D4531F" w:rsidDel="00391019">
          <w:delText>ira</w:delText>
        </w:r>
      </w:del>
      <w:ins w:id="109" w:author="Jonatas Nunespf" w:date="2024-04-04T22:40:00Z" w16du:dateUtc="2024-04-05T01:40:00Z">
        <w:r w:rsidR="00391019" w:rsidRPr="00D4531F">
          <w:t>man</w:t>
        </w:r>
        <w:r w:rsidR="00391019">
          <w:t>e</w:t>
        </w:r>
        <w:r w:rsidR="00391019" w:rsidRPr="00D4531F">
          <w:t>ira</w:t>
        </w:r>
      </w:ins>
      <w:r w:rsidRPr="00D4531F">
        <w:t xml:space="preserve"> </w:t>
      </w:r>
      <w:r>
        <w:t>p</w:t>
      </w:r>
      <w:r w:rsidRPr="00D4531F">
        <w:t>ode</w:t>
      </w:r>
      <w:r>
        <w:t>re</w:t>
      </w:r>
      <w:r w:rsidRPr="00D4531F">
        <w:t>mos decl</w:t>
      </w:r>
      <w:r>
        <w:t>ara</w:t>
      </w:r>
      <w:r w:rsidRPr="00D4531F">
        <w:t xml:space="preserve">r </w:t>
      </w:r>
      <w:del w:id="110" w:author="Jonatas Nunespf" w:date="2024-04-04T22:40:00Z" w16du:dateUtc="2024-04-05T01:40:00Z">
        <w:r w:rsidRPr="00D4531F" w:rsidDel="00391019">
          <w:delText>v</w:delText>
        </w:r>
        <w:r w:rsidDel="00391019">
          <w:delText>arias</w:delText>
        </w:r>
      </w:del>
      <w:ins w:id="111" w:author="Jonatas Nunespf" w:date="2024-04-04T22:40:00Z" w16du:dateUtc="2024-04-05T01:40:00Z">
        <w:r w:rsidR="00391019" w:rsidRPr="00D4531F">
          <w:t>v</w:t>
        </w:r>
        <w:r w:rsidR="00391019">
          <w:t>árias</w:t>
        </w:r>
      </w:ins>
      <w:r>
        <w:t xml:space="preserve"> </w:t>
      </w:r>
      <w:del w:id="112" w:author="Jonatas Nunespf" w:date="2024-04-04T22:40:00Z" w16du:dateUtc="2024-04-05T01:40:00Z">
        <w:r w:rsidDel="00391019">
          <w:delText>variaveis</w:delText>
        </w:r>
      </w:del>
      <w:ins w:id="113" w:author="Jonatas Nunespf" w:date="2024-04-04T22:40:00Z" w16du:dateUtc="2024-04-05T01:40:00Z">
        <w:r w:rsidR="00391019">
          <w:t>variáveis</w:t>
        </w:r>
      </w:ins>
      <w:r>
        <w:t xml:space="preserve"> em uma linha so separadas por virgulas.</w:t>
      </w:r>
    </w:p>
    <w:p w14:paraId="3D1A6364" w14:textId="1E3ECD89" w:rsidR="00D4531F" w:rsidRPr="00D4531F" w:rsidRDefault="00D4531F" w:rsidP="00D4531F">
      <w:pPr>
        <w:pStyle w:val="Ttulo3"/>
        <w:pBdr>
          <w:top w:val="single" w:sz="4" w:space="1" w:color="auto"/>
          <w:left w:val="single" w:sz="4" w:space="4" w:color="auto"/>
          <w:bottom w:val="single" w:sz="4" w:space="1" w:color="auto"/>
          <w:right w:val="single" w:sz="4" w:space="4" w:color="auto"/>
        </w:pBdr>
        <w:rPr>
          <w:b/>
          <w:bCs/>
        </w:rPr>
      </w:pPr>
      <w:del w:id="114" w:author="Jonatas Nunespf" w:date="2024-04-04T22:40:00Z" w16du:dateUtc="2024-04-05T01:40:00Z">
        <w:r w:rsidRPr="00D4531F" w:rsidDel="00391019">
          <w:rPr>
            <w:b/>
            <w:bCs/>
          </w:rPr>
          <w:delText>3 maneira</w:delText>
        </w:r>
      </w:del>
      <w:ins w:id="115" w:author="Jonatas Nunespf" w:date="2024-04-04T22:40:00Z" w16du:dateUtc="2024-04-05T01:40:00Z">
        <w:r w:rsidR="00391019" w:rsidRPr="00D4531F">
          <w:rPr>
            <w:b/>
            <w:bCs/>
          </w:rPr>
          <w:t>3 maneiras</w:t>
        </w:r>
      </w:ins>
    </w:p>
    <w:p w14:paraId="590AC3C2" w14:textId="7C06D447" w:rsidR="00D4531F" w:rsidRPr="00D4531F" w:rsidRDefault="00D4531F" w:rsidP="00D4531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FF79C6"/>
          <w:kern w:val="0"/>
          <w:sz w:val="21"/>
          <w:szCs w:val="21"/>
          <w:lang w:eastAsia="pt-BR"/>
          <w14:ligatures w14:val="none"/>
        </w:rPr>
        <w:t>let</w:t>
      </w:r>
      <w:r w:rsidRPr="00D4531F">
        <w:rPr>
          <w:rFonts w:ascii="Consolas" w:eastAsia="Times New Roman" w:hAnsi="Consolas" w:cs="Times New Roman"/>
          <w:color w:val="F8F8F2"/>
          <w:kern w:val="0"/>
          <w:sz w:val="21"/>
          <w:szCs w:val="21"/>
          <w:lang w:eastAsia="pt-BR"/>
          <w14:ligatures w14:val="none"/>
        </w:rPr>
        <w:t xml:space="preserve"> num1</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F8F8F2"/>
          <w:kern w:val="0"/>
          <w:sz w:val="21"/>
          <w:szCs w:val="21"/>
          <w:lang w:eastAsia="pt-BR"/>
          <w14:ligatures w14:val="none"/>
        </w:rPr>
        <w:t>num2</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F8F8F2"/>
          <w:kern w:val="0"/>
          <w:sz w:val="21"/>
          <w:szCs w:val="21"/>
          <w:lang w:eastAsia="pt-BR"/>
          <w14:ligatures w14:val="none"/>
        </w:rPr>
        <w:t>num3</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BD93F9"/>
          <w:kern w:val="0"/>
          <w:sz w:val="21"/>
          <w:szCs w:val="21"/>
          <w:lang w:eastAsia="pt-BR"/>
          <w14:ligatures w14:val="none"/>
        </w:rPr>
        <w:t>10</w:t>
      </w:r>
    </w:p>
    <w:p w14:paraId="0E824073" w14:textId="686E5CC6" w:rsidR="00D4531F" w:rsidRDefault="00D4531F" w:rsidP="00D4531F">
      <w:pPr>
        <w:pBdr>
          <w:top w:val="single" w:sz="4" w:space="1" w:color="auto"/>
          <w:left w:val="single" w:sz="4" w:space="4" w:color="auto"/>
          <w:bottom w:val="single" w:sz="4" w:space="1" w:color="auto"/>
          <w:right w:val="single" w:sz="4" w:space="4" w:color="auto"/>
        </w:pBdr>
      </w:pPr>
      <w:r w:rsidRPr="00D4531F">
        <w:t xml:space="preserve">Aqui </w:t>
      </w:r>
      <w:del w:id="116" w:author="Jonatas Nunespf" w:date="2024-04-04T22:40:00Z" w16du:dateUtc="2024-04-05T01:40:00Z">
        <w:r w:rsidRPr="00D4531F" w:rsidDel="00391019">
          <w:delText>delcaramos</w:delText>
        </w:r>
      </w:del>
      <w:ins w:id="117" w:author="Jonatas Nunespf" w:date="2024-04-04T22:40:00Z" w16du:dateUtc="2024-04-05T01:40:00Z">
        <w:r w:rsidR="00391019" w:rsidRPr="00D4531F">
          <w:t>declaramos</w:t>
        </w:r>
      </w:ins>
      <w:r w:rsidRPr="00D4531F">
        <w:t xml:space="preserve"> 3 </w:t>
      </w:r>
      <w:del w:id="118" w:author="Jonatas Nunespf" w:date="2024-04-04T22:40:00Z" w16du:dateUtc="2024-04-05T01:40:00Z">
        <w:r w:rsidRPr="00D4531F" w:rsidDel="00391019">
          <w:delText>variaveis</w:delText>
        </w:r>
      </w:del>
      <w:ins w:id="119" w:author="Jonatas Nunespf" w:date="2024-04-04T22:40:00Z" w16du:dateUtc="2024-04-05T01:40:00Z">
        <w:r w:rsidR="00391019" w:rsidRPr="00D4531F">
          <w:t>variáveis</w:t>
        </w:r>
      </w:ins>
      <w:r w:rsidRPr="00D4531F">
        <w:t xml:space="preserve"> com o</w:t>
      </w:r>
      <w:r>
        <w:t xml:space="preserve"> valor 10 sendo que, a </w:t>
      </w:r>
      <w:del w:id="120" w:author="Jonatas Nunespf" w:date="2024-04-04T22:40:00Z" w16du:dateUtc="2024-04-05T01:40:00Z">
        <w:r w:rsidDel="00391019">
          <w:delText>varivale</w:delText>
        </w:r>
      </w:del>
      <w:ins w:id="121" w:author="Jonatas Nunespf" w:date="2024-04-04T22:40:00Z" w16du:dateUtc="2024-04-05T01:40:00Z">
        <w:r w:rsidR="00391019">
          <w:t>variável</w:t>
        </w:r>
      </w:ins>
      <w:r>
        <w:t xml:space="preserve"> recebe o </w:t>
      </w:r>
      <w:del w:id="122" w:author="Jonatas Nunespf" w:date="2024-04-04T22:40:00Z" w16du:dateUtc="2024-04-05T01:40:00Z">
        <w:r w:rsidDel="00391019">
          <w:delText>numero</w:delText>
        </w:r>
      </w:del>
      <w:ins w:id="123" w:author="Jonatas Nunespf" w:date="2024-04-04T22:40:00Z" w16du:dateUtc="2024-04-05T01:40:00Z">
        <w:r w:rsidR="00391019">
          <w:t>número</w:t>
        </w:r>
      </w:ins>
      <w:r>
        <w:t xml:space="preserve"> 10 </w:t>
      </w:r>
      <w:del w:id="124" w:author="Jonatas Nunespf" w:date="2024-04-04T22:40:00Z" w16du:dateUtc="2024-04-05T01:40:00Z">
        <w:r w:rsidDel="00391019">
          <w:delText>ai</w:delText>
        </w:r>
      </w:del>
      <w:ins w:id="125" w:author="Jonatas Nunespf" w:date="2024-04-04T22:40:00Z" w16du:dateUtc="2024-04-05T01:40:00Z">
        <w:r w:rsidR="00391019">
          <w:t>aí</w:t>
        </w:r>
      </w:ins>
      <w:r>
        <w:t xml:space="preserve"> a variável num2 receber o valor da variável num3 e a variável num1 recebe o calor da variável num2.</w:t>
      </w:r>
    </w:p>
    <w:p w14:paraId="49E0F8F2" w14:textId="4D8CC27F" w:rsidR="0009060C" w:rsidRPr="00D4531F" w:rsidRDefault="00D4531F" w:rsidP="00637562">
      <w:r>
        <w:lastRenderedPageBreak/>
        <w:t>.</w:t>
      </w:r>
    </w:p>
    <w:p w14:paraId="628BBEF3" w14:textId="72C44E6F" w:rsidR="00B539F2" w:rsidRPr="00B539F2" w:rsidRDefault="00B539F2" w:rsidP="0009060C">
      <w:pPr>
        <w:pStyle w:val="Ttulo2"/>
        <w:pBdr>
          <w:top w:val="single" w:sz="4" w:space="1" w:color="auto"/>
          <w:left w:val="single" w:sz="4" w:space="4" w:color="auto"/>
          <w:bottom w:val="single" w:sz="4" w:space="1" w:color="auto"/>
          <w:right w:val="single" w:sz="4" w:space="4" w:color="auto"/>
        </w:pBdr>
        <w:rPr>
          <w:b/>
          <w:bCs/>
        </w:rPr>
      </w:pPr>
      <w:r w:rsidRPr="00B539F2">
        <w:rPr>
          <w:b/>
          <w:bCs/>
        </w:rPr>
        <w:t>Diferença entre Let, Const e Var</w:t>
      </w:r>
    </w:p>
    <w:p w14:paraId="13A8A73F" w14:textId="1161FB71" w:rsidR="00B539F2" w:rsidRDefault="00B539F2" w:rsidP="0009060C">
      <w:pPr>
        <w:pBdr>
          <w:top w:val="single" w:sz="4" w:space="1" w:color="auto"/>
          <w:left w:val="single" w:sz="4" w:space="4" w:color="auto"/>
          <w:bottom w:val="single" w:sz="4" w:space="1" w:color="auto"/>
          <w:right w:val="single" w:sz="4" w:space="4" w:color="auto"/>
        </w:pBdr>
      </w:pPr>
      <w:r>
        <w:t>Resumido declarando a variável com</w:t>
      </w:r>
      <w:r w:rsidRPr="00B539F2">
        <w:rPr>
          <w:b/>
          <w:bCs/>
        </w:rPr>
        <w:t xml:space="preserve"> let </w:t>
      </w:r>
      <w:r>
        <w:t xml:space="preserve">se colocarmos dentro de uma condicional por exemplo a variável so poderá ser usada </w:t>
      </w:r>
      <w:del w:id="126" w:author="Jonatas Nunespf" w:date="2024-04-04T22:40:00Z" w16du:dateUtc="2024-04-05T01:40:00Z">
        <w:r w:rsidDel="00391019">
          <w:delText>la</w:delText>
        </w:r>
      </w:del>
      <w:ins w:id="127" w:author="Jonatas Nunespf" w:date="2024-04-04T22:40:00Z" w16du:dateUtc="2024-04-05T01:40:00Z">
        <w:r w:rsidR="00391019">
          <w:t>lá</w:t>
        </w:r>
      </w:ins>
      <w:r>
        <w:t xml:space="preserve"> dentro e não fora, mas agora se usar Var ela poderá ser usada somente dentro e fora dessa condicional, mas agora se a condicional estiver dentro de uma function o var e o let não poderão ser usados fora da function.</w:t>
      </w:r>
    </w:p>
    <w:p w14:paraId="21FB1042" w14:textId="42EE0028" w:rsidR="00B539F2" w:rsidRDefault="00B539F2" w:rsidP="0009060C">
      <w:pPr>
        <w:pBdr>
          <w:top w:val="single" w:sz="4" w:space="1" w:color="auto"/>
          <w:left w:val="single" w:sz="4" w:space="4" w:color="auto"/>
          <w:bottom w:val="single" w:sz="4" w:space="1" w:color="auto"/>
          <w:right w:val="single" w:sz="4" w:space="4" w:color="auto"/>
        </w:pBdr>
      </w:pPr>
      <w:r w:rsidRPr="0009060C">
        <w:rPr>
          <w:rStyle w:val="Ttulo2Char"/>
          <w:b/>
          <w:bCs/>
        </w:rPr>
        <w:t>Var</w:t>
      </w:r>
      <w:r>
        <w:t xml:space="preserve"> = “Se for declarada dentro de um escopo global poderá ser utilizado por todo o escopo, mas se declarada dentro de um escopo local, poderá ser utilizado </w:t>
      </w:r>
      <w:del w:id="128" w:author="Jonatas Nunespf" w:date="2024-04-04T22:40:00Z" w16du:dateUtc="2024-04-05T01:40:00Z">
        <w:r w:rsidDel="00391019">
          <w:delText>apneas</w:delText>
        </w:r>
      </w:del>
      <w:ins w:id="129" w:author="Jonatas Nunespf" w:date="2024-04-04T22:40:00Z" w16du:dateUtc="2024-04-05T01:40:00Z">
        <w:r w:rsidR="00391019">
          <w:t>apenas</w:t>
        </w:r>
      </w:ins>
      <w:r>
        <w:t xml:space="preserve"> nele.“</w:t>
      </w:r>
    </w:p>
    <w:p w14:paraId="31CD6C62" w14:textId="7C8C4796" w:rsidR="00B539F2" w:rsidRDefault="00B539F2" w:rsidP="0009060C">
      <w:pPr>
        <w:pBdr>
          <w:top w:val="single" w:sz="4" w:space="1" w:color="auto"/>
          <w:left w:val="single" w:sz="4" w:space="4" w:color="auto"/>
          <w:bottom w:val="single" w:sz="4" w:space="1" w:color="auto"/>
          <w:right w:val="single" w:sz="4" w:space="4" w:color="auto"/>
        </w:pBdr>
      </w:pPr>
      <w:r w:rsidRPr="0009060C">
        <w:rPr>
          <w:rStyle w:val="Ttulo2Char"/>
          <w:b/>
          <w:bCs/>
        </w:rPr>
        <w:t>Let</w:t>
      </w:r>
      <w:r>
        <w:t xml:space="preserve"> = “Se for declarada dentro de um escopo global poderá ser utilizado por todo o escopo, e se for declarada dentro de um escopo local poderá ser utilizado dentro dele todo e uma camada fora dele, mas se um escopo local estiver dentro de um escopo local ele poderia sair de apenas um escopo e </w:t>
      </w:r>
      <w:del w:id="130" w:author="Jonatas Nunespf" w:date="2024-04-07T14:46:00Z" w16du:dateUtc="2024-04-07T17:46:00Z">
        <w:r w:rsidDel="00E057DF">
          <w:delText>sera</w:delText>
        </w:r>
      </w:del>
      <w:ins w:id="131" w:author="Jonatas Nunespf" w:date="2024-04-07T14:46:00Z" w16du:dateUtc="2024-04-07T17:46:00Z">
        <w:r w:rsidR="00E057DF">
          <w:t>será</w:t>
        </w:r>
      </w:ins>
      <w:r>
        <w:t xml:space="preserve"> utilizado </w:t>
      </w:r>
      <w:del w:id="132" w:author="Jonatas Nunespf" w:date="2024-04-07T14:46:00Z" w16du:dateUtc="2024-04-07T17:46:00Z">
        <w:r w:rsidDel="00E057DF">
          <w:delText>la</w:delText>
        </w:r>
      </w:del>
      <w:ins w:id="133" w:author="Jonatas Nunespf" w:date="2024-04-07T14:46:00Z" w16du:dateUtc="2024-04-07T17:46:00Z">
        <w:r w:rsidR="00E057DF">
          <w:t>lá</w:t>
        </w:r>
      </w:ins>
      <w:r>
        <w:t xml:space="preserve"> dentro tambem.”</w:t>
      </w:r>
    </w:p>
    <w:p w14:paraId="677AF2DD" w14:textId="0D9A0AEA" w:rsidR="0009060C" w:rsidRDefault="0009060C" w:rsidP="0009060C">
      <w:pPr>
        <w:pBdr>
          <w:top w:val="single" w:sz="4" w:space="1" w:color="auto"/>
          <w:left w:val="single" w:sz="4" w:space="4" w:color="auto"/>
          <w:bottom w:val="single" w:sz="4" w:space="1" w:color="auto"/>
          <w:right w:val="single" w:sz="4" w:space="4" w:color="auto"/>
        </w:pBdr>
      </w:pPr>
      <w:r w:rsidRPr="0009060C">
        <w:rPr>
          <w:rStyle w:val="Ttulo2Char"/>
          <w:b/>
          <w:bCs/>
        </w:rPr>
        <w:t xml:space="preserve">Const </w:t>
      </w:r>
      <w:r>
        <w:t xml:space="preserve">= “Quando a variável for declarada com algum dado, o valor dessa variável depois não poderá ser </w:t>
      </w:r>
      <w:del w:id="134" w:author="Jonatas Nunespf" w:date="2024-04-07T14:47:00Z" w16du:dateUtc="2024-04-07T17:47:00Z">
        <w:r w:rsidDel="00E057DF">
          <w:delText>mudada</w:delText>
        </w:r>
      </w:del>
      <w:ins w:id="135" w:author="Jonatas Nunespf" w:date="2024-04-07T14:47:00Z" w16du:dateUtc="2024-04-07T17:47:00Z">
        <w:r w:rsidR="00E057DF">
          <w:t>mudado</w:t>
        </w:r>
      </w:ins>
      <w:r>
        <w:t xml:space="preserve">, o único dado que vai ficar e o que foi atribuído quando a variável foi declarada, resumindo não podemos atribuir um novo valor </w:t>
      </w:r>
      <w:ins w:id="136" w:author="Jonatas Nunespf" w:date="2024-04-07T14:46:00Z" w16du:dateUtc="2024-04-07T17:46:00Z">
        <w:r w:rsidR="00E057DF">
          <w:t>n</w:t>
        </w:r>
      </w:ins>
      <w:r>
        <w:t xml:space="preserve">a variável declarada com </w:t>
      </w:r>
      <w:proofErr w:type="spellStart"/>
      <w:r>
        <w:t>const</w:t>
      </w:r>
      <w:proofErr w:type="spellEnd"/>
      <w:r>
        <w:t>”</w:t>
      </w:r>
    </w:p>
    <w:p w14:paraId="659FCF14" w14:textId="3ED82030" w:rsidR="0009060C" w:rsidRDefault="0009060C" w:rsidP="00637562">
      <w:r>
        <w:t>.</w:t>
      </w:r>
    </w:p>
    <w:p w14:paraId="2F41D7C6" w14:textId="5A3A8906" w:rsidR="0009060C" w:rsidRPr="0009060C" w:rsidRDefault="0009060C" w:rsidP="0009060C">
      <w:pPr>
        <w:pStyle w:val="Ttulo2"/>
        <w:pBdr>
          <w:top w:val="single" w:sz="4" w:space="1" w:color="auto"/>
          <w:left w:val="single" w:sz="4" w:space="4" w:color="auto"/>
          <w:bottom w:val="single" w:sz="4" w:space="1" w:color="auto"/>
          <w:right w:val="single" w:sz="4" w:space="4" w:color="auto"/>
        </w:pBdr>
        <w:rPr>
          <w:b/>
          <w:bCs/>
        </w:rPr>
      </w:pPr>
      <w:r w:rsidRPr="0009060C">
        <w:rPr>
          <w:b/>
          <w:bCs/>
        </w:rPr>
        <w:t xml:space="preserve">Mudança entre tipo de dados em variáveis e no </w:t>
      </w:r>
      <w:del w:id="137" w:author="Jonatas Nunespf" w:date="2024-04-07T14:47:00Z" w16du:dateUtc="2024-04-07T17:47:00Z">
        <w:r w:rsidRPr="0009060C" w:rsidDel="00E057DF">
          <w:rPr>
            <w:b/>
            <w:bCs/>
          </w:rPr>
          <w:delText>conteudo</w:delText>
        </w:r>
      </w:del>
      <w:ins w:id="138" w:author="Jonatas Nunespf" w:date="2024-04-07T14:47:00Z" w16du:dateUtc="2024-04-07T17:47:00Z">
        <w:r w:rsidR="00E057DF" w:rsidRPr="0009060C">
          <w:rPr>
            <w:b/>
            <w:bCs/>
          </w:rPr>
          <w:t>conteúdo</w:t>
        </w:r>
      </w:ins>
    </w:p>
    <w:p w14:paraId="7CA2E4DC" w14:textId="297DF172" w:rsidR="00D74EBB" w:rsidRDefault="0009060C" w:rsidP="0009060C">
      <w:pPr>
        <w:pBdr>
          <w:top w:val="single" w:sz="4" w:space="1" w:color="auto"/>
          <w:left w:val="single" w:sz="4" w:space="4" w:color="auto"/>
          <w:bottom w:val="single" w:sz="4" w:space="1" w:color="auto"/>
          <w:right w:val="single" w:sz="4" w:space="4" w:color="auto"/>
        </w:pBdr>
      </w:pPr>
      <w:r>
        <w:t xml:space="preserve">Podemos mudar algo que </w:t>
      </w:r>
      <w:del w:id="139" w:author="Jonatas Nunespf" w:date="2024-04-07T14:47:00Z" w16du:dateUtc="2024-04-07T17:47:00Z">
        <w:r w:rsidDel="00E057DF">
          <w:delText>esta</w:delText>
        </w:r>
      </w:del>
      <w:ins w:id="140" w:author="Jonatas Nunespf" w:date="2024-04-07T14:47:00Z" w16du:dateUtc="2024-04-07T17:47:00Z">
        <w:r w:rsidR="00E057DF">
          <w:t>está</w:t>
        </w:r>
      </w:ins>
      <w:r>
        <w:t xml:space="preserve"> dentro da variável apenas atribuindo seu respectivo dado, entao se já declaramos a variável antes com algum valor, se quisermos mudar o conteúdo dessa variável podemos apenas atribuir um outro valor a ela.</w:t>
      </w:r>
    </w:p>
    <w:p w14:paraId="17D2AAA4" w14:textId="77777777" w:rsidR="0009060C" w:rsidRPr="0009060C" w:rsidRDefault="0009060C" w:rsidP="0009060C">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09060C">
        <w:rPr>
          <w:rFonts w:ascii="Consolas" w:eastAsia="Times New Roman" w:hAnsi="Consolas" w:cs="Times New Roman"/>
          <w:color w:val="FF79C6"/>
          <w:kern w:val="0"/>
          <w:sz w:val="21"/>
          <w:szCs w:val="21"/>
          <w:lang w:eastAsia="pt-BR"/>
          <w14:ligatures w14:val="none"/>
        </w:rPr>
        <w:t>let</w:t>
      </w:r>
      <w:r w:rsidRPr="0009060C">
        <w:rPr>
          <w:rFonts w:ascii="Consolas" w:eastAsia="Times New Roman" w:hAnsi="Consolas" w:cs="Times New Roman"/>
          <w:color w:val="F8F8F2"/>
          <w:kern w:val="0"/>
          <w:sz w:val="21"/>
          <w:szCs w:val="21"/>
          <w:lang w:eastAsia="pt-BR"/>
          <w14:ligatures w14:val="none"/>
        </w:rPr>
        <w:t xml:space="preserve"> nome </w:t>
      </w:r>
      <w:r w:rsidRPr="0009060C">
        <w:rPr>
          <w:rFonts w:ascii="Consolas" w:eastAsia="Times New Roman" w:hAnsi="Consolas" w:cs="Times New Roman"/>
          <w:color w:val="FF79C6"/>
          <w:kern w:val="0"/>
          <w:sz w:val="21"/>
          <w:szCs w:val="21"/>
          <w:lang w:eastAsia="pt-BR"/>
          <w14:ligatures w14:val="none"/>
        </w:rPr>
        <w:t>=</w:t>
      </w:r>
      <w:r w:rsidRPr="0009060C">
        <w:rPr>
          <w:rFonts w:ascii="Consolas" w:eastAsia="Times New Roman" w:hAnsi="Consolas" w:cs="Times New Roman"/>
          <w:color w:val="F8F8F2"/>
          <w:kern w:val="0"/>
          <w:sz w:val="21"/>
          <w:szCs w:val="21"/>
          <w:lang w:eastAsia="pt-BR"/>
          <w14:ligatures w14:val="none"/>
        </w:rPr>
        <w:t xml:space="preserve"> </w:t>
      </w:r>
      <w:r w:rsidRPr="0009060C">
        <w:rPr>
          <w:rFonts w:ascii="Consolas" w:eastAsia="Times New Roman" w:hAnsi="Consolas" w:cs="Times New Roman"/>
          <w:color w:val="E9F284"/>
          <w:kern w:val="0"/>
          <w:sz w:val="21"/>
          <w:szCs w:val="21"/>
          <w:lang w:eastAsia="pt-BR"/>
          <w14:ligatures w14:val="none"/>
        </w:rPr>
        <w:t>"</w:t>
      </w:r>
      <w:r w:rsidRPr="0009060C">
        <w:rPr>
          <w:rFonts w:ascii="Consolas" w:eastAsia="Times New Roman" w:hAnsi="Consolas" w:cs="Times New Roman"/>
          <w:color w:val="F1FA8C"/>
          <w:kern w:val="0"/>
          <w:sz w:val="21"/>
          <w:szCs w:val="21"/>
          <w:lang w:eastAsia="pt-BR"/>
          <w14:ligatures w14:val="none"/>
        </w:rPr>
        <w:t>JohnChk</w:t>
      </w:r>
      <w:r w:rsidRPr="0009060C">
        <w:rPr>
          <w:rFonts w:ascii="Consolas" w:eastAsia="Times New Roman" w:hAnsi="Consolas" w:cs="Times New Roman"/>
          <w:color w:val="E9F284"/>
          <w:kern w:val="0"/>
          <w:sz w:val="21"/>
          <w:szCs w:val="21"/>
          <w:lang w:eastAsia="pt-BR"/>
          <w14:ligatures w14:val="none"/>
        </w:rPr>
        <w:t>"</w:t>
      </w:r>
    </w:p>
    <w:p w14:paraId="07E90EC1" w14:textId="77777777" w:rsidR="0009060C" w:rsidRPr="0009060C" w:rsidRDefault="0009060C" w:rsidP="0009060C">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09060C">
        <w:rPr>
          <w:rFonts w:ascii="Consolas" w:eastAsia="Times New Roman" w:hAnsi="Consolas" w:cs="Times New Roman"/>
          <w:color w:val="F8F8F2"/>
          <w:kern w:val="0"/>
          <w:sz w:val="21"/>
          <w:szCs w:val="21"/>
          <w:lang w:eastAsia="pt-BR"/>
          <w14:ligatures w14:val="none"/>
        </w:rPr>
        <w:t xml:space="preserve">nome </w:t>
      </w:r>
      <w:r w:rsidRPr="0009060C">
        <w:rPr>
          <w:rFonts w:ascii="Consolas" w:eastAsia="Times New Roman" w:hAnsi="Consolas" w:cs="Times New Roman"/>
          <w:color w:val="FF79C6"/>
          <w:kern w:val="0"/>
          <w:sz w:val="21"/>
          <w:szCs w:val="21"/>
          <w:lang w:eastAsia="pt-BR"/>
          <w14:ligatures w14:val="none"/>
        </w:rPr>
        <w:t>=</w:t>
      </w:r>
      <w:r w:rsidRPr="0009060C">
        <w:rPr>
          <w:rFonts w:ascii="Consolas" w:eastAsia="Times New Roman" w:hAnsi="Consolas" w:cs="Times New Roman"/>
          <w:color w:val="F8F8F2"/>
          <w:kern w:val="0"/>
          <w:sz w:val="21"/>
          <w:szCs w:val="21"/>
          <w:lang w:eastAsia="pt-BR"/>
          <w14:ligatures w14:val="none"/>
        </w:rPr>
        <w:t xml:space="preserve"> </w:t>
      </w:r>
      <w:r w:rsidRPr="0009060C">
        <w:rPr>
          <w:rFonts w:ascii="Consolas" w:eastAsia="Times New Roman" w:hAnsi="Consolas" w:cs="Times New Roman"/>
          <w:color w:val="BD93F9"/>
          <w:kern w:val="0"/>
          <w:sz w:val="21"/>
          <w:szCs w:val="21"/>
          <w:lang w:eastAsia="pt-BR"/>
          <w14:ligatures w14:val="none"/>
        </w:rPr>
        <w:t>10</w:t>
      </w:r>
    </w:p>
    <w:p w14:paraId="12E7A5EF" w14:textId="77777777" w:rsidR="0009060C" w:rsidRPr="0009060C" w:rsidRDefault="0009060C" w:rsidP="0009060C">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09060C">
        <w:rPr>
          <w:rFonts w:ascii="Consolas" w:eastAsia="Times New Roman" w:hAnsi="Consolas" w:cs="Times New Roman"/>
          <w:color w:val="BD93F9"/>
          <w:kern w:val="0"/>
          <w:sz w:val="21"/>
          <w:szCs w:val="21"/>
          <w:lang w:eastAsia="pt-BR"/>
          <w14:ligatures w14:val="none"/>
        </w:rPr>
        <w:t>console</w:t>
      </w:r>
      <w:r w:rsidRPr="0009060C">
        <w:rPr>
          <w:rFonts w:ascii="Consolas" w:eastAsia="Times New Roman" w:hAnsi="Consolas" w:cs="Times New Roman"/>
          <w:color w:val="F8F8F2"/>
          <w:kern w:val="0"/>
          <w:sz w:val="21"/>
          <w:szCs w:val="21"/>
          <w:lang w:eastAsia="pt-BR"/>
          <w14:ligatures w14:val="none"/>
        </w:rPr>
        <w:t>.</w:t>
      </w:r>
      <w:r w:rsidRPr="0009060C">
        <w:rPr>
          <w:rFonts w:ascii="Consolas" w:eastAsia="Times New Roman" w:hAnsi="Consolas" w:cs="Times New Roman"/>
          <w:color w:val="50FA7B"/>
          <w:kern w:val="0"/>
          <w:sz w:val="21"/>
          <w:szCs w:val="21"/>
          <w:lang w:eastAsia="pt-BR"/>
          <w14:ligatures w14:val="none"/>
        </w:rPr>
        <w:t>log</w:t>
      </w:r>
      <w:r w:rsidRPr="0009060C">
        <w:rPr>
          <w:rFonts w:ascii="Consolas" w:eastAsia="Times New Roman" w:hAnsi="Consolas" w:cs="Times New Roman"/>
          <w:color w:val="F8F8F2"/>
          <w:kern w:val="0"/>
          <w:sz w:val="21"/>
          <w:szCs w:val="21"/>
          <w:lang w:eastAsia="pt-BR"/>
          <w14:ligatures w14:val="none"/>
        </w:rPr>
        <w:t>(nome)</w:t>
      </w:r>
    </w:p>
    <w:p w14:paraId="2CCADC94" w14:textId="77777777" w:rsidR="0009060C" w:rsidRDefault="0009060C" w:rsidP="0009060C">
      <w:pPr>
        <w:pBdr>
          <w:top w:val="single" w:sz="4" w:space="1" w:color="auto"/>
          <w:left w:val="single" w:sz="4" w:space="4" w:color="auto"/>
          <w:bottom w:val="single" w:sz="4" w:space="1" w:color="auto"/>
          <w:right w:val="single" w:sz="4" w:space="4" w:color="auto"/>
        </w:pBdr>
      </w:pPr>
    </w:p>
    <w:p w14:paraId="4354E419" w14:textId="580FDE7F" w:rsidR="0009060C" w:rsidRDefault="0009060C" w:rsidP="0009060C">
      <w:pPr>
        <w:pBdr>
          <w:top w:val="single" w:sz="4" w:space="1" w:color="auto"/>
          <w:left w:val="single" w:sz="4" w:space="4" w:color="auto"/>
          <w:bottom w:val="single" w:sz="4" w:space="1" w:color="auto"/>
          <w:right w:val="single" w:sz="4" w:space="4" w:color="auto"/>
        </w:pBdr>
      </w:pPr>
      <w:r>
        <w:t xml:space="preserve">O resultado que </w:t>
      </w:r>
      <w:del w:id="141" w:author="Jonatas Nunespf" w:date="2024-04-07T14:47:00Z" w16du:dateUtc="2024-04-07T17:47:00Z">
        <w:r w:rsidDel="00E057DF">
          <w:delText>sera</w:delText>
        </w:r>
      </w:del>
      <w:ins w:id="142" w:author="Jonatas Nunespf" w:date="2024-04-07T14:47:00Z" w16du:dateUtc="2024-04-07T17:47:00Z">
        <w:r w:rsidR="00E057DF">
          <w:t>será</w:t>
        </w:r>
      </w:ins>
      <w:r>
        <w:t xml:space="preserve"> imprimido vai ser o </w:t>
      </w:r>
      <w:del w:id="143" w:author="Jonatas Nunespf" w:date="2024-04-07T14:47:00Z" w16du:dateUtc="2024-04-07T17:47:00Z">
        <w:r w:rsidDel="00E057DF">
          <w:delText>numero</w:delText>
        </w:r>
      </w:del>
      <w:ins w:id="144" w:author="Jonatas Nunespf" w:date="2024-04-07T14:47:00Z" w16du:dateUtc="2024-04-07T17:47:00Z">
        <w:r w:rsidR="00E057DF">
          <w:t>número</w:t>
        </w:r>
      </w:ins>
      <w:r>
        <w:t xml:space="preserve"> 10, pois ele foi atribuído depois da criação da variável e uma variável cabe apenas um dado em seu espaço.</w:t>
      </w:r>
    </w:p>
    <w:p w14:paraId="2CEF2A2F" w14:textId="6E320E1C" w:rsidR="0009060C" w:rsidRDefault="0009060C" w:rsidP="00637562">
      <w:r>
        <w:t>.</w:t>
      </w:r>
    </w:p>
    <w:p w14:paraId="24FA5E5B" w14:textId="77777777" w:rsidR="004313D9" w:rsidRDefault="004313D9" w:rsidP="00637562"/>
    <w:p w14:paraId="5FAC9737" w14:textId="77777777" w:rsidR="004313D9" w:rsidRDefault="004313D9" w:rsidP="00637562"/>
    <w:p w14:paraId="473A2895" w14:textId="77777777" w:rsidR="004313D9" w:rsidRDefault="004313D9" w:rsidP="00637562"/>
    <w:p w14:paraId="61325B49" w14:textId="77777777" w:rsidR="004313D9" w:rsidRDefault="004313D9" w:rsidP="00637562"/>
    <w:p w14:paraId="5F679997" w14:textId="77777777" w:rsidR="004313D9" w:rsidRDefault="004313D9" w:rsidP="00637562"/>
    <w:p w14:paraId="4827DDAE" w14:textId="77777777" w:rsidR="004313D9" w:rsidRDefault="004313D9" w:rsidP="00637562"/>
    <w:p w14:paraId="35E238E6" w14:textId="77777777" w:rsidR="004313D9" w:rsidRDefault="004313D9" w:rsidP="00637562"/>
    <w:p w14:paraId="1970EE93" w14:textId="77777777" w:rsidR="004313D9" w:rsidRDefault="004313D9" w:rsidP="00637562"/>
    <w:p w14:paraId="4CC73F3E" w14:textId="77777777" w:rsidR="004313D9" w:rsidRDefault="004313D9" w:rsidP="004313D9">
      <w:pPr>
        <w:pStyle w:val="Ttulo1"/>
        <w:shd w:val="clear" w:color="auto" w:fill="0F0F0F"/>
        <w:spacing w:before="0" w:beforeAutospacing="0" w:after="0" w:afterAutospacing="0"/>
        <w:rPr>
          <w:rFonts w:ascii="Roboto" w:hAnsi="Roboto"/>
          <w:color w:val="F1F1F1"/>
        </w:rPr>
      </w:pPr>
      <w:r>
        <w:rPr>
          <w:rFonts w:ascii="Roboto" w:hAnsi="Roboto"/>
          <w:color w:val="F1F1F1"/>
        </w:rPr>
        <w:lastRenderedPageBreak/>
        <w:t>Aprenda sobre os Operadores Matemáticos em Javascript - Curso de Javascript Moderno - Aula 04</w:t>
      </w:r>
    </w:p>
    <w:p w14:paraId="286D4A89" w14:textId="09502092" w:rsidR="00E8214D" w:rsidRDefault="00E8214D" w:rsidP="00637562"/>
    <w:p w14:paraId="447C19A4" w14:textId="44806143" w:rsidR="004313D9" w:rsidRPr="004313D9" w:rsidRDefault="004313D9" w:rsidP="004313D9">
      <w:pPr>
        <w:pStyle w:val="Ttulo2"/>
        <w:pBdr>
          <w:top w:val="single" w:sz="4" w:space="1" w:color="auto"/>
          <w:left w:val="single" w:sz="4" w:space="4" w:color="auto"/>
          <w:bottom w:val="single" w:sz="4" w:space="1" w:color="auto"/>
          <w:right w:val="single" w:sz="4" w:space="4" w:color="auto"/>
        </w:pBdr>
        <w:rPr>
          <w:b/>
          <w:bCs/>
        </w:rPr>
      </w:pPr>
      <w:r w:rsidRPr="004313D9">
        <w:rPr>
          <w:b/>
          <w:bCs/>
        </w:rPr>
        <w:t>Operadores aritméticos</w:t>
      </w:r>
    </w:p>
    <w:p w14:paraId="5DC530CD" w14:textId="2F55DA69" w:rsidR="004313D9" w:rsidRPr="004313D9" w:rsidRDefault="004313D9" w:rsidP="004313D9">
      <w:pPr>
        <w:pStyle w:val="Ttulo2"/>
        <w:pBdr>
          <w:top w:val="single" w:sz="4" w:space="1" w:color="auto"/>
          <w:left w:val="single" w:sz="4" w:space="4" w:color="auto"/>
          <w:bottom w:val="single" w:sz="4" w:space="1" w:color="auto"/>
          <w:right w:val="single" w:sz="4" w:space="4" w:color="auto"/>
        </w:pBdr>
        <w:rPr>
          <w:color w:val="auto"/>
          <w:sz w:val="22"/>
          <w:szCs w:val="22"/>
        </w:rPr>
      </w:pPr>
      <w:r w:rsidRPr="004313D9">
        <w:rPr>
          <w:b/>
          <w:bCs/>
        </w:rPr>
        <w:t>+</w:t>
      </w:r>
      <w:r w:rsidRPr="004313D9">
        <w:rPr>
          <w:color w:val="auto"/>
          <w:sz w:val="22"/>
          <w:szCs w:val="22"/>
        </w:rPr>
        <w:t xml:space="preserve"> (Operador de soma)</w:t>
      </w:r>
    </w:p>
    <w:p w14:paraId="2EC1D3F2" w14:textId="490261FC" w:rsidR="004313D9" w:rsidRPr="004313D9" w:rsidRDefault="004313D9" w:rsidP="004313D9">
      <w:pPr>
        <w:pStyle w:val="Ttulo2"/>
        <w:pBdr>
          <w:top w:val="single" w:sz="4" w:space="1" w:color="auto"/>
          <w:left w:val="single" w:sz="4" w:space="4" w:color="auto"/>
          <w:bottom w:val="single" w:sz="4" w:space="1" w:color="auto"/>
          <w:right w:val="single" w:sz="4" w:space="4" w:color="auto"/>
        </w:pBdr>
        <w:rPr>
          <w:color w:val="auto"/>
          <w:sz w:val="22"/>
          <w:szCs w:val="22"/>
        </w:rPr>
      </w:pPr>
      <w:r w:rsidRPr="004313D9">
        <w:rPr>
          <w:b/>
          <w:bCs/>
        </w:rPr>
        <w:t>-</w:t>
      </w:r>
      <w:r>
        <w:rPr>
          <w:b/>
          <w:bCs/>
        </w:rPr>
        <w:t xml:space="preserve"> </w:t>
      </w:r>
      <w:r w:rsidRPr="004313D9">
        <w:rPr>
          <w:color w:val="auto"/>
          <w:sz w:val="22"/>
          <w:szCs w:val="22"/>
        </w:rPr>
        <w:t>(subtração)</w:t>
      </w:r>
    </w:p>
    <w:p w14:paraId="007066DF" w14:textId="7766B8C6" w:rsidR="004313D9" w:rsidRPr="004313D9" w:rsidRDefault="004313D9" w:rsidP="004313D9">
      <w:pPr>
        <w:pStyle w:val="Ttulo2"/>
        <w:pBdr>
          <w:top w:val="single" w:sz="4" w:space="1" w:color="auto"/>
          <w:left w:val="single" w:sz="4" w:space="4" w:color="auto"/>
          <w:bottom w:val="single" w:sz="4" w:space="1" w:color="auto"/>
          <w:right w:val="single" w:sz="4" w:space="4" w:color="auto"/>
        </w:pBdr>
        <w:rPr>
          <w:b/>
          <w:bCs/>
        </w:rPr>
      </w:pPr>
      <w:r w:rsidRPr="004313D9">
        <w:rPr>
          <w:b/>
          <w:bCs/>
        </w:rPr>
        <w:t>/</w:t>
      </w:r>
      <w:r>
        <w:rPr>
          <w:b/>
          <w:bCs/>
        </w:rPr>
        <w:t xml:space="preserve"> </w:t>
      </w:r>
      <w:r w:rsidRPr="004313D9">
        <w:rPr>
          <w:color w:val="auto"/>
          <w:sz w:val="22"/>
          <w:szCs w:val="22"/>
        </w:rPr>
        <w:t>(divisão)</w:t>
      </w:r>
    </w:p>
    <w:p w14:paraId="3DFFCA52" w14:textId="0B08ED02" w:rsidR="004313D9" w:rsidRPr="004313D9" w:rsidRDefault="004313D9" w:rsidP="004313D9">
      <w:pPr>
        <w:pStyle w:val="Ttulo2"/>
        <w:pBdr>
          <w:top w:val="single" w:sz="4" w:space="1" w:color="auto"/>
          <w:left w:val="single" w:sz="4" w:space="4" w:color="auto"/>
          <w:bottom w:val="single" w:sz="4" w:space="1" w:color="auto"/>
          <w:right w:val="single" w:sz="4" w:space="4" w:color="auto"/>
        </w:pBdr>
        <w:rPr>
          <w:color w:val="auto"/>
          <w:sz w:val="22"/>
          <w:szCs w:val="22"/>
        </w:rPr>
      </w:pPr>
      <w:r w:rsidRPr="004313D9">
        <w:rPr>
          <w:b/>
          <w:bCs/>
        </w:rPr>
        <w:t>*</w:t>
      </w:r>
      <w:r>
        <w:rPr>
          <w:b/>
          <w:bCs/>
        </w:rPr>
        <w:t xml:space="preserve"> </w:t>
      </w:r>
      <w:r w:rsidRPr="004313D9">
        <w:rPr>
          <w:color w:val="auto"/>
          <w:sz w:val="22"/>
          <w:szCs w:val="22"/>
        </w:rPr>
        <w:t>(multiplicação)</w:t>
      </w:r>
    </w:p>
    <w:p w14:paraId="69DAC9E2" w14:textId="7A6FBE96" w:rsidR="004313D9" w:rsidRPr="004313D9" w:rsidRDefault="004313D9" w:rsidP="004313D9">
      <w:pPr>
        <w:pStyle w:val="Ttulo2"/>
        <w:pBdr>
          <w:top w:val="single" w:sz="4" w:space="1" w:color="auto"/>
          <w:left w:val="single" w:sz="4" w:space="4" w:color="auto"/>
          <w:bottom w:val="single" w:sz="4" w:space="1" w:color="auto"/>
          <w:right w:val="single" w:sz="4" w:space="4" w:color="auto"/>
        </w:pBdr>
        <w:rPr>
          <w:b/>
          <w:bCs/>
        </w:rPr>
      </w:pPr>
      <w:r w:rsidRPr="004313D9">
        <w:rPr>
          <w:b/>
          <w:bCs/>
        </w:rPr>
        <w:t>%</w:t>
      </w:r>
      <w:r>
        <w:rPr>
          <w:b/>
          <w:bCs/>
        </w:rPr>
        <w:t xml:space="preserve"> </w:t>
      </w:r>
      <w:r w:rsidRPr="004313D9">
        <w:rPr>
          <w:color w:val="auto"/>
          <w:sz w:val="22"/>
          <w:szCs w:val="22"/>
        </w:rPr>
        <w:t>(resto de divisão)</w:t>
      </w:r>
    </w:p>
    <w:p w14:paraId="07CD5534" w14:textId="7B299BC1" w:rsidR="004313D9" w:rsidRPr="004313D9" w:rsidRDefault="004313D9" w:rsidP="004313D9">
      <w:pPr>
        <w:pStyle w:val="Ttulo2"/>
        <w:pBdr>
          <w:top w:val="single" w:sz="4" w:space="1" w:color="auto"/>
          <w:left w:val="single" w:sz="4" w:space="4" w:color="auto"/>
          <w:bottom w:val="single" w:sz="4" w:space="1" w:color="auto"/>
          <w:right w:val="single" w:sz="4" w:space="4" w:color="auto"/>
        </w:pBdr>
        <w:rPr>
          <w:color w:val="auto"/>
          <w:sz w:val="22"/>
          <w:szCs w:val="22"/>
        </w:rPr>
      </w:pPr>
      <w:r w:rsidRPr="004313D9">
        <w:rPr>
          <w:b/>
          <w:bCs/>
        </w:rPr>
        <w:t>++</w:t>
      </w:r>
      <w:r>
        <w:rPr>
          <w:b/>
          <w:bCs/>
        </w:rPr>
        <w:t xml:space="preserve"> </w:t>
      </w:r>
      <w:r w:rsidRPr="004313D9">
        <w:rPr>
          <w:color w:val="auto"/>
          <w:sz w:val="22"/>
          <w:szCs w:val="22"/>
        </w:rPr>
        <w:t>(incremento)</w:t>
      </w:r>
    </w:p>
    <w:p w14:paraId="218F4FEC" w14:textId="088B41CD" w:rsidR="004313D9" w:rsidRPr="004313D9" w:rsidRDefault="004313D9" w:rsidP="004313D9">
      <w:pPr>
        <w:pStyle w:val="Ttulo2"/>
        <w:pBdr>
          <w:top w:val="single" w:sz="4" w:space="1" w:color="auto"/>
          <w:left w:val="single" w:sz="4" w:space="4" w:color="auto"/>
          <w:bottom w:val="single" w:sz="4" w:space="1" w:color="auto"/>
          <w:right w:val="single" w:sz="4" w:space="4" w:color="auto"/>
        </w:pBdr>
        <w:rPr>
          <w:color w:val="auto"/>
          <w:sz w:val="22"/>
          <w:szCs w:val="22"/>
        </w:rPr>
      </w:pPr>
      <w:r w:rsidRPr="004313D9">
        <w:rPr>
          <w:b/>
          <w:bCs/>
        </w:rPr>
        <w:t>--</w:t>
      </w:r>
      <w:r>
        <w:rPr>
          <w:b/>
          <w:bCs/>
        </w:rPr>
        <w:t xml:space="preserve">  </w:t>
      </w:r>
      <w:r w:rsidRPr="004313D9">
        <w:rPr>
          <w:color w:val="auto"/>
          <w:sz w:val="22"/>
          <w:szCs w:val="22"/>
        </w:rPr>
        <w:t>(decremento)</w:t>
      </w:r>
    </w:p>
    <w:p w14:paraId="77DF1B9D" w14:textId="043741C0" w:rsidR="004313D9" w:rsidRPr="004313D9" w:rsidRDefault="004313D9" w:rsidP="004313D9">
      <w:pPr>
        <w:pStyle w:val="Ttulo2"/>
        <w:pBdr>
          <w:top w:val="single" w:sz="4" w:space="1" w:color="auto"/>
          <w:left w:val="single" w:sz="4" w:space="4" w:color="auto"/>
          <w:bottom w:val="single" w:sz="4" w:space="1" w:color="auto"/>
          <w:right w:val="single" w:sz="4" w:space="4" w:color="auto"/>
        </w:pBdr>
        <w:rPr>
          <w:color w:val="auto"/>
          <w:sz w:val="22"/>
          <w:szCs w:val="22"/>
        </w:rPr>
      </w:pPr>
      <w:r w:rsidRPr="004313D9">
        <w:rPr>
          <w:b/>
          <w:bCs/>
        </w:rPr>
        <w:t>+=</w:t>
      </w:r>
      <w:r>
        <w:rPr>
          <w:b/>
          <w:bCs/>
        </w:rPr>
        <w:t xml:space="preserve"> </w:t>
      </w:r>
      <w:r w:rsidRPr="004313D9">
        <w:rPr>
          <w:color w:val="auto"/>
          <w:sz w:val="22"/>
          <w:szCs w:val="22"/>
        </w:rPr>
        <w:t>(incremento)</w:t>
      </w:r>
    </w:p>
    <w:p w14:paraId="071F332E" w14:textId="2F85649C" w:rsidR="004313D9" w:rsidRDefault="004313D9" w:rsidP="004313D9">
      <w:pPr>
        <w:pStyle w:val="Ttulo2"/>
        <w:pBdr>
          <w:top w:val="single" w:sz="4" w:space="1" w:color="auto"/>
          <w:left w:val="single" w:sz="4" w:space="4" w:color="auto"/>
          <w:bottom w:val="single" w:sz="4" w:space="1" w:color="auto"/>
          <w:right w:val="single" w:sz="4" w:space="4" w:color="auto"/>
        </w:pBdr>
        <w:rPr>
          <w:color w:val="auto"/>
          <w:sz w:val="22"/>
          <w:szCs w:val="22"/>
        </w:rPr>
      </w:pPr>
      <w:r w:rsidRPr="004313D9">
        <w:rPr>
          <w:b/>
          <w:bCs/>
        </w:rPr>
        <w:t>-=</w:t>
      </w:r>
      <w:r>
        <w:rPr>
          <w:b/>
          <w:bCs/>
        </w:rPr>
        <w:t xml:space="preserve"> </w:t>
      </w:r>
      <w:r w:rsidRPr="004313D9">
        <w:rPr>
          <w:color w:val="auto"/>
          <w:sz w:val="22"/>
          <w:szCs w:val="22"/>
        </w:rPr>
        <w:t>(decremento)</w:t>
      </w:r>
    </w:p>
    <w:p w14:paraId="0CA2E08B" w14:textId="6749CE25" w:rsidR="00C01A5A" w:rsidRDefault="00C01A5A" w:rsidP="004313D9">
      <w:r>
        <w:t>A precedência de operadores conta a mesma regra da matemática tradicional.</w:t>
      </w:r>
    </w:p>
    <w:p w14:paraId="47103A1C" w14:textId="2B5F934E" w:rsidR="004313D9" w:rsidRDefault="004313D9" w:rsidP="004313D9">
      <w:r>
        <w:t>.</w:t>
      </w:r>
    </w:p>
    <w:p w14:paraId="27FD2811" w14:textId="094C1023" w:rsidR="004313D9" w:rsidRPr="00981B36" w:rsidRDefault="00D4531F" w:rsidP="002031ED">
      <w:pPr>
        <w:pStyle w:val="Ttulo2"/>
        <w:pBdr>
          <w:top w:val="single" w:sz="4" w:space="1" w:color="auto"/>
          <w:left w:val="single" w:sz="4" w:space="4" w:color="auto"/>
          <w:bottom w:val="single" w:sz="4" w:space="1" w:color="auto"/>
          <w:right w:val="single" w:sz="4" w:space="4" w:color="auto"/>
        </w:pBdr>
        <w:rPr>
          <w:b/>
          <w:bCs/>
        </w:rPr>
      </w:pPr>
      <w:r w:rsidRPr="00981B36">
        <w:rPr>
          <w:b/>
          <w:bCs/>
        </w:rPr>
        <w:t>Operações exemplos</w:t>
      </w:r>
    </w:p>
    <w:p w14:paraId="6B911623" w14:textId="2296C513" w:rsidR="00D4531F" w:rsidRPr="00D4531F" w:rsidRDefault="00D4531F"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F8F8F2"/>
          <w:kern w:val="0"/>
          <w:sz w:val="21"/>
          <w:szCs w:val="21"/>
          <w:lang w:eastAsia="pt-BR"/>
          <w14:ligatures w14:val="none"/>
        </w:rPr>
        <w:t>Num</w:t>
      </w:r>
      <w:r>
        <w:rPr>
          <w:rFonts w:ascii="Consolas" w:eastAsia="Times New Roman" w:hAnsi="Consolas" w:cs="Times New Roman"/>
          <w:color w:val="F8F8F2"/>
          <w:kern w:val="0"/>
          <w:sz w:val="21"/>
          <w:szCs w:val="21"/>
          <w:lang w:eastAsia="pt-BR"/>
          <w14:ligatures w14:val="none"/>
        </w:rPr>
        <w:t>1</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BD93F9"/>
          <w:kern w:val="0"/>
          <w:sz w:val="21"/>
          <w:szCs w:val="21"/>
          <w:lang w:eastAsia="pt-BR"/>
          <w14:ligatures w14:val="none"/>
        </w:rPr>
        <w:t>5</w:t>
      </w:r>
    </w:p>
    <w:p w14:paraId="380B1D86" w14:textId="77777777" w:rsidR="00D4531F" w:rsidRPr="00D4531F" w:rsidRDefault="00D4531F"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F8F8F2"/>
          <w:kern w:val="0"/>
          <w:sz w:val="21"/>
          <w:szCs w:val="21"/>
          <w:lang w:eastAsia="pt-BR"/>
          <w14:ligatures w14:val="none"/>
        </w:rPr>
        <w:t>num2</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BD93F9"/>
          <w:kern w:val="0"/>
          <w:sz w:val="21"/>
          <w:szCs w:val="21"/>
          <w:lang w:eastAsia="pt-BR"/>
          <w14:ligatures w14:val="none"/>
        </w:rPr>
        <w:t>10</w:t>
      </w:r>
    </w:p>
    <w:p w14:paraId="1D786B3C" w14:textId="77777777" w:rsidR="00D4531F" w:rsidRPr="00D4531F" w:rsidRDefault="00D4531F"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2FB69033" w14:textId="34B3C237" w:rsidR="00D4531F" w:rsidRPr="00D4531F" w:rsidRDefault="00D4531F"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F8F8F2"/>
          <w:kern w:val="0"/>
          <w:sz w:val="21"/>
          <w:szCs w:val="21"/>
          <w:lang w:eastAsia="pt-BR"/>
          <w14:ligatures w14:val="none"/>
        </w:rPr>
        <w:t>res</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F8F8F2"/>
          <w:kern w:val="0"/>
          <w:sz w:val="21"/>
          <w:szCs w:val="21"/>
          <w:lang w:eastAsia="pt-BR"/>
          <w14:ligatures w14:val="none"/>
        </w:rPr>
        <w:t>num</w:t>
      </w:r>
      <w:r>
        <w:rPr>
          <w:rFonts w:ascii="Consolas" w:eastAsia="Times New Roman" w:hAnsi="Consolas" w:cs="Times New Roman"/>
          <w:color w:val="F8F8F2"/>
          <w:kern w:val="0"/>
          <w:sz w:val="21"/>
          <w:szCs w:val="21"/>
          <w:lang w:eastAsia="pt-BR"/>
          <w14:ligatures w14:val="none"/>
        </w:rPr>
        <w:t>1</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F8F8F2"/>
          <w:kern w:val="0"/>
          <w:sz w:val="21"/>
          <w:szCs w:val="21"/>
          <w:lang w:eastAsia="pt-BR"/>
          <w14:ligatures w14:val="none"/>
        </w:rPr>
        <w:t>num2</w:t>
      </w:r>
    </w:p>
    <w:p w14:paraId="09C6BF3C" w14:textId="77777777" w:rsidR="00D4531F" w:rsidRPr="00D4531F" w:rsidRDefault="00D4531F"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BD93F9"/>
          <w:kern w:val="0"/>
          <w:sz w:val="21"/>
          <w:szCs w:val="21"/>
          <w:lang w:eastAsia="pt-BR"/>
          <w14:ligatures w14:val="none"/>
        </w:rPr>
        <w:t>console</w:t>
      </w:r>
      <w:r w:rsidRPr="00D4531F">
        <w:rPr>
          <w:rFonts w:ascii="Consolas" w:eastAsia="Times New Roman" w:hAnsi="Consolas" w:cs="Times New Roman"/>
          <w:color w:val="F8F8F2"/>
          <w:kern w:val="0"/>
          <w:sz w:val="21"/>
          <w:szCs w:val="21"/>
          <w:lang w:eastAsia="pt-BR"/>
          <w14:ligatures w14:val="none"/>
        </w:rPr>
        <w:t>.</w:t>
      </w:r>
      <w:r w:rsidRPr="00D4531F">
        <w:rPr>
          <w:rFonts w:ascii="Consolas" w:eastAsia="Times New Roman" w:hAnsi="Consolas" w:cs="Times New Roman"/>
          <w:color w:val="50FA7B"/>
          <w:kern w:val="0"/>
          <w:sz w:val="21"/>
          <w:szCs w:val="21"/>
          <w:lang w:eastAsia="pt-BR"/>
          <w14:ligatures w14:val="none"/>
        </w:rPr>
        <w:t>log</w:t>
      </w:r>
      <w:r w:rsidRPr="00D4531F">
        <w:rPr>
          <w:rFonts w:ascii="Consolas" w:eastAsia="Times New Roman" w:hAnsi="Consolas" w:cs="Times New Roman"/>
          <w:color w:val="F8F8F2"/>
          <w:kern w:val="0"/>
          <w:sz w:val="21"/>
          <w:szCs w:val="21"/>
          <w:lang w:eastAsia="pt-BR"/>
          <w14:ligatures w14:val="none"/>
        </w:rPr>
        <w:t>(res)</w:t>
      </w:r>
    </w:p>
    <w:p w14:paraId="0035B628" w14:textId="77777777" w:rsidR="00D4531F" w:rsidRDefault="00D4531F" w:rsidP="002031ED">
      <w:pPr>
        <w:pBdr>
          <w:top w:val="single" w:sz="4" w:space="1" w:color="auto"/>
          <w:left w:val="single" w:sz="4" w:space="4" w:color="auto"/>
          <w:bottom w:val="single" w:sz="4" w:space="1" w:color="auto"/>
          <w:right w:val="single" w:sz="4" w:space="4" w:color="auto"/>
        </w:pBdr>
      </w:pPr>
    </w:p>
    <w:p w14:paraId="63A93E5A" w14:textId="7A6504E0" w:rsidR="00D4531F" w:rsidRDefault="00D4531F" w:rsidP="002031ED">
      <w:pPr>
        <w:pBdr>
          <w:top w:val="single" w:sz="4" w:space="1" w:color="auto"/>
          <w:left w:val="single" w:sz="4" w:space="4" w:color="auto"/>
          <w:bottom w:val="single" w:sz="4" w:space="1" w:color="auto"/>
          <w:right w:val="single" w:sz="4" w:space="4" w:color="auto"/>
        </w:pBdr>
      </w:pPr>
      <w:r>
        <w:t xml:space="preserve">Aqui a variável num1 tem o valor 5 e a variável nukm2 tem o valor 10, </w:t>
      </w:r>
      <w:del w:id="145" w:author="Jonatas Nunespf" w:date="2024-04-07T14:47:00Z" w16du:dateUtc="2024-04-07T17:47:00Z">
        <w:r w:rsidDel="00E057DF">
          <w:delText>ai</w:delText>
        </w:r>
      </w:del>
      <w:ins w:id="146" w:author="Jonatas Nunespf" w:date="2024-04-07T14:47:00Z" w16du:dateUtc="2024-04-07T17:47:00Z">
        <w:r w:rsidR="00E057DF">
          <w:t>aí</w:t>
        </w:r>
      </w:ins>
      <w:r>
        <w:t xml:space="preserve"> pegamos a variável res e jogamos dentro dela o resultado da soma de num1 + num2 que </w:t>
      </w:r>
      <w:del w:id="147" w:author="Jonatas Nunespf" w:date="2024-04-07T14:47:00Z" w16du:dateUtc="2024-04-07T17:47:00Z">
        <w:r w:rsidDel="00E057DF">
          <w:delText>sera</w:delText>
        </w:r>
      </w:del>
      <w:ins w:id="148" w:author="Jonatas Nunespf" w:date="2024-04-07T14:47:00Z" w16du:dateUtc="2024-04-07T17:47:00Z">
        <w:r w:rsidR="00E057DF">
          <w:t>será</w:t>
        </w:r>
      </w:ins>
      <w:r>
        <w:t xml:space="preserve"> 15.</w:t>
      </w:r>
    </w:p>
    <w:p w14:paraId="2DAAB578" w14:textId="09008F8B" w:rsidR="00D4531F" w:rsidRDefault="00D4531F" w:rsidP="00D4531F">
      <w:r>
        <w:t>.</w:t>
      </w:r>
    </w:p>
    <w:p w14:paraId="1CDD8F16" w14:textId="4B6E24C1" w:rsidR="00D4531F" w:rsidRPr="00981B36" w:rsidRDefault="00D4531F" w:rsidP="002031ED">
      <w:pPr>
        <w:pStyle w:val="Ttulo2"/>
        <w:pBdr>
          <w:top w:val="single" w:sz="4" w:space="1" w:color="auto"/>
          <w:left w:val="single" w:sz="4" w:space="4" w:color="auto"/>
          <w:bottom w:val="single" w:sz="4" w:space="1" w:color="auto"/>
          <w:right w:val="single" w:sz="4" w:space="4" w:color="auto"/>
        </w:pBdr>
        <w:rPr>
          <w:b/>
          <w:bCs/>
        </w:rPr>
      </w:pPr>
      <w:r w:rsidRPr="00981B36">
        <w:rPr>
          <w:b/>
          <w:bCs/>
        </w:rPr>
        <w:t>Podemos fazer tambem dentro do console.log()</w:t>
      </w:r>
    </w:p>
    <w:p w14:paraId="0B45C922" w14:textId="77777777" w:rsidR="00D4531F" w:rsidRPr="00D4531F" w:rsidRDefault="00D4531F"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F8F8F2"/>
          <w:kern w:val="0"/>
          <w:sz w:val="21"/>
          <w:szCs w:val="21"/>
          <w:lang w:eastAsia="pt-BR"/>
          <w14:ligatures w14:val="none"/>
        </w:rPr>
        <w:t>num1</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BD93F9"/>
          <w:kern w:val="0"/>
          <w:sz w:val="21"/>
          <w:szCs w:val="21"/>
          <w:lang w:eastAsia="pt-BR"/>
          <w14:ligatures w14:val="none"/>
        </w:rPr>
        <w:t>5</w:t>
      </w:r>
    </w:p>
    <w:p w14:paraId="0F41D8B3" w14:textId="77777777" w:rsidR="00D4531F" w:rsidRPr="00D4531F" w:rsidRDefault="00D4531F"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F8F8F2"/>
          <w:kern w:val="0"/>
          <w:sz w:val="21"/>
          <w:szCs w:val="21"/>
          <w:lang w:eastAsia="pt-BR"/>
          <w14:ligatures w14:val="none"/>
        </w:rPr>
        <w:t>num2</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BD93F9"/>
          <w:kern w:val="0"/>
          <w:sz w:val="21"/>
          <w:szCs w:val="21"/>
          <w:lang w:eastAsia="pt-BR"/>
          <w14:ligatures w14:val="none"/>
        </w:rPr>
        <w:t>10</w:t>
      </w:r>
    </w:p>
    <w:p w14:paraId="6C22F91B" w14:textId="77777777" w:rsidR="00D4531F" w:rsidRPr="00D4531F" w:rsidRDefault="00D4531F"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D4531F">
        <w:rPr>
          <w:rFonts w:ascii="Consolas" w:eastAsia="Times New Roman" w:hAnsi="Consolas" w:cs="Times New Roman"/>
          <w:color w:val="BD93F9"/>
          <w:kern w:val="0"/>
          <w:sz w:val="21"/>
          <w:szCs w:val="21"/>
          <w:lang w:eastAsia="pt-BR"/>
          <w14:ligatures w14:val="none"/>
        </w:rPr>
        <w:t>console</w:t>
      </w:r>
      <w:r w:rsidRPr="00D4531F">
        <w:rPr>
          <w:rFonts w:ascii="Consolas" w:eastAsia="Times New Roman" w:hAnsi="Consolas" w:cs="Times New Roman"/>
          <w:color w:val="F8F8F2"/>
          <w:kern w:val="0"/>
          <w:sz w:val="21"/>
          <w:szCs w:val="21"/>
          <w:lang w:eastAsia="pt-BR"/>
          <w14:ligatures w14:val="none"/>
        </w:rPr>
        <w:t>.</w:t>
      </w:r>
      <w:r w:rsidRPr="00D4531F">
        <w:rPr>
          <w:rFonts w:ascii="Consolas" w:eastAsia="Times New Roman" w:hAnsi="Consolas" w:cs="Times New Roman"/>
          <w:color w:val="50FA7B"/>
          <w:kern w:val="0"/>
          <w:sz w:val="21"/>
          <w:szCs w:val="21"/>
          <w:lang w:eastAsia="pt-BR"/>
          <w14:ligatures w14:val="none"/>
        </w:rPr>
        <w:t>log</w:t>
      </w:r>
      <w:r w:rsidRPr="00D4531F">
        <w:rPr>
          <w:rFonts w:ascii="Consolas" w:eastAsia="Times New Roman" w:hAnsi="Consolas" w:cs="Times New Roman"/>
          <w:color w:val="F8F8F2"/>
          <w:kern w:val="0"/>
          <w:sz w:val="21"/>
          <w:szCs w:val="21"/>
          <w:lang w:eastAsia="pt-BR"/>
          <w14:ligatures w14:val="none"/>
        </w:rPr>
        <w:t>(num1</w:t>
      </w:r>
      <w:r w:rsidRPr="00D4531F">
        <w:rPr>
          <w:rFonts w:ascii="Consolas" w:eastAsia="Times New Roman" w:hAnsi="Consolas" w:cs="Times New Roman"/>
          <w:color w:val="FF79C6"/>
          <w:kern w:val="0"/>
          <w:sz w:val="21"/>
          <w:szCs w:val="21"/>
          <w:lang w:eastAsia="pt-BR"/>
          <w14:ligatures w14:val="none"/>
        </w:rPr>
        <w:t>-</w:t>
      </w:r>
      <w:r w:rsidRPr="00D4531F">
        <w:rPr>
          <w:rFonts w:ascii="Consolas" w:eastAsia="Times New Roman" w:hAnsi="Consolas" w:cs="Times New Roman"/>
          <w:color w:val="F8F8F2"/>
          <w:kern w:val="0"/>
          <w:sz w:val="21"/>
          <w:szCs w:val="21"/>
          <w:lang w:eastAsia="pt-BR"/>
          <w14:ligatures w14:val="none"/>
        </w:rPr>
        <w:t>num2)</w:t>
      </w:r>
    </w:p>
    <w:p w14:paraId="29D097C4" w14:textId="60808777" w:rsidR="00D4531F" w:rsidRDefault="00D4531F" w:rsidP="002031ED">
      <w:pPr>
        <w:pBdr>
          <w:top w:val="single" w:sz="4" w:space="1" w:color="auto"/>
          <w:left w:val="single" w:sz="4" w:space="4" w:color="auto"/>
          <w:bottom w:val="single" w:sz="4" w:space="1" w:color="auto"/>
          <w:right w:val="single" w:sz="4" w:space="4" w:color="auto"/>
        </w:pBdr>
      </w:pPr>
      <w:r>
        <w:t xml:space="preserve">Aqui nos subtraímos num1-num2 e </w:t>
      </w:r>
      <w:del w:id="149" w:author="Jonatas Nunespf" w:date="2024-04-07T14:47:00Z" w16du:dateUtc="2024-04-07T17:47:00Z">
        <w:r w:rsidDel="00E057DF">
          <w:delText>sera</w:delText>
        </w:r>
      </w:del>
      <w:ins w:id="150" w:author="Jonatas Nunespf" w:date="2024-04-07T14:47:00Z" w16du:dateUtc="2024-04-07T17:47:00Z">
        <w:r w:rsidR="00E057DF">
          <w:t>será</w:t>
        </w:r>
      </w:ins>
      <w:r>
        <w:t xml:space="preserve"> mostrado a resposta no terminal que e onde o console.log mostra quando imprime o resultado </w:t>
      </w:r>
      <w:del w:id="151" w:author="Jonatas Nunespf" w:date="2024-04-07T14:47:00Z" w16du:dateUtc="2024-04-07T17:47:00Z">
        <w:r w:rsidDel="00E057DF">
          <w:delText>sera</w:delText>
        </w:r>
      </w:del>
      <w:ins w:id="152" w:author="Jonatas Nunespf" w:date="2024-04-07T14:47:00Z" w16du:dateUtc="2024-04-07T17:47:00Z">
        <w:r w:rsidR="00E057DF">
          <w:t>será</w:t>
        </w:r>
      </w:ins>
      <w:r>
        <w:t xml:space="preserve"> 5.</w:t>
      </w:r>
    </w:p>
    <w:p w14:paraId="2CDF1047" w14:textId="04803F40" w:rsidR="00D4531F" w:rsidRDefault="00D4531F" w:rsidP="00D4531F">
      <w:r>
        <w:t>.</w:t>
      </w:r>
    </w:p>
    <w:p w14:paraId="5AEC8BA9" w14:textId="77777777" w:rsidR="00981B36" w:rsidRDefault="00981B36" w:rsidP="00D4531F"/>
    <w:p w14:paraId="5E114A6F" w14:textId="77777777" w:rsidR="00981B36" w:rsidRDefault="00981B36" w:rsidP="00D4531F"/>
    <w:p w14:paraId="2B23FA65" w14:textId="77777777" w:rsidR="00981B36" w:rsidRDefault="00981B36" w:rsidP="00D4531F"/>
    <w:p w14:paraId="0FEF8FCE" w14:textId="37240694" w:rsidR="00981B36" w:rsidRPr="00981B36" w:rsidRDefault="00981B36" w:rsidP="002031ED">
      <w:pPr>
        <w:pStyle w:val="Ttulo2"/>
        <w:pBdr>
          <w:top w:val="single" w:sz="4" w:space="1" w:color="auto"/>
          <w:left w:val="single" w:sz="4" w:space="4" w:color="auto"/>
          <w:bottom w:val="single" w:sz="4" w:space="1" w:color="auto"/>
          <w:right w:val="single" w:sz="4" w:space="4" w:color="auto"/>
        </w:pBdr>
        <w:rPr>
          <w:b/>
          <w:bCs/>
        </w:rPr>
      </w:pPr>
      <w:r w:rsidRPr="00981B36">
        <w:rPr>
          <w:b/>
          <w:bCs/>
        </w:rPr>
        <w:t xml:space="preserve">Ordem de </w:t>
      </w:r>
      <w:del w:id="153" w:author="Jonatas Nunespf" w:date="2024-04-07T14:47:00Z" w16du:dateUtc="2024-04-07T17:47:00Z">
        <w:r w:rsidRPr="00981B36" w:rsidDel="00E057DF">
          <w:rPr>
            <w:b/>
            <w:bCs/>
          </w:rPr>
          <w:delText>precedencia</w:delText>
        </w:r>
      </w:del>
      <w:ins w:id="154" w:author="Jonatas Nunespf" w:date="2024-04-07T14:47:00Z" w16du:dateUtc="2024-04-07T17:47:00Z">
        <w:r w:rsidR="00E057DF" w:rsidRPr="00981B36">
          <w:rPr>
            <w:b/>
            <w:bCs/>
          </w:rPr>
          <w:t>precedência</w:t>
        </w:r>
      </w:ins>
    </w:p>
    <w:p w14:paraId="4B0E69C9" w14:textId="77777777"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num1</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BD93F9"/>
          <w:kern w:val="0"/>
          <w:sz w:val="21"/>
          <w:szCs w:val="21"/>
          <w:lang w:eastAsia="pt-BR"/>
          <w14:ligatures w14:val="none"/>
        </w:rPr>
        <w:t>5</w:t>
      </w:r>
    </w:p>
    <w:p w14:paraId="02FD2009" w14:textId="77777777"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num2</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BD93F9"/>
          <w:kern w:val="0"/>
          <w:sz w:val="21"/>
          <w:szCs w:val="21"/>
          <w:lang w:eastAsia="pt-BR"/>
          <w14:ligatures w14:val="none"/>
        </w:rPr>
        <w:t>10</w:t>
      </w:r>
    </w:p>
    <w:p w14:paraId="43C2AED8" w14:textId="77777777"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BD93F9"/>
          <w:kern w:val="0"/>
          <w:sz w:val="21"/>
          <w:szCs w:val="21"/>
          <w:lang w:eastAsia="pt-BR"/>
          <w14:ligatures w14:val="none"/>
        </w:rPr>
        <w:t>console</w:t>
      </w:r>
      <w:r w:rsidRPr="00C01A5A">
        <w:rPr>
          <w:rFonts w:ascii="Consolas" w:eastAsia="Times New Roman" w:hAnsi="Consolas" w:cs="Times New Roman"/>
          <w:color w:val="F8F8F2"/>
          <w:kern w:val="0"/>
          <w:sz w:val="21"/>
          <w:szCs w:val="21"/>
          <w:lang w:eastAsia="pt-BR"/>
          <w14:ligatures w14:val="none"/>
        </w:rPr>
        <w:t>.</w:t>
      </w:r>
      <w:r w:rsidRPr="00C01A5A">
        <w:rPr>
          <w:rFonts w:ascii="Consolas" w:eastAsia="Times New Roman" w:hAnsi="Consolas" w:cs="Times New Roman"/>
          <w:color w:val="50FA7B"/>
          <w:kern w:val="0"/>
          <w:sz w:val="21"/>
          <w:szCs w:val="21"/>
          <w:lang w:eastAsia="pt-BR"/>
          <w14:ligatures w14:val="none"/>
        </w:rPr>
        <w:t>log</w:t>
      </w:r>
      <w:r w:rsidRPr="00C01A5A">
        <w:rPr>
          <w:rFonts w:ascii="Consolas" w:eastAsia="Times New Roman" w:hAnsi="Consolas" w:cs="Times New Roman"/>
          <w:color w:val="F8F8F2"/>
          <w:kern w:val="0"/>
          <w:sz w:val="21"/>
          <w:szCs w:val="21"/>
          <w:lang w:eastAsia="pt-BR"/>
          <w14:ligatures w14:val="none"/>
        </w:rPr>
        <w:t>(num1</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F8F8F2"/>
          <w:kern w:val="0"/>
          <w:sz w:val="21"/>
          <w:szCs w:val="21"/>
          <w:lang w:eastAsia="pt-BR"/>
          <w14:ligatures w14:val="none"/>
        </w:rPr>
        <w:t>num2)</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BD93F9"/>
          <w:kern w:val="0"/>
          <w:sz w:val="21"/>
          <w:szCs w:val="21"/>
          <w:lang w:eastAsia="pt-BR"/>
          <w14:ligatures w14:val="none"/>
        </w:rPr>
        <w:t>2</w:t>
      </w:r>
    </w:p>
    <w:p w14:paraId="7476A332" w14:textId="2FD89A27" w:rsidR="00C01A5A" w:rsidRDefault="00C01A5A" w:rsidP="002031ED">
      <w:pPr>
        <w:pBdr>
          <w:top w:val="single" w:sz="4" w:space="1" w:color="auto"/>
          <w:left w:val="single" w:sz="4" w:space="4" w:color="auto"/>
          <w:bottom w:val="single" w:sz="4" w:space="1" w:color="auto"/>
          <w:right w:val="single" w:sz="4" w:space="4" w:color="auto"/>
        </w:pBdr>
      </w:pPr>
      <w:r>
        <w:t xml:space="preserve">nesse caso pensando na ordem de precedência primeiro </w:t>
      </w:r>
      <w:del w:id="155" w:author="Jonatas Nunespf" w:date="2024-04-07T14:47:00Z" w16du:dateUtc="2024-04-07T17:47:00Z">
        <w:r w:rsidDel="00E057DF">
          <w:delText>sera</w:delText>
        </w:r>
      </w:del>
      <w:ins w:id="156" w:author="Jonatas Nunespf" w:date="2024-04-07T14:47:00Z" w16du:dateUtc="2024-04-07T17:47:00Z">
        <w:r w:rsidR="00E057DF">
          <w:t>será</w:t>
        </w:r>
      </w:ins>
      <w:r>
        <w:t xml:space="preserve"> num1-num2 por causa dos parênteses, e depois o resultado </w:t>
      </w:r>
      <w:del w:id="157" w:author="Jonatas Nunespf" w:date="2024-04-07T14:47:00Z" w16du:dateUtc="2024-04-07T17:47:00Z">
        <w:r w:rsidDel="00E057DF">
          <w:delText>sera</w:delText>
        </w:r>
      </w:del>
      <w:ins w:id="158" w:author="Jonatas Nunespf" w:date="2024-04-07T14:47:00Z" w16du:dateUtc="2024-04-07T17:47:00Z">
        <w:r w:rsidR="00E057DF">
          <w:t>será</w:t>
        </w:r>
      </w:ins>
      <w:r>
        <w:t xml:space="preserve"> multiplicado por 2 assim mostrando o valor deste calculo que e 10.</w:t>
      </w:r>
    </w:p>
    <w:p w14:paraId="4CD4FE8C" w14:textId="223628C9" w:rsidR="00C01A5A" w:rsidRDefault="00C01A5A" w:rsidP="00D4531F">
      <w:r>
        <w:t>.</w:t>
      </w:r>
    </w:p>
    <w:p w14:paraId="1749BA9E" w14:textId="0AA7F932" w:rsidR="00981B36" w:rsidRPr="00981B36" w:rsidRDefault="00981B36" w:rsidP="002031ED">
      <w:pPr>
        <w:pStyle w:val="Ttulo2"/>
        <w:pBdr>
          <w:top w:val="single" w:sz="4" w:space="1" w:color="auto"/>
          <w:left w:val="single" w:sz="4" w:space="4" w:color="auto"/>
          <w:bottom w:val="single" w:sz="4" w:space="1" w:color="auto"/>
          <w:right w:val="single" w:sz="4" w:space="4" w:color="auto"/>
        </w:pBdr>
        <w:rPr>
          <w:b/>
          <w:bCs/>
        </w:rPr>
      </w:pPr>
      <w:r w:rsidRPr="00981B36">
        <w:rPr>
          <w:b/>
          <w:bCs/>
        </w:rPr>
        <w:t>Resto da divisão</w:t>
      </w:r>
    </w:p>
    <w:p w14:paraId="47C09194" w14:textId="77777777"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num1</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BD93F9"/>
          <w:kern w:val="0"/>
          <w:sz w:val="21"/>
          <w:szCs w:val="21"/>
          <w:lang w:eastAsia="pt-BR"/>
          <w14:ligatures w14:val="none"/>
        </w:rPr>
        <w:t>15</w:t>
      </w:r>
    </w:p>
    <w:p w14:paraId="419DA6D1" w14:textId="77777777"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num2</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BD93F9"/>
          <w:kern w:val="0"/>
          <w:sz w:val="21"/>
          <w:szCs w:val="21"/>
          <w:lang w:eastAsia="pt-BR"/>
          <w14:ligatures w14:val="none"/>
        </w:rPr>
        <w:t>2</w:t>
      </w:r>
    </w:p>
    <w:p w14:paraId="581587C6" w14:textId="77777777"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res</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F8F8F2"/>
          <w:kern w:val="0"/>
          <w:sz w:val="21"/>
          <w:szCs w:val="21"/>
          <w:lang w:eastAsia="pt-BR"/>
          <w14:ligatures w14:val="none"/>
        </w:rPr>
        <w:t>num1</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F8F8F2"/>
          <w:kern w:val="0"/>
          <w:sz w:val="21"/>
          <w:szCs w:val="21"/>
          <w:lang w:eastAsia="pt-BR"/>
          <w14:ligatures w14:val="none"/>
        </w:rPr>
        <w:t>num2</w:t>
      </w:r>
    </w:p>
    <w:p w14:paraId="4D06ADB1" w14:textId="77777777"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BD93F9"/>
          <w:kern w:val="0"/>
          <w:sz w:val="21"/>
          <w:szCs w:val="21"/>
          <w:lang w:eastAsia="pt-BR"/>
          <w14:ligatures w14:val="none"/>
        </w:rPr>
        <w:t>console</w:t>
      </w:r>
      <w:r w:rsidRPr="00C01A5A">
        <w:rPr>
          <w:rFonts w:ascii="Consolas" w:eastAsia="Times New Roman" w:hAnsi="Consolas" w:cs="Times New Roman"/>
          <w:color w:val="F8F8F2"/>
          <w:kern w:val="0"/>
          <w:sz w:val="21"/>
          <w:szCs w:val="21"/>
          <w:lang w:eastAsia="pt-BR"/>
          <w14:ligatures w14:val="none"/>
        </w:rPr>
        <w:t>.</w:t>
      </w:r>
      <w:r w:rsidRPr="00C01A5A">
        <w:rPr>
          <w:rFonts w:ascii="Consolas" w:eastAsia="Times New Roman" w:hAnsi="Consolas" w:cs="Times New Roman"/>
          <w:color w:val="50FA7B"/>
          <w:kern w:val="0"/>
          <w:sz w:val="21"/>
          <w:szCs w:val="21"/>
          <w:lang w:eastAsia="pt-BR"/>
          <w14:ligatures w14:val="none"/>
        </w:rPr>
        <w:t>log</w:t>
      </w:r>
      <w:r w:rsidRPr="00C01A5A">
        <w:rPr>
          <w:rFonts w:ascii="Consolas" w:eastAsia="Times New Roman" w:hAnsi="Consolas" w:cs="Times New Roman"/>
          <w:color w:val="F8F8F2"/>
          <w:kern w:val="0"/>
          <w:sz w:val="21"/>
          <w:szCs w:val="21"/>
          <w:lang w:eastAsia="pt-BR"/>
          <w14:ligatures w14:val="none"/>
        </w:rPr>
        <w:t>(res)</w:t>
      </w:r>
    </w:p>
    <w:p w14:paraId="78F0B00F" w14:textId="78803E6C" w:rsidR="00D4531F" w:rsidRDefault="00C01A5A" w:rsidP="002031ED">
      <w:pPr>
        <w:pBdr>
          <w:top w:val="single" w:sz="4" w:space="1" w:color="auto"/>
          <w:left w:val="single" w:sz="4" w:space="4" w:color="auto"/>
          <w:bottom w:val="single" w:sz="4" w:space="1" w:color="auto"/>
          <w:right w:val="single" w:sz="4" w:space="4" w:color="auto"/>
        </w:pBdr>
      </w:pPr>
      <w:r>
        <w:t xml:space="preserve">Aqui estamos dividindo com % que na verdade não mostrara o resultado da </w:t>
      </w:r>
      <w:del w:id="159" w:author="Jonatas Nunespf" w:date="2024-04-07T14:47:00Z" w16du:dateUtc="2024-04-07T17:47:00Z">
        <w:r w:rsidDel="00E057DF">
          <w:delText>divisão</w:delText>
        </w:r>
      </w:del>
      <w:ins w:id="160" w:author="Jonatas Nunespf" w:date="2024-04-07T14:47:00Z" w16du:dateUtc="2024-04-07T17:47:00Z">
        <w:r w:rsidR="00E057DF">
          <w:t>divisão,</w:t>
        </w:r>
      </w:ins>
      <w:r>
        <w:t xml:space="preserve"> mas sim o resto dessa divisão, entao 15 dividido por 2 da </w:t>
      </w:r>
      <w:proofErr w:type="gramStart"/>
      <w:r>
        <w:t>7</w:t>
      </w:r>
      <w:proofErr w:type="gramEnd"/>
      <w:r>
        <w:t xml:space="preserve"> mas resta 1, </w:t>
      </w:r>
      <w:proofErr w:type="spellStart"/>
      <w:r>
        <w:t>oque</w:t>
      </w:r>
      <w:proofErr w:type="spellEnd"/>
      <w:r>
        <w:t xml:space="preserve"> </w:t>
      </w:r>
      <w:del w:id="161" w:author="Jonatas Nunespf" w:date="2024-04-07T14:47:00Z" w16du:dateUtc="2024-04-07T17:47:00Z">
        <w:r w:rsidDel="00E057DF">
          <w:delText>sera</w:delText>
        </w:r>
      </w:del>
      <w:ins w:id="162" w:author="Jonatas Nunespf" w:date="2024-04-07T14:47:00Z" w16du:dateUtc="2024-04-07T17:47:00Z">
        <w:r w:rsidR="00E057DF">
          <w:t>será</w:t>
        </w:r>
      </w:ins>
      <w:r>
        <w:t xml:space="preserve"> mostrado no console.log </w:t>
      </w:r>
      <w:del w:id="163" w:author="Jonatas Nunespf" w:date="2024-04-07T14:47:00Z" w16du:dateUtc="2024-04-07T17:47:00Z">
        <w:r w:rsidDel="00E057DF">
          <w:delText>sera</w:delText>
        </w:r>
      </w:del>
      <w:ins w:id="164" w:author="Jonatas Nunespf" w:date="2024-04-07T14:47:00Z" w16du:dateUtc="2024-04-07T17:47:00Z">
        <w:r w:rsidR="00E057DF">
          <w:t>será</w:t>
        </w:r>
      </w:ins>
      <w:r>
        <w:t xml:space="preserve"> 1 pois </w:t>
      </w:r>
      <w:del w:id="165" w:author="Jonatas Nunespf" w:date="2024-04-07T14:47:00Z" w16du:dateUtc="2024-04-07T17:47:00Z">
        <w:r w:rsidDel="00E057DF">
          <w:delText>e</w:delText>
        </w:r>
      </w:del>
      <w:ins w:id="166" w:author="Jonatas Nunespf" w:date="2024-04-07T14:47:00Z" w16du:dateUtc="2024-04-07T17:47:00Z">
        <w:r w:rsidR="00E057DF">
          <w:t>é</w:t>
        </w:r>
      </w:ins>
      <w:r>
        <w:t xml:space="preserve"> o resto.</w:t>
      </w:r>
    </w:p>
    <w:p w14:paraId="310F7A90" w14:textId="39DDBFC7" w:rsidR="00C01A5A" w:rsidRDefault="00C01A5A" w:rsidP="00D4531F">
      <w:r>
        <w:t>.</w:t>
      </w:r>
    </w:p>
    <w:p w14:paraId="7486250A" w14:textId="5035DFFC" w:rsidR="00C01A5A" w:rsidRDefault="00C01A5A" w:rsidP="002031ED">
      <w:pPr>
        <w:pStyle w:val="Ttulo2"/>
        <w:pBdr>
          <w:top w:val="single" w:sz="4" w:space="1" w:color="auto"/>
          <w:left w:val="single" w:sz="4" w:space="4" w:color="auto"/>
          <w:bottom w:val="single" w:sz="4" w:space="1" w:color="auto"/>
          <w:right w:val="single" w:sz="4" w:space="4" w:color="auto"/>
        </w:pBdr>
        <w:rPr>
          <w:b/>
          <w:bCs/>
        </w:rPr>
      </w:pPr>
      <w:r w:rsidRPr="00C01A5A">
        <w:rPr>
          <w:b/>
          <w:bCs/>
        </w:rPr>
        <w:t>Incremento</w:t>
      </w:r>
    </w:p>
    <w:p w14:paraId="49FD17D6" w14:textId="77777777"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num1</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BD93F9"/>
          <w:kern w:val="0"/>
          <w:sz w:val="21"/>
          <w:szCs w:val="21"/>
          <w:lang w:eastAsia="pt-BR"/>
          <w14:ligatures w14:val="none"/>
        </w:rPr>
        <w:t>10</w:t>
      </w:r>
    </w:p>
    <w:p w14:paraId="0D884F80" w14:textId="77777777" w:rsid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F79C6"/>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num1</w:t>
      </w:r>
      <w:r w:rsidRPr="00C01A5A">
        <w:rPr>
          <w:rFonts w:ascii="Consolas" w:eastAsia="Times New Roman" w:hAnsi="Consolas" w:cs="Times New Roman"/>
          <w:color w:val="FF79C6"/>
          <w:kern w:val="0"/>
          <w:sz w:val="21"/>
          <w:szCs w:val="21"/>
          <w:lang w:eastAsia="pt-BR"/>
          <w14:ligatures w14:val="none"/>
        </w:rPr>
        <w:t>++</w:t>
      </w:r>
    </w:p>
    <w:p w14:paraId="415EA469" w14:textId="27017C8D" w:rsidR="00C01A5A" w:rsidRPr="00C01A5A" w:rsidRDefault="00C01A5A"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num1</w:t>
      </w:r>
      <w:r w:rsidRPr="00C01A5A">
        <w:rPr>
          <w:rFonts w:ascii="Consolas" w:eastAsia="Times New Roman" w:hAnsi="Consolas" w:cs="Times New Roman"/>
          <w:color w:val="FF79C6"/>
          <w:kern w:val="0"/>
          <w:sz w:val="21"/>
          <w:szCs w:val="21"/>
          <w:lang w:eastAsia="pt-BR"/>
          <w14:ligatures w14:val="none"/>
        </w:rPr>
        <w:t>++</w:t>
      </w:r>
    </w:p>
    <w:p w14:paraId="299952A4" w14:textId="040F9F16" w:rsidR="00C01A5A" w:rsidRDefault="00C01A5A" w:rsidP="002031ED">
      <w:pPr>
        <w:pBdr>
          <w:top w:val="single" w:sz="4" w:space="1" w:color="auto"/>
          <w:left w:val="single" w:sz="4" w:space="4" w:color="auto"/>
          <w:bottom w:val="single" w:sz="4" w:space="1" w:color="auto"/>
          <w:right w:val="single" w:sz="4" w:space="4" w:color="auto"/>
        </w:pBdr>
      </w:pPr>
      <w:r>
        <w:t xml:space="preserve">Aqui nesse caso nossa variável num1 tem o valor 10, mas o incremento sempre adiciona um numero a essa variável entao quando colocamos o nome da variável que </w:t>
      </w:r>
      <w:del w:id="167" w:author="Jonatas Nunespf" w:date="2024-04-07T14:47:00Z" w16du:dateUtc="2024-04-07T17:47:00Z">
        <w:r w:rsidDel="00E057DF">
          <w:delText>e</w:delText>
        </w:r>
      </w:del>
      <w:ins w:id="168" w:author="Jonatas Nunespf" w:date="2024-04-07T14:47:00Z" w16du:dateUtc="2024-04-07T17:47:00Z">
        <w:r w:rsidR="00E057DF">
          <w:t>é</w:t>
        </w:r>
      </w:ins>
      <w:r>
        <w:t xml:space="preserve"> num1 e colocamos </w:t>
      </w:r>
      <w:r w:rsidR="00981B36">
        <w:t xml:space="preserve">++ </w:t>
      </w:r>
      <w:del w:id="169" w:author="Jonatas Nunespf" w:date="2024-04-07T14:47:00Z" w16du:dateUtc="2024-04-07T17:47:00Z">
        <w:r w:rsidR="00981B36" w:rsidDel="00E057DF">
          <w:delText>sera</w:delText>
        </w:r>
      </w:del>
      <w:ins w:id="170" w:author="Jonatas Nunespf" w:date="2024-04-07T14:47:00Z" w16du:dateUtc="2024-04-07T17:47:00Z">
        <w:r w:rsidR="00E057DF">
          <w:t>será</w:t>
        </w:r>
      </w:ins>
      <w:r w:rsidR="00981B36">
        <w:t xml:space="preserve"> adicionado um numero, entao como fizemos 2 vezes o valor final da variável num1 </w:t>
      </w:r>
      <w:del w:id="171" w:author="Jonatas Nunespf" w:date="2024-04-07T14:47:00Z" w16du:dateUtc="2024-04-07T17:47:00Z">
        <w:r w:rsidR="00981B36" w:rsidDel="00E057DF">
          <w:delText>sera</w:delText>
        </w:r>
      </w:del>
      <w:ins w:id="172" w:author="Jonatas Nunespf" w:date="2024-04-07T14:47:00Z" w16du:dateUtc="2024-04-07T17:47:00Z">
        <w:r w:rsidR="00E057DF">
          <w:t>será</w:t>
        </w:r>
      </w:ins>
      <w:r w:rsidR="00981B36">
        <w:t xml:space="preserve"> 12.</w:t>
      </w:r>
    </w:p>
    <w:p w14:paraId="3354079A" w14:textId="5F828EE4" w:rsidR="00981B36" w:rsidRDefault="00981B36" w:rsidP="00C01A5A">
      <w:r>
        <w:t>.</w:t>
      </w:r>
    </w:p>
    <w:p w14:paraId="4AEAA41C" w14:textId="5DC341CB" w:rsidR="00981B36" w:rsidRPr="002031ED" w:rsidRDefault="00981B36" w:rsidP="002031ED">
      <w:pPr>
        <w:pStyle w:val="Ttulo2"/>
        <w:pBdr>
          <w:top w:val="single" w:sz="4" w:space="1" w:color="auto"/>
          <w:left w:val="single" w:sz="4" w:space="4" w:color="auto"/>
          <w:bottom w:val="single" w:sz="4" w:space="1" w:color="auto"/>
          <w:right w:val="single" w:sz="4" w:space="4" w:color="auto"/>
        </w:pBdr>
        <w:rPr>
          <w:b/>
          <w:bCs/>
        </w:rPr>
      </w:pPr>
      <w:r w:rsidRPr="002031ED">
        <w:rPr>
          <w:b/>
          <w:bCs/>
        </w:rPr>
        <w:t>decremento</w:t>
      </w:r>
    </w:p>
    <w:p w14:paraId="16108A6C" w14:textId="77777777" w:rsidR="002031ED" w:rsidRPr="00C01A5A"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num1</w:t>
      </w:r>
      <w:r w:rsidRPr="00C01A5A">
        <w:rPr>
          <w:rFonts w:ascii="Consolas" w:eastAsia="Times New Roman" w:hAnsi="Consolas" w:cs="Times New Roman"/>
          <w:color w:val="FF79C6"/>
          <w:kern w:val="0"/>
          <w:sz w:val="21"/>
          <w:szCs w:val="21"/>
          <w:lang w:eastAsia="pt-BR"/>
          <w14:ligatures w14:val="none"/>
        </w:rPr>
        <w:t>=</w:t>
      </w:r>
      <w:r w:rsidRPr="00C01A5A">
        <w:rPr>
          <w:rFonts w:ascii="Consolas" w:eastAsia="Times New Roman" w:hAnsi="Consolas" w:cs="Times New Roman"/>
          <w:color w:val="BD93F9"/>
          <w:kern w:val="0"/>
          <w:sz w:val="21"/>
          <w:szCs w:val="21"/>
          <w:lang w:eastAsia="pt-BR"/>
          <w14:ligatures w14:val="none"/>
        </w:rPr>
        <w:t>10</w:t>
      </w:r>
    </w:p>
    <w:p w14:paraId="139B0370" w14:textId="463E0549" w:rsid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F79C6"/>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num1</w:t>
      </w:r>
      <w:r>
        <w:rPr>
          <w:rFonts w:ascii="Consolas" w:eastAsia="Times New Roman" w:hAnsi="Consolas" w:cs="Times New Roman"/>
          <w:color w:val="FF79C6"/>
          <w:kern w:val="0"/>
          <w:sz w:val="21"/>
          <w:szCs w:val="21"/>
          <w:lang w:eastAsia="pt-BR"/>
          <w14:ligatures w14:val="none"/>
        </w:rPr>
        <w:t>--</w:t>
      </w:r>
    </w:p>
    <w:p w14:paraId="3CDFADFD" w14:textId="56B922BD" w:rsidR="002031ED" w:rsidRPr="00C01A5A"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C01A5A">
        <w:rPr>
          <w:rFonts w:ascii="Consolas" w:eastAsia="Times New Roman" w:hAnsi="Consolas" w:cs="Times New Roman"/>
          <w:color w:val="F8F8F2"/>
          <w:kern w:val="0"/>
          <w:sz w:val="21"/>
          <w:szCs w:val="21"/>
          <w:lang w:eastAsia="pt-BR"/>
          <w14:ligatures w14:val="none"/>
        </w:rPr>
        <w:t>num1</w:t>
      </w:r>
      <w:r>
        <w:rPr>
          <w:rFonts w:ascii="Consolas" w:eastAsia="Times New Roman" w:hAnsi="Consolas" w:cs="Times New Roman"/>
          <w:color w:val="FF79C6"/>
          <w:kern w:val="0"/>
          <w:sz w:val="21"/>
          <w:szCs w:val="21"/>
          <w:lang w:eastAsia="pt-BR"/>
          <w14:ligatures w14:val="none"/>
        </w:rPr>
        <w:t>--</w:t>
      </w:r>
    </w:p>
    <w:p w14:paraId="6C2295A1" w14:textId="4006EDC0" w:rsidR="002031ED" w:rsidRDefault="002031ED" w:rsidP="002031ED">
      <w:pPr>
        <w:pBdr>
          <w:top w:val="single" w:sz="4" w:space="1" w:color="auto"/>
          <w:left w:val="single" w:sz="4" w:space="4" w:color="auto"/>
          <w:bottom w:val="single" w:sz="4" w:space="1" w:color="auto"/>
          <w:right w:val="single" w:sz="4" w:space="4" w:color="auto"/>
        </w:pBdr>
      </w:pPr>
      <w:r>
        <w:t xml:space="preserve">Aqui nesse caso nossa variável num1 tem o valor 10, mas o incremento sempre retira um </w:t>
      </w:r>
      <w:del w:id="173" w:author="Jonatas Nunespf" w:date="2024-04-07T14:47:00Z" w16du:dateUtc="2024-04-07T17:47:00Z">
        <w:r w:rsidDel="00E057DF">
          <w:delText>numero</w:delText>
        </w:r>
      </w:del>
      <w:ins w:id="174" w:author="Jonatas Nunespf" w:date="2024-04-07T14:47:00Z" w16du:dateUtc="2024-04-07T17:47:00Z">
        <w:r w:rsidR="00E057DF">
          <w:t>número</w:t>
        </w:r>
      </w:ins>
      <w:r>
        <w:t xml:space="preserve"> dessa variável entao quando colocamos o nome da variável que </w:t>
      </w:r>
      <w:del w:id="175" w:author="Jonatas Nunespf" w:date="2024-04-07T14:47:00Z" w16du:dateUtc="2024-04-07T17:47:00Z">
        <w:r w:rsidDel="00E057DF">
          <w:delText>e</w:delText>
        </w:r>
      </w:del>
      <w:ins w:id="176" w:author="Jonatas Nunespf" w:date="2024-04-07T14:47:00Z" w16du:dateUtc="2024-04-07T17:47:00Z">
        <w:r w:rsidR="00E057DF">
          <w:t>é</w:t>
        </w:r>
      </w:ins>
      <w:r>
        <w:t xml:space="preserve"> num1 e colocamos -- </w:t>
      </w:r>
      <w:del w:id="177" w:author="Jonatas Nunespf" w:date="2024-04-07T14:47:00Z" w16du:dateUtc="2024-04-07T17:47:00Z">
        <w:r w:rsidDel="00E057DF">
          <w:delText>sera</w:delText>
        </w:r>
      </w:del>
      <w:ins w:id="178" w:author="Jonatas Nunespf" w:date="2024-04-07T14:47:00Z" w16du:dateUtc="2024-04-07T17:47:00Z">
        <w:r w:rsidR="00E057DF">
          <w:t>será</w:t>
        </w:r>
      </w:ins>
      <w:r>
        <w:t xml:space="preserve"> retirado um numero, entao como fizemos 2 vezes o valor final da variável num1 </w:t>
      </w:r>
      <w:del w:id="179" w:author="Jonatas Nunespf" w:date="2024-04-07T14:47:00Z" w16du:dateUtc="2024-04-07T17:47:00Z">
        <w:r w:rsidDel="00E057DF">
          <w:delText>sera</w:delText>
        </w:r>
      </w:del>
      <w:ins w:id="180" w:author="Jonatas Nunespf" w:date="2024-04-07T14:47:00Z" w16du:dateUtc="2024-04-07T17:47:00Z">
        <w:r w:rsidR="00E057DF">
          <w:t>será</w:t>
        </w:r>
      </w:ins>
      <w:r>
        <w:t xml:space="preserve"> 8.</w:t>
      </w:r>
    </w:p>
    <w:p w14:paraId="7898AE36" w14:textId="14603758" w:rsidR="002031ED" w:rsidRDefault="002031ED" w:rsidP="002031ED">
      <w:r>
        <w:t>.</w:t>
      </w:r>
    </w:p>
    <w:p w14:paraId="5E12796D" w14:textId="1081D302" w:rsidR="002031ED" w:rsidRDefault="002031ED" w:rsidP="002031ED">
      <w:pPr>
        <w:pStyle w:val="Ttulo2"/>
        <w:pBdr>
          <w:top w:val="single" w:sz="4" w:space="1" w:color="auto"/>
          <w:left w:val="single" w:sz="4" w:space="4" w:color="auto"/>
          <w:bottom w:val="single" w:sz="4" w:space="1" w:color="auto"/>
          <w:right w:val="single" w:sz="4" w:space="4" w:color="auto"/>
        </w:pBdr>
        <w:rPr>
          <w:b/>
          <w:bCs/>
        </w:rPr>
      </w:pPr>
      <w:r w:rsidRPr="002031ED">
        <w:rPr>
          <w:b/>
          <w:bCs/>
        </w:rPr>
        <w:t xml:space="preserve">Incremento PRO </w:t>
      </w:r>
    </w:p>
    <w:p w14:paraId="4D8E2FEF" w14:textId="3D679B95" w:rsidR="002031ED" w:rsidRDefault="002031ED" w:rsidP="002031ED">
      <w:pPr>
        <w:pBdr>
          <w:top w:val="single" w:sz="4" w:space="1" w:color="auto"/>
          <w:left w:val="single" w:sz="4" w:space="4" w:color="auto"/>
          <w:bottom w:val="single" w:sz="4" w:space="1" w:color="auto"/>
          <w:right w:val="single" w:sz="4" w:space="4" w:color="auto"/>
        </w:pBdr>
      </w:pPr>
      <w:r>
        <w:t xml:space="preserve">Tem a mesma função do incremento so que podemos escolher o valor que queremos incrementar, quanto no incremento comum podemos somar apenas 1 a variável aqui </w:t>
      </w:r>
      <w:del w:id="181" w:author="Jonatas Nunespf" w:date="2024-04-07T14:47:00Z" w16du:dateUtc="2024-04-07T17:47:00Z">
        <w:r w:rsidDel="00E057DF">
          <w:delText>nod</w:delText>
        </w:r>
      </w:del>
      <w:ins w:id="182" w:author="Jonatas Nunespf" w:date="2024-04-07T14:47:00Z" w16du:dateUtc="2024-04-07T17:47:00Z">
        <w:r w:rsidR="00E057DF">
          <w:t>no</w:t>
        </w:r>
      </w:ins>
      <w:r>
        <w:t xml:space="preserve"> podemos escolher quanto queremos incrementar.</w:t>
      </w:r>
    </w:p>
    <w:p w14:paraId="490EAB9A" w14:textId="77777777"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 xml:space="preserve">num1 </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w:t>
      </w:r>
      <w:r w:rsidRPr="002031ED">
        <w:rPr>
          <w:rFonts w:ascii="Consolas" w:eastAsia="Times New Roman" w:hAnsi="Consolas" w:cs="Times New Roman"/>
          <w:color w:val="BD93F9"/>
          <w:kern w:val="0"/>
          <w:sz w:val="21"/>
          <w:szCs w:val="21"/>
          <w:lang w:eastAsia="pt-BR"/>
          <w14:ligatures w14:val="none"/>
        </w:rPr>
        <w:t>10</w:t>
      </w:r>
      <w:r w:rsidRPr="002031ED">
        <w:rPr>
          <w:rFonts w:ascii="Consolas" w:eastAsia="Times New Roman" w:hAnsi="Consolas" w:cs="Times New Roman"/>
          <w:color w:val="F8F8F2"/>
          <w:kern w:val="0"/>
          <w:sz w:val="21"/>
          <w:szCs w:val="21"/>
          <w:lang w:eastAsia="pt-BR"/>
          <w14:ligatures w14:val="none"/>
        </w:rPr>
        <w:t>;</w:t>
      </w:r>
    </w:p>
    <w:p w14:paraId="52DA0836" w14:textId="77777777"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num1</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w:t>
      </w:r>
      <w:r w:rsidRPr="002031ED">
        <w:rPr>
          <w:rFonts w:ascii="Consolas" w:eastAsia="Times New Roman" w:hAnsi="Consolas" w:cs="Times New Roman"/>
          <w:color w:val="BD93F9"/>
          <w:kern w:val="0"/>
          <w:sz w:val="21"/>
          <w:szCs w:val="21"/>
          <w:lang w:eastAsia="pt-BR"/>
          <w14:ligatures w14:val="none"/>
        </w:rPr>
        <w:t>5</w:t>
      </w:r>
      <w:r w:rsidRPr="002031ED">
        <w:rPr>
          <w:rFonts w:ascii="Consolas" w:eastAsia="Times New Roman" w:hAnsi="Consolas" w:cs="Times New Roman"/>
          <w:color w:val="F8F8F2"/>
          <w:kern w:val="0"/>
          <w:sz w:val="21"/>
          <w:szCs w:val="21"/>
          <w:lang w:eastAsia="pt-BR"/>
          <w14:ligatures w14:val="none"/>
        </w:rPr>
        <w:t>;</w:t>
      </w:r>
    </w:p>
    <w:p w14:paraId="59BFF8AC" w14:textId="77777777" w:rsidR="00D4531F" w:rsidRDefault="00D4531F" w:rsidP="002031ED">
      <w:pPr>
        <w:pBdr>
          <w:top w:val="single" w:sz="4" w:space="1" w:color="auto"/>
          <w:left w:val="single" w:sz="4" w:space="4" w:color="auto"/>
          <w:bottom w:val="single" w:sz="4" w:space="1" w:color="auto"/>
          <w:right w:val="single" w:sz="4" w:space="4" w:color="auto"/>
        </w:pBdr>
      </w:pPr>
    </w:p>
    <w:p w14:paraId="521DA4B7" w14:textId="2240425C" w:rsidR="002031ED" w:rsidRDefault="002031ED" w:rsidP="002031ED">
      <w:pPr>
        <w:pBdr>
          <w:top w:val="single" w:sz="4" w:space="1" w:color="auto"/>
          <w:left w:val="single" w:sz="4" w:space="4" w:color="auto"/>
          <w:bottom w:val="single" w:sz="4" w:space="1" w:color="auto"/>
          <w:right w:val="single" w:sz="4" w:space="4" w:color="auto"/>
        </w:pBdr>
      </w:pPr>
      <w:r>
        <w:t xml:space="preserve">neste exemplo </w:t>
      </w:r>
      <w:del w:id="183" w:author="Jonatas Nunespf" w:date="2024-04-07T14:47:00Z" w16du:dateUtc="2024-04-07T17:47:00Z">
        <w:r w:rsidDel="00E057DF">
          <w:delText>sera</w:delText>
        </w:r>
      </w:del>
      <w:ins w:id="184" w:author="Jonatas Nunespf" w:date="2024-04-07T14:47:00Z" w16du:dateUtc="2024-04-07T17:47:00Z">
        <w:r w:rsidR="00E057DF">
          <w:t>será</w:t>
        </w:r>
      </w:ins>
      <w:r>
        <w:t xml:space="preserve"> </w:t>
      </w:r>
      <w:del w:id="185" w:author="Jonatas Nunespf" w:date="2024-04-07T14:48:00Z" w16du:dateUtc="2024-04-07T17:48:00Z">
        <w:r w:rsidDel="00E057DF">
          <w:delText>incrementao</w:delText>
        </w:r>
      </w:del>
      <w:ins w:id="186" w:author="Jonatas Nunespf" w:date="2024-04-07T14:48:00Z" w16du:dateUtc="2024-04-07T17:48:00Z">
        <w:r w:rsidR="00E057DF">
          <w:t>incrementado</w:t>
        </w:r>
      </w:ins>
      <w:r>
        <w:t xml:space="preserve"> o valor 5 a variável num1 ficando assim 15, ele estará adicionando mais um valor, podemos incrementar outras variáveis com algum valor</w:t>
      </w:r>
    </w:p>
    <w:p w14:paraId="5882BA8F" w14:textId="77777777"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 xml:space="preserve">num1 </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w:t>
      </w:r>
      <w:r w:rsidRPr="002031ED">
        <w:rPr>
          <w:rFonts w:ascii="Consolas" w:eastAsia="Times New Roman" w:hAnsi="Consolas" w:cs="Times New Roman"/>
          <w:color w:val="BD93F9"/>
          <w:kern w:val="0"/>
          <w:sz w:val="21"/>
          <w:szCs w:val="21"/>
          <w:lang w:eastAsia="pt-BR"/>
          <w14:ligatures w14:val="none"/>
        </w:rPr>
        <w:t>10</w:t>
      </w:r>
      <w:r w:rsidRPr="002031ED">
        <w:rPr>
          <w:rFonts w:ascii="Consolas" w:eastAsia="Times New Roman" w:hAnsi="Consolas" w:cs="Times New Roman"/>
          <w:color w:val="F8F8F2"/>
          <w:kern w:val="0"/>
          <w:sz w:val="21"/>
          <w:szCs w:val="21"/>
          <w:lang w:eastAsia="pt-BR"/>
          <w14:ligatures w14:val="none"/>
        </w:rPr>
        <w:t>;</w:t>
      </w:r>
    </w:p>
    <w:p w14:paraId="2A3BF07E" w14:textId="77777777"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 xml:space="preserve">num2 </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w:t>
      </w:r>
      <w:r w:rsidRPr="002031ED">
        <w:rPr>
          <w:rFonts w:ascii="Consolas" w:eastAsia="Times New Roman" w:hAnsi="Consolas" w:cs="Times New Roman"/>
          <w:color w:val="BD93F9"/>
          <w:kern w:val="0"/>
          <w:sz w:val="21"/>
          <w:szCs w:val="21"/>
          <w:lang w:eastAsia="pt-BR"/>
          <w14:ligatures w14:val="none"/>
        </w:rPr>
        <w:t>3</w:t>
      </w:r>
    </w:p>
    <w:p w14:paraId="5885E4DE" w14:textId="77777777"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num1</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num2;</w:t>
      </w:r>
    </w:p>
    <w:p w14:paraId="6807DB29" w14:textId="77777777" w:rsidR="002031ED" w:rsidRDefault="002031ED" w:rsidP="002031ED">
      <w:pPr>
        <w:pBdr>
          <w:top w:val="single" w:sz="4" w:space="1" w:color="auto"/>
          <w:left w:val="single" w:sz="4" w:space="4" w:color="auto"/>
          <w:bottom w:val="single" w:sz="4" w:space="1" w:color="auto"/>
          <w:right w:val="single" w:sz="4" w:space="4" w:color="auto"/>
        </w:pBdr>
      </w:pPr>
    </w:p>
    <w:p w14:paraId="2261B638" w14:textId="3F47FA9F" w:rsidR="002031ED" w:rsidRDefault="002031ED" w:rsidP="002031ED">
      <w:pPr>
        <w:pBdr>
          <w:top w:val="single" w:sz="4" w:space="1" w:color="auto"/>
          <w:left w:val="single" w:sz="4" w:space="4" w:color="auto"/>
          <w:bottom w:val="single" w:sz="4" w:space="1" w:color="auto"/>
          <w:right w:val="single" w:sz="4" w:space="4" w:color="auto"/>
        </w:pBdr>
      </w:pPr>
      <w:r>
        <w:t xml:space="preserve">O resultado </w:t>
      </w:r>
      <w:del w:id="187" w:author="Jonatas Nunespf" w:date="2024-04-07T14:48:00Z" w16du:dateUtc="2024-04-07T17:48:00Z">
        <w:r w:rsidDel="00E057DF">
          <w:delText>sera</w:delText>
        </w:r>
      </w:del>
      <w:ins w:id="188" w:author="Jonatas Nunespf" w:date="2024-04-07T14:48:00Z" w16du:dateUtc="2024-04-07T17:48:00Z">
        <w:r w:rsidR="00E057DF">
          <w:t>será</w:t>
        </w:r>
      </w:ins>
      <w:r>
        <w:t xml:space="preserve"> 13 pois o valor de num1 era 10 </w:t>
      </w:r>
      <w:del w:id="189" w:author="Jonatas Nunespf" w:date="2024-04-07T14:48:00Z" w16du:dateUtc="2024-04-07T17:48:00Z">
        <w:r w:rsidDel="00E057DF">
          <w:delText>ai</w:delText>
        </w:r>
      </w:del>
      <w:ins w:id="190" w:author="Jonatas Nunespf" w:date="2024-04-07T14:48:00Z" w16du:dateUtc="2024-04-07T17:48:00Z">
        <w:r w:rsidR="00E057DF">
          <w:t>aí</w:t>
        </w:r>
      </w:ins>
      <w:r>
        <w:t xml:space="preserve"> foi incrementado o valor de num2 ficando assim o resultado final 13.</w:t>
      </w:r>
    </w:p>
    <w:p w14:paraId="65F5E450" w14:textId="38599084" w:rsidR="002031ED" w:rsidRDefault="002031ED" w:rsidP="002031ED">
      <w:r>
        <w:t>.</w:t>
      </w:r>
    </w:p>
    <w:p w14:paraId="713F3154" w14:textId="3509231A" w:rsidR="002031ED" w:rsidRDefault="002031ED" w:rsidP="002031ED">
      <w:pPr>
        <w:pStyle w:val="Ttulo2"/>
        <w:pBdr>
          <w:top w:val="single" w:sz="4" w:space="1" w:color="auto"/>
          <w:left w:val="single" w:sz="4" w:space="4" w:color="auto"/>
          <w:bottom w:val="single" w:sz="4" w:space="1" w:color="auto"/>
          <w:right w:val="single" w:sz="4" w:space="4" w:color="auto"/>
        </w:pBdr>
        <w:rPr>
          <w:b/>
          <w:bCs/>
        </w:rPr>
      </w:pPr>
      <w:r>
        <w:rPr>
          <w:b/>
          <w:bCs/>
        </w:rPr>
        <w:t>De</w:t>
      </w:r>
      <w:r w:rsidRPr="002031ED">
        <w:rPr>
          <w:b/>
          <w:bCs/>
        </w:rPr>
        <w:t xml:space="preserve">cremento PRO </w:t>
      </w:r>
    </w:p>
    <w:p w14:paraId="20545901" w14:textId="3EA7AD23" w:rsidR="002031ED" w:rsidRDefault="002031ED" w:rsidP="002031ED">
      <w:pPr>
        <w:pBdr>
          <w:top w:val="single" w:sz="4" w:space="1" w:color="auto"/>
          <w:left w:val="single" w:sz="4" w:space="4" w:color="auto"/>
          <w:bottom w:val="single" w:sz="4" w:space="1" w:color="auto"/>
          <w:right w:val="single" w:sz="4" w:space="4" w:color="auto"/>
        </w:pBdr>
      </w:pPr>
      <w:r>
        <w:t xml:space="preserve">Tem a mesma função do decremento </w:t>
      </w:r>
      <w:del w:id="191" w:author="Jonatas Nunespf" w:date="2024-04-07T14:48:00Z" w16du:dateUtc="2024-04-07T17:48:00Z">
        <w:r w:rsidDel="00E057DF">
          <w:delText>comun</w:delText>
        </w:r>
      </w:del>
      <w:ins w:id="192" w:author="Jonatas Nunespf" w:date="2024-04-07T14:48:00Z" w16du:dateUtc="2024-04-07T17:48:00Z">
        <w:r w:rsidR="00E057DF">
          <w:t>comum</w:t>
        </w:r>
      </w:ins>
      <w:r>
        <w:t xml:space="preserve"> so que podemos escolher o valor que queremos decrementar, enquanto no decremento comum podemos subtrair apenas 1 a variável aqui </w:t>
      </w:r>
      <w:del w:id="193" w:author="Jonatas Nunespf" w:date="2024-04-07T14:48:00Z" w16du:dateUtc="2024-04-07T17:48:00Z">
        <w:r w:rsidDel="00E057DF">
          <w:delText>nos</w:delText>
        </w:r>
      </w:del>
      <w:ins w:id="194" w:author="Jonatas Nunespf" w:date="2024-04-07T14:48:00Z" w16du:dateUtc="2024-04-07T17:48:00Z">
        <w:r w:rsidR="00E057DF">
          <w:t>nós</w:t>
        </w:r>
      </w:ins>
      <w:r>
        <w:t xml:space="preserve"> podemos escolher quanto queremos decrementar.</w:t>
      </w:r>
    </w:p>
    <w:p w14:paraId="5EE74E02" w14:textId="77777777"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 xml:space="preserve">num1 </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w:t>
      </w:r>
      <w:r w:rsidRPr="002031ED">
        <w:rPr>
          <w:rFonts w:ascii="Consolas" w:eastAsia="Times New Roman" w:hAnsi="Consolas" w:cs="Times New Roman"/>
          <w:color w:val="BD93F9"/>
          <w:kern w:val="0"/>
          <w:sz w:val="21"/>
          <w:szCs w:val="21"/>
          <w:lang w:eastAsia="pt-BR"/>
          <w14:ligatures w14:val="none"/>
        </w:rPr>
        <w:t>10</w:t>
      </w:r>
      <w:r w:rsidRPr="002031ED">
        <w:rPr>
          <w:rFonts w:ascii="Consolas" w:eastAsia="Times New Roman" w:hAnsi="Consolas" w:cs="Times New Roman"/>
          <w:color w:val="F8F8F2"/>
          <w:kern w:val="0"/>
          <w:sz w:val="21"/>
          <w:szCs w:val="21"/>
          <w:lang w:eastAsia="pt-BR"/>
          <w14:ligatures w14:val="none"/>
        </w:rPr>
        <w:t>;</w:t>
      </w:r>
    </w:p>
    <w:p w14:paraId="6AA889FA" w14:textId="63A6C1CA"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num1</w:t>
      </w:r>
      <w:r>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w:t>
      </w:r>
      <w:r w:rsidRPr="002031ED">
        <w:rPr>
          <w:rFonts w:ascii="Consolas" w:eastAsia="Times New Roman" w:hAnsi="Consolas" w:cs="Times New Roman"/>
          <w:color w:val="BD93F9"/>
          <w:kern w:val="0"/>
          <w:sz w:val="21"/>
          <w:szCs w:val="21"/>
          <w:lang w:eastAsia="pt-BR"/>
          <w14:ligatures w14:val="none"/>
        </w:rPr>
        <w:t>5</w:t>
      </w:r>
      <w:r w:rsidRPr="002031ED">
        <w:rPr>
          <w:rFonts w:ascii="Consolas" w:eastAsia="Times New Roman" w:hAnsi="Consolas" w:cs="Times New Roman"/>
          <w:color w:val="F8F8F2"/>
          <w:kern w:val="0"/>
          <w:sz w:val="21"/>
          <w:szCs w:val="21"/>
          <w:lang w:eastAsia="pt-BR"/>
          <w14:ligatures w14:val="none"/>
        </w:rPr>
        <w:t>;</w:t>
      </w:r>
    </w:p>
    <w:p w14:paraId="5EC22132" w14:textId="77777777" w:rsidR="002031ED" w:rsidRDefault="002031ED" w:rsidP="002031ED">
      <w:pPr>
        <w:pBdr>
          <w:top w:val="single" w:sz="4" w:space="1" w:color="auto"/>
          <w:left w:val="single" w:sz="4" w:space="4" w:color="auto"/>
          <w:bottom w:val="single" w:sz="4" w:space="1" w:color="auto"/>
          <w:right w:val="single" w:sz="4" w:space="4" w:color="auto"/>
        </w:pBdr>
      </w:pPr>
    </w:p>
    <w:p w14:paraId="58807226" w14:textId="13C38C92" w:rsidR="002031ED" w:rsidRDefault="002031ED" w:rsidP="002031ED">
      <w:pPr>
        <w:pBdr>
          <w:top w:val="single" w:sz="4" w:space="1" w:color="auto"/>
          <w:left w:val="single" w:sz="4" w:space="4" w:color="auto"/>
          <w:bottom w:val="single" w:sz="4" w:space="1" w:color="auto"/>
          <w:right w:val="single" w:sz="4" w:space="4" w:color="auto"/>
        </w:pBdr>
      </w:pPr>
      <w:r>
        <w:t xml:space="preserve">neste exemplo </w:t>
      </w:r>
      <w:del w:id="195" w:author="Jonatas Nunespf" w:date="2024-04-07T14:48:00Z" w16du:dateUtc="2024-04-07T17:48:00Z">
        <w:r w:rsidDel="00E057DF">
          <w:delText>sera</w:delText>
        </w:r>
      </w:del>
      <w:ins w:id="196" w:author="Jonatas Nunespf" w:date="2024-04-07T14:48:00Z" w16du:dateUtc="2024-04-07T17:48:00Z">
        <w:r w:rsidR="00E057DF">
          <w:t>será</w:t>
        </w:r>
      </w:ins>
      <w:r>
        <w:t xml:space="preserve"> decrementado o valor 5 a variável num1 ficando assim 5, ele estará retirando mais um valor, podemos tambem decrementar outras variáveis com algum valor</w:t>
      </w:r>
    </w:p>
    <w:p w14:paraId="52A806BA" w14:textId="77777777"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 xml:space="preserve">num1 </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w:t>
      </w:r>
      <w:r w:rsidRPr="002031ED">
        <w:rPr>
          <w:rFonts w:ascii="Consolas" w:eastAsia="Times New Roman" w:hAnsi="Consolas" w:cs="Times New Roman"/>
          <w:color w:val="BD93F9"/>
          <w:kern w:val="0"/>
          <w:sz w:val="21"/>
          <w:szCs w:val="21"/>
          <w:lang w:eastAsia="pt-BR"/>
          <w14:ligatures w14:val="none"/>
        </w:rPr>
        <w:t>10</w:t>
      </w:r>
      <w:r w:rsidRPr="002031ED">
        <w:rPr>
          <w:rFonts w:ascii="Consolas" w:eastAsia="Times New Roman" w:hAnsi="Consolas" w:cs="Times New Roman"/>
          <w:color w:val="F8F8F2"/>
          <w:kern w:val="0"/>
          <w:sz w:val="21"/>
          <w:szCs w:val="21"/>
          <w:lang w:eastAsia="pt-BR"/>
          <w14:ligatures w14:val="none"/>
        </w:rPr>
        <w:t>;</w:t>
      </w:r>
    </w:p>
    <w:p w14:paraId="1316EF21" w14:textId="77777777"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 xml:space="preserve">num2 </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w:t>
      </w:r>
      <w:r w:rsidRPr="002031ED">
        <w:rPr>
          <w:rFonts w:ascii="Consolas" w:eastAsia="Times New Roman" w:hAnsi="Consolas" w:cs="Times New Roman"/>
          <w:color w:val="BD93F9"/>
          <w:kern w:val="0"/>
          <w:sz w:val="21"/>
          <w:szCs w:val="21"/>
          <w:lang w:eastAsia="pt-BR"/>
          <w14:ligatures w14:val="none"/>
        </w:rPr>
        <w:t>3</w:t>
      </w:r>
    </w:p>
    <w:p w14:paraId="71E08B7E" w14:textId="14FBBBEB" w:rsidR="002031ED" w:rsidRPr="002031ED" w:rsidRDefault="002031ED" w:rsidP="002031E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1ED">
        <w:rPr>
          <w:rFonts w:ascii="Consolas" w:eastAsia="Times New Roman" w:hAnsi="Consolas" w:cs="Times New Roman"/>
          <w:color w:val="F8F8F2"/>
          <w:kern w:val="0"/>
          <w:sz w:val="21"/>
          <w:szCs w:val="21"/>
          <w:lang w:eastAsia="pt-BR"/>
          <w14:ligatures w14:val="none"/>
        </w:rPr>
        <w:t>num1</w:t>
      </w:r>
      <w:r>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F79C6"/>
          <w:kern w:val="0"/>
          <w:sz w:val="21"/>
          <w:szCs w:val="21"/>
          <w:lang w:eastAsia="pt-BR"/>
          <w14:ligatures w14:val="none"/>
        </w:rPr>
        <w:t>=</w:t>
      </w:r>
      <w:r w:rsidRPr="002031ED">
        <w:rPr>
          <w:rFonts w:ascii="Consolas" w:eastAsia="Times New Roman" w:hAnsi="Consolas" w:cs="Times New Roman"/>
          <w:color w:val="F8F8F2"/>
          <w:kern w:val="0"/>
          <w:sz w:val="21"/>
          <w:szCs w:val="21"/>
          <w:lang w:eastAsia="pt-BR"/>
          <w14:ligatures w14:val="none"/>
        </w:rPr>
        <w:t xml:space="preserve"> num2;</w:t>
      </w:r>
    </w:p>
    <w:p w14:paraId="4E545E0E" w14:textId="77777777" w:rsidR="002031ED" w:rsidRDefault="002031ED" w:rsidP="002031ED">
      <w:pPr>
        <w:pBdr>
          <w:top w:val="single" w:sz="4" w:space="1" w:color="auto"/>
          <w:left w:val="single" w:sz="4" w:space="4" w:color="auto"/>
          <w:bottom w:val="single" w:sz="4" w:space="1" w:color="auto"/>
          <w:right w:val="single" w:sz="4" w:space="4" w:color="auto"/>
        </w:pBdr>
      </w:pPr>
    </w:p>
    <w:p w14:paraId="15A90D8A" w14:textId="44D83DA2" w:rsidR="002031ED" w:rsidRDefault="002031ED" w:rsidP="002031ED">
      <w:pPr>
        <w:pBdr>
          <w:top w:val="single" w:sz="4" w:space="1" w:color="auto"/>
          <w:left w:val="single" w:sz="4" w:space="4" w:color="auto"/>
          <w:bottom w:val="single" w:sz="4" w:space="1" w:color="auto"/>
          <w:right w:val="single" w:sz="4" w:space="4" w:color="auto"/>
        </w:pBdr>
      </w:pPr>
      <w:r>
        <w:t xml:space="preserve">O resultado </w:t>
      </w:r>
      <w:del w:id="197" w:author="Jonatas Nunespf" w:date="2024-04-07T14:48:00Z" w16du:dateUtc="2024-04-07T17:48:00Z">
        <w:r w:rsidDel="00E057DF">
          <w:delText>sera</w:delText>
        </w:r>
      </w:del>
      <w:ins w:id="198" w:author="Jonatas Nunespf" w:date="2024-04-07T14:48:00Z" w16du:dateUtc="2024-04-07T17:48:00Z">
        <w:r w:rsidR="00E057DF">
          <w:t>será</w:t>
        </w:r>
      </w:ins>
      <w:r>
        <w:t xml:space="preserve"> 7 pois o valor de num1 era 10 </w:t>
      </w:r>
      <w:del w:id="199" w:author="Jonatas Nunespf" w:date="2024-04-07T14:48:00Z" w16du:dateUtc="2024-04-07T17:48:00Z">
        <w:r w:rsidDel="00E057DF">
          <w:delText>ai</w:delText>
        </w:r>
      </w:del>
      <w:ins w:id="200" w:author="Jonatas Nunespf" w:date="2024-04-07T14:48:00Z" w16du:dateUtc="2024-04-07T17:48:00Z">
        <w:r w:rsidR="00E057DF">
          <w:t>aí</w:t>
        </w:r>
      </w:ins>
      <w:r>
        <w:t xml:space="preserve"> foi decrementado o valor de num2 ficando assim o resultado final 7.</w:t>
      </w:r>
    </w:p>
    <w:p w14:paraId="1CA77DBF" w14:textId="0214E952" w:rsidR="002031ED" w:rsidRDefault="000F153A" w:rsidP="002031ED">
      <w:r>
        <w:t>.</w:t>
      </w:r>
    </w:p>
    <w:p w14:paraId="10FEE788" w14:textId="77777777" w:rsidR="003665F5" w:rsidRDefault="003665F5" w:rsidP="002031ED"/>
    <w:p w14:paraId="4260412F" w14:textId="77777777" w:rsidR="003665F5" w:rsidRDefault="003665F5" w:rsidP="002031ED"/>
    <w:p w14:paraId="13FF6698" w14:textId="77777777" w:rsidR="003665F5" w:rsidRDefault="003665F5" w:rsidP="002031ED"/>
    <w:p w14:paraId="17D67383" w14:textId="77777777" w:rsidR="003665F5" w:rsidRDefault="003665F5" w:rsidP="002031ED"/>
    <w:p w14:paraId="1D14C2EC" w14:textId="77777777" w:rsidR="003665F5" w:rsidRDefault="003665F5" w:rsidP="002031ED"/>
    <w:p w14:paraId="085A5CF8" w14:textId="77777777" w:rsidR="003665F5" w:rsidRDefault="003665F5" w:rsidP="002031ED"/>
    <w:p w14:paraId="4BEF1795" w14:textId="77777777" w:rsidR="003665F5" w:rsidRDefault="003665F5" w:rsidP="002031ED"/>
    <w:p w14:paraId="157D599C" w14:textId="77777777" w:rsidR="000F153A" w:rsidRDefault="000F153A" w:rsidP="000F153A">
      <w:pPr>
        <w:pStyle w:val="Ttulo1"/>
        <w:shd w:val="clear" w:color="auto" w:fill="0F0F0F"/>
        <w:spacing w:before="0" w:beforeAutospacing="0" w:after="0" w:afterAutospacing="0"/>
        <w:rPr>
          <w:rFonts w:ascii="Roboto" w:hAnsi="Roboto"/>
          <w:color w:val="F1F1F1"/>
        </w:rPr>
      </w:pPr>
      <w:r>
        <w:rPr>
          <w:rFonts w:ascii="Roboto" w:hAnsi="Roboto"/>
          <w:color w:val="F1F1F1"/>
        </w:rPr>
        <w:lastRenderedPageBreak/>
        <w:t>Operadores Relacionais em Javascript, aprenda como usar! - Curso de Javascript Moderno - Aula 05</w:t>
      </w:r>
    </w:p>
    <w:p w14:paraId="4DCA9394" w14:textId="4A206752" w:rsidR="003665F5" w:rsidRPr="003665F5" w:rsidRDefault="003665F5" w:rsidP="00524650">
      <w:pPr>
        <w:pStyle w:val="Ttulo2"/>
        <w:pBdr>
          <w:top w:val="single" w:sz="4" w:space="1" w:color="auto"/>
          <w:left w:val="single" w:sz="4" w:space="1" w:color="auto"/>
          <w:bottom w:val="single" w:sz="4" w:space="1" w:color="auto"/>
          <w:right w:val="single" w:sz="4" w:space="1" w:color="auto"/>
        </w:pBdr>
        <w:rPr>
          <w:b/>
          <w:bCs/>
        </w:rPr>
      </w:pPr>
      <w:r w:rsidRPr="003665F5">
        <w:rPr>
          <w:b/>
          <w:bCs/>
        </w:rPr>
        <w:t>Oque e uma operação relacional?</w:t>
      </w:r>
    </w:p>
    <w:p w14:paraId="0FE71660" w14:textId="26881641" w:rsidR="000F153A" w:rsidRDefault="003665F5" w:rsidP="00524650">
      <w:pPr>
        <w:pBdr>
          <w:top w:val="single" w:sz="4" w:space="1" w:color="auto"/>
          <w:left w:val="single" w:sz="4" w:space="1" w:color="auto"/>
          <w:bottom w:val="single" w:sz="4" w:space="1" w:color="auto"/>
          <w:right w:val="single" w:sz="4" w:space="1" w:color="auto"/>
        </w:pBdr>
      </w:pPr>
      <w:r>
        <w:t>Operação relacional e uma comparação usaremos operadores de comparação</w:t>
      </w:r>
    </w:p>
    <w:p w14:paraId="7AAC0BA7" w14:textId="2BDA6D10" w:rsidR="003665F5" w:rsidRPr="003665F5" w:rsidRDefault="003665F5" w:rsidP="00524650">
      <w:pPr>
        <w:pStyle w:val="Ttulo2"/>
        <w:pBdr>
          <w:top w:val="single" w:sz="4" w:space="1" w:color="auto"/>
          <w:left w:val="single" w:sz="4" w:space="1" w:color="auto"/>
          <w:bottom w:val="single" w:sz="4" w:space="1" w:color="auto"/>
          <w:right w:val="single" w:sz="4" w:space="1" w:color="auto"/>
        </w:pBdr>
        <w:rPr>
          <w:b/>
          <w:bCs/>
        </w:rPr>
      </w:pPr>
      <w:r w:rsidRPr="003665F5">
        <w:rPr>
          <w:b/>
          <w:bCs/>
        </w:rPr>
        <w:t>Op</w:t>
      </w:r>
      <w:r>
        <w:rPr>
          <w:b/>
          <w:bCs/>
        </w:rPr>
        <w:t>er</w:t>
      </w:r>
      <w:r w:rsidRPr="003665F5">
        <w:rPr>
          <w:b/>
          <w:bCs/>
        </w:rPr>
        <w:t>adores</w:t>
      </w:r>
    </w:p>
    <w:p w14:paraId="77D11F5E" w14:textId="3C94B8DD" w:rsidR="003665F5" w:rsidRPr="002656FC" w:rsidRDefault="003665F5" w:rsidP="00524650">
      <w:pPr>
        <w:pStyle w:val="Ttulo3"/>
        <w:pBdr>
          <w:top w:val="single" w:sz="4" w:space="1" w:color="auto"/>
          <w:left w:val="single" w:sz="4" w:space="1" w:color="auto"/>
          <w:bottom w:val="single" w:sz="4" w:space="1" w:color="auto"/>
          <w:right w:val="single" w:sz="4" w:space="1" w:color="auto"/>
        </w:pBdr>
        <w:rPr>
          <w:b/>
          <w:bCs/>
        </w:rPr>
      </w:pPr>
      <w:r w:rsidRPr="002656FC">
        <w:rPr>
          <w:b/>
          <w:bCs/>
        </w:rPr>
        <w:t>&gt; Maior</w:t>
      </w:r>
    </w:p>
    <w:p w14:paraId="72C2137B" w14:textId="77777777" w:rsidR="003665F5" w:rsidRPr="003665F5" w:rsidRDefault="003665F5"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665F5">
        <w:rPr>
          <w:rFonts w:ascii="Consolas" w:eastAsia="Times New Roman" w:hAnsi="Consolas" w:cs="Times New Roman"/>
          <w:color w:val="FF79C6"/>
          <w:kern w:val="0"/>
          <w:sz w:val="21"/>
          <w:szCs w:val="21"/>
          <w:lang w:eastAsia="pt-BR"/>
          <w14:ligatures w14:val="none"/>
        </w:rPr>
        <w:t>let</w:t>
      </w:r>
      <w:r w:rsidRPr="003665F5">
        <w:rPr>
          <w:rFonts w:ascii="Consolas" w:eastAsia="Times New Roman" w:hAnsi="Consolas" w:cs="Times New Roman"/>
          <w:color w:val="F8F8F2"/>
          <w:kern w:val="0"/>
          <w:sz w:val="21"/>
          <w:szCs w:val="21"/>
          <w:lang w:eastAsia="pt-BR"/>
          <w14:ligatures w14:val="none"/>
        </w:rPr>
        <w:t xml:space="preserve"> num1</w:t>
      </w:r>
      <w:r w:rsidRPr="003665F5">
        <w:rPr>
          <w:rFonts w:ascii="Consolas" w:eastAsia="Times New Roman" w:hAnsi="Consolas" w:cs="Times New Roman"/>
          <w:color w:val="FF79C6"/>
          <w:kern w:val="0"/>
          <w:sz w:val="21"/>
          <w:szCs w:val="21"/>
          <w:lang w:eastAsia="pt-BR"/>
          <w14:ligatures w14:val="none"/>
        </w:rPr>
        <w:t>=</w:t>
      </w:r>
      <w:r w:rsidRPr="003665F5">
        <w:rPr>
          <w:rFonts w:ascii="Consolas" w:eastAsia="Times New Roman" w:hAnsi="Consolas" w:cs="Times New Roman"/>
          <w:color w:val="BD93F9"/>
          <w:kern w:val="0"/>
          <w:sz w:val="21"/>
          <w:szCs w:val="21"/>
          <w:lang w:eastAsia="pt-BR"/>
          <w14:ligatures w14:val="none"/>
        </w:rPr>
        <w:t>10</w:t>
      </w:r>
    </w:p>
    <w:p w14:paraId="1A724E65" w14:textId="77777777" w:rsidR="003665F5" w:rsidRPr="003665F5" w:rsidRDefault="003665F5"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665F5">
        <w:rPr>
          <w:rFonts w:ascii="Consolas" w:eastAsia="Times New Roman" w:hAnsi="Consolas" w:cs="Times New Roman"/>
          <w:color w:val="FF79C6"/>
          <w:kern w:val="0"/>
          <w:sz w:val="21"/>
          <w:szCs w:val="21"/>
          <w:lang w:eastAsia="pt-BR"/>
          <w14:ligatures w14:val="none"/>
        </w:rPr>
        <w:t>let</w:t>
      </w:r>
      <w:r w:rsidRPr="003665F5">
        <w:rPr>
          <w:rFonts w:ascii="Consolas" w:eastAsia="Times New Roman" w:hAnsi="Consolas" w:cs="Times New Roman"/>
          <w:color w:val="F8F8F2"/>
          <w:kern w:val="0"/>
          <w:sz w:val="21"/>
          <w:szCs w:val="21"/>
          <w:lang w:eastAsia="pt-BR"/>
          <w14:ligatures w14:val="none"/>
        </w:rPr>
        <w:t xml:space="preserve"> num2</w:t>
      </w:r>
      <w:r w:rsidRPr="003665F5">
        <w:rPr>
          <w:rFonts w:ascii="Consolas" w:eastAsia="Times New Roman" w:hAnsi="Consolas" w:cs="Times New Roman"/>
          <w:color w:val="FF79C6"/>
          <w:kern w:val="0"/>
          <w:sz w:val="21"/>
          <w:szCs w:val="21"/>
          <w:lang w:eastAsia="pt-BR"/>
          <w14:ligatures w14:val="none"/>
        </w:rPr>
        <w:t>=</w:t>
      </w:r>
      <w:r w:rsidRPr="003665F5">
        <w:rPr>
          <w:rFonts w:ascii="Consolas" w:eastAsia="Times New Roman" w:hAnsi="Consolas" w:cs="Times New Roman"/>
          <w:color w:val="BD93F9"/>
          <w:kern w:val="0"/>
          <w:sz w:val="21"/>
          <w:szCs w:val="21"/>
          <w:lang w:eastAsia="pt-BR"/>
          <w14:ligatures w14:val="none"/>
        </w:rPr>
        <w:t>5</w:t>
      </w:r>
    </w:p>
    <w:p w14:paraId="2E364425" w14:textId="77777777" w:rsidR="003665F5" w:rsidRPr="003665F5" w:rsidRDefault="003665F5"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665F5">
        <w:rPr>
          <w:rFonts w:ascii="Consolas" w:eastAsia="Times New Roman" w:hAnsi="Consolas" w:cs="Times New Roman"/>
          <w:color w:val="FF79C6"/>
          <w:kern w:val="0"/>
          <w:sz w:val="21"/>
          <w:szCs w:val="21"/>
          <w:lang w:eastAsia="pt-BR"/>
          <w14:ligatures w14:val="none"/>
        </w:rPr>
        <w:t>let</w:t>
      </w:r>
      <w:r w:rsidRPr="003665F5">
        <w:rPr>
          <w:rFonts w:ascii="Consolas" w:eastAsia="Times New Roman" w:hAnsi="Consolas" w:cs="Times New Roman"/>
          <w:color w:val="F8F8F2"/>
          <w:kern w:val="0"/>
          <w:sz w:val="21"/>
          <w:szCs w:val="21"/>
          <w:lang w:eastAsia="pt-BR"/>
          <w14:ligatures w14:val="none"/>
        </w:rPr>
        <w:t xml:space="preserve"> num3</w:t>
      </w:r>
      <w:r w:rsidRPr="003665F5">
        <w:rPr>
          <w:rFonts w:ascii="Consolas" w:eastAsia="Times New Roman" w:hAnsi="Consolas" w:cs="Times New Roman"/>
          <w:color w:val="FF79C6"/>
          <w:kern w:val="0"/>
          <w:sz w:val="21"/>
          <w:szCs w:val="21"/>
          <w:lang w:eastAsia="pt-BR"/>
          <w14:ligatures w14:val="none"/>
        </w:rPr>
        <w:t>=</w:t>
      </w:r>
      <w:r w:rsidRPr="003665F5">
        <w:rPr>
          <w:rFonts w:ascii="Consolas" w:eastAsia="Times New Roman" w:hAnsi="Consolas" w:cs="Times New Roman"/>
          <w:color w:val="BD93F9"/>
          <w:kern w:val="0"/>
          <w:sz w:val="21"/>
          <w:szCs w:val="21"/>
          <w:lang w:eastAsia="pt-BR"/>
          <w14:ligatures w14:val="none"/>
        </w:rPr>
        <w:t>10</w:t>
      </w:r>
    </w:p>
    <w:p w14:paraId="73A5DE5D" w14:textId="1D327012" w:rsidR="003665F5" w:rsidRPr="003665F5" w:rsidRDefault="003665F5"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665F5">
        <w:rPr>
          <w:rFonts w:ascii="Consolas" w:eastAsia="Times New Roman" w:hAnsi="Consolas" w:cs="Times New Roman"/>
          <w:color w:val="BD93F9"/>
          <w:kern w:val="0"/>
          <w:sz w:val="21"/>
          <w:szCs w:val="21"/>
          <w:lang w:eastAsia="pt-BR"/>
          <w14:ligatures w14:val="none"/>
        </w:rPr>
        <w:t>console</w:t>
      </w:r>
      <w:r w:rsidRPr="003665F5">
        <w:rPr>
          <w:rFonts w:ascii="Consolas" w:eastAsia="Times New Roman" w:hAnsi="Consolas" w:cs="Times New Roman"/>
          <w:color w:val="F8F8F2"/>
          <w:kern w:val="0"/>
          <w:sz w:val="21"/>
          <w:szCs w:val="21"/>
          <w:lang w:eastAsia="pt-BR"/>
          <w14:ligatures w14:val="none"/>
        </w:rPr>
        <w:t>.</w:t>
      </w:r>
      <w:r w:rsidRPr="003665F5">
        <w:rPr>
          <w:rFonts w:ascii="Consolas" w:eastAsia="Times New Roman" w:hAnsi="Consolas" w:cs="Times New Roman"/>
          <w:color w:val="50FA7B"/>
          <w:kern w:val="0"/>
          <w:sz w:val="21"/>
          <w:szCs w:val="21"/>
          <w:lang w:eastAsia="pt-BR"/>
          <w14:ligatures w14:val="none"/>
        </w:rPr>
        <w:t>log</w:t>
      </w:r>
      <w:r w:rsidRPr="003665F5">
        <w:rPr>
          <w:rFonts w:ascii="Consolas" w:eastAsia="Times New Roman" w:hAnsi="Consolas" w:cs="Times New Roman"/>
          <w:color w:val="F8F8F2"/>
          <w:kern w:val="0"/>
          <w:sz w:val="21"/>
          <w:szCs w:val="21"/>
          <w:lang w:eastAsia="pt-BR"/>
          <w14:ligatures w14:val="none"/>
        </w:rPr>
        <w:t xml:space="preserve">(num1 </w:t>
      </w:r>
      <w:r w:rsidRPr="003665F5">
        <w:rPr>
          <w:rFonts w:ascii="Consolas" w:eastAsia="Times New Roman" w:hAnsi="Consolas" w:cs="Times New Roman"/>
          <w:color w:val="FF79C6"/>
          <w:kern w:val="0"/>
          <w:sz w:val="21"/>
          <w:szCs w:val="21"/>
          <w:lang w:eastAsia="pt-BR"/>
          <w14:ligatures w14:val="none"/>
        </w:rPr>
        <w:t>&gt;</w:t>
      </w:r>
      <w:r w:rsidRPr="003665F5">
        <w:rPr>
          <w:rFonts w:ascii="Consolas" w:eastAsia="Times New Roman" w:hAnsi="Consolas" w:cs="Times New Roman"/>
          <w:color w:val="F8F8F2"/>
          <w:kern w:val="0"/>
          <w:sz w:val="21"/>
          <w:szCs w:val="21"/>
          <w:lang w:eastAsia="pt-BR"/>
          <w14:ligatures w14:val="none"/>
        </w:rPr>
        <w:t xml:space="preserve"> num2)</w:t>
      </w:r>
    </w:p>
    <w:p w14:paraId="4B244F57" w14:textId="55EB8B70" w:rsidR="003665F5" w:rsidRDefault="003665F5" w:rsidP="00524650">
      <w:pPr>
        <w:pBdr>
          <w:top w:val="single" w:sz="4" w:space="1" w:color="auto"/>
          <w:left w:val="single" w:sz="4" w:space="1" w:color="auto"/>
          <w:bottom w:val="single" w:sz="4" w:space="1" w:color="auto"/>
          <w:right w:val="single" w:sz="4" w:space="1" w:color="auto"/>
        </w:pBdr>
      </w:pPr>
      <w:r>
        <w:t xml:space="preserve">Aqui estamos perguntando no console.log se num1 que tem 10 </w:t>
      </w:r>
      <w:del w:id="201" w:author="Jonatas Nunespf" w:date="2024-04-07T14:48:00Z" w16du:dateUtc="2024-04-07T17:48:00Z">
        <w:r w:rsidDel="00E057DF">
          <w:delText>atribuido</w:delText>
        </w:r>
      </w:del>
      <w:ins w:id="202" w:author="Jonatas Nunespf" w:date="2024-04-07T14:48:00Z" w16du:dateUtc="2024-04-07T17:48:00Z">
        <w:r w:rsidR="00E057DF">
          <w:t>atribuído</w:t>
        </w:r>
      </w:ins>
      <w:r>
        <w:t xml:space="preserve"> a ele é maior que num2 que tem o </w:t>
      </w:r>
      <w:del w:id="203" w:author="Jonatas Nunespf" w:date="2024-04-07T14:48:00Z" w16du:dateUtc="2024-04-07T17:48:00Z">
        <w:r w:rsidDel="00E057DF">
          <w:delText>numero</w:delText>
        </w:r>
      </w:del>
      <w:ins w:id="204" w:author="Jonatas Nunespf" w:date="2024-04-07T14:48:00Z" w16du:dateUtc="2024-04-07T17:48:00Z">
        <w:r w:rsidR="00E057DF">
          <w:t>número</w:t>
        </w:r>
      </w:ins>
      <w:r>
        <w:t xml:space="preserve"> 5 </w:t>
      </w:r>
      <w:del w:id="205" w:author="Jonatas Nunespf" w:date="2024-04-07T14:48:00Z" w16du:dateUtc="2024-04-07T17:48:00Z">
        <w:r w:rsidDel="00E057DF">
          <w:delText>atribuido</w:delText>
        </w:r>
      </w:del>
      <w:ins w:id="206" w:author="Jonatas Nunespf" w:date="2024-04-07T14:48:00Z" w16du:dateUtc="2024-04-07T17:48:00Z">
        <w:r w:rsidR="00E057DF">
          <w:t>atribuído</w:t>
        </w:r>
      </w:ins>
      <w:r>
        <w:t xml:space="preserve"> a ele, o resultado </w:t>
      </w:r>
      <w:del w:id="207" w:author="Jonatas Nunespf" w:date="2024-04-07T14:48:00Z" w16du:dateUtc="2024-04-07T17:48:00Z">
        <w:r w:rsidDel="00E057DF">
          <w:delText>sera</w:delText>
        </w:r>
      </w:del>
      <w:ins w:id="208" w:author="Jonatas Nunespf" w:date="2024-04-07T14:48:00Z" w16du:dateUtc="2024-04-07T17:48:00Z">
        <w:r w:rsidR="00E057DF">
          <w:t>será</w:t>
        </w:r>
      </w:ins>
      <w:r>
        <w:t xml:space="preserve"> verdadeiro (true) pois num1 e maior que num2.</w:t>
      </w:r>
    </w:p>
    <w:p w14:paraId="562E69B2" w14:textId="4D99B7F1" w:rsidR="003665F5" w:rsidRDefault="003665F5" w:rsidP="00524650">
      <w:pPr>
        <w:pBdr>
          <w:top w:val="single" w:sz="4" w:space="1" w:color="auto"/>
          <w:left w:val="single" w:sz="4" w:space="1" w:color="auto"/>
          <w:bottom w:val="single" w:sz="4" w:space="1" w:color="auto"/>
          <w:right w:val="single" w:sz="4" w:space="1" w:color="auto"/>
        </w:pBdr>
      </w:pPr>
      <w:r>
        <w:t>.</w:t>
      </w:r>
    </w:p>
    <w:p w14:paraId="375B4232" w14:textId="37B8E552" w:rsidR="003665F5" w:rsidRPr="002656FC" w:rsidRDefault="003665F5" w:rsidP="00524650">
      <w:pPr>
        <w:pStyle w:val="Ttulo3"/>
        <w:pBdr>
          <w:top w:val="single" w:sz="4" w:space="1" w:color="auto"/>
          <w:left w:val="single" w:sz="4" w:space="1" w:color="auto"/>
          <w:bottom w:val="single" w:sz="4" w:space="1" w:color="auto"/>
          <w:right w:val="single" w:sz="4" w:space="1" w:color="auto"/>
        </w:pBdr>
        <w:rPr>
          <w:b/>
          <w:bCs/>
        </w:rPr>
      </w:pPr>
      <w:r w:rsidRPr="002656FC">
        <w:rPr>
          <w:b/>
          <w:bCs/>
        </w:rPr>
        <w:t>&gt;= Maior ou igual</w:t>
      </w:r>
    </w:p>
    <w:p w14:paraId="29A4DA34" w14:textId="77777777" w:rsidR="00634232" w:rsidRPr="00634232" w:rsidRDefault="00634232"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4232">
        <w:rPr>
          <w:rFonts w:ascii="Consolas" w:eastAsia="Times New Roman" w:hAnsi="Consolas" w:cs="Times New Roman"/>
          <w:color w:val="FF79C6"/>
          <w:kern w:val="0"/>
          <w:sz w:val="21"/>
          <w:szCs w:val="21"/>
          <w:lang w:eastAsia="pt-BR"/>
          <w14:ligatures w14:val="none"/>
        </w:rPr>
        <w:t>let</w:t>
      </w:r>
      <w:r w:rsidRPr="00634232">
        <w:rPr>
          <w:rFonts w:ascii="Consolas" w:eastAsia="Times New Roman" w:hAnsi="Consolas" w:cs="Times New Roman"/>
          <w:color w:val="F8F8F2"/>
          <w:kern w:val="0"/>
          <w:sz w:val="21"/>
          <w:szCs w:val="21"/>
          <w:lang w:eastAsia="pt-BR"/>
          <w14:ligatures w14:val="none"/>
        </w:rPr>
        <w:t xml:space="preserve"> num1</w:t>
      </w:r>
      <w:r w:rsidRPr="00634232">
        <w:rPr>
          <w:rFonts w:ascii="Consolas" w:eastAsia="Times New Roman" w:hAnsi="Consolas" w:cs="Times New Roman"/>
          <w:color w:val="FF79C6"/>
          <w:kern w:val="0"/>
          <w:sz w:val="21"/>
          <w:szCs w:val="21"/>
          <w:lang w:eastAsia="pt-BR"/>
          <w14:ligatures w14:val="none"/>
        </w:rPr>
        <w:t>=</w:t>
      </w:r>
      <w:r w:rsidRPr="00634232">
        <w:rPr>
          <w:rFonts w:ascii="Consolas" w:eastAsia="Times New Roman" w:hAnsi="Consolas" w:cs="Times New Roman"/>
          <w:color w:val="BD93F9"/>
          <w:kern w:val="0"/>
          <w:sz w:val="21"/>
          <w:szCs w:val="21"/>
          <w:lang w:eastAsia="pt-BR"/>
          <w14:ligatures w14:val="none"/>
        </w:rPr>
        <w:t>10</w:t>
      </w:r>
    </w:p>
    <w:p w14:paraId="3453B3E4" w14:textId="77777777" w:rsidR="00634232" w:rsidRPr="00634232" w:rsidRDefault="00634232"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4232">
        <w:rPr>
          <w:rFonts w:ascii="Consolas" w:eastAsia="Times New Roman" w:hAnsi="Consolas" w:cs="Times New Roman"/>
          <w:color w:val="FF79C6"/>
          <w:kern w:val="0"/>
          <w:sz w:val="21"/>
          <w:szCs w:val="21"/>
          <w:lang w:eastAsia="pt-BR"/>
          <w14:ligatures w14:val="none"/>
        </w:rPr>
        <w:t>let</w:t>
      </w:r>
      <w:r w:rsidRPr="00634232">
        <w:rPr>
          <w:rFonts w:ascii="Consolas" w:eastAsia="Times New Roman" w:hAnsi="Consolas" w:cs="Times New Roman"/>
          <w:color w:val="F8F8F2"/>
          <w:kern w:val="0"/>
          <w:sz w:val="21"/>
          <w:szCs w:val="21"/>
          <w:lang w:eastAsia="pt-BR"/>
          <w14:ligatures w14:val="none"/>
        </w:rPr>
        <w:t xml:space="preserve"> num2</w:t>
      </w:r>
      <w:r w:rsidRPr="00634232">
        <w:rPr>
          <w:rFonts w:ascii="Consolas" w:eastAsia="Times New Roman" w:hAnsi="Consolas" w:cs="Times New Roman"/>
          <w:color w:val="FF79C6"/>
          <w:kern w:val="0"/>
          <w:sz w:val="21"/>
          <w:szCs w:val="21"/>
          <w:lang w:eastAsia="pt-BR"/>
          <w14:ligatures w14:val="none"/>
        </w:rPr>
        <w:t>=</w:t>
      </w:r>
      <w:r w:rsidRPr="00634232">
        <w:rPr>
          <w:rFonts w:ascii="Consolas" w:eastAsia="Times New Roman" w:hAnsi="Consolas" w:cs="Times New Roman"/>
          <w:color w:val="BD93F9"/>
          <w:kern w:val="0"/>
          <w:sz w:val="21"/>
          <w:szCs w:val="21"/>
          <w:lang w:eastAsia="pt-BR"/>
          <w14:ligatures w14:val="none"/>
        </w:rPr>
        <w:t>5</w:t>
      </w:r>
    </w:p>
    <w:p w14:paraId="0A28F1BF" w14:textId="77777777" w:rsidR="00634232" w:rsidRPr="00634232" w:rsidRDefault="00634232"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4232">
        <w:rPr>
          <w:rFonts w:ascii="Consolas" w:eastAsia="Times New Roman" w:hAnsi="Consolas" w:cs="Times New Roman"/>
          <w:color w:val="FF79C6"/>
          <w:kern w:val="0"/>
          <w:sz w:val="21"/>
          <w:szCs w:val="21"/>
          <w:lang w:eastAsia="pt-BR"/>
          <w14:ligatures w14:val="none"/>
        </w:rPr>
        <w:t>let</w:t>
      </w:r>
      <w:r w:rsidRPr="00634232">
        <w:rPr>
          <w:rFonts w:ascii="Consolas" w:eastAsia="Times New Roman" w:hAnsi="Consolas" w:cs="Times New Roman"/>
          <w:color w:val="F8F8F2"/>
          <w:kern w:val="0"/>
          <w:sz w:val="21"/>
          <w:szCs w:val="21"/>
          <w:lang w:eastAsia="pt-BR"/>
          <w14:ligatures w14:val="none"/>
        </w:rPr>
        <w:t xml:space="preserve"> num3</w:t>
      </w:r>
      <w:r w:rsidRPr="00634232">
        <w:rPr>
          <w:rFonts w:ascii="Consolas" w:eastAsia="Times New Roman" w:hAnsi="Consolas" w:cs="Times New Roman"/>
          <w:color w:val="FF79C6"/>
          <w:kern w:val="0"/>
          <w:sz w:val="21"/>
          <w:szCs w:val="21"/>
          <w:lang w:eastAsia="pt-BR"/>
          <w14:ligatures w14:val="none"/>
        </w:rPr>
        <w:t>=</w:t>
      </w:r>
      <w:r w:rsidRPr="00634232">
        <w:rPr>
          <w:rFonts w:ascii="Consolas" w:eastAsia="Times New Roman" w:hAnsi="Consolas" w:cs="Times New Roman"/>
          <w:color w:val="BD93F9"/>
          <w:kern w:val="0"/>
          <w:sz w:val="21"/>
          <w:szCs w:val="21"/>
          <w:lang w:eastAsia="pt-BR"/>
          <w14:ligatures w14:val="none"/>
        </w:rPr>
        <w:t>10</w:t>
      </w:r>
    </w:p>
    <w:p w14:paraId="5FCEDD8A" w14:textId="77777777" w:rsidR="00634232" w:rsidRPr="00634232" w:rsidRDefault="00634232"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4232">
        <w:rPr>
          <w:rFonts w:ascii="Consolas" w:eastAsia="Times New Roman" w:hAnsi="Consolas" w:cs="Times New Roman"/>
          <w:color w:val="BD93F9"/>
          <w:kern w:val="0"/>
          <w:sz w:val="21"/>
          <w:szCs w:val="21"/>
          <w:lang w:eastAsia="pt-BR"/>
          <w14:ligatures w14:val="none"/>
        </w:rPr>
        <w:t>console</w:t>
      </w:r>
      <w:r w:rsidRPr="00634232">
        <w:rPr>
          <w:rFonts w:ascii="Consolas" w:eastAsia="Times New Roman" w:hAnsi="Consolas" w:cs="Times New Roman"/>
          <w:color w:val="F8F8F2"/>
          <w:kern w:val="0"/>
          <w:sz w:val="21"/>
          <w:szCs w:val="21"/>
          <w:lang w:eastAsia="pt-BR"/>
          <w14:ligatures w14:val="none"/>
        </w:rPr>
        <w:t>.</w:t>
      </w:r>
      <w:r w:rsidRPr="00634232">
        <w:rPr>
          <w:rFonts w:ascii="Consolas" w:eastAsia="Times New Roman" w:hAnsi="Consolas" w:cs="Times New Roman"/>
          <w:color w:val="50FA7B"/>
          <w:kern w:val="0"/>
          <w:sz w:val="21"/>
          <w:szCs w:val="21"/>
          <w:lang w:eastAsia="pt-BR"/>
          <w14:ligatures w14:val="none"/>
        </w:rPr>
        <w:t>log</w:t>
      </w:r>
      <w:r w:rsidRPr="00634232">
        <w:rPr>
          <w:rFonts w:ascii="Consolas" w:eastAsia="Times New Roman" w:hAnsi="Consolas" w:cs="Times New Roman"/>
          <w:color w:val="F8F8F2"/>
          <w:kern w:val="0"/>
          <w:sz w:val="21"/>
          <w:szCs w:val="21"/>
          <w:lang w:eastAsia="pt-BR"/>
          <w14:ligatures w14:val="none"/>
        </w:rPr>
        <w:t xml:space="preserve">(num1 </w:t>
      </w:r>
      <w:r w:rsidRPr="00634232">
        <w:rPr>
          <w:rFonts w:ascii="Consolas" w:eastAsia="Times New Roman" w:hAnsi="Consolas" w:cs="Times New Roman"/>
          <w:color w:val="FF79C6"/>
          <w:kern w:val="0"/>
          <w:sz w:val="21"/>
          <w:szCs w:val="21"/>
          <w:lang w:eastAsia="pt-BR"/>
          <w14:ligatures w14:val="none"/>
        </w:rPr>
        <w:t>&gt;=</w:t>
      </w:r>
      <w:r w:rsidRPr="00634232">
        <w:rPr>
          <w:rFonts w:ascii="Consolas" w:eastAsia="Times New Roman" w:hAnsi="Consolas" w:cs="Times New Roman"/>
          <w:color w:val="F8F8F2"/>
          <w:kern w:val="0"/>
          <w:sz w:val="21"/>
          <w:szCs w:val="21"/>
          <w:lang w:eastAsia="pt-BR"/>
          <w14:ligatures w14:val="none"/>
        </w:rPr>
        <w:t xml:space="preserve"> num3)</w:t>
      </w:r>
    </w:p>
    <w:p w14:paraId="72F95EC7" w14:textId="1DC2B32A" w:rsidR="003665F5" w:rsidRDefault="00634232" w:rsidP="00524650">
      <w:pPr>
        <w:pBdr>
          <w:top w:val="single" w:sz="4" w:space="1" w:color="auto"/>
          <w:left w:val="single" w:sz="4" w:space="1" w:color="auto"/>
          <w:bottom w:val="single" w:sz="4" w:space="1" w:color="auto"/>
          <w:right w:val="single" w:sz="4" w:space="1" w:color="auto"/>
        </w:pBdr>
      </w:pPr>
      <w:r>
        <w:t xml:space="preserve">Aqui estão perguntando se num 1 e maior ou igual a num3, entao se for maior ou igual o resultado </w:t>
      </w:r>
      <w:del w:id="209" w:author="Jonatas Nunespf" w:date="2024-04-07T14:48:00Z" w16du:dateUtc="2024-04-07T17:48:00Z">
        <w:r w:rsidDel="00E057DF">
          <w:delText>sera</w:delText>
        </w:r>
      </w:del>
      <w:ins w:id="210" w:author="Jonatas Nunespf" w:date="2024-04-07T14:48:00Z" w16du:dateUtc="2024-04-07T17:48:00Z">
        <w:r w:rsidR="00E057DF">
          <w:t>será</w:t>
        </w:r>
      </w:ins>
      <w:r>
        <w:t xml:space="preserve"> verdadeiro(true) senão se não for o resultado </w:t>
      </w:r>
      <w:del w:id="211" w:author="Jonatas Nunespf" w:date="2024-04-07T14:48:00Z" w16du:dateUtc="2024-04-07T17:48:00Z">
        <w:r w:rsidDel="00E057DF">
          <w:delText>sera</w:delText>
        </w:r>
      </w:del>
      <w:ins w:id="212" w:author="Jonatas Nunespf" w:date="2024-04-07T14:48:00Z" w16du:dateUtc="2024-04-07T17:48:00Z">
        <w:r w:rsidR="00E057DF">
          <w:t>será</w:t>
        </w:r>
      </w:ins>
      <w:r>
        <w:t xml:space="preserve"> falso(false).</w:t>
      </w:r>
    </w:p>
    <w:p w14:paraId="10DEE5C0" w14:textId="43399F64" w:rsidR="00634232" w:rsidRDefault="00634232" w:rsidP="00524650">
      <w:pPr>
        <w:pBdr>
          <w:top w:val="single" w:sz="4" w:space="1" w:color="auto"/>
          <w:left w:val="single" w:sz="4" w:space="1" w:color="auto"/>
          <w:bottom w:val="single" w:sz="4" w:space="1" w:color="auto"/>
          <w:right w:val="single" w:sz="4" w:space="1" w:color="auto"/>
        </w:pBdr>
      </w:pPr>
      <w:r>
        <w:t xml:space="preserve">O resultado </w:t>
      </w:r>
      <w:del w:id="213" w:author="Jonatas Nunespf" w:date="2024-04-07T14:48:00Z" w16du:dateUtc="2024-04-07T17:48:00Z">
        <w:r w:rsidDel="00E057DF">
          <w:delText>sera</w:delText>
        </w:r>
      </w:del>
      <w:ins w:id="214" w:author="Jonatas Nunespf" w:date="2024-04-07T14:48:00Z" w16du:dateUtc="2024-04-07T17:48:00Z">
        <w:r w:rsidR="00E057DF">
          <w:t>será</w:t>
        </w:r>
      </w:ins>
      <w:r>
        <w:t xml:space="preserve"> verdadeiro(true) pois num1 e igual a num3 mesmo que não seja </w:t>
      </w:r>
      <w:del w:id="215" w:author="Jonatas Nunespf" w:date="2024-04-07T14:48:00Z" w16du:dateUtc="2024-04-07T17:48:00Z">
        <w:r w:rsidDel="00E057DF">
          <w:delText>mior</w:delText>
        </w:r>
      </w:del>
      <w:ins w:id="216" w:author="Jonatas Nunespf" w:date="2024-04-07T14:48:00Z" w16du:dateUtc="2024-04-07T17:48:00Z">
        <w:r w:rsidR="00E057DF">
          <w:t>maior</w:t>
        </w:r>
      </w:ins>
      <w:r>
        <w:t>, pode ser qualquer uma das opções, se for maior ou igual.</w:t>
      </w:r>
    </w:p>
    <w:p w14:paraId="53F58CCD" w14:textId="0E27682C" w:rsidR="002036FC" w:rsidRDefault="002036FC" w:rsidP="00524650">
      <w:pPr>
        <w:pBdr>
          <w:top w:val="single" w:sz="4" w:space="1" w:color="auto"/>
          <w:left w:val="single" w:sz="4" w:space="1" w:color="auto"/>
          <w:bottom w:val="single" w:sz="4" w:space="1" w:color="auto"/>
          <w:right w:val="single" w:sz="4" w:space="1" w:color="auto"/>
        </w:pBdr>
      </w:pPr>
      <w:r>
        <w:t>.</w:t>
      </w:r>
    </w:p>
    <w:p w14:paraId="6FCFC8B6" w14:textId="57C49E51" w:rsidR="003665F5" w:rsidRPr="002656FC" w:rsidRDefault="003665F5" w:rsidP="00524650">
      <w:pPr>
        <w:pStyle w:val="Ttulo3"/>
        <w:pBdr>
          <w:top w:val="single" w:sz="4" w:space="1" w:color="auto"/>
          <w:left w:val="single" w:sz="4" w:space="1" w:color="auto"/>
          <w:bottom w:val="single" w:sz="4" w:space="1" w:color="auto"/>
          <w:right w:val="single" w:sz="4" w:space="1" w:color="auto"/>
        </w:pBdr>
        <w:rPr>
          <w:b/>
          <w:bCs/>
        </w:rPr>
      </w:pPr>
      <w:r w:rsidRPr="002656FC">
        <w:rPr>
          <w:b/>
          <w:bCs/>
        </w:rPr>
        <w:t>&lt; Menor</w:t>
      </w:r>
    </w:p>
    <w:p w14:paraId="55F90950" w14:textId="77777777" w:rsidR="002036FC" w:rsidRPr="003665F5"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665F5">
        <w:rPr>
          <w:rFonts w:ascii="Consolas" w:eastAsia="Times New Roman" w:hAnsi="Consolas" w:cs="Times New Roman"/>
          <w:color w:val="FF79C6"/>
          <w:kern w:val="0"/>
          <w:sz w:val="21"/>
          <w:szCs w:val="21"/>
          <w:lang w:eastAsia="pt-BR"/>
          <w14:ligatures w14:val="none"/>
        </w:rPr>
        <w:t>let</w:t>
      </w:r>
      <w:r w:rsidRPr="003665F5">
        <w:rPr>
          <w:rFonts w:ascii="Consolas" w:eastAsia="Times New Roman" w:hAnsi="Consolas" w:cs="Times New Roman"/>
          <w:color w:val="F8F8F2"/>
          <w:kern w:val="0"/>
          <w:sz w:val="21"/>
          <w:szCs w:val="21"/>
          <w:lang w:eastAsia="pt-BR"/>
          <w14:ligatures w14:val="none"/>
        </w:rPr>
        <w:t xml:space="preserve"> num1</w:t>
      </w:r>
      <w:r w:rsidRPr="003665F5">
        <w:rPr>
          <w:rFonts w:ascii="Consolas" w:eastAsia="Times New Roman" w:hAnsi="Consolas" w:cs="Times New Roman"/>
          <w:color w:val="FF79C6"/>
          <w:kern w:val="0"/>
          <w:sz w:val="21"/>
          <w:szCs w:val="21"/>
          <w:lang w:eastAsia="pt-BR"/>
          <w14:ligatures w14:val="none"/>
        </w:rPr>
        <w:t>=</w:t>
      </w:r>
      <w:r w:rsidRPr="003665F5">
        <w:rPr>
          <w:rFonts w:ascii="Consolas" w:eastAsia="Times New Roman" w:hAnsi="Consolas" w:cs="Times New Roman"/>
          <w:color w:val="BD93F9"/>
          <w:kern w:val="0"/>
          <w:sz w:val="21"/>
          <w:szCs w:val="21"/>
          <w:lang w:eastAsia="pt-BR"/>
          <w14:ligatures w14:val="none"/>
        </w:rPr>
        <w:t>10</w:t>
      </w:r>
    </w:p>
    <w:p w14:paraId="4DE732C1" w14:textId="77777777" w:rsidR="002036FC" w:rsidRPr="003665F5"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665F5">
        <w:rPr>
          <w:rFonts w:ascii="Consolas" w:eastAsia="Times New Roman" w:hAnsi="Consolas" w:cs="Times New Roman"/>
          <w:color w:val="FF79C6"/>
          <w:kern w:val="0"/>
          <w:sz w:val="21"/>
          <w:szCs w:val="21"/>
          <w:lang w:eastAsia="pt-BR"/>
          <w14:ligatures w14:val="none"/>
        </w:rPr>
        <w:t>let</w:t>
      </w:r>
      <w:r w:rsidRPr="003665F5">
        <w:rPr>
          <w:rFonts w:ascii="Consolas" w:eastAsia="Times New Roman" w:hAnsi="Consolas" w:cs="Times New Roman"/>
          <w:color w:val="F8F8F2"/>
          <w:kern w:val="0"/>
          <w:sz w:val="21"/>
          <w:szCs w:val="21"/>
          <w:lang w:eastAsia="pt-BR"/>
          <w14:ligatures w14:val="none"/>
        </w:rPr>
        <w:t xml:space="preserve"> num2</w:t>
      </w:r>
      <w:r w:rsidRPr="003665F5">
        <w:rPr>
          <w:rFonts w:ascii="Consolas" w:eastAsia="Times New Roman" w:hAnsi="Consolas" w:cs="Times New Roman"/>
          <w:color w:val="FF79C6"/>
          <w:kern w:val="0"/>
          <w:sz w:val="21"/>
          <w:szCs w:val="21"/>
          <w:lang w:eastAsia="pt-BR"/>
          <w14:ligatures w14:val="none"/>
        </w:rPr>
        <w:t>=</w:t>
      </w:r>
      <w:r w:rsidRPr="003665F5">
        <w:rPr>
          <w:rFonts w:ascii="Consolas" w:eastAsia="Times New Roman" w:hAnsi="Consolas" w:cs="Times New Roman"/>
          <w:color w:val="BD93F9"/>
          <w:kern w:val="0"/>
          <w:sz w:val="21"/>
          <w:szCs w:val="21"/>
          <w:lang w:eastAsia="pt-BR"/>
          <w14:ligatures w14:val="none"/>
        </w:rPr>
        <w:t>5</w:t>
      </w:r>
    </w:p>
    <w:p w14:paraId="3992F725" w14:textId="77777777" w:rsidR="002036FC" w:rsidRPr="003665F5"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665F5">
        <w:rPr>
          <w:rFonts w:ascii="Consolas" w:eastAsia="Times New Roman" w:hAnsi="Consolas" w:cs="Times New Roman"/>
          <w:color w:val="FF79C6"/>
          <w:kern w:val="0"/>
          <w:sz w:val="21"/>
          <w:szCs w:val="21"/>
          <w:lang w:eastAsia="pt-BR"/>
          <w14:ligatures w14:val="none"/>
        </w:rPr>
        <w:t>let</w:t>
      </w:r>
      <w:r w:rsidRPr="003665F5">
        <w:rPr>
          <w:rFonts w:ascii="Consolas" w:eastAsia="Times New Roman" w:hAnsi="Consolas" w:cs="Times New Roman"/>
          <w:color w:val="F8F8F2"/>
          <w:kern w:val="0"/>
          <w:sz w:val="21"/>
          <w:szCs w:val="21"/>
          <w:lang w:eastAsia="pt-BR"/>
          <w14:ligatures w14:val="none"/>
        </w:rPr>
        <w:t xml:space="preserve"> num3</w:t>
      </w:r>
      <w:r w:rsidRPr="003665F5">
        <w:rPr>
          <w:rFonts w:ascii="Consolas" w:eastAsia="Times New Roman" w:hAnsi="Consolas" w:cs="Times New Roman"/>
          <w:color w:val="FF79C6"/>
          <w:kern w:val="0"/>
          <w:sz w:val="21"/>
          <w:szCs w:val="21"/>
          <w:lang w:eastAsia="pt-BR"/>
          <w14:ligatures w14:val="none"/>
        </w:rPr>
        <w:t>=</w:t>
      </w:r>
      <w:r w:rsidRPr="003665F5">
        <w:rPr>
          <w:rFonts w:ascii="Consolas" w:eastAsia="Times New Roman" w:hAnsi="Consolas" w:cs="Times New Roman"/>
          <w:color w:val="BD93F9"/>
          <w:kern w:val="0"/>
          <w:sz w:val="21"/>
          <w:szCs w:val="21"/>
          <w:lang w:eastAsia="pt-BR"/>
          <w14:ligatures w14:val="none"/>
        </w:rPr>
        <w:t>10</w:t>
      </w:r>
    </w:p>
    <w:p w14:paraId="562028E5" w14:textId="4755335B" w:rsidR="002036FC" w:rsidRPr="003665F5"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665F5">
        <w:rPr>
          <w:rFonts w:ascii="Consolas" w:eastAsia="Times New Roman" w:hAnsi="Consolas" w:cs="Times New Roman"/>
          <w:color w:val="BD93F9"/>
          <w:kern w:val="0"/>
          <w:sz w:val="21"/>
          <w:szCs w:val="21"/>
          <w:lang w:eastAsia="pt-BR"/>
          <w14:ligatures w14:val="none"/>
        </w:rPr>
        <w:t>console</w:t>
      </w:r>
      <w:r w:rsidRPr="003665F5">
        <w:rPr>
          <w:rFonts w:ascii="Consolas" w:eastAsia="Times New Roman" w:hAnsi="Consolas" w:cs="Times New Roman"/>
          <w:color w:val="F8F8F2"/>
          <w:kern w:val="0"/>
          <w:sz w:val="21"/>
          <w:szCs w:val="21"/>
          <w:lang w:eastAsia="pt-BR"/>
          <w14:ligatures w14:val="none"/>
        </w:rPr>
        <w:t>.</w:t>
      </w:r>
      <w:r w:rsidRPr="003665F5">
        <w:rPr>
          <w:rFonts w:ascii="Consolas" w:eastAsia="Times New Roman" w:hAnsi="Consolas" w:cs="Times New Roman"/>
          <w:color w:val="50FA7B"/>
          <w:kern w:val="0"/>
          <w:sz w:val="21"/>
          <w:szCs w:val="21"/>
          <w:lang w:eastAsia="pt-BR"/>
          <w14:ligatures w14:val="none"/>
        </w:rPr>
        <w:t>log</w:t>
      </w:r>
      <w:r w:rsidRPr="003665F5">
        <w:rPr>
          <w:rFonts w:ascii="Consolas" w:eastAsia="Times New Roman" w:hAnsi="Consolas" w:cs="Times New Roman"/>
          <w:color w:val="F8F8F2"/>
          <w:kern w:val="0"/>
          <w:sz w:val="21"/>
          <w:szCs w:val="21"/>
          <w:lang w:eastAsia="pt-BR"/>
          <w14:ligatures w14:val="none"/>
        </w:rPr>
        <w:t xml:space="preserve">(num1 </w:t>
      </w:r>
      <w:r>
        <w:rPr>
          <w:rFonts w:ascii="Consolas" w:eastAsia="Times New Roman" w:hAnsi="Consolas" w:cs="Times New Roman"/>
          <w:color w:val="FF79C6"/>
          <w:kern w:val="0"/>
          <w:sz w:val="21"/>
          <w:szCs w:val="21"/>
          <w:lang w:eastAsia="pt-BR"/>
          <w14:ligatures w14:val="none"/>
        </w:rPr>
        <w:t>&lt;</w:t>
      </w:r>
      <w:r w:rsidRPr="003665F5">
        <w:rPr>
          <w:rFonts w:ascii="Consolas" w:eastAsia="Times New Roman" w:hAnsi="Consolas" w:cs="Times New Roman"/>
          <w:color w:val="F8F8F2"/>
          <w:kern w:val="0"/>
          <w:sz w:val="21"/>
          <w:szCs w:val="21"/>
          <w:lang w:eastAsia="pt-BR"/>
          <w14:ligatures w14:val="none"/>
        </w:rPr>
        <w:t xml:space="preserve"> num2)</w:t>
      </w:r>
    </w:p>
    <w:p w14:paraId="2ACDCCF5" w14:textId="7EF8DD18" w:rsidR="002036FC" w:rsidRDefault="002036FC" w:rsidP="00524650">
      <w:pPr>
        <w:pBdr>
          <w:top w:val="single" w:sz="4" w:space="1" w:color="auto"/>
          <w:left w:val="single" w:sz="4" w:space="1" w:color="auto"/>
          <w:bottom w:val="single" w:sz="4" w:space="1" w:color="auto"/>
          <w:right w:val="single" w:sz="4" w:space="1" w:color="auto"/>
        </w:pBdr>
      </w:pPr>
      <w:r>
        <w:t xml:space="preserve">Aqui estamos perguntando no console.log se num1 que tem 10 </w:t>
      </w:r>
      <w:del w:id="217" w:author="Jonatas Nunespf" w:date="2024-04-07T14:48:00Z" w16du:dateUtc="2024-04-07T17:48:00Z">
        <w:r w:rsidDel="00E057DF">
          <w:delText>atribuido</w:delText>
        </w:r>
      </w:del>
      <w:ins w:id="218" w:author="Jonatas Nunespf" w:date="2024-04-07T14:48:00Z" w16du:dateUtc="2024-04-07T17:48:00Z">
        <w:r w:rsidR="00E057DF">
          <w:t>atribuído</w:t>
        </w:r>
      </w:ins>
      <w:r>
        <w:t xml:space="preserve">  é menor que num2 que tem o </w:t>
      </w:r>
      <w:del w:id="219" w:author="Jonatas Nunespf" w:date="2024-04-07T14:48:00Z" w16du:dateUtc="2024-04-07T17:48:00Z">
        <w:r w:rsidDel="00E057DF">
          <w:delText>numero</w:delText>
        </w:r>
      </w:del>
      <w:ins w:id="220" w:author="Jonatas Nunespf" w:date="2024-04-07T14:48:00Z" w16du:dateUtc="2024-04-07T17:48:00Z">
        <w:r w:rsidR="00E057DF">
          <w:t>número</w:t>
        </w:r>
      </w:ins>
      <w:r>
        <w:t xml:space="preserve"> 5 </w:t>
      </w:r>
      <w:del w:id="221" w:author="Jonatas Nunespf" w:date="2024-04-07T14:48:00Z" w16du:dateUtc="2024-04-07T17:48:00Z">
        <w:r w:rsidDel="00E057DF">
          <w:delText>atribuido</w:delText>
        </w:r>
      </w:del>
      <w:ins w:id="222" w:author="Jonatas Nunespf" w:date="2024-04-07T14:48:00Z" w16du:dateUtc="2024-04-07T17:48:00Z">
        <w:r w:rsidR="00E057DF">
          <w:t>atribuído</w:t>
        </w:r>
      </w:ins>
      <w:r>
        <w:t xml:space="preserve"> a ele, o resultado </w:t>
      </w:r>
      <w:del w:id="223" w:author="Jonatas Nunespf" w:date="2024-04-07T14:48:00Z" w16du:dateUtc="2024-04-07T17:48:00Z">
        <w:r w:rsidDel="00E057DF">
          <w:delText>sera</w:delText>
        </w:r>
      </w:del>
      <w:ins w:id="224" w:author="Jonatas Nunespf" w:date="2024-04-07T14:48:00Z" w16du:dateUtc="2024-04-07T17:48:00Z">
        <w:r w:rsidR="00E057DF">
          <w:t>será</w:t>
        </w:r>
      </w:ins>
      <w:r>
        <w:t xml:space="preserve"> falso (false) pois num1 não é menor que num2.</w:t>
      </w:r>
    </w:p>
    <w:p w14:paraId="1B318647" w14:textId="12032E49" w:rsidR="002036FC" w:rsidRDefault="002036FC" w:rsidP="00524650">
      <w:pPr>
        <w:pBdr>
          <w:top w:val="single" w:sz="4" w:space="1" w:color="auto"/>
          <w:left w:val="single" w:sz="4" w:space="1" w:color="auto"/>
          <w:bottom w:val="single" w:sz="4" w:space="1" w:color="auto"/>
          <w:right w:val="single" w:sz="4" w:space="1" w:color="auto"/>
        </w:pBdr>
      </w:pPr>
      <w:r>
        <w:t>.</w:t>
      </w:r>
    </w:p>
    <w:p w14:paraId="3D139B4F" w14:textId="77777777" w:rsidR="002036FC" w:rsidRDefault="002036FC" w:rsidP="00524650">
      <w:pPr>
        <w:pBdr>
          <w:top w:val="single" w:sz="4" w:space="1" w:color="auto"/>
          <w:left w:val="single" w:sz="4" w:space="1" w:color="auto"/>
          <w:bottom w:val="single" w:sz="4" w:space="1" w:color="auto"/>
          <w:right w:val="single" w:sz="4" w:space="1" w:color="auto"/>
        </w:pBdr>
      </w:pPr>
    </w:p>
    <w:p w14:paraId="315D73AD" w14:textId="77777777" w:rsidR="002036FC" w:rsidRDefault="002036FC" w:rsidP="00524650">
      <w:pPr>
        <w:pBdr>
          <w:top w:val="single" w:sz="4" w:space="1" w:color="auto"/>
          <w:left w:val="single" w:sz="4" w:space="1" w:color="auto"/>
          <w:bottom w:val="single" w:sz="4" w:space="1" w:color="auto"/>
          <w:right w:val="single" w:sz="4" w:space="1" w:color="auto"/>
        </w:pBdr>
      </w:pPr>
    </w:p>
    <w:p w14:paraId="4391B105" w14:textId="77777777" w:rsidR="002036FC" w:rsidRDefault="002036FC" w:rsidP="00524650">
      <w:pPr>
        <w:pBdr>
          <w:top w:val="single" w:sz="4" w:space="1" w:color="auto"/>
          <w:left w:val="single" w:sz="4" w:space="1" w:color="auto"/>
          <w:bottom w:val="single" w:sz="4" w:space="1" w:color="auto"/>
          <w:right w:val="single" w:sz="4" w:space="1" w:color="auto"/>
        </w:pBdr>
      </w:pPr>
    </w:p>
    <w:p w14:paraId="1C34FF96" w14:textId="45F7620F" w:rsidR="003665F5" w:rsidRPr="002656FC" w:rsidRDefault="003665F5" w:rsidP="00524650">
      <w:pPr>
        <w:pStyle w:val="Ttulo3"/>
        <w:pBdr>
          <w:top w:val="single" w:sz="4" w:space="1" w:color="auto"/>
          <w:left w:val="single" w:sz="4" w:space="1" w:color="auto"/>
          <w:bottom w:val="single" w:sz="4" w:space="1" w:color="auto"/>
          <w:right w:val="single" w:sz="4" w:space="1" w:color="auto"/>
        </w:pBdr>
        <w:rPr>
          <w:b/>
          <w:bCs/>
        </w:rPr>
      </w:pPr>
      <w:r w:rsidRPr="002656FC">
        <w:rPr>
          <w:b/>
          <w:bCs/>
        </w:rPr>
        <w:lastRenderedPageBreak/>
        <w:t>&lt;= Menor ou igual</w:t>
      </w:r>
    </w:p>
    <w:p w14:paraId="23979551" w14:textId="2148B3EC" w:rsidR="002036FC" w:rsidRPr="00634232"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4232">
        <w:rPr>
          <w:rFonts w:ascii="Consolas" w:eastAsia="Times New Roman" w:hAnsi="Consolas" w:cs="Times New Roman"/>
          <w:color w:val="FF79C6"/>
          <w:kern w:val="0"/>
          <w:sz w:val="21"/>
          <w:szCs w:val="21"/>
          <w:lang w:eastAsia="pt-BR"/>
          <w14:ligatures w14:val="none"/>
        </w:rPr>
        <w:t>let</w:t>
      </w:r>
      <w:r w:rsidRPr="00634232">
        <w:rPr>
          <w:rFonts w:ascii="Consolas" w:eastAsia="Times New Roman" w:hAnsi="Consolas" w:cs="Times New Roman"/>
          <w:color w:val="F8F8F2"/>
          <w:kern w:val="0"/>
          <w:sz w:val="21"/>
          <w:szCs w:val="21"/>
          <w:lang w:eastAsia="pt-BR"/>
          <w14:ligatures w14:val="none"/>
        </w:rPr>
        <w:t xml:space="preserve"> num1</w:t>
      </w:r>
      <w:r w:rsidRPr="00634232">
        <w:rPr>
          <w:rFonts w:ascii="Consolas" w:eastAsia="Times New Roman" w:hAnsi="Consolas" w:cs="Times New Roman"/>
          <w:color w:val="FF79C6"/>
          <w:kern w:val="0"/>
          <w:sz w:val="21"/>
          <w:szCs w:val="21"/>
          <w:lang w:eastAsia="pt-BR"/>
          <w14:ligatures w14:val="none"/>
        </w:rPr>
        <w:t>=</w:t>
      </w:r>
      <w:r w:rsidRPr="00634232">
        <w:rPr>
          <w:rFonts w:ascii="Consolas" w:eastAsia="Times New Roman" w:hAnsi="Consolas" w:cs="Times New Roman"/>
          <w:color w:val="BD93F9"/>
          <w:kern w:val="0"/>
          <w:sz w:val="21"/>
          <w:szCs w:val="21"/>
          <w:lang w:eastAsia="pt-BR"/>
          <w14:ligatures w14:val="none"/>
        </w:rPr>
        <w:t>10</w:t>
      </w:r>
      <w:r w:rsidR="002656FC">
        <w:rPr>
          <w:rFonts w:ascii="Consolas" w:eastAsia="Times New Roman" w:hAnsi="Consolas" w:cs="Times New Roman"/>
          <w:color w:val="F8F8F2"/>
          <w:kern w:val="0"/>
          <w:sz w:val="21"/>
          <w:szCs w:val="21"/>
          <w:lang w:eastAsia="pt-BR"/>
          <w14:ligatures w14:val="none"/>
        </w:rPr>
        <w:t>,</w:t>
      </w:r>
      <w:r w:rsidRPr="00634232">
        <w:rPr>
          <w:rFonts w:ascii="Consolas" w:eastAsia="Times New Roman" w:hAnsi="Consolas" w:cs="Times New Roman"/>
          <w:color w:val="FF79C6"/>
          <w:kern w:val="0"/>
          <w:sz w:val="21"/>
          <w:szCs w:val="21"/>
          <w:lang w:eastAsia="pt-BR"/>
          <w14:ligatures w14:val="none"/>
        </w:rPr>
        <w:t>let</w:t>
      </w:r>
      <w:r w:rsidRPr="00634232">
        <w:rPr>
          <w:rFonts w:ascii="Consolas" w:eastAsia="Times New Roman" w:hAnsi="Consolas" w:cs="Times New Roman"/>
          <w:color w:val="F8F8F2"/>
          <w:kern w:val="0"/>
          <w:sz w:val="21"/>
          <w:szCs w:val="21"/>
          <w:lang w:eastAsia="pt-BR"/>
          <w14:ligatures w14:val="none"/>
        </w:rPr>
        <w:t xml:space="preserve"> num2</w:t>
      </w:r>
      <w:r w:rsidRPr="00634232">
        <w:rPr>
          <w:rFonts w:ascii="Consolas" w:eastAsia="Times New Roman" w:hAnsi="Consolas" w:cs="Times New Roman"/>
          <w:color w:val="FF79C6"/>
          <w:kern w:val="0"/>
          <w:sz w:val="21"/>
          <w:szCs w:val="21"/>
          <w:lang w:eastAsia="pt-BR"/>
          <w14:ligatures w14:val="none"/>
        </w:rPr>
        <w:t>=</w:t>
      </w:r>
      <w:r w:rsidRPr="00634232">
        <w:rPr>
          <w:rFonts w:ascii="Consolas" w:eastAsia="Times New Roman" w:hAnsi="Consolas" w:cs="Times New Roman"/>
          <w:color w:val="BD93F9"/>
          <w:kern w:val="0"/>
          <w:sz w:val="21"/>
          <w:szCs w:val="21"/>
          <w:lang w:eastAsia="pt-BR"/>
          <w14:ligatures w14:val="none"/>
        </w:rPr>
        <w:t>5</w:t>
      </w:r>
      <w:r w:rsidR="002656FC">
        <w:rPr>
          <w:rFonts w:ascii="Consolas" w:eastAsia="Times New Roman" w:hAnsi="Consolas" w:cs="Times New Roman"/>
          <w:color w:val="F8F8F2"/>
          <w:kern w:val="0"/>
          <w:sz w:val="21"/>
          <w:szCs w:val="21"/>
          <w:lang w:eastAsia="pt-BR"/>
          <w14:ligatures w14:val="none"/>
        </w:rPr>
        <w:t>,</w:t>
      </w:r>
      <w:r w:rsidRPr="00634232">
        <w:rPr>
          <w:rFonts w:ascii="Consolas" w:eastAsia="Times New Roman" w:hAnsi="Consolas" w:cs="Times New Roman"/>
          <w:color w:val="FF79C6"/>
          <w:kern w:val="0"/>
          <w:sz w:val="21"/>
          <w:szCs w:val="21"/>
          <w:lang w:eastAsia="pt-BR"/>
          <w14:ligatures w14:val="none"/>
        </w:rPr>
        <w:t>let</w:t>
      </w:r>
      <w:r w:rsidRPr="00634232">
        <w:rPr>
          <w:rFonts w:ascii="Consolas" w:eastAsia="Times New Roman" w:hAnsi="Consolas" w:cs="Times New Roman"/>
          <w:color w:val="F8F8F2"/>
          <w:kern w:val="0"/>
          <w:sz w:val="21"/>
          <w:szCs w:val="21"/>
          <w:lang w:eastAsia="pt-BR"/>
          <w14:ligatures w14:val="none"/>
        </w:rPr>
        <w:t xml:space="preserve"> num3</w:t>
      </w:r>
      <w:r w:rsidRPr="00634232">
        <w:rPr>
          <w:rFonts w:ascii="Consolas" w:eastAsia="Times New Roman" w:hAnsi="Consolas" w:cs="Times New Roman"/>
          <w:color w:val="FF79C6"/>
          <w:kern w:val="0"/>
          <w:sz w:val="21"/>
          <w:szCs w:val="21"/>
          <w:lang w:eastAsia="pt-BR"/>
          <w14:ligatures w14:val="none"/>
        </w:rPr>
        <w:t>=</w:t>
      </w:r>
      <w:r w:rsidRPr="00634232">
        <w:rPr>
          <w:rFonts w:ascii="Consolas" w:eastAsia="Times New Roman" w:hAnsi="Consolas" w:cs="Times New Roman"/>
          <w:color w:val="BD93F9"/>
          <w:kern w:val="0"/>
          <w:sz w:val="21"/>
          <w:szCs w:val="21"/>
          <w:lang w:eastAsia="pt-BR"/>
          <w14:ligatures w14:val="none"/>
        </w:rPr>
        <w:t>10</w:t>
      </w:r>
    </w:p>
    <w:p w14:paraId="0947FAC1" w14:textId="6BC5E92E" w:rsidR="002036FC" w:rsidRPr="00634232"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34232">
        <w:rPr>
          <w:rFonts w:ascii="Consolas" w:eastAsia="Times New Roman" w:hAnsi="Consolas" w:cs="Times New Roman"/>
          <w:color w:val="BD93F9"/>
          <w:kern w:val="0"/>
          <w:sz w:val="21"/>
          <w:szCs w:val="21"/>
          <w:lang w:eastAsia="pt-BR"/>
          <w14:ligatures w14:val="none"/>
        </w:rPr>
        <w:t>console</w:t>
      </w:r>
      <w:r w:rsidRPr="00634232">
        <w:rPr>
          <w:rFonts w:ascii="Consolas" w:eastAsia="Times New Roman" w:hAnsi="Consolas" w:cs="Times New Roman"/>
          <w:color w:val="F8F8F2"/>
          <w:kern w:val="0"/>
          <w:sz w:val="21"/>
          <w:szCs w:val="21"/>
          <w:lang w:eastAsia="pt-BR"/>
          <w14:ligatures w14:val="none"/>
        </w:rPr>
        <w:t>.</w:t>
      </w:r>
      <w:r w:rsidRPr="00634232">
        <w:rPr>
          <w:rFonts w:ascii="Consolas" w:eastAsia="Times New Roman" w:hAnsi="Consolas" w:cs="Times New Roman"/>
          <w:color w:val="50FA7B"/>
          <w:kern w:val="0"/>
          <w:sz w:val="21"/>
          <w:szCs w:val="21"/>
          <w:lang w:eastAsia="pt-BR"/>
          <w14:ligatures w14:val="none"/>
        </w:rPr>
        <w:t>log</w:t>
      </w:r>
      <w:r w:rsidRPr="00634232">
        <w:rPr>
          <w:rFonts w:ascii="Consolas" w:eastAsia="Times New Roman" w:hAnsi="Consolas" w:cs="Times New Roman"/>
          <w:color w:val="F8F8F2"/>
          <w:kern w:val="0"/>
          <w:sz w:val="21"/>
          <w:szCs w:val="21"/>
          <w:lang w:eastAsia="pt-BR"/>
          <w14:ligatures w14:val="none"/>
        </w:rPr>
        <w:t xml:space="preserve">(num1 </w:t>
      </w:r>
      <w:r>
        <w:rPr>
          <w:rFonts w:ascii="Consolas" w:eastAsia="Times New Roman" w:hAnsi="Consolas" w:cs="Times New Roman"/>
          <w:color w:val="FF79C6"/>
          <w:kern w:val="0"/>
          <w:sz w:val="21"/>
          <w:szCs w:val="21"/>
          <w:lang w:eastAsia="pt-BR"/>
          <w14:ligatures w14:val="none"/>
        </w:rPr>
        <w:t>&lt;</w:t>
      </w:r>
      <w:r w:rsidRPr="00634232">
        <w:rPr>
          <w:rFonts w:ascii="Consolas" w:eastAsia="Times New Roman" w:hAnsi="Consolas" w:cs="Times New Roman"/>
          <w:color w:val="FF79C6"/>
          <w:kern w:val="0"/>
          <w:sz w:val="21"/>
          <w:szCs w:val="21"/>
          <w:lang w:eastAsia="pt-BR"/>
          <w14:ligatures w14:val="none"/>
        </w:rPr>
        <w:t>=</w:t>
      </w:r>
      <w:r w:rsidRPr="00634232">
        <w:rPr>
          <w:rFonts w:ascii="Consolas" w:eastAsia="Times New Roman" w:hAnsi="Consolas" w:cs="Times New Roman"/>
          <w:color w:val="F8F8F2"/>
          <w:kern w:val="0"/>
          <w:sz w:val="21"/>
          <w:szCs w:val="21"/>
          <w:lang w:eastAsia="pt-BR"/>
          <w14:ligatures w14:val="none"/>
        </w:rPr>
        <w:t xml:space="preserve"> num3)</w:t>
      </w:r>
    </w:p>
    <w:p w14:paraId="296B65AD" w14:textId="5D92838C" w:rsidR="002036FC" w:rsidRDefault="002036FC" w:rsidP="00524650">
      <w:pPr>
        <w:pBdr>
          <w:top w:val="single" w:sz="4" w:space="1" w:color="auto"/>
          <w:left w:val="single" w:sz="4" w:space="1" w:color="auto"/>
          <w:bottom w:val="single" w:sz="4" w:space="1" w:color="auto"/>
          <w:right w:val="single" w:sz="4" w:space="1" w:color="auto"/>
        </w:pBdr>
      </w:pPr>
      <w:r>
        <w:t xml:space="preserve">Aqui estão perguntando se num1 e menor ou igual a num3, entao se for menor ou igual o resultado </w:t>
      </w:r>
      <w:del w:id="225" w:author="Jonatas Nunespf" w:date="2024-04-07T14:48:00Z" w16du:dateUtc="2024-04-07T17:48:00Z">
        <w:r w:rsidDel="00E057DF">
          <w:delText>sera</w:delText>
        </w:r>
      </w:del>
      <w:ins w:id="226" w:author="Jonatas Nunespf" w:date="2024-04-07T14:48:00Z" w16du:dateUtc="2024-04-07T17:48:00Z">
        <w:r w:rsidR="00E057DF">
          <w:t>será</w:t>
        </w:r>
      </w:ins>
      <w:r>
        <w:t xml:space="preserve"> verdadeiro(true) senão se não for o resultado </w:t>
      </w:r>
      <w:del w:id="227" w:author="Jonatas Nunespf" w:date="2024-04-07T14:48:00Z" w16du:dateUtc="2024-04-07T17:48:00Z">
        <w:r w:rsidDel="00E057DF">
          <w:delText>sera</w:delText>
        </w:r>
      </w:del>
      <w:ins w:id="228" w:author="Jonatas Nunespf" w:date="2024-04-07T14:48:00Z" w16du:dateUtc="2024-04-07T17:48:00Z">
        <w:r w:rsidR="00E057DF">
          <w:t>será</w:t>
        </w:r>
      </w:ins>
      <w:r>
        <w:t xml:space="preserve"> falso(false).</w:t>
      </w:r>
    </w:p>
    <w:p w14:paraId="18287418" w14:textId="251EF9F3" w:rsidR="002036FC" w:rsidRDefault="002036FC" w:rsidP="00524650">
      <w:pPr>
        <w:pBdr>
          <w:top w:val="single" w:sz="4" w:space="1" w:color="auto"/>
          <w:left w:val="single" w:sz="4" w:space="1" w:color="auto"/>
          <w:bottom w:val="single" w:sz="4" w:space="1" w:color="auto"/>
          <w:right w:val="single" w:sz="4" w:space="1" w:color="auto"/>
        </w:pBdr>
      </w:pPr>
      <w:r>
        <w:t xml:space="preserve">O resultado </w:t>
      </w:r>
      <w:del w:id="229" w:author="Jonatas Nunespf" w:date="2024-04-07T14:48:00Z" w16du:dateUtc="2024-04-07T17:48:00Z">
        <w:r w:rsidDel="00E057DF">
          <w:delText>sera</w:delText>
        </w:r>
      </w:del>
      <w:ins w:id="230" w:author="Jonatas Nunespf" w:date="2024-04-07T14:48:00Z" w16du:dateUtc="2024-04-07T17:48:00Z">
        <w:r w:rsidR="00E057DF">
          <w:t>será</w:t>
        </w:r>
      </w:ins>
      <w:r>
        <w:t xml:space="preserve"> verdadeiro(true) pois num1 e igual a num3 mesmo que não seja menor, pode ser qualquer uma das opções, se for menor ou igual.</w:t>
      </w:r>
    </w:p>
    <w:p w14:paraId="4648369C" w14:textId="3628C244" w:rsidR="002036FC" w:rsidRDefault="002036FC" w:rsidP="00524650">
      <w:pPr>
        <w:pBdr>
          <w:top w:val="single" w:sz="4" w:space="1" w:color="auto"/>
          <w:left w:val="single" w:sz="4" w:space="1" w:color="auto"/>
          <w:bottom w:val="single" w:sz="4" w:space="1" w:color="auto"/>
          <w:right w:val="single" w:sz="4" w:space="1" w:color="auto"/>
        </w:pBdr>
      </w:pPr>
      <w:r>
        <w:t>.</w:t>
      </w:r>
    </w:p>
    <w:p w14:paraId="46B2901F" w14:textId="348AE34E" w:rsidR="003665F5" w:rsidRPr="002656FC" w:rsidRDefault="003665F5" w:rsidP="00524650">
      <w:pPr>
        <w:pStyle w:val="Ttulo3"/>
        <w:pBdr>
          <w:top w:val="single" w:sz="4" w:space="1" w:color="auto"/>
          <w:left w:val="single" w:sz="4" w:space="1" w:color="auto"/>
          <w:bottom w:val="single" w:sz="4" w:space="1" w:color="auto"/>
          <w:right w:val="single" w:sz="4" w:space="1" w:color="auto"/>
        </w:pBdr>
        <w:rPr>
          <w:b/>
          <w:bCs/>
        </w:rPr>
      </w:pPr>
      <w:r w:rsidRPr="002656FC">
        <w:rPr>
          <w:b/>
          <w:bCs/>
        </w:rPr>
        <w:t>== igual</w:t>
      </w:r>
    </w:p>
    <w:p w14:paraId="7ECB3501" w14:textId="1C472166" w:rsidR="002036FC" w:rsidRPr="002036FC"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6FC">
        <w:rPr>
          <w:rFonts w:ascii="Consolas" w:eastAsia="Times New Roman" w:hAnsi="Consolas" w:cs="Times New Roman"/>
          <w:color w:val="FF79C6"/>
          <w:kern w:val="0"/>
          <w:sz w:val="21"/>
          <w:szCs w:val="21"/>
          <w:lang w:eastAsia="pt-BR"/>
          <w14:ligatures w14:val="none"/>
        </w:rPr>
        <w:t>let</w:t>
      </w:r>
      <w:r w:rsidRPr="002036FC">
        <w:rPr>
          <w:rFonts w:ascii="Consolas" w:eastAsia="Times New Roman" w:hAnsi="Consolas" w:cs="Times New Roman"/>
          <w:color w:val="F8F8F2"/>
          <w:kern w:val="0"/>
          <w:sz w:val="21"/>
          <w:szCs w:val="21"/>
          <w:lang w:eastAsia="pt-BR"/>
          <w14:ligatures w14:val="none"/>
        </w:rPr>
        <w:t xml:space="preserve"> num1</w:t>
      </w:r>
      <w:r w:rsidRPr="002036FC">
        <w:rPr>
          <w:rFonts w:ascii="Consolas" w:eastAsia="Times New Roman" w:hAnsi="Consolas" w:cs="Times New Roman"/>
          <w:color w:val="FF79C6"/>
          <w:kern w:val="0"/>
          <w:sz w:val="21"/>
          <w:szCs w:val="21"/>
          <w:lang w:eastAsia="pt-BR"/>
          <w14:ligatures w14:val="none"/>
        </w:rPr>
        <w:t>=</w:t>
      </w:r>
      <w:r w:rsidRPr="002036FC">
        <w:rPr>
          <w:rFonts w:ascii="Consolas" w:eastAsia="Times New Roman" w:hAnsi="Consolas" w:cs="Times New Roman"/>
          <w:color w:val="BD93F9"/>
          <w:kern w:val="0"/>
          <w:sz w:val="21"/>
          <w:szCs w:val="21"/>
          <w:lang w:eastAsia="pt-BR"/>
          <w14:ligatures w14:val="none"/>
        </w:rPr>
        <w:t>10</w:t>
      </w:r>
      <w:r w:rsidR="002656FC">
        <w:rPr>
          <w:rFonts w:ascii="Consolas" w:eastAsia="Times New Roman" w:hAnsi="Consolas" w:cs="Times New Roman"/>
          <w:color w:val="F8F8F2"/>
          <w:kern w:val="0"/>
          <w:sz w:val="21"/>
          <w:szCs w:val="21"/>
          <w:lang w:eastAsia="pt-BR"/>
          <w14:ligatures w14:val="none"/>
        </w:rPr>
        <w:t>,</w:t>
      </w:r>
      <w:r w:rsidRPr="002036FC">
        <w:rPr>
          <w:rFonts w:ascii="Consolas" w:eastAsia="Times New Roman" w:hAnsi="Consolas" w:cs="Times New Roman"/>
          <w:color w:val="FF79C6"/>
          <w:kern w:val="0"/>
          <w:sz w:val="21"/>
          <w:szCs w:val="21"/>
          <w:lang w:eastAsia="pt-BR"/>
          <w14:ligatures w14:val="none"/>
        </w:rPr>
        <w:t>let</w:t>
      </w:r>
      <w:r w:rsidRPr="002036FC">
        <w:rPr>
          <w:rFonts w:ascii="Consolas" w:eastAsia="Times New Roman" w:hAnsi="Consolas" w:cs="Times New Roman"/>
          <w:color w:val="F8F8F2"/>
          <w:kern w:val="0"/>
          <w:sz w:val="21"/>
          <w:szCs w:val="21"/>
          <w:lang w:eastAsia="pt-BR"/>
          <w14:ligatures w14:val="none"/>
        </w:rPr>
        <w:t xml:space="preserve"> num2</w:t>
      </w:r>
      <w:r w:rsidRPr="002036FC">
        <w:rPr>
          <w:rFonts w:ascii="Consolas" w:eastAsia="Times New Roman" w:hAnsi="Consolas" w:cs="Times New Roman"/>
          <w:color w:val="FF79C6"/>
          <w:kern w:val="0"/>
          <w:sz w:val="21"/>
          <w:szCs w:val="21"/>
          <w:lang w:eastAsia="pt-BR"/>
          <w14:ligatures w14:val="none"/>
        </w:rPr>
        <w:t>=</w:t>
      </w:r>
      <w:r w:rsidRPr="002036FC">
        <w:rPr>
          <w:rFonts w:ascii="Consolas" w:eastAsia="Times New Roman" w:hAnsi="Consolas" w:cs="Times New Roman"/>
          <w:color w:val="BD93F9"/>
          <w:kern w:val="0"/>
          <w:sz w:val="21"/>
          <w:szCs w:val="21"/>
          <w:lang w:eastAsia="pt-BR"/>
          <w14:ligatures w14:val="none"/>
        </w:rPr>
        <w:t>5</w:t>
      </w:r>
      <w:r w:rsidR="002656FC">
        <w:rPr>
          <w:rFonts w:ascii="Consolas" w:eastAsia="Times New Roman" w:hAnsi="Consolas" w:cs="Times New Roman"/>
          <w:color w:val="F8F8F2"/>
          <w:kern w:val="0"/>
          <w:sz w:val="21"/>
          <w:szCs w:val="21"/>
          <w:lang w:eastAsia="pt-BR"/>
          <w14:ligatures w14:val="none"/>
        </w:rPr>
        <w:t>,</w:t>
      </w:r>
      <w:r w:rsidRPr="002036FC">
        <w:rPr>
          <w:rFonts w:ascii="Consolas" w:eastAsia="Times New Roman" w:hAnsi="Consolas" w:cs="Times New Roman"/>
          <w:color w:val="FF79C6"/>
          <w:kern w:val="0"/>
          <w:sz w:val="21"/>
          <w:szCs w:val="21"/>
          <w:lang w:eastAsia="pt-BR"/>
          <w14:ligatures w14:val="none"/>
        </w:rPr>
        <w:t>let</w:t>
      </w:r>
      <w:r w:rsidRPr="002036FC">
        <w:rPr>
          <w:rFonts w:ascii="Consolas" w:eastAsia="Times New Roman" w:hAnsi="Consolas" w:cs="Times New Roman"/>
          <w:color w:val="F8F8F2"/>
          <w:kern w:val="0"/>
          <w:sz w:val="21"/>
          <w:szCs w:val="21"/>
          <w:lang w:eastAsia="pt-BR"/>
          <w14:ligatures w14:val="none"/>
        </w:rPr>
        <w:t xml:space="preserve"> num3</w:t>
      </w:r>
      <w:r w:rsidRPr="002036FC">
        <w:rPr>
          <w:rFonts w:ascii="Consolas" w:eastAsia="Times New Roman" w:hAnsi="Consolas" w:cs="Times New Roman"/>
          <w:color w:val="FF79C6"/>
          <w:kern w:val="0"/>
          <w:sz w:val="21"/>
          <w:szCs w:val="21"/>
          <w:lang w:eastAsia="pt-BR"/>
          <w14:ligatures w14:val="none"/>
        </w:rPr>
        <w:t>=</w:t>
      </w:r>
      <w:r w:rsidRPr="002036FC">
        <w:rPr>
          <w:rFonts w:ascii="Consolas" w:eastAsia="Times New Roman" w:hAnsi="Consolas" w:cs="Times New Roman"/>
          <w:color w:val="BD93F9"/>
          <w:kern w:val="0"/>
          <w:sz w:val="21"/>
          <w:szCs w:val="21"/>
          <w:lang w:eastAsia="pt-BR"/>
          <w14:ligatures w14:val="none"/>
        </w:rPr>
        <w:t>10</w:t>
      </w:r>
    </w:p>
    <w:p w14:paraId="54BD66F7" w14:textId="77777777" w:rsidR="002036FC" w:rsidRPr="002036FC"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6FC">
        <w:rPr>
          <w:rFonts w:ascii="Consolas" w:eastAsia="Times New Roman" w:hAnsi="Consolas" w:cs="Times New Roman"/>
          <w:color w:val="BD93F9"/>
          <w:kern w:val="0"/>
          <w:sz w:val="21"/>
          <w:szCs w:val="21"/>
          <w:lang w:eastAsia="pt-BR"/>
          <w14:ligatures w14:val="none"/>
        </w:rPr>
        <w:t>console</w:t>
      </w:r>
      <w:r w:rsidRPr="002036FC">
        <w:rPr>
          <w:rFonts w:ascii="Consolas" w:eastAsia="Times New Roman" w:hAnsi="Consolas" w:cs="Times New Roman"/>
          <w:color w:val="F8F8F2"/>
          <w:kern w:val="0"/>
          <w:sz w:val="21"/>
          <w:szCs w:val="21"/>
          <w:lang w:eastAsia="pt-BR"/>
          <w14:ligatures w14:val="none"/>
        </w:rPr>
        <w:t>.</w:t>
      </w:r>
      <w:r w:rsidRPr="002036FC">
        <w:rPr>
          <w:rFonts w:ascii="Consolas" w:eastAsia="Times New Roman" w:hAnsi="Consolas" w:cs="Times New Roman"/>
          <w:color w:val="50FA7B"/>
          <w:kern w:val="0"/>
          <w:sz w:val="21"/>
          <w:szCs w:val="21"/>
          <w:lang w:eastAsia="pt-BR"/>
          <w14:ligatures w14:val="none"/>
        </w:rPr>
        <w:t>log</w:t>
      </w:r>
      <w:r w:rsidRPr="002036FC">
        <w:rPr>
          <w:rFonts w:ascii="Consolas" w:eastAsia="Times New Roman" w:hAnsi="Consolas" w:cs="Times New Roman"/>
          <w:color w:val="F8F8F2"/>
          <w:kern w:val="0"/>
          <w:sz w:val="21"/>
          <w:szCs w:val="21"/>
          <w:lang w:eastAsia="pt-BR"/>
          <w14:ligatures w14:val="none"/>
        </w:rPr>
        <w:t xml:space="preserve">(num1 </w:t>
      </w:r>
      <w:r w:rsidRPr="002036FC">
        <w:rPr>
          <w:rFonts w:ascii="Consolas" w:eastAsia="Times New Roman" w:hAnsi="Consolas" w:cs="Times New Roman"/>
          <w:color w:val="FF79C6"/>
          <w:kern w:val="0"/>
          <w:sz w:val="21"/>
          <w:szCs w:val="21"/>
          <w:lang w:eastAsia="pt-BR"/>
          <w14:ligatures w14:val="none"/>
        </w:rPr>
        <w:t>==</w:t>
      </w:r>
      <w:r w:rsidRPr="002036FC">
        <w:rPr>
          <w:rFonts w:ascii="Consolas" w:eastAsia="Times New Roman" w:hAnsi="Consolas" w:cs="Times New Roman"/>
          <w:color w:val="F8F8F2"/>
          <w:kern w:val="0"/>
          <w:sz w:val="21"/>
          <w:szCs w:val="21"/>
          <w:lang w:eastAsia="pt-BR"/>
          <w14:ligatures w14:val="none"/>
        </w:rPr>
        <w:t xml:space="preserve"> num3)</w:t>
      </w:r>
    </w:p>
    <w:p w14:paraId="388A21EE" w14:textId="34D72EB9" w:rsidR="002036FC" w:rsidRDefault="002036FC" w:rsidP="00524650">
      <w:pPr>
        <w:pBdr>
          <w:top w:val="single" w:sz="4" w:space="1" w:color="auto"/>
          <w:left w:val="single" w:sz="4" w:space="1" w:color="auto"/>
          <w:bottom w:val="single" w:sz="4" w:space="1" w:color="auto"/>
          <w:right w:val="single" w:sz="4" w:space="1" w:color="auto"/>
        </w:pBdr>
      </w:pPr>
      <w:r>
        <w:t xml:space="preserve">Aqui estamos perguntado se num1 e igual a num3, o resultado </w:t>
      </w:r>
      <w:del w:id="231" w:author="Jonatas Nunespf" w:date="2024-04-07T14:48:00Z" w16du:dateUtc="2024-04-07T17:48:00Z">
        <w:r w:rsidDel="00E057DF">
          <w:delText>sera</w:delText>
        </w:r>
      </w:del>
      <w:ins w:id="232" w:author="Jonatas Nunespf" w:date="2024-04-07T14:48:00Z" w16du:dateUtc="2024-04-07T17:48:00Z">
        <w:r w:rsidR="00E057DF">
          <w:t>será</w:t>
        </w:r>
      </w:ins>
      <w:r>
        <w:t xml:space="preserve"> verdadeiro (true) pois num1 e igual a num3.</w:t>
      </w:r>
    </w:p>
    <w:p w14:paraId="022DD4DA" w14:textId="334B4E11" w:rsidR="002036FC" w:rsidRDefault="002036FC" w:rsidP="00524650">
      <w:pPr>
        <w:pBdr>
          <w:top w:val="single" w:sz="4" w:space="1" w:color="auto"/>
          <w:left w:val="single" w:sz="4" w:space="1" w:color="auto"/>
          <w:bottom w:val="single" w:sz="4" w:space="1" w:color="auto"/>
          <w:right w:val="single" w:sz="4" w:space="1" w:color="auto"/>
        </w:pBdr>
      </w:pPr>
      <w:r>
        <w:t>.</w:t>
      </w:r>
    </w:p>
    <w:p w14:paraId="3DE95ADC" w14:textId="49E83AC4" w:rsidR="003665F5" w:rsidRPr="002656FC" w:rsidRDefault="003665F5" w:rsidP="00524650">
      <w:pPr>
        <w:pStyle w:val="Ttulo3"/>
        <w:pBdr>
          <w:top w:val="single" w:sz="4" w:space="1" w:color="auto"/>
          <w:left w:val="single" w:sz="4" w:space="1" w:color="auto"/>
          <w:bottom w:val="single" w:sz="4" w:space="1" w:color="auto"/>
          <w:right w:val="single" w:sz="4" w:space="1" w:color="auto"/>
        </w:pBdr>
        <w:rPr>
          <w:b/>
          <w:bCs/>
        </w:rPr>
      </w:pPr>
      <w:r w:rsidRPr="002656FC">
        <w:rPr>
          <w:b/>
          <w:bCs/>
        </w:rPr>
        <w:t>= Atribuição</w:t>
      </w:r>
    </w:p>
    <w:p w14:paraId="488E58FE" w14:textId="796E1935" w:rsidR="002036FC" w:rsidRDefault="002036FC" w:rsidP="00524650">
      <w:pPr>
        <w:pBdr>
          <w:top w:val="single" w:sz="4" w:space="1" w:color="auto"/>
          <w:left w:val="single" w:sz="4" w:space="1" w:color="auto"/>
          <w:bottom w:val="single" w:sz="4" w:space="1" w:color="auto"/>
          <w:right w:val="single" w:sz="4" w:space="1" w:color="auto"/>
        </w:pBdr>
      </w:pPr>
      <w:r>
        <w:t xml:space="preserve">Atribuição </w:t>
      </w:r>
      <w:del w:id="233" w:author="Jonatas Nunespf" w:date="2024-04-07T14:49:00Z" w16du:dateUtc="2024-04-07T17:49:00Z">
        <w:r w:rsidDel="00E057DF">
          <w:delText>nos</w:delText>
        </w:r>
      </w:del>
      <w:ins w:id="234" w:author="Jonatas Nunespf" w:date="2024-04-07T14:49:00Z" w16du:dateUtc="2024-04-07T17:49:00Z">
        <w:r w:rsidR="00E057DF">
          <w:t>nós</w:t>
        </w:r>
      </w:ins>
      <w:r>
        <w:t xml:space="preserve"> já vimos antes e já usamos, usamos ao atribuir um valor(dado) a uma variável.</w:t>
      </w:r>
    </w:p>
    <w:p w14:paraId="65F41B8D" w14:textId="77777777" w:rsidR="002036FC" w:rsidRPr="002036FC"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6FC">
        <w:rPr>
          <w:rFonts w:ascii="Consolas" w:eastAsia="Times New Roman" w:hAnsi="Consolas" w:cs="Times New Roman"/>
          <w:color w:val="FF79C6"/>
          <w:kern w:val="0"/>
          <w:sz w:val="21"/>
          <w:szCs w:val="21"/>
          <w:lang w:eastAsia="pt-BR"/>
          <w14:ligatures w14:val="none"/>
        </w:rPr>
        <w:t>let</w:t>
      </w:r>
      <w:r w:rsidRPr="002036FC">
        <w:rPr>
          <w:rFonts w:ascii="Consolas" w:eastAsia="Times New Roman" w:hAnsi="Consolas" w:cs="Times New Roman"/>
          <w:color w:val="F8F8F2"/>
          <w:kern w:val="0"/>
          <w:sz w:val="21"/>
          <w:szCs w:val="21"/>
          <w:lang w:eastAsia="pt-BR"/>
          <w14:ligatures w14:val="none"/>
        </w:rPr>
        <w:t xml:space="preserve"> num1</w:t>
      </w:r>
      <w:r w:rsidRPr="002036FC">
        <w:rPr>
          <w:rFonts w:ascii="Consolas" w:eastAsia="Times New Roman" w:hAnsi="Consolas" w:cs="Times New Roman"/>
          <w:color w:val="FF79C6"/>
          <w:kern w:val="0"/>
          <w:sz w:val="21"/>
          <w:szCs w:val="21"/>
          <w:lang w:eastAsia="pt-BR"/>
          <w14:ligatures w14:val="none"/>
        </w:rPr>
        <w:t>=</w:t>
      </w:r>
      <w:r w:rsidRPr="002036FC">
        <w:rPr>
          <w:rFonts w:ascii="Consolas" w:eastAsia="Times New Roman" w:hAnsi="Consolas" w:cs="Times New Roman"/>
          <w:color w:val="BD93F9"/>
          <w:kern w:val="0"/>
          <w:sz w:val="21"/>
          <w:szCs w:val="21"/>
          <w:lang w:eastAsia="pt-BR"/>
          <w14:ligatures w14:val="none"/>
        </w:rPr>
        <w:t>10</w:t>
      </w:r>
    </w:p>
    <w:p w14:paraId="0B01C131" w14:textId="35FD9BBE" w:rsidR="002036FC" w:rsidRDefault="002036FC" w:rsidP="00524650">
      <w:pPr>
        <w:pBdr>
          <w:top w:val="single" w:sz="4" w:space="1" w:color="auto"/>
          <w:left w:val="single" w:sz="4" w:space="1" w:color="auto"/>
          <w:bottom w:val="single" w:sz="4" w:space="1" w:color="auto"/>
          <w:right w:val="single" w:sz="4" w:space="1" w:color="auto"/>
        </w:pBdr>
      </w:pPr>
      <w:r>
        <w:t xml:space="preserve">Neste exemplo estamos atribuindo o valor(dado) </w:t>
      </w:r>
      <w:del w:id="235" w:author="Jonatas Nunespf" w:date="2024-04-07T14:49:00Z" w16du:dateUtc="2024-04-07T17:49:00Z">
        <w:r w:rsidDel="00E057DF">
          <w:delText>numero</w:delText>
        </w:r>
      </w:del>
      <w:ins w:id="236" w:author="Jonatas Nunespf" w:date="2024-04-07T14:49:00Z" w16du:dateUtc="2024-04-07T17:49:00Z">
        <w:r w:rsidR="00E057DF">
          <w:t>número</w:t>
        </w:r>
      </w:ins>
      <w:r>
        <w:t xml:space="preserve"> 10 a variável nomeada como num1.</w:t>
      </w:r>
    </w:p>
    <w:p w14:paraId="5860AB91" w14:textId="38B45449" w:rsidR="002036FC" w:rsidRDefault="002036FC" w:rsidP="00524650">
      <w:pPr>
        <w:pBdr>
          <w:top w:val="single" w:sz="4" w:space="1" w:color="auto"/>
          <w:left w:val="single" w:sz="4" w:space="1" w:color="auto"/>
          <w:bottom w:val="single" w:sz="4" w:space="1" w:color="auto"/>
          <w:right w:val="single" w:sz="4" w:space="1" w:color="auto"/>
        </w:pBdr>
      </w:pPr>
      <w:r>
        <w:t>.</w:t>
      </w:r>
    </w:p>
    <w:p w14:paraId="0021FE3B" w14:textId="09D8236C" w:rsidR="003665F5" w:rsidRPr="002656FC" w:rsidRDefault="003665F5" w:rsidP="00524650">
      <w:pPr>
        <w:pStyle w:val="Ttulo3"/>
        <w:pBdr>
          <w:top w:val="single" w:sz="4" w:space="1" w:color="auto"/>
          <w:left w:val="single" w:sz="4" w:space="1" w:color="auto"/>
          <w:bottom w:val="single" w:sz="4" w:space="1" w:color="auto"/>
          <w:right w:val="single" w:sz="4" w:space="1" w:color="auto"/>
        </w:pBdr>
        <w:rPr>
          <w:b/>
          <w:bCs/>
        </w:rPr>
      </w:pPr>
      <w:r w:rsidRPr="002656FC">
        <w:rPr>
          <w:b/>
          <w:bCs/>
        </w:rPr>
        <w:t>!</w:t>
      </w:r>
      <w:r w:rsidR="002656FC" w:rsidRPr="002656FC">
        <w:rPr>
          <w:b/>
          <w:bCs/>
        </w:rPr>
        <w:t>() not</w:t>
      </w:r>
    </w:p>
    <w:p w14:paraId="55143CF4" w14:textId="5B45C48A" w:rsidR="002036FC" w:rsidRDefault="002036FC" w:rsidP="00524650">
      <w:pPr>
        <w:pBdr>
          <w:top w:val="single" w:sz="4" w:space="1" w:color="auto"/>
          <w:left w:val="single" w:sz="4" w:space="1" w:color="auto"/>
          <w:bottom w:val="single" w:sz="4" w:space="1" w:color="auto"/>
          <w:right w:val="single" w:sz="4" w:space="1" w:color="auto"/>
        </w:pBdr>
      </w:pPr>
      <w:r>
        <w:t>Esse e um pouco diferente dos demais pois ele inverte os valores</w:t>
      </w:r>
    </w:p>
    <w:p w14:paraId="7DBB5339" w14:textId="2996052A" w:rsidR="002036FC" w:rsidRPr="002036FC"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6FC">
        <w:rPr>
          <w:rFonts w:ascii="Consolas" w:eastAsia="Times New Roman" w:hAnsi="Consolas" w:cs="Times New Roman"/>
          <w:color w:val="FF79C6"/>
          <w:kern w:val="0"/>
          <w:sz w:val="21"/>
          <w:szCs w:val="21"/>
          <w:lang w:eastAsia="pt-BR"/>
          <w14:ligatures w14:val="none"/>
        </w:rPr>
        <w:t>let</w:t>
      </w:r>
      <w:r w:rsidRPr="002036FC">
        <w:rPr>
          <w:rFonts w:ascii="Consolas" w:eastAsia="Times New Roman" w:hAnsi="Consolas" w:cs="Times New Roman"/>
          <w:color w:val="F8F8F2"/>
          <w:kern w:val="0"/>
          <w:sz w:val="21"/>
          <w:szCs w:val="21"/>
          <w:lang w:eastAsia="pt-BR"/>
          <w14:ligatures w14:val="none"/>
        </w:rPr>
        <w:t xml:space="preserve"> num1</w:t>
      </w:r>
      <w:r w:rsidRPr="002036FC">
        <w:rPr>
          <w:rFonts w:ascii="Consolas" w:eastAsia="Times New Roman" w:hAnsi="Consolas" w:cs="Times New Roman"/>
          <w:color w:val="FF79C6"/>
          <w:kern w:val="0"/>
          <w:sz w:val="21"/>
          <w:szCs w:val="21"/>
          <w:lang w:eastAsia="pt-BR"/>
          <w14:ligatures w14:val="none"/>
        </w:rPr>
        <w:t>=</w:t>
      </w:r>
      <w:r w:rsidRPr="002036FC">
        <w:rPr>
          <w:rFonts w:ascii="Consolas" w:eastAsia="Times New Roman" w:hAnsi="Consolas" w:cs="Times New Roman"/>
          <w:color w:val="BD93F9"/>
          <w:kern w:val="0"/>
          <w:sz w:val="21"/>
          <w:szCs w:val="21"/>
          <w:lang w:eastAsia="pt-BR"/>
          <w14:ligatures w14:val="none"/>
        </w:rPr>
        <w:t>10</w:t>
      </w:r>
      <w:r w:rsidR="002656FC">
        <w:rPr>
          <w:rFonts w:ascii="Consolas" w:eastAsia="Times New Roman" w:hAnsi="Consolas" w:cs="Times New Roman"/>
          <w:color w:val="F8F8F2"/>
          <w:kern w:val="0"/>
          <w:sz w:val="21"/>
          <w:szCs w:val="21"/>
          <w:lang w:eastAsia="pt-BR"/>
          <w14:ligatures w14:val="none"/>
        </w:rPr>
        <w:t xml:space="preserve">, </w:t>
      </w:r>
      <w:r w:rsidRPr="002036FC">
        <w:rPr>
          <w:rFonts w:ascii="Consolas" w:eastAsia="Times New Roman" w:hAnsi="Consolas" w:cs="Times New Roman"/>
          <w:color w:val="FF79C6"/>
          <w:kern w:val="0"/>
          <w:sz w:val="21"/>
          <w:szCs w:val="21"/>
          <w:lang w:eastAsia="pt-BR"/>
          <w14:ligatures w14:val="none"/>
        </w:rPr>
        <w:t>let</w:t>
      </w:r>
      <w:r w:rsidRPr="002036FC">
        <w:rPr>
          <w:rFonts w:ascii="Consolas" w:eastAsia="Times New Roman" w:hAnsi="Consolas" w:cs="Times New Roman"/>
          <w:color w:val="F8F8F2"/>
          <w:kern w:val="0"/>
          <w:sz w:val="21"/>
          <w:szCs w:val="21"/>
          <w:lang w:eastAsia="pt-BR"/>
          <w14:ligatures w14:val="none"/>
        </w:rPr>
        <w:t xml:space="preserve"> num3</w:t>
      </w:r>
      <w:r w:rsidRPr="002036FC">
        <w:rPr>
          <w:rFonts w:ascii="Consolas" w:eastAsia="Times New Roman" w:hAnsi="Consolas" w:cs="Times New Roman"/>
          <w:color w:val="FF79C6"/>
          <w:kern w:val="0"/>
          <w:sz w:val="21"/>
          <w:szCs w:val="21"/>
          <w:lang w:eastAsia="pt-BR"/>
          <w14:ligatures w14:val="none"/>
        </w:rPr>
        <w:t>=</w:t>
      </w:r>
      <w:r w:rsidRPr="002036FC">
        <w:rPr>
          <w:rFonts w:ascii="Consolas" w:eastAsia="Times New Roman" w:hAnsi="Consolas" w:cs="Times New Roman"/>
          <w:color w:val="BD93F9"/>
          <w:kern w:val="0"/>
          <w:sz w:val="21"/>
          <w:szCs w:val="21"/>
          <w:lang w:eastAsia="pt-BR"/>
          <w14:ligatures w14:val="none"/>
        </w:rPr>
        <w:t>10</w:t>
      </w:r>
    </w:p>
    <w:p w14:paraId="77205758" w14:textId="6C366486" w:rsidR="002036FC" w:rsidRPr="002036FC" w:rsidRDefault="00203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036FC">
        <w:rPr>
          <w:rFonts w:ascii="Consolas" w:eastAsia="Times New Roman" w:hAnsi="Consolas" w:cs="Times New Roman"/>
          <w:color w:val="BD93F9"/>
          <w:kern w:val="0"/>
          <w:sz w:val="21"/>
          <w:szCs w:val="21"/>
          <w:lang w:eastAsia="pt-BR"/>
          <w14:ligatures w14:val="none"/>
        </w:rPr>
        <w:t>console</w:t>
      </w:r>
      <w:r w:rsidRPr="002036FC">
        <w:rPr>
          <w:rFonts w:ascii="Consolas" w:eastAsia="Times New Roman" w:hAnsi="Consolas" w:cs="Times New Roman"/>
          <w:color w:val="F8F8F2"/>
          <w:kern w:val="0"/>
          <w:sz w:val="21"/>
          <w:szCs w:val="21"/>
          <w:lang w:eastAsia="pt-BR"/>
          <w14:ligatures w14:val="none"/>
        </w:rPr>
        <w:t>.</w:t>
      </w:r>
      <w:r w:rsidRPr="002036FC">
        <w:rPr>
          <w:rFonts w:ascii="Consolas" w:eastAsia="Times New Roman" w:hAnsi="Consolas" w:cs="Times New Roman"/>
          <w:color w:val="50FA7B"/>
          <w:kern w:val="0"/>
          <w:sz w:val="21"/>
          <w:szCs w:val="21"/>
          <w:lang w:eastAsia="pt-BR"/>
          <w14:ligatures w14:val="none"/>
        </w:rPr>
        <w:t>log</w:t>
      </w:r>
      <w:r w:rsidRPr="002036FC">
        <w:rPr>
          <w:rFonts w:ascii="Consolas" w:eastAsia="Times New Roman" w:hAnsi="Consolas" w:cs="Times New Roman"/>
          <w:color w:val="F8F8F2"/>
          <w:kern w:val="0"/>
          <w:sz w:val="21"/>
          <w:szCs w:val="21"/>
          <w:lang w:eastAsia="pt-BR"/>
          <w14:ligatures w14:val="none"/>
        </w:rPr>
        <w:t xml:space="preserve">(num1 </w:t>
      </w:r>
      <w:r w:rsidRPr="002036FC">
        <w:rPr>
          <w:rFonts w:ascii="Consolas" w:eastAsia="Times New Roman" w:hAnsi="Consolas" w:cs="Times New Roman"/>
          <w:color w:val="FF79C6"/>
          <w:kern w:val="0"/>
          <w:sz w:val="21"/>
          <w:szCs w:val="21"/>
          <w:lang w:eastAsia="pt-BR"/>
          <w14:ligatures w14:val="none"/>
        </w:rPr>
        <w:t>==</w:t>
      </w:r>
      <w:r w:rsidRPr="002036FC">
        <w:rPr>
          <w:rFonts w:ascii="Consolas" w:eastAsia="Times New Roman" w:hAnsi="Consolas" w:cs="Times New Roman"/>
          <w:color w:val="F8F8F2"/>
          <w:kern w:val="0"/>
          <w:sz w:val="21"/>
          <w:szCs w:val="21"/>
          <w:lang w:eastAsia="pt-BR"/>
          <w14:ligatures w14:val="none"/>
        </w:rPr>
        <w:t xml:space="preserve"> num3)</w:t>
      </w:r>
    </w:p>
    <w:p w14:paraId="60147C6B" w14:textId="16A6203B" w:rsidR="002036FC" w:rsidRDefault="002036FC" w:rsidP="00524650">
      <w:pPr>
        <w:pBdr>
          <w:top w:val="single" w:sz="4" w:space="1" w:color="auto"/>
          <w:left w:val="single" w:sz="4" w:space="1" w:color="auto"/>
          <w:bottom w:val="single" w:sz="4" w:space="1" w:color="auto"/>
          <w:right w:val="single" w:sz="4" w:space="1" w:color="auto"/>
        </w:pBdr>
      </w:pPr>
      <w:r>
        <w:t xml:space="preserve">por exemplo nesta comparação o valor </w:t>
      </w:r>
      <w:del w:id="237" w:author="Jonatas Nunespf" w:date="2024-04-07T14:49:00Z" w16du:dateUtc="2024-04-07T17:49:00Z">
        <w:r w:rsidDel="00E057DF">
          <w:delText>sera</w:delText>
        </w:r>
      </w:del>
      <w:ins w:id="238" w:author="Jonatas Nunespf" w:date="2024-04-07T14:49:00Z" w16du:dateUtc="2024-04-07T17:49:00Z">
        <w:r w:rsidR="00E057DF">
          <w:t>será</w:t>
        </w:r>
      </w:ins>
      <w:r>
        <w:t xml:space="preserve"> verdadeiro(true) pois num1 e igual a num3, mas </w:t>
      </w:r>
      <w:del w:id="239" w:author="Jonatas Nunespf" w:date="2024-04-07T14:49:00Z" w16du:dateUtc="2024-04-07T17:49:00Z">
        <w:r w:rsidDel="00E057DF">
          <w:delText>ai</w:delText>
        </w:r>
      </w:del>
      <w:ins w:id="240" w:author="Jonatas Nunespf" w:date="2024-04-07T14:49:00Z" w16du:dateUtc="2024-04-07T17:49:00Z">
        <w:r w:rsidR="00E057DF">
          <w:t>aí</w:t>
        </w:r>
      </w:ins>
      <w:r>
        <w:t xml:space="preserve"> </w:t>
      </w:r>
      <w:del w:id="241" w:author="Jonatas Nunespf" w:date="2024-04-07T14:49:00Z" w16du:dateUtc="2024-04-07T17:49:00Z">
        <w:r w:rsidDel="00E057DF">
          <w:delText>nos</w:delText>
        </w:r>
      </w:del>
      <w:ins w:id="242" w:author="Jonatas Nunespf" w:date="2024-04-07T14:49:00Z" w16du:dateUtc="2024-04-07T17:49:00Z">
        <w:r w:rsidR="00E057DF">
          <w:t>nós</w:t>
        </w:r>
      </w:ins>
      <w:r>
        <w:t xml:space="preserve"> adicionamos o sinal </w:t>
      </w:r>
      <w:r w:rsidR="002656FC">
        <w:t>NOT</w:t>
      </w:r>
      <w:r>
        <w:t xml:space="preserve"> a ele</w:t>
      </w:r>
      <w:r w:rsidR="002656FC">
        <w:t>.</w:t>
      </w:r>
    </w:p>
    <w:p w14:paraId="073B2336" w14:textId="77777777" w:rsidR="002656FC" w:rsidRPr="002656FC" w:rsidRDefault="00265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656FC">
        <w:rPr>
          <w:rFonts w:ascii="Consolas" w:eastAsia="Times New Roman" w:hAnsi="Consolas" w:cs="Times New Roman"/>
          <w:color w:val="BD93F9"/>
          <w:kern w:val="0"/>
          <w:sz w:val="21"/>
          <w:szCs w:val="21"/>
          <w:lang w:eastAsia="pt-BR"/>
          <w14:ligatures w14:val="none"/>
        </w:rPr>
        <w:t>console</w:t>
      </w:r>
      <w:r w:rsidRPr="002656FC">
        <w:rPr>
          <w:rFonts w:ascii="Consolas" w:eastAsia="Times New Roman" w:hAnsi="Consolas" w:cs="Times New Roman"/>
          <w:color w:val="F8F8F2"/>
          <w:kern w:val="0"/>
          <w:sz w:val="21"/>
          <w:szCs w:val="21"/>
          <w:lang w:eastAsia="pt-BR"/>
          <w14:ligatures w14:val="none"/>
        </w:rPr>
        <w:t>.</w:t>
      </w:r>
      <w:r w:rsidRPr="002656FC">
        <w:rPr>
          <w:rFonts w:ascii="Consolas" w:eastAsia="Times New Roman" w:hAnsi="Consolas" w:cs="Times New Roman"/>
          <w:color w:val="50FA7B"/>
          <w:kern w:val="0"/>
          <w:sz w:val="21"/>
          <w:szCs w:val="21"/>
          <w:lang w:eastAsia="pt-BR"/>
          <w14:ligatures w14:val="none"/>
        </w:rPr>
        <w:t>log</w:t>
      </w:r>
      <w:r w:rsidRPr="002656FC">
        <w:rPr>
          <w:rFonts w:ascii="Consolas" w:eastAsia="Times New Roman" w:hAnsi="Consolas" w:cs="Times New Roman"/>
          <w:color w:val="F8F8F2"/>
          <w:kern w:val="0"/>
          <w:sz w:val="21"/>
          <w:szCs w:val="21"/>
          <w:lang w:eastAsia="pt-BR"/>
          <w14:ligatures w14:val="none"/>
        </w:rPr>
        <w:t>(</w:t>
      </w:r>
      <w:r w:rsidRPr="002656FC">
        <w:rPr>
          <w:rFonts w:ascii="Consolas" w:eastAsia="Times New Roman" w:hAnsi="Consolas" w:cs="Times New Roman"/>
          <w:color w:val="FF79C6"/>
          <w:kern w:val="0"/>
          <w:sz w:val="21"/>
          <w:szCs w:val="21"/>
          <w:lang w:eastAsia="pt-BR"/>
          <w14:ligatures w14:val="none"/>
        </w:rPr>
        <w:t>!</w:t>
      </w:r>
      <w:r w:rsidRPr="002656FC">
        <w:rPr>
          <w:rFonts w:ascii="Consolas" w:eastAsia="Times New Roman" w:hAnsi="Consolas" w:cs="Times New Roman"/>
          <w:color w:val="F8F8F2"/>
          <w:kern w:val="0"/>
          <w:sz w:val="21"/>
          <w:szCs w:val="21"/>
          <w:lang w:eastAsia="pt-BR"/>
          <w14:ligatures w14:val="none"/>
        </w:rPr>
        <w:t xml:space="preserve">(num1 </w:t>
      </w:r>
      <w:r w:rsidRPr="002656FC">
        <w:rPr>
          <w:rFonts w:ascii="Consolas" w:eastAsia="Times New Roman" w:hAnsi="Consolas" w:cs="Times New Roman"/>
          <w:color w:val="FF79C6"/>
          <w:kern w:val="0"/>
          <w:sz w:val="21"/>
          <w:szCs w:val="21"/>
          <w:lang w:eastAsia="pt-BR"/>
          <w14:ligatures w14:val="none"/>
        </w:rPr>
        <w:t>==</w:t>
      </w:r>
      <w:r w:rsidRPr="002656FC">
        <w:rPr>
          <w:rFonts w:ascii="Consolas" w:eastAsia="Times New Roman" w:hAnsi="Consolas" w:cs="Times New Roman"/>
          <w:color w:val="F8F8F2"/>
          <w:kern w:val="0"/>
          <w:sz w:val="21"/>
          <w:szCs w:val="21"/>
          <w:lang w:eastAsia="pt-BR"/>
          <w14:ligatures w14:val="none"/>
        </w:rPr>
        <w:t xml:space="preserve"> num3))</w:t>
      </w:r>
    </w:p>
    <w:p w14:paraId="60DC4AAD" w14:textId="20EF3318" w:rsidR="002656FC" w:rsidRDefault="002656FC" w:rsidP="00524650">
      <w:pPr>
        <w:pBdr>
          <w:top w:val="single" w:sz="4" w:space="1" w:color="auto"/>
          <w:left w:val="single" w:sz="4" w:space="1" w:color="auto"/>
          <w:bottom w:val="single" w:sz="4" w:space="1" w:color="auto"/>
          <w:right w:val="single" w:sz="4" w:space="1" w:color="auto"/>
        </w:pBdr>
      </w:pPr>
      <w:del w:id="243" w:author="Jonatas Nunespf" w:date="2024-04-07T14:49:00Z" w16du:dateUtc="2024-04-07T17:49:00Z">
        <w:r w:rsidDel="00E057DF">
          <w:delText>nos</w:delText>
        </w:r>
      </w:del>
      <w:ins w:id="244" w:author="Jonatas Nunespf" w:date="2024-04-07T14:49:00Z" w16du:dateUtc="2024-04-07T17:49:00Z">
        <w:r w:rsidR="00E057DF">
          <w:t>nós</w:t>
        </w:r>
      </w:ins>
      <w:r>
        <w:t xml:space="preserve"> adicionamos e colocamos os valores entre colchetes, o sinal de NOT(!( )) ele nega, entao se o valor deu verdadeiro(true), </w:t>
      </w:r>
      <w:del w:id="245" w:author="Jonatas Nunespf" w:date="2024-04-07T14:49:00Z" w16du:dateUtc="2024-04-07T17:49:00Z">
        <w:r w:rsidDel="00E057DF">
          <w:delText>sera</w:delText>
        </w:r>
      </w:del>
      <w:ins w:id="246" w:author="Jonatas Nunespf" w:date="2024-04-07T14:49:00Z" w16du:dateUtc="2024-04-07T17:49:00Z">
        <w:r w:rsidR="00E057DF">
          <w:t>será</w:t>
        </w:r>
      </w:ins>
      <w:r>
        <w:t xml:space="preserve"> inverso para false, e se o valor der false </w:t>
      </w:r>
      <w:del w:id="247" w:author="Jonatas Nunespf" w:date="2024-04-07T14:49:00Z" w16du:dateUtc="2024-04-07T17:49:00Z">
        <w:r w:rsidDel="00E057DF">
          <w:delText>sera</w:delText>
        </w:r>
      </w:del>
      <w:ins w:id="248" w:author="Jonatas Nunespf" w:date="2024-04-07T14:49:00Z" w16du:dateUtc="2024-04-07T17:49:00Z">
        <w:r w:rsidR="00E057DF">
          <w:t>será</w:t>
        </w:r>
      </w:ins>
      <w:r>
        <w:t xml:space="preserve"> invertido para true, ele simplesmente inverte o resultado.</w:t>
      </w:r>
    </w:p>
    <w:p w14:paraId="35BA9F15" w14:textId="4BDFB980" w:rsidR="003665F5" w:rsidRDefault="003665F5" w:rsidP="00524650">
      <w:pPr>
        <w:pBdr>
          <w:top w:val="single" w:sz="4" w:space="1" w:color="auto"/>
          <w:left w:val="single" w:sz="4" w:space="1" w:color="auto"/>
          <w:bottom w:val="single" w:sz="4" w:space="1" w:color="auto"/>
          <w:right w:val="single" w:sz="4" w:space="1" w:color="auto"/>
        </w:pBdr>
      </w:pPr>
      <w:r>
        <w:t>.</w:t>
      </w:r>
    </w:p>
    <w:p w14:paraId="32C32ACD" w14:textId="7B50EA08" w:rsidR="002656FC" w:rsidRPr="002656FC" w:rsidRDefault="002656FC" w:rsidP="00524650">
      <w:pPr>
        <w:pStyle w:val="Ttulo3"/>
        <w:pBdr>
          <w:top w:val="single" w:sz="4" w:space="1" w:color="auto"/>
          <w:left w:val="single" w:sz="4" w:space="1" w:color="auto"/>
          <w:bottom w:val="single" w:sz="4" w:space="1" w:color="auto"/>
          <w:right w:val="single" w:sz="4" w:space="1" w:color="auto"/>
        </w:pBdr>
        <w:rPr>
          <w:b/>
          <w:bCs/>
        </w:rPr>
      </w:pPr>
      <w:r w:rsidRPr="002656FC">
        <w:rPr>
          <w:b/>
          <w:bCs/>
        </w:rPr>
        <w:t>!=</w:t>
      </w:r>
    </w:p>
    <w:p w14:paraId="4524B1EC" w14:textId="77777777" w:rsidR="002656FC" w:rsidRPr="002656FC" w:rsidRDefault="00265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656FC">
        <w:rPr>
          <w:rFonts w:ascii="Consolas" w:eastAsia="Times New Roman" w:hAnsi="Consolas" w:cs="Times New Roman"/>
          <w:color w:val="FF79C6"/>
          <w:kern w:val="0"/>
          <w:sz w:val="21"/>
          <w:szCs w:val="21"/>
          <w:lang w:eastAsia="pt-BR"/>
          <w14:ligatures w14:val="none"/>
        </w:rPr>
        <w:t>let</w:t>
      </w:r>
      <w:r w:rsidRPr="002656FC">
        <w:rPr>
          <w:rFonts w:ascii="Consolas" w:eastAsia="Times New Roman" w:hAnsi="Consolas" w:cs="Times New Roman"/>
          <w:color w:val="F8F8F2"/>
          <w:kern w:val="0"/>
          <w:sz w:val="21"/>
          <w:szCs w:val="21"/>
          <w:lang w:eastAsia="pt-BR"/>
          <w14:ligatures w14:val="none"/>
        </w:rPr>
        <w:t xml:space="preserve"> num1</w:t>
      </w:r>
      <w:r w:rsidRPr="002656FC">
        <w:rPr>
          <w:rFonts w:ascii="Consolas" w:eastAsia="Times New Roman" w:hAnsi="Consolas" w:cs="Times New Roman"/>
          <w:color w:val="FF79C6"/>
          <w:kern w:val="0"/>
          <w:sz w:val="21"/>
          <w:szCs w:val="21"/>
          <w:lang w:eastAsia="pt-BR"/>
          <w14:ligatures w14:val="none"/>
        </w:rPr>
        <w:t>=</w:t>
      </w:r>
      <w:r w:rsidRPr="002656FC">
        <w:rPr>
          <w:rFonts w:ascii="Consolas" w:eastAsia="Times New Roman" w:hAnsi="Consolas" w:cs="Times New Roman"/>
          <w:color w:val="BD93F9"/>
          <w:kern w:val="0"/>
          <w:sz w:val="21"/>
          <w:szCs w:val="21"/>
          <w:lang w:eastAsia="pt-BR"/>
          <w14:ligatures w14:val="none"/>
        </w:rPr>
        <w:t>10</w:t>
      </w:r>
    </w:p>
    <w:p w14:paraId="2BCA737E" w14:textId="77777777" w:rsidR="002656FC" w:rsidRPr="002656FC" w:rsidRDefault="00265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656FC">
        <w:rPr>
          <w:rFonts w:ascii="Consolas" w:eastAsia="Times New Roman" w:hAnsi="Consolas" w:cs="Times New Roman"/>
          <w:color w:val="FF79C6"/>
          <w:kern w:val="0"/>
          <w:sz w:val="21"/>
          <w:szCs w:val="21"/>
          <w:lang w:eastAsia="pt-BR"/>
          <w14:ligatures w14:val="none"/>
        </w:rPr>
        <w:t>let</w:t>
      </w:r>
      <w:r w:rsidRPr="002656FC">
        <w:rPr>
          <w:rFonts w:ascii="Consolas" w:eastAsia="Times New Roman" w:hAnsi="Consolas" w:cs="Times New Roman"/>
          <w:color w:val="F8F8F2"/>
          <w:kern w:val="0"/>
          <w:sz w:val="21"/>
          <w:szCs w:val="21"/>
          <w:lang w:eastAsia="pt-BR"/>
          <w14:ligatures w14:val="none"/>
        </w:rPr>
        <w:t xml:space="preserve"> num2</w:t>
      </w:r>
      <w:r w:rsidRPr="002656FC">
        <w:rPr>
          <w:rFonts w:ascii="Consolas" w:eastAsia="Times New Roman" w:hAnsi="Consolas" w:cs="Times New Roman"/>
          <w:color w:val="FF79C6"/>
          <w:kern w:val="0"/>
          <w:sz w:val="21"/>
          <w:szCs w:val="21"/>
          <w:lang w:eastAsia="pt-BR"/>
          <w14:ligatures w14:val="none"/>
        </w:rPr>
        <w:t>=</w:t>
      </w:r>
      <w:r w:rsidRPr="002656FC">
        <w:rPr>
          <w:rFonts w:ascii="Consolas" w:eastAsia="Times New Roman" w:hAnsi="Consolas" w:cs="Times New Roman"/>
          <w:color w:val="BD93F9"/>
          <w:kern w:val="0"/>
          <w:sz w:val="21"/>
          <w:szCs w:val="21"/>
          <w:lang w:eastAsia="pt-BR"/>
          <w14:ligatures w14:val="none"/>
        </w:rPr>
        <w:t>5</w:t>
      </w:r>
    </w:p>
    <w:p w14:paraId="10BD6A90" w14:textId="77777777" w:rsidR="002656FC" w:rsidRPr="002656FC" w:rsidRDefault="00265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656FC">
        <w:rPr>
          <w:rFonts w:ascii="Consolas" w:eastAsia="Times New Roman" w:hAnsi="Consolas" w:cs="Times New Roman"/>
          <w:color w:val="FF79C6"/>
          <w:kern w:val="0"/>
          <w:sz w:val="21"/>
          <w:szCs w:val="21"/>
          <w:lang w:eastAsia="pt-BR"/>
          <w14:ligatures w14:val="none"/>
        </w:rPr>
        <w:t>let</w:t>
      </w:r>
      <w:r w:rsidRPr="002656FC">
        <w:rPr>
          <w:rFonts w:ascii="Consolas" w:eastAsia="Times New Roman" w:hAnsi="Consolas" w:cs="Times New Roman"/>
          <w:color w:val="F8F8F2"/>
          <w:kern w:val="0"/>
          <w:sz w:val="21"/>
          <w:szCs w:val="21"/>
          <w:lang w:eastAsia="pt-BR"/>
          <w14:ligatures w14:val="none"/>
        </w:rPr>
        <w:t xml:space="preserve"> num3</w:t>
      </w:r>
      <w:r w:rsidRPr="002656FC">
        <w:rPr>
          <w:rFonts w:ascii="Consolas" w:eastAsia="Times New Roman" w:hAnsi="Consolas" w:cs="Times New Roman"/>
          <w:color w:val="FF79C6"/>
          <w:kern w:val="0"/>
          <w:sz w:val="21"/>
          <w:szCs w:val="21"/>
          <w:lang w:eastAsia="pt-BR"/>
          <w14:ligatures w14:val="none"/>
        </w:rPr>
        <w:t>=</w:t>
      </w:r>
      <w:r w:rsidRPr="002656FC">
        <w:rPr>
          <w:rFonts w:ascii="Consolas" w:eastAsia="Times New Roman" w:hAnsi="Consolas" w:cs="Times New Roman"/>
          <w:color w:val="BD93F9"/>
          <w:kern w:val="0"/>
          <w:sz w:val="21"/>
          <w:szCs w:val="21"/>
          <w:lang w:eastAsia="pt-BR"/>
          <w14:ligatures w14:val="none"/>
        </w:rPr>
        <w:t>10</w:t>
      </w:r>
    </w:p>
    <w:p w14:paraId="4DADDC38" w14:textId="77777777" w:rsidR="002656FC" w:rsidRPr="002656FC" w:rsidRDefault="002656FC" w:rsidP="00524650">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2656FC">
        <w:rPr>
          <w:rFonts w:ascii="Consolas" w:eastAsia="Times New Roman" w:hAnsi="Consolas" w:cs="Times New Roman"/>
          <w:color w:val="BD93F9"/>
          <w:kern w:val="0"/>
          <w:sz w:val="21"/>
          <w:szCs w:val="21"/>
          <w:lang w:eastAsia="pt-BR"/>
          <w14:ligatures w14:val="none"/>
        </w:rPr>
        <w:t>console</w:t>
      </w:r>
      <w:r w:rsidRPr="002656FC">
        <w:rPr>
          <w:rFonts w:ascii="Consolas" w:eastAsia="Times New Roman" w:hAnsi="Consolas" w:cs="Times New Roman"/>
          <w:color w:val="F8F8F2"/>
          <w:kern w:val="0"/>
          <w:sz w:val="21"/>
          <w:szCs w:val="21"/>
          <w:lang w:eastAsia="pt-BR"/>
          <w14:ligatures w14:val="none"/>
        </w:rPr>
        <w:t>.</w:t>
      </w:r>
      <w:r w:rsidRPr="002656FC">
        <w:rPr>
          <w:rFonts w:ascii="Consolas" w:eastAsia="Times New Roman" w:hAnsi="Consolas" w:cs="Times New Roman"/>
          <w:color w:val="50FA7B"/>
          <w:kern w:val="0"/>
          <w:sz w:val="21"/>
          <w:szCs w:val="21"/>
          <w:lang w:eastAsia="pt-BR"/>
          <w14:ligatures w14:val="none"/>
        </w:rPr>
        <w:t>log</w:t>
      </w:r>
      <w:r w:rsidRPr="002656FC">
        <w:rPr>
          <w:rFonts w:ascii="Consolas" w:eastAsia="Times New Roman" w:hAnsi="Consolas" w:cs="Times New Roman"/>
          <w:color w:val="F8F8F2"/>
          <w:kern w:val="0"/>
          <w:sz w:val="21"/>
          <w:szCs w:val="21"/>
          <w:lang w:eastAsia="pt-BR"/>
          <w14:ligatures w14:val="none"/>
        </w:rPr>
        <w:t xml:space="preserve">(num1 </w:t>
      </w:r>
      <w:r w:rsidRPr="002656FC">
        <w:rPr>
          <w:rFonts w:ascii="Consolas" w:eastAsia="Times New Roman" w:hAnsi="Consolas" w:cs="Times New Roman"/>
          <w:color w:val="FF79C6"/>
          <w:kern w:val="0"/>
          <w:sz w:val="21"/>
          <w:szCs w:val="21"/>
          <w:lang w:eastAsia="pt-BR"/>
          <w14:ligatures w14:val="none"/>
        </w:rPr>
        <w:t>!=</w:t>
      </w:r>
      <w:r w:rsidRPr="002656FC">
        <w:rPr>
          <w:rFonts w:ascii="Consolas" w:eastAsia="Times New Roman" w:hAnsi="Consolas" w:cs="Times New Roman"/>
          <w:color w:val="F8F8F2"/>
          <w:kern w:val="0"/>
          <w:sz w:val="21"/>
          <w:szCs w:val="21"/>
          <w:lang w:eastAsia="pt-BR"/>
          <w14:ligatures w14:val="none"/>
        </w:rPr>
        <w:t xml:space="preserve"> num3)</w:t>
      </w:r>
    </w:p>
    <w:p w14:paraId="2D74A32F" w14:textId="3D53CDC0" w:rsidR="002656FC" w:rsidRDefault="002656FC" w:rsidP="00524650">
      <w:pPr>
        <w:pBdr>
          <w:top w:val="single" w:sz="4" w:space="1" w:color="auto"/>
          <w:left w:val="single" w:sz="4" w:space="1" w:color="auto"/>
          <w:bottom w:val="single" w:sz="4" w:space="1" w:color="auto"/>
          <w:right w:val="single" w:sz="4" w:space="1" w:color="auto"/>
        </w:pBdr>
      </w:pPr>
      <w:r>
        <w:t>Aqui estamos perguntado se num1 e diferente (!=) de num3 e o resultado e obviamente falso(false), pois num1 e num2 tem o mesmo valor.</w:t>
      </w:r>
    </w:p>
    <w:p w14:paraId="1C8BA6DA" w14:textId="348CC061" w:rsidR="002656FC" w:rsidRDefault="002656FC" w:rsidP="003665F5">
      <w:r>
        <w:t>.</w:t>
      </w:r>
    </w:p>
    <w:p w14:paraId="6FB55595" w14:textId="77777777" w:rsidR="00812523" w:rsidRDefault="00812523" w:rsidP="003665F5"/>
    <w:p w14:paraId="6C1D82E1" w14:textId="77777777" w:rsidR="00812523" w:rsidRDefault="00812523" w:rsidP="00812523">
      <w:pPr>
        <w:pStyle w:val="Ttulo1"/>
        <w:shd w:val="clear" w:color="auto" w:fill="0F0F0F"/>
        <w:spacing w:before="0" w:beforeAutospacing="0" w:after="0" w:afterAutospacing="0"/>
        <w:rPr>
          <w:rFonts w:ascii="Roboto" w:hAnsi="Roboto"/>
          <w:color w:val="F1F1F1"/>
        </w:rPr>
      </w:pPr>
      <w:r>
        <w:rPr>
          <w:rFonts w:ascii="Roboto" w:hAnsi="Roboto"/>
          <w:color w:val="F1F1F1"/>
        </w:rPr>
        <w:lastRenderedPageBreak/>
        <w:t>Respondendo Perguntas dos Inscritos Parte 1 (aulas de 1 a 5) - Curso de Javascript Moderno - Aula 06</w:t>
      </w:r>
    </w:p>
    <w:p w14:paraId="121A848E" w14:textId="77777777" w:rsidR="00812523" w:rsidRDefault="00812523" w:rsidP="003665F5"/>
    <w:p w14:paraId="23F439F1" w14:textId="6EB942FD" w:rsidR="00812523" w:rsidRPr="00812523" w:rsidRDefault="00812523" w:rsidP="001A582A">
      <w:pPr>
        <w:pStyle w:val="Ttulo2"/>
        <w:pBdr>
          <w:top w:val="single" w:sz="4" w:space="1" w:color="auto"/>
          <w:left w:val="single" w:sz="4" w:space="4" w:color="auto"/>
          <w:bottom w:val="single" w:sz="4" w:space="1" w:color="auto"/>
          <w:right w:val="single" w:sz="4" w:space="4" w:color="auto"/>
        </w:pBdr>
        <w:rPr>
          <w:b/>
          <w:bCs/>
        </w:rPr>
      </w:pPr>
      <w:r w:rsidRPr="00812523">
        <w:rPr>
          <w:b/>
          <w:bCs/>
        </w:rPr>
        <w:t>Qual a diferença entre == e ===</w:t>
      </w:r>
    </w:p>
    <w:p w14:paraId="7B19F0DC" w14:textId="0A8CA696" w:rsidR="00812523" w:rsidRDefault="00812523" w:rsidP="001A582A">
      <w:pPr>
        <w:pBdr>
          <w:top w:val="single" w:sz="4" w:space="1" w:color="auto"/>
          <w:left w:val="single" w:sz="4" w:space="4" w:color="auto"/>
          <w:bottom w:val="single" w:sz="4" w:space="1" w:color="auto"/>
          <w:right w:val="single" w:sz="4" w:space="4" w:color="auto"/>
        </w:pBdr>
      </w:pPr>
      <w:r>
        <w:t>O == faz comparação do valor da variável e apenas isso, uma comparação rasa.</w:t>
      </w:r>
    </w:p>
    <w:p w14:paraId="278FB72F" w14:textId="784C5BE0" w:rsidR="00812523" w:rsidRDefault="00812523" w:rsidP="001A582A">
      <w:pPr>
        <w:pBdr>
          <w:top w:val="single" w:sz="4" w:space="1" w:color="auto"/>
          <w:left w:val="single" w:sz="4" w:space="4" w:color="auto"/>
          <w:bottom w:val="single" w:sz="4" w:space="1" w:color="auto"/>
          <w:right w:val="single" w:sz="4" w:space="4" w:color="auto"/>
        </w:pBdr>
      </w:pPr>
      <w:r>
        <w:t xml:space="preserve">O === Faz uma comparação mais profundo pegando tambem o tipo de dados, se </w:t>
      </w:r>
      <w:del w:id="249" w:author="Jonatas Nunespf" w:date="2024-04-07T14:49:00Z" w16du:dateUtc="2024-04-07T17:49:00Z">
        <w:r w:rsidDel="00E057DF">
          <w:delText>e</w:delText>
        </w:r>
      </w:del>
      <w:ins w:id="250" w:author="Jonatas Nunespf" w:date="2024-04-07T14:49:00Z" w16du:dateUtc="2024-04-07T17:49:00Z">
        <w:r w:rsidR="00E057DF">
          <w:t>é</w:t>
        </w:r>
      </w:ins>
      <w:r>
        <w:t xml:space="preserve"> uma string, um </w:t>
      </w:r>
      <w:del w:id="251" w:author="Jonatas Nunespf" w:date="2024-04-07T14:49:00Z" w16du:dateUtc="2024-04-07T17:49:00Z">
        <w:r w:rsidDel="00E057DF">
          <w:delText>numero</w:delText>
        </w:r>
      </w:del>
      <w:ins w:id="252" w:author="Jonatas Nunespf" w:date="2024-04-07T14:49:00Z" w16du:dateUtc="2024-04-07T17:49:00Z">
        <w:r w:rsidR="00E057DF">
          <w:t>número</w:t>
        </w:r>
      </w:ins>
      <w:r>
        <w:t xml:space="preserve"> entre outras coisas</w:t>
      </w:r>
      <w:r w:rsidR="000F2D3C">
        <w:t>, entao além de comparar os valores ele compara o tipo de dados</w:t>
      </w:r>
      <w:r w:rsidR="001A582A">
        <w:t xml:space="preserve"> e tambem o lugar na </w:t>
      </w:r>
      <w:del w:id="253" w:author="Jonatas Nunespf" w:date="2024-04-07T14:49:00Z" w16du:dateUtc="2024-04-07T17:49:00Z">
        <w:r w:rsidR="001A582A" w:rsidDel="00E057DF">
          <w:delText>memoria</w:delText>
        </w:r>
      </w:del>
      <w:ins w:id="254" w:author="Jonatas Nunespf" w:date="2024-04-07T14:49:00Z" w16du:dateUtc="2024-04-07T17:49:00Z">
        <w:r w:rsidR="00E057DF">
          <w:t>memória</w:t>
        </w:r>
      </w:ins>
      <w:r>
        <w:t>.</w:t>
      </w:r>
    </w:p>
    <w:p w14:paraId="6265CB7A" w14:textId="78644247" w:rsidR="001A582A" w:rsidRDefault="001A582A" w:rsidP="001A582A">
      <w:pPr>
        <w:pBdr>
          <w:top w:val="single" w:sz="4" w:space="1" w:color="auto"/>
          <w:left w:val="single" w:sz="4" w:space="4" w:color="auto"/>
          <w:bottom w:val="single" w:sz="4" w:space="1" w:color="auto"/>
          <w:right w:val="single" w:sz="4" w:space="4" w:color="auto"/>
        </w:pBdr>
      </w:pPr>
      <w:r>
        <w:t xml:space="preserve">Temos tambem </w:t>
      </w:r>
      <w:del w:id="255" w:author="Jonatas Nunespf" w:date="2024-04-07T14:49:00Z" w16du:dateUtc="2024-04-07T17:49:00Z">
        <w:r w:rsidDel="00E057DF">
          <w:delText>o seguinte questão</w:delText>
        </w:r>
      </w:del>
      <w:ins w:id="256" w:author="Jonatas Nunespf" w:date="2024-04-07T14:49:00Z" w16du:dateUtc="2024-04-07T17:49:00Z">
        <w:r w:rsidR="00E057DF">
          <w:t>a seguinte questão</w:t>
        </w:r>
      </w:ins>
    </w:p>
    <w:p w14:paraId="5B802A34" w14:textId="77777777" w:rsidR="001A582A" w:rsidRPr="00342AD2" w:rsidRDefault="001A582A" w:rsidP="001A582A">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42AD2">
        <w:rPr>
          <w:rFonts w:ascii="Consolas" w:eastAsia="Times New Roman" w:hAnsi="Consolas" w:cs="Times New Roman"/>
          <w:color w:val="FF79C6"/>
          <w:kern w:val="0"/>
          <w:sz w:val="21"/>
          <w:szCs w:val="21"/>
          <w:lang w:eastAsia="pt-BR"/>
          <w14:ligatures w14:val="none"/>
        </w:rPr>
        <w:t>let</w:t>
      </w:r>
      <w:r w:rsidRPr="00342AD2">
        <w:rPr>
          <w:rFonts w:ascii="Consolas" w:eastAsia="Times New Roman" w:hAnsi="Consolas" w:cs="Times New Roman"/>
          <w:color w:val="F8F8F2"/>
          <w:kern w:val="0"/>
          <w:sz w:val="21"/>
          <w:szCs w:val="21"/>
          <w:lang w:eastAsia="pt-BR"/>
          <w14:ligatures w14:val="none"/>
        </w:rPr>
        <w:t xml:space="preserve"> v1</w:t>
      </w:r>
      <w:r w:rsidRPr="00342AD2">
        <w:rPr>
          <w:rFonts w:ascii="Consolas" w:eastAsia="Times New Roman" w:hAnsi="Consolas" w:cs="Times New Roman"/>
          <w:color w:val="FF79C6"/>
          <w:kern w:val="0"/>
          <w:sz w:val="21"/>
          <w:szCs w:val="21"/>
          <w:lang w:eastAsia="pt-BR"/>
          <w14:ligatures w14:val="none"/>
        </w:rPr>
        <w:t>=</w:t>
      </w:r>
      <w:r w:rsidRPr="00342AD2">
        <w:rPr>
          <w:rFonts w:ascii="Consolas" w:eastAsia="Times New Roman" w:hAnsi="Consolas" w:cs="Times New Roman"/>
          <w:color w:val="F8F8F2"/>
          <w:kern w:val="0"/>
          <w:sz w:val="21"/>
          <w:szCs w:val="21"/>
          <w:lang w:eastAsia="pt-BR"/>
          <w14:ligatures w14:val="none"/>
        </w:rPr>
        <w:t>{nome</w:t>
      </w:r>
      <w:r w:rsidRPr="00342AD2">
        <w:rPr>
          <w:rFonts w:ascii="Consolas" w:eastAsia="Times New Roman" w:hAnsi="Consolas" w:cs="Times New Roman"/>
          <w:color w:val="FF79C6"/>
          <w:kern w:val="0"/>
          <w:sz w:val="21"/>
          <w:szCs w:val="21"/>
          <w:lang w:eastAsia="pt-BR"/>
          <w14:ligatures w14:val="none"/>
        </w:rPr>
        <w:t>:</w:t>
      </w:r>
      <w:r w:rsidRPr="00342AD2">
        <w:rPr>
          <w:rFonts w:ascii="Consolas" w:eastAsia="Times New Roman" w:hAnsi="Consolas" w:cs="Times New Roman"/>
          <w:color w:val="E9F284"/>
          <w:kern w:val="0"/>
          <w:sz w:val="21"/>
          <w:szCs w:val="21"/>
          <w:lang w:eastAsia="pt-BR"/>
          <w14:ligatures w14:val="none"/>
        </w:rPr>
        <w:t>"</w:t>
      </w:r>
      <w:r w:rsidRPr="00342AD2">
        <w:rPr>
          <w:rFonts w:ascii="Consolas" w:eastAsia="Times New Roman" w:hAnsi="Consolas" w:cs="Times New Roman"/>
          <w:color w:val="F1FA8C"/>
          <w:kern w:val="0"/>
          <w:sz w:val="21"/>
          <w:szCs w:val="21"/>
          <w:lang w:eastAsia="pt-BR"/>
          <w14:ligatures w14:val="none"/>
        </w:rPr>
        <w:t>Bruno</w:t>
      </w:r>
      <w:r w:rsidRPr="00342AD2">
        <w:rPr>
          <w:rFonts w:ascii="Consolas" w:eastAsia="Times New Roman" w:hAnsi="Consolas" w:cs="Times New Roman"/>
          <w:color w:val="E9F284"/>
          <w:kern w:val="0"/>
          <w:sz w:val="21"/>
          <w:szCs w:val="21"/>
          <w:lang w:eastAsia="pt-BR"/>
          <w14:ligatures w14:val="none"/>
        </w:rPr>
        <w:t>"</w:t>
      </w:r>
      <w:r w:rsidRPr="00342AD2">
        <w:rPr>
          <w:rFonts w:ascii="Consolas" w:eastAsia="Times New Roman" w:hAnsi="Consolas" w:cs="Times New Roman"/>
          <w:color w:val="F8F8F2"/>
          <w:kern w:val="0"/>
          <w:sz w:val="21"/>
          <w:szCs w:val="21"/>
          <w:lang w:eastAsia="pt-BR"/>
          <w14:ligatures w14:val="none"/>
        </w:rPr>
        <w:t>}</w:t>
      </w:r>
    </w:p>
    <w:p w14:paraId="5EDFFEDB" w14:textId="77777777" w:rsidR="001A582A" w:rsidRPr="00342AD2" w:rsidRDefault="001A582A" w:rsidP="001A582A">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42AD2">
        <w:rPr>
          <w:rFonts w:ascii="Consolas" w:eastAsia="Times New Roman" w:hAnsi="Consolas" w:cs="Times New Roman"/>
          <w:color w:val="FF79C6"/>
          <w:kern w:val="0"/>
          <w:sz w:val="21"/>
          <w:szCs w:val="21"/>
          <w:lang w:eastAsia="pt-BR"/>
          <w14:ligatures w14:val="none"/>
        </w:rPr>
        <w:t>let</w:t>
      </w:r>
      <w:r w:rsidRPr="00342AD2">
        <w:rPr>
          <w:rFonts w:ascii="Consolas" w:eastAsia="Times New Roman" w:hAnsi="Consolas" w:cs="Times New Roman"/>
          <w:color w:val="F8F8F2"/>
          <w:kern w:val="0"/>
          <w:sz w:val="21"/>
          <w:szCs w:val="21"/>
          <w:lang w:eastAsia="pt-BR"/>
          <w14:ligatures w14:val="none"/>
        </w:rPr>
        <w:t xml:space="preserve"> v2</w:t>
      </w:r>
      <w:r w:rsidRPr="00342AD2">
        <w:rPr>
          <w:rFonts w:ascii="Consolas" w:eastAsia="Times New Roman" w:hAnsi="Consolas" w:cs="Times New Roman"/>
          <w:color w:val="FF79C6"/>
          <w:kern w:val="0"/>
          <w:sz w:val="21"/>
          <w:szCs w:val="21"/>
          <w:lang w:eastAsia="pt-BR"/>
          <w14:ligatures w14:val="none"/>
        </w:rPr>
        <w:t>=</w:t>
      </w:r>
      <w:r w:rsidRPr="00342AD2">
        <w:rPr>
          <w:rFonts w:ascii="Consolas" w:eastAsia="Times New Roman" w:hAnsi="Consolas" w:cs="Times New Roman"/>
          <w:color w:val="F8F8F2"/>
          <w:kern w:val="0"/>
          <w:sz w:val="21"/>
          <w:szCs w:val="21"/>
          <w:lang w:eastAsia="pt-BR"/>
          <w14:ligatures w14:val="none"/>
        </w:rPr>
        <w:t>{nome</w:t>
      </w:r>
      <w:r w:rsidRPr="00342AD2">
        <w:rPr>
          <w:rFonts w:ascii="Consolas" w:eastAsia="Times New Roman" w:hAnsi="Consolas" w:cs="Times New Roman"/>
          <w:color w:val="FF79C6"/>
          <w:kern w:val="0"/>
          <w:sz w:val="21"/>
          <w:szCs w:val="21"/>
          <w:lang w:eastAsia="pt-BR"/>
          <w14:ligatures w14:val="none"/>
        </w:rPr>
        <w:t>:</w:t>
      </w:r>
      <w:r w:rsidRPr="00342AD2">
        <w:rPr>
          <w:rFonts w:ascii="Consolas" w:eastAsia="Times New Roman" w:hAnsi="Consolas" w:cs="Times New Roman"/>
          <w:color w:val="E9F284"/>
          <w:kern w:val="0"/>
          <w:sz w:val="21"/>
          <w:szCs w:val="21"/>
          <w:lang w:eastAsia="pt-BR"/>
          <w14:ligatures w14:val="none"/>
        </w:rPr>
        <w:t>"</w:t>
      </w:r>
      <w:r w:rsidRPr="00342AD2">
        <w:rPr>
          <w:rFonts w:ascii="Consolas" w:eastAsia="Times New Roman" w:hAnsi="Consolas" w:cs="Times New Roman"/>
          <w:color w:val="F1FA8C"/>
          <w:kern w:val="0"/>
          <w:sz w:val="21"/>
          <w:szCs w:val="21"/>
          <w:lang w:eastAsia="pt-BR"/>
          <w14:ligatures w14:val="none"/>
        </w:rPr>
        <w:t>Bruno</w:t>
      </w:r>
      <w:r w:rsidRPr="00342AD2">
        <w:rPr>
          <w:rFonts w:ascii="Consolas" w:eastAsia="Times New Roman" w:hAnsi="Consolas" w:cs="Times New Roman"/>
          <w:color w:val="E9F284"/>
          <w:kern w:val="0"/>
          <w:sz w:val="21"/>
          <w:szCs w:val="21"/>
          <w:lang w:eastAsia="pt-BR"/>
          <w14:ligatures w14:val="none"/>
        </w:rPr>
        <w:t>"</w:t>
      </w:r>
      <w:r w:rsidRPr="00342AD2">
        <w:rPr>
          <w:rFonts w:ascii="Consolas" w:eastAsia="Times New Roman" w:hAnsi="Consolas" w:cs="Times New Roman"/>
          <w:color w:val="F8F8F2"/>
          <w:kern w:val="0"/>
          <w:sz w:val="21"/>
          <w:szCs w:val="21"/>
          <w:lang w:eastAsia="pt-BR"/>
          <w14:ligatures w14:val="none"/>
        </w:rPr>
        <w:t>}</w:t>
      </w:r>
    </w:p>
    <w:p w14:paraId="5240FBF6" w14:textId="77777777" w:rsidR="001A582A" w:rsidRPr="00342AD2" w:rsidRDefault="001A582A" w:rsidP="001A582A">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220EF57E" w14:textId="77777777" w:rsidR="001A582A" w:rsidRPr="001A582A" w:rsidRDefault="001A582A" w:rsidP="001A582A">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1A582A">
        <w:rPr>
          <w:rFonts w:ascii="Consolas" w:eastAsia="Times New Roman" w:hAnsi="Consolas" w:cs="Times New Roman"/>
          <w:color w:val="BD93F9"/>
          <w:kern w:val="0"/>
          <w:sz w:val="21"/>
          <w:szCs w:val="21"/>
          <w:lang w:eastAsia="pt-BR"/>
          <w14:ligatures w14:val="none"/>
        </w:rPr>
        <w:t>console</w:t>
      </w:r>
      <w:r w:rsidRPr="001A582A">
        <w:rPr>
          <w:rFonts w:ascii="Consolas" w:eastAsia="Times New Roman" w:hAnsi="Consolas" w:cs="Times New Roman"/>
          <w:color w:val="F8F8F2"/>
          <w:kern w:val="0"/>
          <w:sz w:val="21"/>
          <w:szCs w:val="21"/>
          <w:lang w:eastAsia="pt-BR"/>
          <w14:ligatures w14:val="none"/>
        </w:rPr>
        <w:t>.</w:t>
      </w:r>
      <w:r w:rsidRPr="001A582A">
        <w:rPr>
          <w:rFonts w:ascii="Consolas" w:eastAsia="Times New Roman" w:hAnsi="Consolas" w:cs="Times New Roman"/>
          <w:color w:val="50FA7B"/>
          <w:kern w:val="0"/>
          <w:sz w:val="21"/>
          <w:szCs w:val="21"/>
          <w:lang w:eastAsia="pt-BR"/>
          <w14:ligatures w14:val="none"/>
        </w:rPr>
        <w:t>log</w:t>
      </w:r>
      <w:r w:rsidRPr="001A582A">
        <w:rPr>
          <w:rFonts w:ascii="Consolas" w:eastAsia="Times New Roman" w:hAnsi="Consolas" w:cs="Times New Roman"/>
          <w:color w:val="F8F8F2"/>
          <w:kern w:val="0"/>
          <w:sz w:val="21"/>
          <w:szCs w:val="21"/>
          <w:lang w:eastAsia="pt-BR"/>
          <w14:ligatures w14:val="none"/>
        </w:rPr>
        <w:t>(v1</w:t>
      </w:r>
      <w:r w:rsidRPr="001A582A">
        <w:rPr>
          <w:rFonts w:ascii="Consolas" w:eastAsia="Times New Roman" w:hAnsi="Consolas" w:cs="Times New Roman"/>
          <w:color w:val="FF79C6"/>
          <w:kern w:val="0"/>
          <w:sz w:val="21"/>
          <w:szCs w:val="21"/>
          <w:lang w:eastAsia="pt-BR"/>
          <w14:ligatures w14:val="none"/>
        </w:rPr>
        <w:t>===</w:t>
      </w:r>
      <w:r w:rsidRPr="001A582A">
        <w:rPr>
          <w:rFonts w:ascii="Consolas" w:eastAsia="Times New Roman" w:hAnsi="Consolas" w:cs="Times New Roman"/>
          <w:color w:val="F8F8F2"/>
          <w:kern w:val="0"/>
          <w:sz w:val="21"/>
          <w:szCs w:val="21"/>
          <w:lang w:eastAsia="pt-BR"/>
          <w14:ligatures w14:val="none"/>
        </w:rPr>
        <w:t>v2)</w:t>
      </w:r>
    </w:p>
    <w:p w14:paraId="0BC2EBE0" w14:textId="427B757B" w:rsidR="001A582A" w:rsidRDefault="001A582A" w:rsidP="001A582A">
      <w:pPr>
        <w:pBdr>
          <w:top w:val="single" w:sz="4" w:space="1" w:color="auto"/>
          <w:left w:val="single" w:sz="4" w:space="4" w:color="auto"/>
          <w:bottom w:val="single" w:sz="4" w:space="1" w:color="auto"/>
          <w:right w:val="single" w:sz="4" w:space="4" w:color="auto"/>
        </w:pBdr>
      </w:pPr>
      <w:r>
        <w:t xml:space="preserve"> Por mais que os valores sejam o mesmo e a variável tenha o mesmo tipo, eles não ocupam o mesmo lugar na </w:t>
      </w:r>
      <w:del w:id="257" w:author="Jonatas Nunespf" w:date="2024-04-07T14:49:00Z" w16du:dateUtc="2024-04-07T17:49:00Z">
        <w:r w:rsidDel="00E057DF">
          <w:delText>memoria</w:delText>
        </w:r>
      </w:del>
      <w:ins w:id="258" w:author="Jonatas Nunespf" w:date="2024-04-07T14:49:00Z" w16du:dateUtc="2024-04-07T17:49:00Z">
        <w:r w:rsidR="00E057DF">
          <w:t>memória</w:t>
        </w:r>
      </w:ins>
      <w:r>
        <w:t xml:space="preserve"> entao não são iguais.</w:t>
      </w:r>
    </w:p>
    <w:p w14:paraId="0BB340A5" w14:textId="37B91D2D" w:rsidR="001A582A" w:rsidRDefault="001A582A" w:rsidP="001A582A">
      <w:pPr>
        <w:pBdr>
          <w:top w:val="single" w:sz="4" w:space="1" w:color="auto"/>
          <w:left w:val="single" w:sz="4" w:space="4" w:color="auto"/>
          <w:bottom w:val="single" w:sz="4" w:space="1" w:color="auto"/>
          <w:right w:val="single" w:sz="4" w:space="4" w:color="auto"/>
        </w:pBdr>
      </w:pPr>
      <w:r>
        <w:t>O nome da variável não importa</w:t>
      </w:r>
    </w:p>
    <w:p w14:paraId="7E6C9F00" w14:textId="0674FA74" w:rsidR="00812523" w:rsidRDefault="00812523" w:rsidP="003665F5">
      <w:r>
        <w:t>.</w:t>
      </w:r>
    </w:p>
    <w:p w14:paraId="71D59B15" w14:textId="74BE11D2" w:rsidR="00812523" w:rsidRPr="00812523" w:rsidRDefault="00812523" w:rsidP="00812523">
      <w:pPr>
        <w:pStyle w:val="Ttulo2"/>
        <w:pBdr>
          <w:top w:val="single" w:sz="4" w:space="1" w:color="auto"/>
          <w:left w:val="single" w:sz="4" w:space="4" w:color="auto"/>
          <w:bottom w:val="single" w:sz="4" w:space="1" w:color="auto"/>
          <w:right w:val="single" w:sz="4" w:space="4" w:color="auto"/>
        </w:pBdr>
        <w:rPr>
          <w:b/>
          <w:bCs/>
        </w:rPr>
      </w:pPr>
      <w:r w:rsidRPr="00812523">
        <w:rPr>
          <w:b/>
          <w:bCs/>
        </w:rPr>
        <w:t>Trabalhando pelo prompt de comando</w:t>
      </w:r>
    </w:p>
    <w:p w14:paraId="6E6677F8" w14:textId="1E92514B" w:rsidR="003665F5" w:rsidRDefault="00812523" w:rsidP="00812523">
      <w:pPr>
        <w:pBdr>
          <w:top w:val="single" w:sz="4" w:space="1" w:color="auto"/>
          <w:left w:val="single" w:sz="4" w:space="4" w:color="auto"/>
          <w:bottom w:val="single" w:sz="4" w:space="1" w:color="auto"/>
          <w:right w:val="single" w:sz="4" w:space="4" w:color="auto"/>
        </w:pBdr>
      </w:pPr>
      <w:r>
        <w:t>Podemos fazer isso colocando o caminho da nossa pasta no cmd, mas temos que verificar que diretório estamos usando pode ser que seja o c ou o d, caso nossa pasta esteja no diretório d nos apenas colocamos d: se nossa pasta com o projeto estiver no diretório c nos colocamos c: e depois escrevemos  node (nome do arquivo) sem os parênteses.</w:t>
      </w:r>
    </w:p>
    <w:p w14:paraId="6107A527" w14:textId="7D57C5C5" w:rsidR="00812523" w:rsidRDefault="00812523" w:rsidP="003665F5">
      <w:r>
        <w:t>.</w:t>
      </w:r>
    </w:p>
    <w:p w14:paraId="79D54996" w14:textId="1A534B83" w:rsidR="00812523" w:rsidRDefault="0058638A" w:rsidP="0058638A">
      <w:pPr>
        <w:pStyle w:val="Ttulo2"/>
        <w:pBdr>
          <w:top w:val="single" w:sz="4" w:space="1" w:color="auto"/>
          <w:left w:val="single" w:sz="4" w:space="4" w:color="auto"/>
          <w:bottom w:val="single" w:sz="4" w:space="1" w:color="auto"/>
          <w:right w:val="single" w:sz="4" w:space="4" w:color="auto"/>
        </w:pBdr>
        <w:rPr>
          <w:b/>
          <w:bCs/>
        </w:rPr>
      </w:pPr>
      <w:r w:rsidRPr="0058638A">
        <w:rPr>
          <w:b/>
          <w:bCs/>
        </w:rPr>
        <w:t>Diferença entre Diferente e NOT</w:t>
      </w:r>
    </w:p>
    <w:p w14:paraId="0078F935" w14:textId="7B2333ED" w:rsidR="0058638A" w:rsidRDefault="0058638A" w:rsidP="0058638A">
      <w:pPr>
        <w:pBdr>
          <w:top w:val="single" w:sz="4" w:space="1" w:color="auto"/>
          <w:left w:val="single" w:sz="4" w:space="4" w:color="auto"/>
          <w:bottom w:val="single" w:sz="4" w:space="1" w:color="auto"/>
          <w:right w:val="single" w:sz="4" w:space="4" w:color="auto"/>
        </w:pBdr>
      </w:pPr>
      <w:r>
        <w:t xml:space="preserve">O sinal de diferente != ele confere se algo e diferente do outro, se for diferente da verdadeiro(true pois </w:t>
      </w:r>
      <w:del w:id="259" w:author="Jonatas Nunespf" w:date="2024-04-07T14:49:00Z" w16du:dateUtc="2024-04-07T17:49:00Z">
        <w:r w:rsidDel="00E057DF">
          <w:delText>e</w:delText>
        </w:r>
      </w:del>
      <w:ins w:id="260" w:author="Jonatas Nunespf" w:date="2024-04-07T14:49:00Z" w16du:dateUtc="2024-04-07T17:49:00Z">
        <w:r w:rsidR="00E057DF">
          <w:t>é</w:t>
        </w:r>
      </w:ins>
      <w:r>
        <w:t xml:space="preserve"> uma </w:t>
      </w:r>
      <w:proofErr w:type="gramStart"/>
      <w:r>
        <w:t>verdade</w:t>
      </w:r>
      <w:proofErr w:type="gramEnd"/>
      <w:r>
        <w:t xml:space="preserve"> mas o NOT ele simplesmente pega a comparação e inverte o resultado, e</w:t>
      </w:r>
      <w:ins w:id="261" w:author="Jonatas Nunespf" w:date="2024-04-07T14:49:00Z" w16du:dateUtc="2024-04-07T17:49:00Z">
        <w:r w:rsidR="00E057DF">
          <w:t>n</w:t>
        </w:r>
      </w:ins>
      <w:del w:id="262" w:author="Jonatas Nunespf" w:date="2024-04-07T14:49:00Z" w16du:dateUtc="2024-04-07T17:49:00Z">
        <w:r w:rsidDel="00E057DF">
          <w:delText xml:space="preserve">m </w:delText>
        </w:r>
      </w:del>
      <w:r>
        <w:t>tao se uma comparação der verdadeiro o NOT converte para falso (false).</w:t>
      </w:r>
    </w:p>
    <w:p w14:paraId="2C30E9FD" w14:textId="6B8D4741" w:rsidR="0058638A" w:rsidRDefault="0058638A" w:rsidP="0058638A">
      <w:r>
        <w:t>.</w:t>
      </w:r>
    </w:p>
    <w:p w14:paraId="5CEEF1E4" w14:textId="77777777" w:rsidR="00402CF9" w:rsidRDefault="00402CF9" w:rsidP="0058638A"/>
    <w:p w14:paraId="27B977FF" w14:textId="77777777" w:rsidR="00402CF9" w:rsidRDefault="00402CF9" w:rsidP="0058638A"/>
    <w:p w14:paraId="7626A8C4" w14:textId="77777777" w:rsidR="00402CF9" w:rsidRDefault="00402CF9" w:rsidP="0058638A"/>
    <w:p w14:paraId="6A86CC51" w14:textId="77777777" w:rsidR="00402CF9" w:rsidRDefault="00402CF9" w:rsidP="0058638A"/>
    <w:p w14:paraId="0AFEF442" w14:textId="77777777" w:rsidR="00402CF9" w:rsidRDefault="00402CF9" w:rsidP="0058638A"/>
    <w:p w14:paraId="366A732A" w14:textId="77777777" w:rsidR="00402CF9" w:rsidRDefault="00402CF9" w:rsidP="0058638A"/>
    <w:p w14:paraId="087EA693" w14:textId="1779F901" w:rsidR="0058638A" w:rsidRPr="00402CF9" w:rsidRDefault="00402CF9" w:rsidP="00402CF9">
      <w:pPr>
        <w:pStyle w:val="Ttulo2"/>
        <w:pBdr>
          <w:top w:val="single" w:sz="4" w:space="1" w:color="auto"/>
          <w:left w:val="single" w:sz="4" w:space="4" w:color="auto"/>
          <w:bottom w:val="single" w:sz="4" w:space="1" w:color="auto"/>
          <w:right w:val="single" w:sz="4" w:space="4" w:color="auto"/>
        </w:pBdr>
        <w:rPr>
          <w:b/>
          <w:bCs/>
        </w:rPr>
      </w:pPr>
      <w:r w:rsidRPr="00402CF9">
        <w:rPr>
          <w:b/>
          <w:bCs/>
        </w:rPr>
        <w:lastRenderedPageBreak/>
        <w:t xml:space="preserve">Codigo em JS para descobrir em qual dispositivos estamos usando na </w:t>
      </w:r>
      <w:proofErr w:type="spellStart"/>
      <w:r w:rsidRPr="00402CF9">
        <w:rPr>
          <w:b/>
          <w:bCs/>
        </w:rPr>
        <w:t>pagina</w:t>
      </w:r>
      <w:proofErr w:type="spellEnd"/>
      <w:r w:rsidRPr="00402CF9">
        <w:rPr>
          <w:b/>
          <w:bCs/>
        </w:rPr>
        <w:t xml:space="preserve"> web</w:t>
      </w:r>
    </w:p>
    <w:p w14:paraId="20C5FF5D"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02CF9">
        <w:rPr>
          <w:rFonts w:ascii="Consolas" w:eastAsia="Times New Roman" w:hAnsi="Consolas" w:cs="Times New Roman"/>
          <w:color w:val="FF79C6"/>
          <w:kern w:val="0"/>
          <w:sz w:val="21"/>
          <w:szCs w:val="21"/>
          <w:lang w:val="en-US" w:eastAsia="pt-BR"/>
          <w14:ligatures w14:val="none"/>
        </w:rPr>
        <w:t>if</w:t>
      </w:r>
      <w:r w:rsidRPr="00402CF9">
        <w:rPr>
          <w:rFonts w:ascii="Consolas" w:eastAsia="Times New Roman" w:hAnsi="Consolas" w:cs="Times New Roman"/>
          <w:color w:val="F8F8F2"/>
          <w:kern w:val="0"/>
          <w:sz w:val="21"/>
          <w:szCs w:val="21"/>
          <w:lang w:val="en-US" w:eastAsia="pt-BR"/>
          <w14:ligatures w14:val="none"/>
        </w:rPr>
        <w:t>(</w:t>
      </w:r>
      <w:proofErr w:type="spellStart"/>
      <w:proofErr w:type="gramStart"/>
      <w:r w:rsidRPr="00402CF9">
        <w:rPr>
          <w:rFonts w:ascii="Consolas" w:eastAsia="Times New Roman" w:hAnsi="Consolas" w:cs="Times New Roman"/>
          <w:color w:val="BD93F9"/>
          <w:kern w:val="0"/>
          <w:sz w:val="21"/>
          <w:szCs w:val="21"/>
          <w:lang w:val="en-US" w:eastAsia="pt-BR"/>
          <w14:ligatures w14:val="none"/>
        </w:rPr>
        <w:t>navigator</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BD93F9"/>
          <w:kern w:val="0"/>
          <w:sz w:val="21"/>
          <w:szCs w:val="21"/>
          <w:lang w:val="en-US" w:eastAsia="pt-BR"/>
          <w14:ligatures w14:val="none"/>
        </w:rPr>
        <w:t>userAgent</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50FA7B"/>
          <w:kern w:val="0"/>
          <w:sz w:val="21"/>
          <w:szCs w:val="21"/>
          <w:lang w:val="en-US" w:eastAsia="pt-BR"/>
          <w14:ligatures w14:val="none"/>
        </w:rPr>
        <w:t>match</w:t>
      </w:r>
      <w:proofErr w:type="spellEnd"/>
      <w:proofErr w:type="gramEnd"/>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FF5555"/>
          <w:kern w:val="0"/>
          <w:sz w:val="21"/>
          <w:szCs w:val="21"/>
          <w:lang w:val="en-US" w:eastAsia="pt-BR"/>
          <w14:ligatures w14:val="none"/>
        </w:rPr>
        <w:t>/</w:t>
      </w:r>
      <w:r w:rsidRPr="00402CF9">
        <w:rPr>
          <w:rFonts w:ascii="Consolas" w:eastAsia="Times New Roman" w:hAnsi="Consolas" w:cs="Times New Roman"/>
          <w:color w:val="F1FA8C"/>
          <w:kern w:val="0"/>
          <w:sz w:val="21"/>
          <w:szCs w:val="21"/>
          <w:lang w:val="en-US" w:eastAsia="pt-BR"/>
          <w14:ligatures w14:val="none"/>
        </w:rPr>
        <w:t>Android</w:t>
      </w:r>
      <w:r w:rsidRPr="00402CF9">
        <w:rPr>
          <w:rFonts w:ascii="Consolas" w:eastAsia="Times New Roman" w:hAnsi="Consolas" w:cs="Times New Roman"/>
          <w:color w:val="FF5555"/>
          <w:kern w:val="0"/>
          <w:sz w:val="21"/>
          <w:szCs w:val="21"/>
          <w:lang w:val="en-US" w:eastAsia="pt-BR"/>
          <w14:ligatures w14:val="none"/>
        </w:rPr>
        <w:t>/</w:t>
      </w:r>
      <w:proofErr w:type="spellStart"/>
      <w:r w:rsidRPr="00402CF9">
        <w:rPr>
          <w:rFonts w:ascii="Consolas" w:eastAsia="Times New Roman" w:hAnsi="Consolas" w:cs="Times New Roman"/>
          <w:color w:val="FF79C6"/>
          <w:kern w:val="0"/>
          <w:sz w:val="21"/>
          <w:szCs w:val="21"/>
          <w:lang w:val="en-US" w:eastAsia="pt-BR"/>
          <w14:ligatures w14:val="none"/>
        </w:rPr>
        <w:t>i</w:t>
      </w:r>
      <w:proofErr w:type="spellEnd"/>
      <w:r w:rsidRPr="00402CF9">
        <w:rPr>
          <w:rFonts w:ascii="Consolas" w:eastAsia="Times New Roman" w:hAnsi="Consolas" w:cs="Times New Roman"/>
          <w:color w:val="F8F8F2"/>
          <w:kern w:val="0"/>
          <w:sz w:val="21"/>
          <w:szCs w:val="21"/>
          <w:lang w:val="en-US" w:eastAsia="pt-BR"/>
          <w14:ligatures w14:val="none"/>
        </w:rPr>
        <w:t>)</w:t>
      </w:r>
    </w:p>
    <w:p w14:paraId="66E245CF"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02CF9">
        <w:rPr>
          <w:rFonts w:ascii="Consolas" w:eastAsia="Times New Roman" w:hAnsi="Consolas" w:cs="Times New Roman"/>
          <w:color w:val="FF79C6"/>
          <w:kern w:val="0"/>
          <w:sz w:val="21"/>
          <w:szCs w:val="21"/>
          <w:lang w:val="en-US" w:eastAsia="pt-BR"/>
          <w14:ligatures w14:val="none"/>
        </w:rPr>
        <w:t>||</w:t>
      </w:r>
      <w:r w:rsidRPr="00402CF9">
        <w:rPr>
          <w:rFonts w:ascii="Consolas" w:eastAsia="Times New Roman" w:hAnsi="Consolas" w:cs="Times New Roman"/>
          <w:color w:val="F8F8F2"/>
          <w:kern w:val="0"/>
          <w:sz w:val="21"/>
          <w:szCs w:val="21"/>
          <w:lang w:val="en-US" w:eastAsia="pt-BR"/>
          <w14:ligatures w14:val="none"/>
        </w:rPr>
        <w:t xml:space="preserve"> </w:t>
      </w:r>
      <w:proofErr w:type="spellStart"/>
      <w:proofErr w:type="gramStart"/>
      <w:r w:rsidRPr="00402CF9">
        <w:rPr>
          <w:rFonts w:ascii="Consolas" w:eastAsia="Times New Roman" w:hAnsi="Consolas" w:cs="Times New Roman"/>
          <w:color w:val="BD93F9"/>
          <w:kern w:val="0"/>
          <w:sz w:val="21"/>
          <w:szCs w:val="21"/>
          <w:lang w:val="en-US" w:eastAsia="pt-BR"/>
          <w14:ligatures w14:val="none"/>
        </w:rPr>
        <w:t>navigator</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BD93F9"/>
          <w:kern w:val="0"/>
          <w:sz w:val="21"/>
          <w:szCs w:val="21"/>
          <w:lang w:val="en-US" w:eastAsia="pt-BR"/>
          <w14:ligatures w14:val="none"/>
        </w:rPr>
        <w:t>userAgent</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50FA7B"/>
          <w:kern w:val="0"/>
          <w:sz w:val="21"/>
          <w:szCs w:val="21"/>
          <w:lang w:val="en-US" w:eastAsia="pt-BR"/>
          <w14:ligatures w14:val="none"/>
        </w:rPr>
        <w:t>match</w:t>
      </w:r>
      <w:proofErr w:type="spellEnd"/>
      <w:proofErr w:type="gramEnd"/>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FF5555"/>
          <w:kern w:val="0"/>
          <w:sz w:val="21"/>
          <w:szCs w:val="21"/>
          <w:lang w:val="en-US" w:eastAsia="pt-BR"/>
          <w14:ligatures w14:val="none"/>
        </w:rPr>
        <w:t>/</w:t>
      </w:r>
      <w:r w:rsidRPr="00402CF9">
        <w:rPr>
          <w:rFonts w:ascii="Consolas" w:eastAsia="Times New Roman" w:hAnsi="Consolas" w:cs="Times New Roman"/>
          <w:color w:val="F1FA8C"/>
          <w:kern w:val="0"/>
          <w:sz w:val="21"/>
          <w:szCs w:val="21"/>
          <w:lang w:val="en-US" w:eastAsia="pt-BR"/>
          <w14:ligatures w14:val="none"/>
        </w:rPr>
        <w:t>WebOS</w:t>
      </w:r>
      <w:r w:rsidRPr="00402CF9">
        <w:rPr>
          <w:rFonts w:ascii="Consolas" w:eastAsia="Times New Roman" w:hAnsi="Consolas" w:cs="Times New Roman"/>
          <w:color w:val="FF5555"/>
          <w:kern w:val="0"/>
          <w:sz w:val="21"/>
          <w:szCs w:val="21"/>
          <w:lang w:val="en-US" w:eastAsia="pt-BR"/>
          <w14:ligatures w14:val="none"/>
        </w:rPr>
        <w:t>/</w:t>
      </w:r>
      <w:proofErr w:type="spellStart"/>
      <w:r w:rsidRPr="00402CF9">
        <w:rPr>
          <w:rFonts w:ascii="Consolas" w:eastAsia="Times New Roman" w:hAnsi="Consolas" w:cs="Times New Roman"/>
          <w:color w:val="FF79C6"/>
          <w:kern w:val="0"/>
          <w:sz w:val="21"/>
          <w:szCs w:val="21"/>
          <w:lang w:val="en-US" w:eastAsia="pt-BR"/>
          <w14:ligatures w14:val="none"/>
        </w:rPr>
        <w:t>i</w:t>
      </w:r>
      <w:proofErr w:type="spellEnd"/>
      <w:r w:rsidRPr="00402CF9">
        <w:rPr>
          <w:rFonts w:ascii="Consolas" w:eastAsia="Times New Roman" w:hAnsi="Consolas" w:cs="Times New Roman"/>
          <w:color w:val="F8F8F2"/>
          <w:kern w:val="0"/>
          <w:sz w:val="21"/>
          <w:szCs w:val="21"/>
          <w:lang w:val="en-US" w:eastAsia="pt-BR"/>
          <w14:ligatures w14:val="none"/>
        </w:rPr>
        <w:t>)</w:t>
      </w:r>
    </w:p>
    <w:p w14:paraId="119D0ACA"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02CF9">
        <w:rPr>
          <w:rFonts w:ascii="Consolas" w:eastAsia="Times New Roman" w:hAnsi="Consolas" w:cs="Times New Roman"/>
          <w:color w:val="FF79C6"/>
          <w:kern w:val="0"/>
          <w:sz w:val="21"/>
          <w:szCs w:val="21"/>
          <w:lang w:val="en-US" w:eastAsia="pt-BR"/>
          <w14:ligatures w14:val="none"/>
        </w:rPr>
        <w:t>||</w:t>
      </w:r>
      <w:r w:rsidRPr="00402CF9">
        <w:rPr>
          <w:rFonts w:ascii="Consolas" w:eastAsia="Times New Roman" w:hAnsi="Consolas" w:cs="Times New Roman"/>
          <w:color w:val="F8F8F2"/>
          <w:kern w:val="0"/>
          <w:sz w:val="21"/>
          <w:szCs w:val="21"/>
          <w:lang w:val="en-US" w:eastAsia="pt-BR"/>
          <w14:ligatures w14:val="none"/>
        </w:rPr>
        <w:t xml:space="preserve"> </w:t>
      </w:r>
      <w:proofErr w:type="spellStart"/>
      <w:proofErr w:type="gramStart"/>
      <w:r w:rsidRPr="00402CF9">
        <w:rPr>
          <w:rFonts w:ascii="Consolas" w:eastAsia="Times New Roman" w:hAnsi="Consolas" w:cs="Times New Roman"/>
          <w:color w:val="BD93F9"/>
          <w:kern w:val="0"/>
          <w:sz w:val="21"/>
          <w:szCs w:val="21"/>
          <w:lang w:val="en-US" w:eastAsia="pt-BR"/>
          <w14:ligatures w14:val="none"/>
        </w:rPr>
        <w:t>navigator</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BD93F9"/>
          <w:kern w:val="0"/>
          <w:sz w:val="21"/>
          <w:szCs w:val="21"/>
          <w:lang w:val="en-US" w:eastAsia="pt-BR"/>
          <w14:ligatures w14:val="none"/>
        </w:rPr>
        <w:t>userAgent</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50FA7B"/>
          <w:kern w:val="0"/>
          <w:sz w:val="21"/>
          <w:szCs w:val="21"/>
          <w:lang w:val="en-US" w:eastAsia="pt-BR"/>
          <w14:ligatures w14:val="none"/>
        </w:rPr>
        <w:t>match</w:t>
      </w:r>
      <w:proofErr w:type="spellEnd"/>
      <w:proofErr w:type="gramEnd"/>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FF5555"/>
          <w:kern w:val="0"/>
          <w:sz w:val="21"/>
          <w:szCs w:val="21"/>
          <w:lang w:val="en-US" w:eastAsia="pt-BR"/>
          <w14:ligatures w14:val="none"/>
        </w:rPr>
        <w:t>/</w:t>
      </w:r>
      <w:proofErr w:type="spellStart"/>
      <w:r w:rsidRPr="00402CF9">
        <w:rPr>
          <w:rFonts w:ascii="Consolas" w:eastAsia="Times New Roman" w:hAnsi="Consolas" w:cs="Times New Roman"/>
          <w:color w:val="F1FA8C"/>
          <w:kern w:val="0"/>
          <w:sz w:val="21"/>
          <w:szCs w:val="21"/>
          <w:lang w:val="en-US" w:eastAsia="pt-BR"/>
          <w14:ligatures w14:val="none"/>
        </w:rPr>
        <w:t>iPhone</w:t>
      </w:r>
      <w:r w:rsidRPr="00402CF9">
        <w:rPr>
          <w:rFonts w:ascii="Consolas" w:eastAsia="Times New Roman" w:hAnsi="Consolas" w:cs="Times New Roman"/>
          <w:color w:val="FF79C6"/>
          <w:kern w:val="0"/>
          <w:sz w:val="21"/>
          <w:szCs w:val="21"/>
          <w:lang w:val="en-US" w:eastAsia="pt-BR"/>
          <w14:ligatures w14:val="none"/>
        </w:rPr>
        <w:t>|</w:t>
      </w:r>
      <w:r w:rsidRPr="00402CF9">
        <w:rPr>
          <w:rFonts w:ascii="Consolas" w:eastAsia="Times New Roman" w:hAnsi="Consolas" w:cs="Times New Roman"/>
          <w:color w:val="F1FA8C"/>
          <w:kern w:val="0"/>
          <w:sz w:val="21"/>
          <w:szCs w:val="21"/>
          <w:lang w:val="en-US" w:eastAsia="pt-BR"/>
          <w14:ligatures w14:val="none"/>
        </w:rPr>
        <w:t>iPad</w:t>
      </w:r>
      <w:r w:rsidRPr="00402CF9">
        <w:rPr>
          <w:rFonts w:ascii="Consolas" w:eastAsia="Times New Roman" w:hAnsi="Consolas" w:cs="Times New Roman"/>
          <w:color w:val="FF79C6"/>
          <w:kern w:val="0"/>
          <w:sz w:val="21"/>
          <w:szCs w:val="21"/>
          <w:lang w:val="en-US" w:eastAsia="pt-BR"/>
          <w14:ligatures w14:val="none"/>
        </w:rPr>
        <w:t>|</w:t>
      </w:r>
      <w:r w:rsidRPr="00402CF9">
        <w:rPr>
          <w:rFonts w:ascii="Consolas" w:eastAsia="Times New Roman" w:hAnsi="Consolas" w:cs="Times New Roman"/>
          <w:color w:val="F1FA8C"/>
          <w:kern w:val="0"/>
          <w:sz w:val="21"/>
          <w:szCs w:val="21"/>
          <w:lang w:val="en-US" w:eastAsia="pt-BR"/>
          <w14:ligatures w14:val="none"/>
        </w:rPr>
        <w:t>iPod</w:t>
      </w:r>
      <w:proofErr w:type="spellEnd"/>
      <w:r w:rsidRPr="00402CF9">
        <w:rPr>
          <w:rFonts w:ascii="Consolas" w:eastAsia="Times New Roman" w:hAnsi="Consolas" w:cs="Times New Roman"/>
          <w:color w:val="FF5555"/>
          <w:kern w:val="0"/>
          <w:sz w:val="21"/>
          <w:szCs w:val="21"/>
          <w:lang w:val="en-US" w:eastAsia="pt-BR"/>
          <w14:ligatures w14:val="none"/>
        </w:rPr>
        <w:t>/</w:t>
      </w:r>
      <w:proofErr w:type="spellStart"/>
      <w:r w:rsidRPr="00402CF9">
        <w:rPr>
          <w:rFonts w:ascii="Consolas" w:eastAsia="Times New Roman" w:hAnsi="Consolas" w:cs="Times New Roman"/>
          <w:color w:val="FF79C6"/>
          <w:kern w:val="0"/>
          <w:sz w:val="21"/>
          <w:szCs w:val="21"/>
          <w:lang w:val="en-US" w:eastAsia="pt-BR"/>
          <w14:ligatures w14:val="none"/>
        </w:rPr>
        <w:t>i</w:t>
      </w:r>
      <w:proofErr w:type="spellEnd"/>
      <w:r w:rsidRPr="00402CF9">
        <w:rPr>
          <w:rFonts w:ascii="Consolas" w:eastAsia="Times New Roman" w:hAnsi="Consolas" w:cs="Times New Roman"/>
          <w:color w:val="F8F8F2"/>
          <w:kern w:val="0"/>
          <w:sz w:val="21"/>
          <w:szCs w:val="21"/>
          <w:lang w:val="en-US" w:eastAsia="pt-BR"/>
          <w14:ligatures w14:val="none"/>
        </w:rPr>
        <w:t>)</w:t>
      </w:r>
    </w:p>
    <w:p w14:paraId="50B3B322"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02CF9">
        <w:rPr>
          <w:rFonts w:ascii="Consolas" w:eastAsia="Times New Roman" w:hAnsi="Consolas" w:cs="Times New Roman"/>
          <w:color w:val="FF79C6"/>
          <w:kern w:val="0"/>
          <w:sz w:val="21"/>
          <w:szCs w:val="21"/>
          <w:lang w:val="en-US" w:eastAsia="pt-BR"/>
          <w14:ligatures w14:val="none"/>
        </w:rPr>
        <w:t>||</w:t>
      </w:r>
      <w:r w:rsidRPr="00402CF9">
        <w:rPr>
          <w:rFonts w:ascii="Consolas" w:eastAsia="Times New Roman" w:hAnsi="Consolas" w:cs="Times New Roman"/>
          <w:color w:val="F8F8F2"/>
          <w:kern w:val="0"/>
          <w:sz w:val="21"/>
          <w:szCs w:val="21"/>
          <w:lang w:val="en-US" w:eastAsia="pt-BR"/>
          <w14:ligatures w14:val="none"/>
        </w:rPr>
        <w:t xml:space="preserve"> </w:t>
      </w:r>
      <w:proofErr w:type="spellStart"/>
      <w:proofErr w:type="gramStart"/>
      <w:r w:rsidRPr="00402CF9">
        <w:rPr>
          <w:rFonts w:ascii="Consolas" w:eastAsia="Times New Roman" w:hAnsi="Consolas" w:cs="Times New Roman"/>
          <w:color w:val="BD93F9"/>
          <w:kern w:val="0"/>
          <w:sz w:val="21"/>
          <w:szCs w:val="21"/>
          <w:lang w:val="en-US" w:eastAsia="pt-BR"/>
          <w14:ligatures w14:val="none"/>
        </w:rPr>
        <w:t>navigator</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BD93F9"/>
          <w:kern w:val="0"/>
          <w:sz w:val="21"/>
          <w:szCs w:val="21"/>
          <w:lang w:val="en-US" w:eastAsia="pt-BR"/>
          <w14:ligatures w14:val="none"/>
        </w:rPr>
        <w:t>userAgent</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50FA7B"/>
          <w:kern w:val="0"/>
          <w:sz w:val="21"/>
          <w:szCs w:val="21"/>
          <w:lang w:val="en-US" w:eastAsia="pt-BR"/>
          <w14:ligatures w14:val="none"/>
        </w:rPr>
        <w:t>match</w:t>
      </w:r>
      <w:proofErr w:type="spellEnd"/>
      <w:proofErr w:type="gramEnd"/>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FF5555"/>
          <w:kern w:val="0"/>
          <w:sz w:val="21"/>
          <w:szCs w:val="21"/>
          <w:lang w:val="en-US" w:eastAsia="pt-BR"/>
          <w14:ligatures w14:val="none"/>
        </w:rPr>
        <w:t>/</w:t>
      </w:r>
      <w:r w:rsidRPr="00402CF9">
        <w:rPr>
          <w:rFonts w:ascii="Consolas" w:eastAsia="Times New Roman" w:hAnsi="Consolas" w:cs="Times New Roman"/>
          <w:color w:val="F1FA8C"/>
          <w:kern w:val="0"/>
          <w:sz w:val="21"/>
          <w:szCs w:val="21"/>
          <w:lang w:val="en-US" w:eastAsia="pt-BR"/>
          <w14:ligatures w14:val="none"/>
        </w:rPr>
        <w:t>BlackBerry</w:t>
      </w:r>
      <w:r w:rsidRPr="00402CF9">
        <w:rPr>
          <w:rFonts w:ascii="Consolas" w:eastAsia="Times New Roman" w:hAnsi="Consolas" w:cs="Times New Roman"/>
          <w:color w:val="FF5555"/>
          <w:kern w:val="0"/>
          <w:sz w:val="21"/>
          <w:szCs w:val="21"/>
          <w:lang w:val="en-US" w:eastAsia="pt-BR"/>
          <w14:ligatures w14:val="none"/>
        </w:rPr>
        <w:t>/</w:t>
      </w:r>
      <w:proofErr w:type="spellStart"/>
      <w:r w:rsidRPr="00402CF9">
        <w:rPr>
          <w:rFonts w:ascii="Consolas" w:eastAsia="Times New Roman" w:hAnsi="Consolas" w:cs="Times New Roman"/>
          <w:color w:val="FF79C6"/>
          <w:kern w:val="0"/>
          <w:sz w:val="21"/>
          <w:szCs w:val="21"/>
          <w:lang w:val="en-US" w:eastAsia="pt-BR"/>
          <w14:ligatures w14:val="none"/>
        </w:rPr>
        <w:t>i</w:t>
      </w:r>
      <w:proofErr w:type="spellEnd"/>
      <w:r w:rsidRPr="00402CF9">
        <w:rPr>
          <w:rFonts w:ascii="Consolas" w:eastAsia="Times New Roman" w:hAnsi="Consolas" w:cs="Times New Roman"/>
          <w:color w:val="F8F8F2"/>
          <w:kern w:val="0"/>
          <w:sz w:val="21"/>
          <w:szCs w:val="21"/>
          <w:lang w:val="en-US" w:eastAsia="pt-BR"/>
          <w14:ligatures w14:val="none"/>
        </w:rPr>
        <w:t>)</w:t>
      </w:r>
    </w:p>
    <w:p w14:paraId="18EC11B2"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02CF9">
        <w:rPr>
          <w:rFonts w:ascii="Consolas" w:eastAsia="Times New Roman" w:hAnsi="Consolas" w:cs="Times New Roman"/>
          <w:color w:val="FF79C6"/>
          <w:kern w:val="0"/>
          <w:sz w:val="21"/>
          <w:szCs w:val="21"/>
          <w:lang w:val="en-US" w:eastAsia="pt-BR"/>
          <w14:ligatures w14:val="none"/>
        </w:rPr>
        <w:t>||</w:t>
      </w:r>
      <w:r w:rsidRPr="00402CF9">
        <w:rPr>
          <w:rFonts w:ascii="Consolas" w:eastAsia="Times New Roman" w:hAnsi="Consolas" w:cs="Times New Roman"/>
          <w:color w:val="F8F8F2"/>
          <w:kern w:val="0"/>
          <w:sz w:val="21"/>
          <w:szCs w:val="21"/>
          <w:lang w:val="en-US" w:eastAsia="pt-BR"/>
          <w14:ligatures w14:val="none"/>
        </w:rPr>
        <w:t xml:space="preserve"> </w:t>
      </w:r>
      <w:proofErr w:type="spellStart"/>
      <w:proofErr w:type="gramStart"/>
      <w:r w:rsidRPr="00402CF9">
        <w:rPr>
          <w:rFonts w:ascii="Consolas" w:eastAsia="Times New Roman" w:hAnsi="Consolas" w:cs="Times New Roman"/>
          <w:color w:val="BD93F9"/>
          <w:kern w:val="0"/>
          <w:sz w:val="21"/>
          <w:szCs w:val="21"/>
          <w:lang w:val="en-US" w:eastAsia="pt-BR"/>
          <w14:ligatures w14:val="none"/>
        </w:rPr>
        <w:t>navigator</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BD93F9"/>
          <w:kern w:val="0"/>
          <w:sz w:val="21"/>
          <w:szCs w:val="21"/>
          <w:lang w:val="en-US" w:eastAsia="pt-BR"/>
          <w14:ligatures w14:val="none"/>
        </w:rPr>
        <w:t>userAgent</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50FA7B"/>
          <w:kern w:val="0"/>
          <w:sz w:val="21"/>
          <w:szCs w:val="21"/>
          <w:lang w:val="en-US" w:eastAsia="pt-BR"/>
          <w14:ligatures w14:val="none"/>
        </w:rPr>
        <w:t>match</w:t>
      </w:r>
      <w:proofErr w:type="spellEnd"/>
      <w:proofErr w:type="gramEnd"/>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FF5555"/>
          <w:kern w:val="0"/>
          <w:sz w:val="21"/>
          <w:szCs w:val="21"/>
          <w:lang w:val="en-US" w:eastAsia="pt-BR"/>
          <w14:ligatures w14:val="none"/>
        </w:rPr>
        <w:t>/</w:t>
      </w:r>
      <w:r w:rsidRPr="00402CF9">
        <w:rPr>
          <w:rFonts w:ascii="Consolas" w:eastAsia="Times New Roman" w:hAnsi="Consolas" w:cs="Times New Roman"/>
          <w:color w:val="F1FA8C"/>
          <w:kern w:val="0"/>
          <w:sz w:val="21"/>
          <w:szCs w:val="21"/>
          <w:lang w:val="en-US" w:eastAsia="pt-BR"/>
          <w14:ligatures w14:val="none"/>
        </w:rPr>
        <w:t>Windows Phone</w:t>
      </w:r>
      <w:r w:rsidRPr="00402CF9">
        <w:rPr>
          <w:rFonts w:ascii="Consolas" w:eastAsia="Times New Roman" w:hAnsi="Consolas" w:cs="Times New Roman"/>
          <w:color w:val="FF5555"/>
          <w:kern w:val="0"/>
          <w:sz w:val="21"/>
          <w:szCs w:val="21"/>
          <w:lang w:val="en-US" w:eastAsia="pt-BR"/>
          <w14:ligatures w14:val="none"/>
        </w:rPr>
        <w:t>/</w:t>
      </w:r>
      <w:proofErr w:type="spellStart"/>
      <w:r w:rsidRPr="00402CF9">
        <w:rPr>
          <w:rFonts w:ascii="Consolas" w:eastAsia="Times New Roman" w:hAnsi="Consolas" w:cs="Times New Roman"/>
          <w:color w:val="FF79C6"/>
          <w:kern w:val="0"/>
          <w:sz w:val="21"/>
          <w:szCs w:val="21"/>
          <w:lang w:val="en-US" w:eastAsia="pt-BR"/>
          <w14:ligatures w14:val="none"/>
        </w:rPr>
        <w:t>i</w:t>
      </w:r>
      <w:proofErr w:type="spellEnd"/>
      <w:r w:rsidRPr="00402CF9">
        <w:rPr>
          <w:rFonts w:ascii="Consolas" w:eastAsia="Times New Roman" w:hAnsi="Consolas" w:cs="Times New Roman"/>
          <w:color w:val="F8F8F2"/>
          <w:kern w:val="0"/>
          <w:sz w:val="21"/>
          <w:szCs w:val="21"/>
          <w:lang w:val="en-US" w:eastAsia="pt-BR"/>
          <w14:ligatures w14:val="none"/>
        </w:rPr>
        <w:t>)</w:t>
      </w:r>
    </w:p>
    <w:p w14:paraId="336F942F"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02CF9">
        <w:rPr>
          <w:rFonts w:ascii="Consolas" w:eastAsia="Times New Roman" w:hAnsi="Consolas" w:cs="Times New Roman"/>
          <w:color w:val="FF79C6"/>
          <w:kern w:val="0"/>
          <w:sz w:val="21"/>
          <w:szCs w:val="21"/>
          <w:lang w:val="en-US" w:eastAsia="pt-BR"/>
          <w14:ligatures w14:val="none"/>
        </w:rPr>
        <w:t>||</w:t>
      </w:r>
      <w:r w:rsidRPr="00402CF9">
        <w:rPr>
          <w:rFonts w:ascii="Consolas" w:eastAsia="Times New Roman" w:hAnsi="Consolas" w:cs="Times New Roman"/>
          <w:color w:val="F8F8F2"/>
          <w:kern w:val="0"/>
          <w:sz w:val="21"/>
          <w:szCs w:val="21"/>
          <w:lang w:val="en-US" w:eastAsia="pt-BR"/>
          <w14:ligatures w14:val="none"/>
        </w:rPr>
        <w:t xml:space="preserve"> </w:t>
      </w:r>
      <w:proofErr w:type="spellStart"/>
      <w:proofErr w:type="gramStart"/>
      <w:r w:rsidRPr="00402CF9">
        <w:rPr>
          <w:rFonts w:ascii="Consolas" w:eastAsia="Times New Roman" w:hAnsi="Consolas" w:cs="Times New Roman"/>
          <w:color w:val="BD93F9"/>
          <w:kern w:val="0"/>
          <w:sz w:val="21"/>
          <w:szCs w:val="21"/>
          <w:lang w:val="en-US" w:eastAsia="pt-BR"/>
          <w14:ligatures w14:val="none"/>
        </w:rPr>
        <w:t>navigator</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BD93F9"/>
          <w:kern w:val="0"/>
          <w:sz w:val="21"/>
          <w:szCs w:val="21"/>
          <w:lang w:val="en-US" w:eastAsia="pt-BR"/>
          <w14:ligatures w14:val="none"/>
        </w:rPr>
        <w:t>userAgent</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50FA7B"/>
          <w:kern w:val="0"/>
          <w:sz w:val="21"/>
          <w:szCs w:val="21"/>
          <w:lang w:val="en-US" w:eastAsia="pt-BR"/>
          <w14:ligatures w14:val="none"/>
        </w:rPr>
        <w:t>match</w:t>
      </w:r>
      <w:proofErr w:type="spellEnd"/>
      <w:proofErr w:type="gramEnd"/>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FF5555"/>
          <w:kern w:val="0"/>
          <w:sz w:val="21"/>
          <w:szCs w:val="21"/>
          <w:lang w:val="en-US" w:eastAsia="pt-BR"/>
          <w14:ligatures w14:val="none"/>
        </w:rPr>
        <w:t>/</w:t>
      </w:r>
      <w:r w:rsidRPr="00402CF9">
        <w:rPr>
          <w:rFonts w:ascii="Consolas" w:eastAsia="Times New Roman" w:hAnsi="Consolas" w:cs="Times New Roman"/>
          <w:color w:val="F1FA8C"/>
          <w:kern w:val="0"/>
          <w:sz w:val="21"/>
          <w:szCs w:val="21"/>
          <w:lang w:val="en-US" w:eastAsia="pt-BR"/>
          <w14:ligatures w14:val="none"/>
        </w:rPr>
        <w:t>Opera Mini</w:t>
      </w:r>
      <w:r w:rsidRPr="00402CF9">
        <w:rPr>
          <w:rFonts w:ascii="Consolas" w:eastAsia="Times New Roman" w:hAnsi="Consolas" w:cs="Times New Roman"/>
          <w:color w:val="FF5555"/>
          <w:kern w:val="0"/>
          <w:sz w:val="21"/>
          <w:szCs w:val="21"/>
          <w:lang w:val="en-US" w:eastAsia="pt-BR"/>
          <w14:ligatures w14:val="none"/>
        </w:rPr>
        <w:t>/</w:t>
      </w:r>
      <w:proofErr w:type="spellStart"/>
      <w:r w:rsidRPr="00402CF9">
        <w:rPr>
          <w:rFonts w:ascii="Consolas" w:eastAsia="Times New Roman" w:hAnsi="Consolas" w:cs="Times New Roman"/>
          <w:color w:val="FF79C6"/>
          <w:kern w:val="0"/>
          <w:sz w:val="21"/>
          <w:szCs w:val="21"/>
          <w:lang w:val="en-US" w:eastAsia="pt-BR"/>
          <w14:ligatures w14:val="none"/>
        </w:rPr>
        <w:t>i</w:t>
      </w:r>
      <w:proofErr w:type="spellEnd"/>
      <w:r w:rsidRPr="00402CF9">
        <w:rPr>
          <w:rFonts w:ascii="Consolas" w:eastAsia="Times New Roman" w:hAnsi="Consolas" w:cs="Times New Roman"/>
          <w:color w:val="F8F8F2"/>
          <w:kern w:val="0"/>
          <w:sz w:val="21"/>
          <w:szCs w:val="21"/>
          <w:lang w:val="en-US" w:eastAsia="pt-BR"/>
          <w14:ligatures w14:val="none"/>
        </w:rPr>
        <w:t>)</w:t>
      </w:r>
    </w:p>
    <w:p w14:paraId="5A94A398"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02CF9">
        <w:rPr>
          <w:rFonts w:ascii="Consolas" w:eastAsia="Times New Roman" w:hAnsi="Consolas" w:cs="Times New Roman"/>
          <w:color w:val="FF79C6"/>
          <w:kern w:val="0"/>
          <w:sz w:val="21"/>
          <w:szCs w:val="21"/>
          <w:lang w:val="en-US" w:eastAsia="pt-BR"/>
          <w14:ligatures w14:val="none"/>
        </w:rPr>
        <w:t>||</w:t>
      </w:r>
      <w:r w:rsidRPr="00402CF9">
        <w:rPr>
          <w:rFonts w:ascii="Consolas" w:eastAsia="Times New Roman" w:hAnsi="Consolas" w:cs="Times New Roman"/>
          <w:color w:val="F8F8F2"/>
          <w:kern w:val="0"/>
          <w:sz w:val="21"/>
          <w:szCs w:val="21"/>
          <w:lang w:val="en-US" w:eastAsia="pt-BR"/>
          <w14:ligatures w14:val="none"/>
        </w:rPr>
        <w:t xml:space="preserve"> </w:t>
      </w:r>
      <w:proofErr w:type="spellStart"/>
      <w:proofErr w:type="gramStart"/>
      <w:r w:rsidRPr="00402CF9">
        <w:rPr>
          <w:rFonts w:ascii="Consolas" w:eastAsia="Times New Roman" w:hAnsi="Consolas" w:cs="Times New Roman"/>
          <w:color w:val="BD93F9"/>
          <w:kern w:val="0"/>
          <w:sz w:val="21"/>
          <w:szCs w:val="21"/>
          <w:lang w:val="en-US" w:eastAsia="pt-BR"/>
          <w14:ligatures w14:val="none"/>
        </w:rPr>
        <w:t>navigator</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BD93F9"/>
          <w:kern w:val="0"/>
          <w:sz w:val="21"/>
          <w:szCs w:val="21"/>
          <w:lang w:val="en-US" w:eastAsia="pt-BR"/>
          <w14:ligatures w14:val="none"/>
        </w:rPr>
        <w:t>userAgent</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50FA7B"/>
          <w:kern w:val="0"/>
          <w:sz w:val="21"/>
          <w:szCs w:val="21"/>
          <w:lang w:val="en-US" w:eastAsia="pt-BR"/>
          <w14:ligatures w14:val="none"/>
        </w:rPr>
        <w:t>match</w:t>
      </w:r>
      <w:proofErr w:type="spellEnd"/>
      <w:proofErr w:type="gramEnd"/>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FF5555"/>
          <w:kern w:val="0"/>
          <w:sz w:val="21"/>
          <w:szCs w:val="21"/>
          <w:lang w:val="en-US" w:eastAsia="pt-BR"/>
          <w14:ligatures w14:val="none"/>
        </w:rPr>
        <w:t>/</w:t>
      </w:r>
      <w:proofErr w:type="spellStart"/>
      <w:r w:rsidRPr="00402CF9">
        <w:rPr>
          <w:rFonts w:ascii="Consolas" w:eastAsia="Times New Roman" w:hAnsi="Consolas" w:cs="Times New Roman"/>
          <w:color w:val="F1FA8C"/>
          <w:kern w:val="0"/>
          <w:sz w:val="21"/>
          <w:szCs w:val="21"/>
          <w:lang w:val="en-US" w:eastAsia="pt-BR"/>
          <w14:ligatures w14:val="none"/>
        </w:rPr>
        <w:t>IEMobile</w:t>
      </w:r>
      <w:proofErr w:type="spellEnd"/>
      <w:r w:rsidRPr="00402CF9">
        <w:rPr>
          <w:rFonts w:ascii="Consolas" w:eastAsia="Times New Roman" w:hAnsi="Consolas" w:cs="Times New Roman"/>
          <w:color w:val="FF5555"/>
          <w:kern w:val="0"/>
          <w:sz w:val="21"/>
          <w:szCs w:val="21"/>
          <w:lang w:val="en-US" w:eastAsia="pt-BR"/>
          <w14:ligatures w14:val="none"/>
        </w:rPr>
        <w:t>/</w:t>
      </w:r>
      <w:proofErr w:type="spellStart"/>
      <w:r w:rsidRPr="00402CF9">
        <w:rPr>
          <w:rFonts w:ascii="Consolas" w:eastAsia="Times New Roman" w:hAnsi="Consolas" w:cs="Times New Roman"/>
          <w:color w:val="FF79C6"/>
          <w:kern w:val="0"/>
          <w:sz w:val="21"/>
          <w:szCs w:val="21"/>
          <w:lang w:val="en-US" w:eastAsia="pt-BR"/>
          <w14:ligatures w14:val="none"/>
        </w:rPr>
        <w:t>i</w:t>
      </w:r>
      <w:proofErr w:type="spellEnd"/>
      <w:r w:rsidRPr="00402CF9">
        <w:rPr>
          <w:rFonts w:ascii="Consolas" w:eastAsia="Times New Roman" w:hAnsi="Consolas" w:cs="Times New Roman"/>
          <w:color w:val="F8F8F2"/>
          <w:kern w:val="0"/>
          <w:sz w:val="21"/>
          <w:szCs w:val="21"/>
          <w:lang w:val="en-US" w:eastAsia="pt-BR"/>
          <w14:ligatures w14:val="none"/>
        </w:rPr>
        <w:t>)</w:t>
      </w:r>
    </w:p>
    <w:p w14:paraId="1354D3DD"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02CF9">
        <w:rPr>
          <w:rFonts w:ascii="Consolas" w:eastAsia="Times New Roman" w:hAnsi="Consolas" w:cs="Times New Roman"/>
          <w:color w:val="F8F8F2"/>
          <w:kern w:val="0"/>
          <w:sz w:val="21"/>
          <w:szCs w:val="21"/>
          <w:lang w:val="en-US" w:eastAsia="pt-BR"/>
          <w14:ligatures w14:val="none"/>
        </w:rPr>
        <w:t>){</w:t>
      </w:r>
    </w:p>
    <w:p w14:paraId="3850905D"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402CF9">
        <w:rPr>
          <w:rFonts w:ascii="Consolas" w:eastAsia="Times New Roman" w:hAnsi="Consolas" w:cs="Times New Roman"/>
          <w:color w:val="F8F8F2"/>
          <w:kern w:val="0"/>
          <w:sz w:val="21"/>
          <w:szCs w:val="21"/>
          <w:lang w:val="en-US" w:eastAsia="pt-BR"/>
          <w14:ligatures w14:val="none"/>
        </w:rPr>
        <w:t xml:space="preserve">    </w:t>
      </w:r>
      <w:r w:rsidRPr="00402CF9">
        <w:rPr>
          <w:rFonts w:ascii="Consolas" w:eastAsia="Times New Roman" w:hAnsi="Consolas" w:cs="Times New Roman"/>
          <w:color w:val="BD93F9"/>
          <w:kern w:val="0"/>
          <w:sz w:val="21"/>
          <w:szCs w:val="21"/>
          <w:lang w:val="en-US" w:eastAsia="pt-BR"/>
          <w14:ligatures w14:val="none"/>
        </w:rPr>
        <w:t>console</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50FA7B"/>
          <w:kern w:val="0"/>
          <w:sz w:val="21"/>
          <w:szCs w:val="21"/>
          <w:lang w:val="en-US" w:eastAsia="pt-BR"/>
          <w14:ligatures w14:val="none"/>
        </w:rPr>
        <w:t>log</w:t>
      </w:r>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E9F284"/>
          <w:kern w:val="0"/>
          <w:sz w:val="21"/>
          <w:szCs w:val="21"/>
          <w:lang w:val="en-US" w:eastAsia="pt-BR"/>
          <w14:ligatures w14:val="none"/>
        </w:rPr>
        <w:t>"</w:t>
      </w:r>
      <w:proofErr w:type="spellStart"/>
      <w:r w:rsidRPr="00402CF9">
        <w:rPr>
          <w:rFonts w:ascii="Consolas" w:eastAsia="Times New Roman" w:hAnsi="Consolas" w:cs="Times New Roman"/>
          <w:color w:val="F1FA8C"/>
          <w:kern w:val="0"/>
          <w:sz w:val="21"/>
          <w:szCs w:val="21"/>
          <w:lang w:val="en-US" w:eastAsia="pt-BR"/>
          <w14:ligatures w14:val="none"/>
        </w:rPr>
        <w:t>Celular</w:t>
      </w:r>
      <w:proofErr w:type="spellEnd"/>
      <w:r w:rsidRPr="00402CF9">
        <w:rPr>
          <w:rFonts w:ascii="Consolas" w:eastAsia="Times New Roman" w:hAnsi="Consolas" w:cs="Times New Roman"/>
          <w:color w:val="E9F284"/>
          <w:kern w:val="0"/>
          <w:sz w:val="21"/>
          <w:szCs w:val="21"/>
          <w:lang w:val="en-US" w:eastAsia="pt-BR"/>
          <w14:ligatures w14:val="none"/>
        </w:rPr>
        <w:t>"</w:t>
      </w:r>
      <w:r w:rsidRPr="00402CF9">
        <w:rPr>
          <w:rFonts w:ascii="Consolas" w:eastAsia="Times New Roman" w:hAnsi="Consolas" w:cs="Times New Roman"/>
          <w:color w:val="F8F8F2"/>
          <w:kern w:val="0"/>
          <w:sz w:val="21"/>
          <w:szCs w:val="21"/>
          <w:lang w:val="en-US" w:eastAsia="pt-BR"/>
          <w14:ligatures w14:val="none"/>
        </w:rPr>
        <w:t>)</w:t>
      </w:r>
    </w:p>
    <w:p w14:paraId="05BF19C7"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proofErr w:type="gramStart"/>
      <w:r w:rsidRPr="00402CF9">
        <w:rPr>
          <w:rFonts w:ascii="Consolas" w:eastAsia="Times New Roman" w:hAnsi="Consolas" w:cs="Times New Roman"/>
          <w:color w:val="F8F8F2"/>
          <w:kern w:val="0"/>
          <w:sz w:val="21"/>
          <w:szCs w:val="21"/>
          <w:lang w:val="en-US" w:eastAsia="pt-BR"/>
          <w14:ligatures w14:val="none"/>
        </w:rPr>
        <w:t>}</w:t>
      </w:r>
      <w:r w:rsidRPr="00402CF9">
        <w:rPr>
          <w:rFonts w:ascii="Consolas" w:eastAsia="Times New Roman" w:hAnsi="Consolas" w:cs="Times New Roman"/>
          <w:color w:val="FF79C6"/>
          <w:kern w:val="0"/>
          <w:sz w:val="21"/>
          <w:szCs w:val="21"/>
          <w:lang w:val="en-US" w:eastAsia="pt-BR"/>
          <w14:ligatures w14:val="none"/>
        </w:rPr>
        <w:t>else</w:t>
      </w:r>
      <w:proofErr w:type="gramEnd"/>
      <w:r w:rsidRPr="00402CF9">
        <w:rPr>
          <w:rFonts w:ascii="Consolas" w:eastAsia="Times New Roman" w:hAnsi="Consolas" w:cs="Times New Roman"/>
          <w:color w:val="F8F8F2"/>
          <w:kern w:val="0"/>
          <w:sz w:val="21"/>
          <w:szCs w:val="21"/>
          <w:lang w:val="en-US" w:eastAsia="pt-BR"/>
          <w14:ligatures w14:val="none"/>
        </w:rPr>
        <w:t>{</w:t>
      </w:r>
    </w:p>
    <w:p w14:paraId="0F4CA08B" w14:textId="77777777" w:rsidR="00402CF9" w:rsidRPr="00B2300A"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402CF9">
        <w:rPr>
          <w:rFonts w:ascii="Consolas" w:eastAsia="Times New Roman" w:hAnsi="Consolas" w:cs="Times New Roman"/>
          <w:color w:val="F8F8F2"/>
          <w:kern w:val="0"/>
          <w:sz w:val="21"/>
          <w:szCs w:val="21"/>
          <w:lang w:val="en-US" w:eastAsia="pt-BR"/>
          <w14:ligatures w14:val="none"/>
        </w:rPr>
        <w:t xml:space="preserve">    </w:t>
      </w:r>
      <w:r w:rsidRPr="00B2300A">
        <w:rPr>
          <w:rFonts w:ascii="Consolas" w:eastAsia="Times New Roman" w:hAnsi="Consolas" w:cs="Times New Roman"/>
          <w:color w:val="BD93F9"/>
          <w:kern w:val="0"/>
          <w:sz w:val="21"/>
          <w:szCs w:val="21"/>
          <w:lang w:eastAsia="pt-BR"/>
          <w14:ligatures w14:val="none"/>
        </w:rPr>
        <w:t>console</w:t>
      </w:r>
      <w:r w:rsidRPr="00B2300A">
        <w:rPr>
          <w:rFonts w:ascii="Consolas" w:eastAsia="Times New Roman" w:hAnsi="Consolas" w:cs="Times New Roman"/>
          <w:color w:val="F8F8F2"/>
          <w:kern w:val="0"/>
          <w:sz w:val="21"/>
          <w:szCs w:val="21"/>
          <w:lang w:eastAsia="pt-BR"/>
          <w14:ligatures w14:val="none"/>
        </w:rPr>
        <w:t>.</w:t>
      </w:r>
      <w:r w:rsidRPr="00B2300A">
        <w:rPr>
          <w:rFonts w:ascii="Consolas" w:eastAsia="Times New Roman" w:hAnsi="Consolas" w:cs="Times New Roman"/>
          <w:color w:val="50FA7B"/>
          <w:kern w:val="0"/>
          <w:sz w:val="21"/>
          <w:szCs w:val="21"/>
          <w:lang w:eastAsia="pt-BR"/>
          <w14:ligatures w14:val="none"/>
        </w:rPr>
        <w:t>log</w:t>
      </w:r>
      <w:r w:rsidRPr="00B2300A">
        <w:rPr>
          <w:rFonts w:ascii="Consolas" w:eastAsia="Times New Roman" w:hAnsi="Consolas" w:cs="Times New Roman"/>
          <w:color w:val="F8F8F2"/>
          <w:kern w:val="0"/>
          <w:sz w:val="21"/>
          <w:szCs w:val="21"/>
          <w:lang w:eastAsia="pt-BR"/>
          <w14:ligatures w14:val="none"/>
        </w:rPr>
        <w:t>(</w:t>
      </w:r>
      <w:r w:rsidRPr="00B2300A">
        <w:rPr>
          <w:rFonts w:ascii="Consolas" w:eastAsia="Times New Roman" w:hAnsi="Consolas" w:cs="Times New Roman"/>
          <w:color w:val="E9F284"/>
          <w:kern w:val="0"/>
          <w:sz w:val="21"/>
          <w:szCs w:val="21"/>
          <w:lang w:eastAsia="pt-BR"/>
          <w14:ligatures w14:val="none"/>
        </w:rPr>
        <w:t>"</w:t>
      </w:r>
      <w:r w:rsidRPr="00B2300A">
        <w:rPr>
          <w:rFonts w:ascii="Consolas" w:eastAsia="Times New Roman" w:hAnsi="Consolas" w:cs="Times New Roman"/>
          <w:color w:val="F1FA8C"/>
          <w:kern w:val="0"/>
          <w:sz w:val="21"/>
          <w:szCs w:val="21"/>
          <w:lang w:eastAsia="pt-BR"/>
          <w14:ligatures w14:val="none"/>
        </w:rPr>
        <w:t>PC</w:t>
      </w:r>
      <w:r w:rsidRPr="00B2300A">
        <w:rPr>
          <w:rFonts w:ascii="Consolas" w:eastAsia="Times New Roman" w:hAnsi="Consolas" w:cs="Times New Roman"/>
          <w:color w:val="E9F284"/>
          <w:kern w:val="0"/>
          <w:sz w:val="21"/>
          <w:szCs w:val="21"/>
          <w:lang w:eastAsia="pt-BR"/>
          <w14:ligatures w14:val="none"/>
        </w:rPr>
        <w:t>"</w:t>
      </w:r>
      <w:r w:rsidRPr="00B2300A">
        <w:rPr>
          <w:rFonts w:ascii="Consolas" w:eastAsia="Times New Roman" w:hAnsi="Consolas" w:cs="Times New Roman"/>
          <w:color w:val="F8F8F2"/>
          <w:kern w:val="0"/>
          <w:sz w:val="21"/>
          <w:szCs w:val="21"/>
          <w:lang w:eastAsia="pt-BR"/>
          <w14:ligatures w14:val="none"/>
        </w:rPr>
        <w:t>)</w:t>
      </w:r>
    </w:p>
    <w:p w14:paraId="09B79F49" w14:textId="77777777" w:rsidR="00402CF9" w:rsidRPr="00402CF9" w:rsidRDefault="00402CF9" w:rsidP="00402CF9">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402CF9">
        <w:rPr>
          <w:rFonts w:ascii="Consolas" w:eastAsia="Times New Roman" w:hAnsi="Consolas" w:cs="Times New Roman"/>
          <w:color w:val="F8F8F2"/>
          <w:kern w:val="0"/>
          <w:sz w:val="21"/>
          <w:szCs w:val="21"/>
          <w:lang w:eastAsia="pt-BR"/>
          <w14:ligatures w14:val="none"/>
        </w:rPr>
        <w:t>}</w:t>
      </w:r>
    </w:p>
    <w:p w14:paraId="1A007BC5" w14:textId="710D3228" w:rsidR="00402CF9" w:rsidRDefault="00402CF9" w:rsidP="0058638A">
      <w:r>
        <w:t>.</w:t>
      </w:r>
    </w:p>
    <w:p w14:paraId="423857E8" w14:textId="59935EC8" w:rsidR="00400B42" w:rsidRPr="00400B42" w:rsidRDefault="00400B42" w:rsidP="00400B42">
      <w:pPr>
        <w:pStyle w:val="Ttulo2"/>
        <w:pBdr>
          <w:top w:val="single" w:sz="4" w:space="1" w:color="auto"/>
          <w:left w:val="single" w:sz="4" w:space="4" w:color="auto"/>
          <w:bottom w:val="single" w:sz="4" w:space="1" w:color="auto"/>
          <w:right w:val="single" w:sz="4" w:space="4" w:color="auto"/>
        </w:pBdr>
        <w:rPr>
          <w:b/>
          <w:bCs/>
        </w:rPr>
      </w:pPr>
      <w:r w:rsidRPr="00400B42">
        <w:rPr>
          <w:b/>
          <w:bCs/>
        </w:rPr>
        <w:t xml:space="preserve">Oque </w:t>
      </w:r>
      <w:proofErr w:type="spellStart"/>
      <w:r w:rsidRPr="00400B42">
        <w:rPr>
          <w:b/>
          <w:bCs/>
        </w:rPr>
        <w:t>eo</w:t>
      </w:r>
      <w:proofErr w:type="spellEnd"/>
      <w:r w:rsidRPr="00400B42">
        <w:rPr>
          <w:b/>
          <w:bCs/>
        </w:rPr>
        <w:t xml:space="preserve"> DOM (manipulação de dados)</w:t>
      </w:r>
    </w:p>
    <w:p w14:paraId="61F184BC" w14:textId="50740959" w:rsidR="00400B42" w:rsidRDefault="00400B42" w:rsidP="00400B42">
      <w:pPr>
        <w:pBdr>
          <w:top w:val="single" w:sz="4" w:space="1" w:color="auto"/>
          <w:left w:val="single" w:sz="4" w:space="4" w:color="auto"/>
          <w:bottom w:val="single" w:sz="4" w:space="1" w:color="auto"/>
          <w:right w:val="single" w:sz="4" w:space="4" w:color="auto"/>
        </w:pBdr>
      </w:pPr>
      <w:r>
        <w:t xml:space="preserve">E a arvore de elementos dentro do html, temos uma estrutura que são os elementos da nossa </w:t>
      </w:r>
      <w:proofErr w:type="spellStart"/>
      <w:r>
        <w:t>pagina</w:t>
      </w:r>
      <w:proofErr w:type="spellEnd"/>
      <w:r>
        <w:t>, o DOM ele manipula os elementos identificando a arvore de elementos no navegador.</w:t>
      </w:r>
    </w:p>
    <w:p w14:paraId="6279F609" w14:textId="7F84475A" w:rsidR="00400B42" w:rsidRDefault="00400B42" w:rsidP="00400B42">
      <w:pPr>
        <w:pBdr>
          <w:top w:val="single" w:sz="4" w:space="1" w:color="auto"/>
          <w:left w:val="single" w:sz="4" w:space="4" w:color="auto"/>
          <w:bottom w:val="single" w:sz="4" w:space="1" w:color="auto"/>
          <w:right w:val="single" w:sz="4" w:space="4" w:color="auto"/>
        </w:pBdr>
      </w:pPr>
      <w:r>
        <w:t xml:space="preserve">Ele cria essa arvore de elementos (DOM) e possibilita que o </w:t>
      </w:r>
      <w:proofErr w:type="spellStart"/>
      <w:r>
        <w:t>JavaScript</w:t>
      </w:r>
      <w:proofErr w:type="spellEnd"/>
      <w:r>
        <w:t xml:space="preserve"> o manipule.</w:t>
      </w:r>
    </w:p>
    <w:p w14:paraId="45E83F9B" w14:textId="79DCF8DE" w:rsidR="00400B42" w:rsidRDefault="00400B42" w:rsidP="0058638A">
      <w:r>
        <w:t>.</w:t>
      </w:r>
    </w:p>
    <w:p w14:paraId="22ED2F56" w14:textId="437E2776" w:rsidR="00400B42" w:rsidRDefault="001028AE" w:rsidP="001028AE">
      <w:pPr>
        <w:pStyle w:val="Ttulo2"/>
        <w:pBdr>
          <w:top w:val="single" w:sz="4" w:space="1" w:color="auto"/>
          <w:left w:val="single" w:sz="4" w:space="4" w:color="auto"/>
          <w:bottom w:val="single" w:sz="4" w:space="1" w:color="auto"/>
          <w:right w:val="single" w:sz="4" w:space="4" w:color="auto"/>
        </w:pBdr>
        <w:rPr>
          <w:b/>
          <w:bCs/>
        </w:rPr>
      </w:pPr>
      <w:proofErr w:type="spellStart"/>
      <w:r w:rsidRPr="001028AE">
        <w:rPr>
          <w:b/>
          <w:bCs/>
        </w:rPr>
        <w:t>Defer</w:t>
      </w:r>
      <w:proofErr w:type="spellEnd"/>
    </w:p>
    <w:p w14:paraId="5A3CF7BE" w14:textId="215C14DF" w:rsidR="001028AE" w:rsidRDefault="001028AE" w:rsidP="001028AE">
      <w:pPr>
        <w:pBdr>
          <w:top w:val="single" w:sz="4" w:space="1" w:color="auto"/>
          <w:left w:val="single" w:sz="4" w:space="4" w:color="auto"/>
          <w:bottom w:val="single" w:sz="4" w:space="1" w:color="auto"/>
          <w:right w:val="single" w:sz="4" w:space="4" w:color="auto"/>
        </w:pBdr>
      </w:pPr>
      <w:r>
        <w:t xml:space="preserve">Quando colocamos a propriedade </w:t>
      </w:r>
      <w:proofErr w:type="spellStart"/>
      <w:r>
        <w:t>defer</w:t>
      </w:r>
      <w:proofErr w:type="spellEnd"/>
    </w:p>
    <w:p w14:paraId="67687F5D" w14:textId="77777777" w:rsidR="001028AE" w:rsidRPr="001028AE" w:rsidRDefault="001028AE" w:rsidP="001028A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1028AE">
        <w:rPr>
          <w:rFonts w:ascii="Consolas" w:eastAsia="Times New Roman" w:hAnsi="Consolas" w:cs="Times New Roman"/>
          <w:color w:val="F8F8F2"/>
          <w:kern w:val="0"/>
          <w:sz w:val="21"/>
          <w:szCs w:val="21"/>
          <w:lang w:eastAsia="pt-BR"/>
          <w14:ligatures w14:val="none"/>
        </w:rPr>
        <w:t xml:space="preserve">    </w:t>
      </w:r>
      <w:r w:rsidRPr="001028AE">
        <w:rPr>
          <w:rFonts w:ascii="Consolas" w:eastAsia="Times New Roman" w:hAnsi="Consolas" w:cs="Times New Roman"/>
          <w:color w:val="F8F8F2"/>
          <w:kern w:val="0"/>
          <w:sz w:val="21"/>
          <w:szCs w:val="21"/>
          <w:lang w:val="en-US" w:eastAsia="pt-BR"/>
          <w14:ligatures w14:val="none"/>
        </w:rPr>
        <w:t>&lt;</w:t>
      </w:r>
      <w:r w:rsidRPr="001028AE">
        <w:rPr>
          <w:rFonts w:ascii="Consolas" w:eastAsia="Times New Roman" w:hAnsi="Consolas" w:cs="Times New Roman"/>
          <w:color w:val="FF79C6"/>
          <w:kern w:val="0"/>
          <w:sz w:val="21"/>
          <w:szCs w:val="21"/>
          <w:lang w:val="en-US" w:eastAsia="pt-BR"/>
          <w14:ligatures w14:val="none"/>
        </w:rPr>
        <w:t>script</w:t>
      </w:r>
      <w:r w:rsidRPr="001028AE">
        <w:rPr>
          <w:rFonts w:ascii="Consolas" w:eastAsia="Times New Roman" w:hAnsi="Consolas" w:cs="Times New Roman"/>
          <w:color w:val="F8F8F2"/>
          <w:kern w:val="0"/>
          <w:sz w:val="21"/>
          <w:szCs w:val="21"/>
          <w:lang w:val="en-US" w:eastAsia="pt-BR"/>
          <w14:ligatures w14:val="none"/>
        </w:rPr>
        <w:t xml:space="preserve"> </w:t>
      </w:r>
      <w:r w:rsidRPr="001028AE">
        <w:rPr>
          <w:rFonts w:ascii="Consolas" w:eastAsia="Times New Roman" w:hAnsi="Consolas" w:cs="Times New Roman"/>
          <w:i/>
          <w:iCs/>
          <w:color w:val="50FA7B"/>
          <w:kern w:val="0"/>
          <w:sz w:val="21"/>
          <w:szCs w:val="21"/>
          <w:lang w:val="en-US" w:eastAsia="pt-BR"/>
          <w14:ligatures w14:val="none"/>
        </w:rPr>
        <w:t>src</w:t>
      </w:r>
      <w:r w:rsidRPr="001028AE">
        <w:rPr>
          <w:rFonts w:ascii="Consolas" w:eastAsia="Times New Roman" w:hAnsi="Consolas" w:cs="Times New Roman"/>
          <w:color w:val="FF79C6"/>
          <w:kern w:val="0"/>
          <w:sz w:val="21"/>
          <w:szCs w:val="21"/>
          <w:lang w:val="en-US" w:eastAsia="pt-BR"/>
          <w14:ligatures w14:val="none"/>
        </w:rPr>
        <w:t>=</w:t>
      </w:r>
      <w:r w:rsidRPr="001028AE">
        <w:rPr>
          <w:rFonts w:ascii="Consolas" w:eastAsia="Times New Roman" w:hAnsi="Consolas" w:cs="Times New Roman"/>
          <w:color w:val="E9F284"/>
          <w:kern w:val="0"/>
          <w:sz w:val="21"/>
          <w:szCs w:val="21"/>
          <w:lang w:val="en-US" w:eastAsia="pt-BR"/>
          <w14:ligatures w14:val="none"/>
        </w:rPr>
        <w:t>"</w:t>
      </w:r>
      <w:r w:rsidRPr="001028AE">
        <w:rPr>
          <w:rFonts w:ascii="Consolas" w:eastAsia="Times New Roman" w:hAnsi="Consolas" w:cs="Times New Roman"/>
          <w:color w:val="F1FA8C"/>
          <w:kern w:val="0"/>
          <w:sz w:val="21"/>
          <w:szCs w:val="21"/>
          <w:lang w:val="en-US" w:eastAsia="pt-BR"/>
          <w14:ligatures w14:val="none"/>
        </w:rPr>
        <w:t>aula06.js</w:t>
      </w:r>
      <w:r w:rsidRPr="001028AE">
        <w:rPr>
          <w:rFonts w:ascii="Consolas" w:eastAsia="Times New Roman" w:hAnsi="Consolas" w:cs="Times New Roman"/>
          <w:color w:val="E9F284"/>
          <w:kern w:val="0"/>
          <w:sz w:val="21"/>
          <w:szCs w:val="21"/>
          <w:lang w:val="en-US" w:eastAsia="pt-BR"/>
          <w14:ligatures w14:val="none"/>
        </w:rPr>
        <w:t>"</w:t>
      </w:r>
      <w:r w:rsidRPr="001028AE">
        <w:rPr>
          <w:rFonts w:ascii="Consolas" w:eastAsia="Times New Roman" w:hAnsi="Consolas" w:cs="Times New Roman"/>
          <w:color w:val="F8F8F2"/>
          <w:kern w:val="0"/>
          <w:sz w:val="21"/>
          <w:szCs w:val="21"/>
          <w:lang w:val="en-US" w:eastAsia="pt-BR"/>
          <w14:ligatures w14:val="none"/>
        </w:rPr>
        <w:t xml:space="preserve"> </w:t>
      </w:r>
      <w:r w:rsidRPr="001028AE">
        <w:rPr>
          <w:rFonts w:ascii="Consolas" w:eastAsia="Times New Roman" w:hAnsi="Consolas" w:cs="Times New Roman"/>
          <w:i/>
          <w:iCs/>
          <w:color w:val="50FA7B"/>
          <w:kern w:val="0"/>
          <w:sz w:val="21"/>
          <w:szCs w:val="21"/>
          <w:lang w:val="en-US" w:eastAsia="pt-BR"/>
          <w14:ligatures w14:val="none"/>
        </w:rPr>
        <w:t>defer</w:t>
      </w:r>
      <w:r w:rsidRPr="001028AE">
        <w:rPr>
          <w:rFonts w:ascii="Consolas" w:eastAsia="Times New Roman" w:hAnsi="Consolas" w:cs="Times New Roman"/>
          <w:color w:val="F8F8F2"/>
          <w:kern w:val="0"/>
          <w:sz w:val="21"/>
          <w:szCs w:val="21"/>
          <w:lang w:val="en-US" w:eastAsia="pt-BR"/>
          <w14:ligatures w14:val="none"/>
        </w:rPr>
        <w:t>&gt;&lt;/</w:t>
      </w:r>
      <w:r w:rsidRPr="001028AE">
        <w:rPr>
          <w:rFonts w:ascii="Consolas" w:eastAsia="Times New Roman" w:hAnsi="Consolas" w:cs="Times New Roman"/>
          <w:color w:val="FF79C6"/>
          <w:kern w:val="0"/>
          <w:sz w:val="21"/>
          <w:szCs w:val="21"/>
          <w:lang w:val="en-US" w:eastAsia="pt-BR"/>
          <w14:ligatures w14:val="none"/>
        </w:rPr>
        <w:t>script</w:t>
      </w:r>
      <w:r w:rsidRPr="001028AE">
        <w:rPr>
          <w:rFonts w:ascii="Consolas" w:eastAsia="Times New Roman" w:hAnsi="Consolas" w:cs="Times New Roman"/>
          <w:color w:val="F8F8F2"/>
          <w:kern w:val="0"/>
          <w:sz w:val="21"/>
          <w:szCs w:val="21"/>
          <w:lang w:val="en-US" w:eastAsia="pt-BR"/>
          <w14:ligatures w14:val="none"/>
        </w:rPr>
        <w:t>&gt;</w:t>
      </w:r>
    </w:p>
    <w:p w14:paraId="66BDC8BE" w14:textId="72F204B1" w:rsidR="001028AE" w:rsidRDefault="001028AE" w:rsidP="001028AE">
      <w:pPr>
        <w:pBdr>
          <w:top w:val="single" w:sz="4" w:space="1" w:color="auto"/>
          <w:left w:val="single" w:sz="4" w:space="4" w:color="auto"/>
          <w:bottom w:val="single" w:sz="4" w:space="1" w:color="auto"/>
          <w:right w:val="single" w:sz="4" w:space="4" w:color="auto"/>
        </w:pBdr>
      </w:pPr>
      <w:r w:rsidRPr="001028AE">
        <w:t xml:space="preserve">Ele faz com que </w:t>
      </w:r>
      <w:r>
        <w:t xml:space="preserve">de uma </w:t>
      </w:r>
      <w:proofErr w:type="spellStart"/>
      <w:r>
        <w:t>preferencia</w:t>
      </w:r>
      <w:proofErr w:type="spellEnd"/>
      <w:r>
        <w:t xml:space="preserve"> para que o HTML seja carregado primeiro para depois o </w:t>
      </w:r>
      <w:proofErr w:type="spellStart"/>
      <w:r>
        <w:t>JavaScript</w:t>
      </w:r>
      <w:proofErr w:type="spellEnd"/>
      <w:r>
        <w:t xml:space="preserve"> seja lido, entao podemos deixar esse codigo para chamar o </w:t>
      </w:r>
      <w:proofErr w:type="spellStart"/>
      <w:r>
        <w:t>javaScript</w:t>
      </w:r>
      <w:proofErr w:type="spellEnd"/>
      <w:r>
        <w:t xml:space="preserve"> </w:t>
      </w:r>
      <w:proofErr w:type="spellStart"/>
      <w:r>
        <w:t>la</w:t>
      </w:r>
      <w:proofErr w:type="spellEnd"/>
      <w:r>
        <w:t xml:space="preserve"> no header </w:t>
      </w:r>
      <w:proofErr w:type="spellStart"/>
      <w:r>
        <w:t>invez</w:t>
      </w:r>
      <w:proofErr w:type="spellEnd"/>
      <w:r>
        <w:t xml:space="preserve"> de </w:t>
      </w:r>
      <w:proofErr w:type="spellStart"/>
      <w:r>
        <w:t>la</w:t>
      </w:r>
      <w:proofErr w:type="spellEnd"/>
      <w:r>
        <w:t xml:space="preserve"> embaixo como e normalmente posto, o resultado </w:t>
      </w:r>
      <w:proofErr w:type="spellStart"/>
      <w:r>
        <w:t>eo</w:t>
      </w:r>
      <w:proofErr w:type="spellEnd"/>
      <w:r>
        <w:t xml:space="preserve"> mesmo, mas a </w:t>
      </w:r>
      <w:proofErr w:type="spellStart"/>
      <w:r>
        <w:t>prefrencia</w:t>
      </w:r>
      <w:proofErr w:type="spellEnd"/>
      <w:r>
        <w:t xml:space="preserve"> e que seja posto </w:t>
      </w:r>
      <w:proofErr w:type="spellStart"/>
      <w:r>
        <w:t>la</w:t>
      </w:r>
      <w:proofErr w:type="spellEnd"/>
      <w:r>
        <w:t xml:space="preserve"> em baixo ainda.</w:t>
      </w:r>
    </w:p>
    <w:p w14:paraId="3AF22B4E" w14:textId="777433E3" w:rsidR="001028AE" w:rsidRDefault="001028AE" w:rsidP="001028AE">
      <w:r>
        <w:t>.</w:t>
      </w:r>
    </w:p>
    <w:p w14:paraId="4E5E9954" w14:textId="77777777" w:rsidR="001028AE" w:rsidRDefault="001028AE" w:rsidP="001028AE"/>
    <w:p w14:paraId="3FA38C32" w14:textId="77777777" w:rsidR="001028AE" w:rsidRDefault="001028AE" w:rsidP="001028AE"/>
    <w:p w14:paraId="2256C43E" w14:textId="77777777" w:rsidR="001028AE" w:rsidRDefault="001028AE" w:rsidP="001028AE"/>
    <w:p w14:paraId="77D9BB50" w14:textId="77777777" w:rsidR="001028AE" w:rsidRDefault="001028AE" w:rsidP="001028AE"/>
    <w:p w14:paraId="048857CD" w14:textId="77777777" w:rsidR="001028AE" w:rsidRDefault="001028AE" w:rsidP="001028AE"/>
    <w:p w14:paraId="0D6DDAF3" w14:textId="77777777" w:rsidR="001028AE" w:rsidRDefault="001028AE" w:rsidP="001028AE"/>
    <w:p w14:paraId="39EEC986" w14:textId="77777777" w:rsidR="001028AE" w:rsidRDefault="001028AE" w:rsidP="001028AE"/>
    <w:p w14:paraId="480192C0" w14:textId="77777777" w:rsidR="001028AE" w:rsidRDefault="001028AE" w:rsidP="001028AE">
      <w:pPr>
        <w:pStyle w:val="Ttulo1"/>
        <w:shd w:val="clear" w:color="auto" w:fill="0F0F0F"/>
        <w:spacing w:before="0" w:beforeAutospacing="0" w:after="0" w:afterAutospacing="0"/>
        <w:rPr>
          <w:rFonts w:ascii="Roboto" w:hAnsi="Roboto"/>
          <w:color w:val="F1F1F1"/>
        </w:rPr>
      </w:pPr>
      <w:r>
        <w:rPr>
          <w:rFonts w:ascii="Roboto" w:hAnsi="Roboto"/>
          <w:color w:val="F1F1F1"/>
        </w:rPr>
        <w:lastRenderedPageBreak/>
        <w:t>Operadores Lógicos em Javascript, aprendendo a usar! - Curso de Javascript Moderno - Aula 07</w:t>
      </w:r>
    </w:p>
    <w:p w14:paraId="155740A6" w14:textId="77777777" w:rsidR="001028AE" w:rsidRPr="001028AE" w:rsidRDefault="001028AE" w:rsidP="001028AE"/>
    <w:p w14:paraId="7A6CFD8A" w14:textId="1F48A6C6" w:rsidR="001028AE" w:rsidRPr="001028AE" w:rsidRDefault="001028AE" w:rsidP="0064198D">
      <w:pPr>
        <w:pBdr>
          <w:top w:val="single" w:sz="4" w:space="1" w:color="auto"/>
          <w:left w:val="single" w:sz="4" w:space="4" w:color="auto"/>
          <w:bottom w:val="single" w:sz="4" w:space="1" w:color="auto"/>
          <w:right w:val="single" w:sz="4" w:space="4" w:color="auto"/>
        </w:pBdr>
        <w:rPr>
          <w:lang w:val="en-US"/>
        </w:rPr>
      </w:pPr>
      <w:r w:rsidRPr="001028AE">
        <w:rPr>
          <w:b/>
          <w:bCs/>
          <w:lang w:val="en-US"/>
        </w:rPr>
        <w:t>&amp;&amp;</w:t>
      </w:r>
      <w:r w:rsidRPr="001028AE">
        <w:rPr>
          <w:lang w:val="en-US"/>
        </w:rPr>
        <w:t xml:space="preserve"> -&gt; and -&gt; e</w:t>
      </w:r>
    </w:p>
    <w:p w14:paraId="27FB038C" w14:textId="4EBF2055" w:rsidR="001028AE" w:rsidRPr="001028AE" w:rsidRDefault="001028AE" w:rsidP="0064198D">
      <w:pPr>
        <w:pBdr>
          <w:top w:val="single" w:sz="4" w:space="1" w:color="auto"/>
          <w:left w:val="single" w:sz="4" w:space="4" w:color="auto"/>
          <w:bottom w:val="single" w:sz="4" w:space="1" w:color="auto"/>
          <w:right w:val="single" w:sz="4" w:space="4" w:color="auto"/>
        </w:pBdr>
        <w:rPr>
          <w:lang w:val="en-US"/>
        </w:rPr>
      </w:pPr>
      <w:r w:rsidRPr="001028AE">
        <w:rPr>
          <w:b/>
          <w:bCs/>
          <w:lang w:val="en-US"/>
        </w:rPr>
        <w:t xml:space="preserve">|| </w:t>
      </w:r>
      <w:r w:rsidRPr="001028AE">
        <w:rPr>
          <w:lang w:val="en-US"/>
        </w:rPr>
        <w:t xml:space="preserve">-&gt; or - &gt; </w:t>
      </w:r>
      <w:proofErr w:type="spellStart"/>
      <w:r w:rsidRPr="001028AE">
        <w:rPr>
          <w:lang w:val="en-US"/>
        </w:rPr>
        <w:t>ou</w:t>
      </w:r>
      <w:proofErr w:type="spellEnd"/>
    </w:p>
    <w:p w14:paraId="17D9E107" w14:textId="0989FF54" w:rsidR="001028AE" w:rsidRDefault="001028AE" w:rsidP="0064198D">
      <w:pPr>
        <w:pBdr>
          <w:top w:val="single" w:sz="4" w:space="1" w:color="auto"/>
          <w:left w:val="single" w:sz="4" w:space="4" w:color="auto"/>
          <w:bottom w:val="single" w:sz="4" w:space="1" w:color="auto"/>
          <w:right w:val="single" w:sz="4" w:space="4" w:color="auto"/>
        </w:pBdr>
        <w:rPr>
          <w:lang w:val="en-US"/>
        </w:rPr>
      </w:pPr>
      <w:proofErr w:type="gramStart"/>
      <w:r w:rsidRPr="001028AE">
        <w:rPr>
          <w:b/>
          <w:bCs/>
          <w:lang w:val="en-US"/>
        </w:rPr>
        <w:t>!(</w:t>
      </w:r>
      <w:proofErr w:type="gramEnd"/>
      <w:r w:rsidRPr="001028AE">
        <w:rPr>
          <w:b/>
          <w:bCs/>
          <w:lang w:val="en-US"/>
        </w:rPr>
        <w:t>) -&gt;</w:t>
      </w:r>
      <w:r w:rsidRPr="001028AE">
        <w:rPr>
          <w:lang w:val="en-US"/>
        </w:rPr>
        <w:t xml:space="preserve"> not -</w:t>
      </w:r>
      <w:r>
        <w:rPr>
          <w:lang w:val="en-US"/>
        </w:rPr>
        <w:t xml:space="preserve">&gt; </w:t>
      </w:r>
      <w:proofErr w:type="spellStart"/>
      <w:r>
        <w:rPr>
          <w:lang w:val="en-US"/>
        </w:rPr>
        <w:t>não</w:t>
      </w:r>
      <w:proofErr w:type="spellEnd"/>
    </w:p>
    <w:p w14:paraId="7330F566" w14:textId="439C5593" w:rsidR="001028AE" w:rsidRDefault="001028AE" w:rsidP="001028AE">
      <w:pPr>
        <w:rPr>
          <w:lang w:val="en-US"/>
        </w:rPr>
      </w:pPr>
      <w:r>
        <w:rPr>
          <w:lang w:val="en-US"/>
        </w:rPr>
        <w:t>.</w:t>
      </w:r>
    </w:p>
    <w:p w14:paraId="0E93A29D" w14:textId="30BD86A9" w:rsidR="001028AE" w:rsidRDefault="001028AE" w:rsidP="0064198D">
      <w:pPr>
        <w:pBdr>
          <w:top w:val="single" w:sz="4" w:space="1" w:color="auto"/>
          <w:left w:val="single" w:sz="4" w:space="4" w:color="auto"/>
          <w:bottom w:val="single" w:sz="4" w:space="1" w:color="auto"/>
          <w:right w:val="single" w:sz="4" w:space="4" w:color="auto"/>
        </w:pBdr>
        <w:rPr>
          <w:lang w:val="en-US"/>
        </w:rPr>
      </w:pPr>
      <w:r w:rsidRPr="001028AE">
        <w:rPr>
          <w:noProof/>
          <w:lang w:val="en-US"/>
        </w:rPr>
        <w:drawing>
          <wp:inline distT="0" distB="0" distL="0" distR="0" wp14:anchorId="336E4F50" wp14:editId="29E56FAE">
            <wp:extent cx="3648584" cy="1876687"/>
            <wp:effectExtent l="0" t="0" r="9525" b="9525"/>
            <wp:docPr id="4154082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0822" name=""/>
                    <pic:cNvPicPr/>
                  </pic:nvPicPr>
                  <pic:blipFill>
                    <a:blip r:embed="rId8"/>
                    <a:stretch>
                      <a:fillRect/>
                    </a:stretch>
                  </pic:blipFill>
                  <pic:spPr>
                    <a:xfrm>
                      <a:off x="0" y="0"/>
                      <a:ext cx="3648584" cy="1876687"/>
                    </a:xfrm>
                    <a:prstGeom prst="rect">
                      <a:avLst/>
                    </a:prstGeom>
                  </pic:spPr>
                </pic:pic>
              </a:graphicData>
            </a:graphic>
          </wp:inline>
        </w:drawing>
      </w:r>
    </w:p>
    <w:p w14:paraId="53F19883" w14:textId="6562A3A2" w:rsidR="001028AE" w:rsidRPr="00342AD2" w:rsidRDefault="001028AE" w:rsidP="0064198D">
      <w:pPr>
        <w:pBdr>
          <w:top w:val="single" w:sz="4" w:space="1" w:color="auto"/>
          <w:left w:val="single" w:sz="4" w:space="4" w:color="auto"/>
          <w:bottom w:val="single" w:sz="4" w:space="1" w:color="auto"/>
          <w:right w:val="single" w:sz="4" w:space="4" w:color="auto"/>
        </w:pBdr>
      </w:pPr>
      <w:r w:rsidRPr="00342AD2">
        <w:t xml:space="preserve">Essa tabela nos ajudara, </w:t>
      </w:r>
    </w:p>
    <w:p w14:paraId="421FC913" w14:textId="5871A5E8" w:rsidR="001028AE" w:rsidRPr="0064198D" w:rsidRDefault="001028AE" w:rsidP="001028AE">
      <w:r w:rsidRPr="0064198D">
        <w:t>.</w:t>
      </w:r>
    </w:p>
    <w:p w14:paraId="2E477B18" w14:textId="77777777" w:rsidR="0064198D" w:rsidRPr="0064198D" w:rsidRDefault="0064198D" w:rsidP="0064198D">
      <w:pPr>
        <w:pStyle w:val="Ttulo2"/>
        <w:pBdr>
          <w:top w:val="single" w:sz="4" w:space="1" w:color="auto"/>
          <w:left w:val="single" w:sz="4" w:space="4" w:color="auto"/>
          <w:bottom w:val="single" w:sz="4" w:space="1" w:color="auto"/>
          <w:right w:val="single" w:sz="4" w:space="4" w:color="auto"/>
        </w:pBdr>
        <w:rPr>
          <w:b/>
          <w:bCs/>
        </w:rPr>
      </w:pPr>
      <w:r w:rsidRPr="0064198D">
        <w:rPr>
          <w:b/>
          <w:bCs/>
        </w:rPr>
        <w:t>&amp;&amp; (E lógico):</w:t>
      </w:r>
    </w:p>
    <w:p w14:paraId="091D689D" w14:textId="074A0BC2" w:rsidR="001028AE" w:rsidRDefault="0064198D" w:rsidP="0064198D">
      <w:pPr>
        <w:pBdr>
          <w:top w:val="single" w:sz="4" w:space="1" w:color="auto"/>
          <w:left w:val="single" w:sz="4" w:space="4" w:color="auto"/>
          <w:bottom w:val="single" w:sz="4" w:space="1" w:color="auto"/>
          <w:right w:val="single" w:sz="4" w:space="4" w:color="auto"/>
        </w:pBdr>
      </w:pPr>
      <w:r>
        <w:t>O operador &amp;&amp; é usado para verificar se duas condições são ambas verdadeiras. Ele retorna true somente se ambos os lados da expressão forem avaliados como verdadeiros. Se pelo menos um dos lados for falso, o operador &amp;&amp; retorna false.</w:t>
      </w:r>
    </w:p>
    <w:p w14:paraId="140DFC72"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4198D">
        <w:rPr>
          <w:rFonts w:ascii="Consolas" w:eastAsia="Times New Roman" w:hAnsi="Consolas" w:cs="Times New Roman"/>
          <w:color w:val="FF79C6"/>
          <w:kern w:val="0"/>
          <w:sz w:val="21"/>
          <w:szCs w:val="21"/>
          <w:lang w:val="en-US" w:eastAsia="pt-BR"/>
          <w14:ligatures w14:val="none"/>
        </w:rPr>
        <w:t>let</w:t>
      </w:r>
      <w:r w:rsidRPr="0064198D">
        <w:rPr>
          <w:rFonts w:ascii="Consolas" w:eastAsia="Times New Roman" w:hAnsi="Consolas" w:cs="Times New Roman"/>
          <w:color w:val="F8F8F2"/>
          <w:kern w:val="0"/>
          <w:sz w:val="21"/>
          <w:szCs w:val="21"/>
          <w:lang w:val="en-US" w:eastAsia="pt-BR"/>
          <w14:ligatures w14:val="none"/>
        </w:rPr>
        <w:t xml:space="preserve"> a </w:t>
      </w:r>
      <w:r w:rsidRPr="0064198D">
        <w:rPr>
          <w:rFonts w:ascii="Consolas" w:eastAsia="Times New Roman" w:hAnsi="Consolas" w:cs="Times New Roman"/>
          <w:color w:val="FF79C6"/>
          <w:kern w:val="0"/>
          <w:sz w:val="21"/>
          <w:szCs w:val="21"/>
          <w:lang w:val="en-US" w:eastAsia="pt-BR"/>
          <w14:ligatures w14:val="none"/>
        </w:rPr>
        <w:t>=</w:t>
      </w:r>
      <w:r w:rsidRPr="0064198D">
        <w:rPr>
          <w:rFonts w:ascii="Consolas" w:eastAsia="Times New Roman" w:hAnsi="Consolas" w:cs="Times New Roman"/>
          <w:color w:val="F8F8F2"/>
          <w:kern w:val="0"/>
          <w:sz w:val="21"/>
          <w:szCs w:val="21"/>
          <w:lang w:val="en-US" w:eastAsia="pt-BR"/>
          <w14:ligatures w14:val="none"/>
        </w:rPr>
        <w:t xml:space="preserve"> </w:t>
      </w:r>
      <w:r w:rsidRPr="0064198D">
        <w:rPr>
          <w:rFonts w:ascii="Consolas" w:eastAsia="Times New Roman" w:hAnsi="Consolas" w:cs="Times New Roman"/>
          <w:color w:val="BD93F9"/>
          <w:kern w:val="0"/>
          <w:sz w:val="21"/>
          <w:szCs w:val="21"/>
          <w:lang w:val="en-US" w:eastAsia="pt-BR"/>
          <w14:ligatures w14:val="none"/>
        </w:rPr>
        <w:t>true</w:t>
      </w:r>
      <w:r w:rsidRPr="0064198D">
        <w:rPr>
          <w:rFonts w:ascii="Consolas" w:eastAsia="Times New Roman" w:hAnsi="Consolas" w:cs="Times New Roman"/>
          <w:color w:val="F8F8F2"/>
          <w:kern w:val="0"/>
          <w:sz w:val="21"/>
          <w:szCs w:val="21"/>
          <w:lang w:val="en-US" w:eastAsia="pt-BR"/>
          <w14:ligatures w14:val="none"/>
        </w:rPr>
        <w:t>;</w:t>
      </w:r>
    </w:p>
    <w:p w14:paraId="779A637F"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4198D">
        <w:rPr>
          <w:rFonts w:ascii="Consolas" w:eastAsia="Times New Roman" w:hAnsi="Consolas" w:cs="Times New Roman"/>
          <w:color w:val="FF79C6"/>
          <w:kern w:val="0"/>
          <w:sz w:val="21"/>
          <w:szCs w:val="21"/>
          <w:lang w:val="en-US" w:eastAsia="pt-BR"/>
          <w14:ligatures w14:val="none"/>
        </w:rPr>
        <w:t>let</w:t>
      </w:r>
      <w:r w:rsidRPr="0064198D">
        <w:rPr>
          <w:rFonts w:ascii="Consolas" w:eastAsia="Times New Roman" w:hAnsi="Consolas" w:cs="Times New Roman"/>
          <w:color w:val="F8F8F2"/>
          <w:kern w:val="0"/>
          <w:sz w:val="21"/>
          <w:szCs w:val="21"/>
          <w:lang w:val="en-US" w:eastAsia="pt-BR"/>
          <w14:ligatures w14:val="none"/>
        </w:rPr>
        <w:t xml:space="preserve"> b </w:t>
      </w:r>
      <w:r w:rsidRPr="0064198D">
        <w:rPr>
          <w:rFonts w:ascii="Consolas" w:eastAsia="Times New Roman" w:hAnsi="Consolas" w:cs="Times New Roman"/>
          <w:color w:val="FF79C6"/>
          <w:kern w:val="0"/>
          <w:sz w:val="21"/>
          <w:szCs w:val="21"/>
          <w:lang w:val="en-US" w:eastAsia="pt-BR"/>
          <w14:ligatures w14:val="none"/>
        </w:rPr>
        <w:t>=</w:t>
      </w:r>
      <w:r w:rsidRPr="0064198D">
        <w:rPr>
          <w:rFonts w:ascii="Consolas" w:eastAsia="Times New Roman" w:hAnsi="Consolas" w:cs="Times New Roman"/>
          <w:color w:val="F8F8F2"/>
          <w:kern w:val="0"/>
          <w:sz w:val="21"/>
          <w:szCs w:val="21"/>
          <w:lang w:val="en-US" w:eastAsia="pt-BR"/>
          <w14:ligatures w14:val="none"/>
        </w:rPr>
        <w:t xml:space="preserve"> </w:t>
      </w:r>
      <w:r w:rsidRPr="0064198D">
        <w:rPr>
          <w:rFonts w:ascii="Consolas" w:eastAsia="Times New Roman" w:hAnsi="Consolas" w:cs="Times New Roman"/>
          <w:color w:val="BD93F9"/>
          <w:kern w:val="0"/>
          <w:sz w:val="21"/>
          <w:szCs w:val="21"/>
          <w:lang w:val="en-US" w:eastAsia="pt-BR"/>
          <w14:ligatures w14:val="none"/>
        </w:rPr>
        <w:t>false</w:t>
      </w:r>
      <w:r w:rsidRPr="0064198D">
        <w:rPr>
          <w:rFonts w:ascii="Consolas" w:eastAsia="Times New Roman" w:hAnsi="Consolas" w:cs="Times New Roman"/>
          <w:color w:val="F8F8F2"/>
          <w:kern w:val="0"/>
          <w:sz w:val="21"/>
          <w:szCs w:val="21"/>
          <w:lang w:val="en-US" w:eastAsia="pt-BR"/>
          <w14:ligatures w14:val="none"/>
        </w:rPr>
        <w:t>;</w:t>
      </w:r>
    </w:p>
    <w:p w14:paraId="78E80747"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4198D">
        <w:rPr>
          <w:rFonts w:ascii="Consolas" w:eastAsia="Times New Roman" w:hAnsi="Consolas" w:cs="Times New Roman"/>
          <w:color w:val="BD93F9"/>
          <w:kern w:val="0"/>
          <w:sz w:val="21"/>
          <w:szCs w:val="21"/>
          <w:lang w:eastAsia="pt-BR"/>
          <w14:ligatures w14:val="none"/>
        </w:rPr>
        <w:t>console</w:t>
      </w:r>
      <w:r w:rsidRPr="0064198D">
        <w:rPr>
          <w:rFonts w:ascii="Consolas" w:eastAsia="Times New Roman" w:hAnsi="Consolas" w:cs="Times New Roman"/>
          <w:color w:val="F8F8F2"/>
          <w:kern w:val="0"/>
          <w:sz w:val="21"/>
          <w:szCs w:val="21"/>
          <w:lang w:eastAsia="pt-BR"/>
          <w14:ligatures w14:val="none"/>
        </w:rPr>
        <w:t>.</w:t>
      </w:r>
      <w:r w:rsidRPr="0064198D">
        <w:rPr>
          <w:rFonts w:ascii="Consolas" w:eastAsia="Times New Roman" w:hAnsi="Consolas" w:cs="Times New Roman"/>
          <w:color w:val="50FA7B"/>
          <w:kern w:val="0"/>
          <w:sz w:val="21"/>
          <w:szCs w:val="21"/>
          <w:lang w:eastAsia="pt-BR"/>
          <w14:ligatures w14:val="none"/>
        </w:rPr>
        <w:t>log</w:t>
      </w:r>
      <w:r w:rsidRPr="0064198D">
        <w:rPr>
          <w:rFonts w:ascii="Consolas" w:eastAsia="Times New Roman" w:hAnsi="Consolas" w:cs="Times New Roman"/>
          <w:color w:val="F8F8F2"/>
          <w:kern w:val="0"/>
          <w:sz w:val="21"/>
          <w:szCs w:val="21"/>
          <w:lang w:eastAsia="pt-BR"/>
          <w14:ligatures w14:val="none"/>
        </w:rPr>
        <w:t xml:space="preserve">(a </w:t>
      </w:r>
      <w:r w:rsidRPr="0064198D">
        <w:rPr>
          <w:rFonts w:ascii="Consolas" w:eastAsia="Times New Roman" w:hAnsi="Consolas" w:cs="Times New Roman"/>
          <w:color w:val="FF79C6"/>
          <w:kern w:val="0"/>
          <w:sz w:val="21"/>
          <w:szCs w:val="21"/>
          <w:lang w:eastAsia="pt-BR"/>
          <w14:ligatures w14:val="none"/>
        </w:rPr>
        <w:t>&amp;&amp;</w:t>
      </w:r>
      <w:r w:rsidRPr="0064198D">
        <w:rPr>
          <w:rFonts w:ascii="Consolas" w:eastAsia="Times New Roman" w:hAnsi="Consolas" w:cs="Times New Roman"/>
          <w:color w:val="F8F8F2"/>
          <w:kern w:val="0"/>
          <w:sz w:val="21"/>
          <w:szCs w:val="21"/>
          <w:lang w:eastAsia="pt-BR"/>
          <w14:ligatures w14:val="none"/>
        </w:rPr>
        <w:t xml:space="preserve"> b); </w:t>
      </w:r>
      <w:r w:rsidRPr="0064198D">
        <w:rPr>
          <w:rFonts w:ascii="Consolas" w:eastAsia="Times New Roman" w:hAnsi="Consolas" w:cs="Times New Roman"/>
          <w:color w:val="6272A4"/>
          <w:kern w:val="0"/>
          <w:sz w:val="21"/>
          <w:szCs w:val="21"/>
          <w:lang w:eastAsia="pt-BR"/>
          <w14:ligatures w14:val="none"/>
        </w:rPr>
        <w:t xml:space="preserve">// </w:t>
      </w:r>
      <w:proofErr w:type="gramStart"/>
      <w:r w:rsidRPr="0064198D">
        <w:rPr>
          <w:rFonts w:ascii="Consolas" w:eastAsia="Times New Roman" w:hAnsi="Consolas" w:cs="Times New Roman"/>
          <w:color w:val="6272A4"/>
          <w:kern w:val="0"/>
          <w:sz w:val="21"/>
          <w:szCs w:val="21"/>
          <w:lang w:eastAsia="pt-BR"/>
          <w14:ligatures w14:val="none"/>
        </w:rPr>
        <w:t>Retorna</w:t>
      </w:r>
      <w:proofErr w:type="gramEnd"/>
      <w:r w:rsidRPr="0064198D">
        <w:rPr>
          <w:rFonts w:ascii="Consolas" w:eastAsia="Times New Roman" w:hAnsi="Consolas" w:cs="Times New Roman"/>
          <w:color w:val="6272A4"/>
          <w:kern w:val="0"/>
          <w:sz w:val="21"/>
          <w:szCs w:val="21"/>
          <w:lang w:eastAsia="pt-BR"/>
          <w14:ligatures w14:val="none"/>
        </w:rPr>
        <w:t xml:space="preserve"> false, porque a é verdadeiro mas b é falso</w:t>
      </w:r>
    </w:p>
    <w:p w14:paraId="786C30A4"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4198D">
        <w:rPr>
          <w:rFonts w:ascii="Consolas" w:eastAsia="Times New Roman" w:hAnsi="Consolas" w:cs="Times New Roman"/>
          <w:color w:val="BD93F9"/>
          <w:kern w:val="0"/>
          <w:sz w:val="21"/>
          <w:szCs w:val="21"/>
          <w:lang w:eastAsia="pt-BR"/>
          <w14:ligatures w14:val="none"/>
        </w:rPr>
        <w:t>console</w:t>
      </w:r>
      <w:r w:rsidRPr="0064198D">
        <w:rPr>
          <w:rFonts w:ascii="Consolas" w:eastAsia="Times New Roman" w:hAnsi="Consolas" w:cs="Times New Roman"/>
          <w:color w:val="F8F8F2"/>
          <w:kern w:val="0"/>
          <w:sz w:val="21"/>
          <w:szCs w:val="21"/>
          <w:lang w:eastAsia="pt-BR"/>
          <w14:ligatures w14:val="none"/>
        </w:rPr>
        <w:t>.</w:t>
      </w:r>
      <w:r w:rsidRPr="0064198D">
        <w:rPr>
          <w:rFonts w:ascii="Consolas" w:eastAsia="Times New Roman" w:hAnsi="Consolas" w:cs="Times New Roman"/>
          <w:color w:val="50FA7B"/>
          <w:kern w:val="0"/>
          <w:sz w:val="21"/>
          <w:szCs w:val="21"/>
          <w:lang w:eastAsia="pt-BR"/>
          <w14:ligatures w14:val="none"/>
        </w:rPr>
        <w:t>log</w:t>
      </w:r>
      <w:r w:rsidRPr="0064198D">
        <w:rPr>
          <w:rFonts w:ascii="Consolas" w:eastAsia="Times New Roman" w:hAnsi="Consolas" w:cs="Times New Roman"/>
          <w:color w:val="F8F8F2"/>
          <w:kern w:val="0"/>
          <w:sz w:val="21"/>
          <w:szCs w:val="21"/>
          <w:lang w:eastAsia="pt-BR"/>
          <w14:ligatures w14:val="none"/>
        </w:rPr>
        <w:t xml:space="preserve">(a </w:t>
      </w:r>
      <w:r w:rsidRPr="0064198D">
        <w:rPr>
          <w:rFonts w:ascii="Consolas" w:eastAsia="Times New Roman" w:hAnsi="Consolas" w:cs="Times New Roman"/>
          <w:color w:val="FF79C6"/>
          <w:kern w:val="0"/>
          <w:sz w:val="21"/>
          <w:szCs w:val="21"/>
          <w:lang w:eastAsia="pt-BR"/>
          <w14:ligatures w14:val="none"/>
        </w:rPr>
        <w:t>&amp;&amp;</w:t>
      </w:r>
      <w:r w:rsidRPr="0064198D">
        <w:rPr>
          <w:rFonts w:ascii="Consolas" w:eastAsia="Times New Roman" w:hAnsi="Consolas" w:cs="Times New Roman"/>
          <w:color w:val="F8F8F2"/>
          <w:kern w:val="0"/>
          <w:sz w:val="21"/>
          <w:szCs w:val="21"/>
          <w:lang w:eastAsia="pt-BR"/>
          <w14:ligatures w14:val="none"/>
        </w:rPr>
        <w:t xml:space="preserve"> </w:t>
      </w:r>
      <w:r w:rsidRPr="0064198D">
        <w:rPr>
          <w:rFonts w:ascii="Consolas" w:eastAsia="Times New Roman" w:hAnsi="Consolas" w:cs="Times New Roman"/>
          <w:color w:val="BD93F9"/>
          <w:kern w:val="0"/>
          <w:sz w:val="21"/>
          <w:szCs w:val="21"/>
          <w:lang w:eastAsia="pt-BR"/>
          <w14:ligatures w14:val="none"/>
        </w:rPr>
        <w:t>true</w:t>
      </w:r>
      <w:r w:rsidRPr="0064198D">
        <w:rPr>
          <w:rFonts w:ascii="Consolas" w:eastAsia="Times New Roman" w:hAnsi="Consolas" w:cs="Times New Roman"/>
          <w:color w:val="F8F8F2"/>
          <w:kern w:val="0"/>
          <w:sz w:val="21"/>
          <w:szCs w:val="21"/>
          <w:lang w:eastAsia="pt-BR"/>
          <w14:ligatures w14:val="none"/>
        </w:rPr>
        <w:t xml:space="preserve">); </w:t>
      </w:r>
      <w:r w:rsidRPr="0064198D">
        <w:rPr>
          <w:rFonts w:ascii="Consolas" w:eastAsia="Times New Roman" w:hAnsi="Consolas" w:cs="Times New Roman"/>
          <w:color w:val="6272A4"/>
          <w:kern w:val="0"/>
          <w:sz w:val="21"/>
          <w:szCs w:val="21"/>
          <w:lang w:eastAsia="pt-BR"/>
          <w14:ligatures w14:val="none"/>
        </w:rPr>
        <w:t xml:space="preserve">// </w:t>
      </w:r>
      <w:proofErr w:type="gramStart"/>
      <w:r w:rsidRPr="0064198D">
        <w:rPr>
          <w:rFonts w:ascii="Consolas" w:eastAsia="Times New Roman" w:hAnsi="Consolas" w:cs="Times New Roman"/>
          <w:color w:val="6272A4"/>
          <w:kern w:val="0"/>
          <w:sz w:val="21"/>
          <w:szCs w:val="21"/>
          <w:lang w:eastAsia="pt-BR"/>
          <w14:ligatures w14:val="none"/>
        </w:rPr>
        <w:t>Retorna</w:t>
      </w:r>
      <w:proofErr w:type="gramEnd"/>
      <w:r w:rsidRPr="0064198D">
        <w:rPr>
          <w:rFonts w:ascii="Consolas" w:eastAsia="Times New Roman" w:hAnsi="Consolas" w:cs="Times New Roman"/>
          <w:color w:val="6272A4"/>
          <w:kern w:val="0"/>
          <w:sz w:val="21"/>
          <w:szCs w:val="21"/>
          <w:lang w:eastAsia="pt-BR"/>
          <w14:ligatures w14:val="none"/>
        </w:rPr>
        <w:t xml:space="preserve"> true, porque ambos a e true são verdadeiros</w:t>
      </w:r>
    </w:p>
    <w:p w14:paraId="44761AF8" w14:textId="35E2C79E" w:rsidR="0064198D" w:rsidRDefault="0064198D" w:rsidP="0064198D">
      <w:r>
        <w:t>.</w:t>
      </w:r>
    </w:p>
    <w:p w14:paraId="15955FE8" w14:textId="77777777" w:rsidR="0064198D" w:rsidRDefault="0064198D" w:rsidP="0064198D"/>
    <w:p w14:paraId="66BF8767" w14:textId="77777777" w:rsidR="0064198D" w:rsidRDefault="0064198D" w:rsidP="0064198D"/>
    <w:p w14:paraId="78B71AAA" w14:textId="77777777" w:rsidR="0064198D" w:rsidRDefault="0064198D" w:rsidP="0064198D"/>
    <w:p w14:paraId="083703A4" w14:textId="77777777" w:rsidR="0064198D" w:rsidRDefault="0064198D" w:rsidP="0064198D"/>
    <w:p w14:paraId="4D21B58B" w14:textId="77777777" w:rsidR="0064198D" w:rsidRDefault="0064198D" w:rsidP="0064198D"/>
    <w:p w14:paraId="730B6A5E" w14:textId="77777777" w:rsidR="0064198D" w:rsidRDefault="0064198D" w:rsidP="0064198D"/>
    <w:p w14:paraId="78434068" w14:textId="77777777" w:rsidR="0064198D" w:rsidRPr="0064198D" w:rsidRDefault="0064198D" w:rsidP="0064198D">
      <w:pPr>
        <w:pStyle w:val="Ttulo2"/>
        <w:pBdr>
          <w:top w:val="single" w:sz="4" w:space="1" w:color="auto"/>
          <w:left w:val="single" w:sz="4" w:space="4" w:color="auto"/>
          <w:bottom w:val="single" w:sz="4" w:space="1" w:color="auto"/>
          <w:right w:val="single" w:sz="4" w:space="4" w:color="auto"/>
        </w:pBdr>
        <w:rPr>
          <w:b/>
          <w:bCs/>
        </w:rPr>
      </w:pPr>
      <w:r w:rsidRPr="0064198D">
        <w:rPr>
          <w:b/>
          <w:bCs/>
        </w:rPr>
        <w:t>|| (OU lógico):</w:t>
      </w:r>
    </w:p>
    <w:p w14:paraId="470ABF81" w14:textId="77777777" w:rsidR="0064198D" w:rsidRDefault="0064198D" w:rsidP="0064198D">
      <w:pPr>
        <w:pBdr>
          <w:top w:val="single" w:sz="4" w:space="1" w:color="auto"/>
          <w:left w:val="single" w:sz="4" w:space="4" w:color="auto"/>
          <w:bottom w:val="single" w:sz="4" w:space="1" w:color="auto"/>
          <w:right w:val="single" w:sz="4" w:space="4" w:color="auto"/>
        </w:pBdr>
      </w:pPr>
      <w:r>
        <w:t>O operador || é usado para verificar se pelo menos uma das condições é verdadeira. Ele retorna true se pelo menos um dos lados da expressão for avaliado como verdadeiro. Somente quando ambos os lados forem falsos, o operador || retorna false.</w:t>
      </w:r>
    </w:p>
    <w:p w14:paraId="044AF4D5"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4198D">
        <w:rPr>
          <w:rFonts w:ascii="Consolas" w:eastAsia="Times New Roman" w:hAnsi="Consolas" w:cs="Times New Roman"/>
          <w:color w:val="FF79C6"/>
          <w:kern w:val="0"/>
          <w:sz w:val="21"/>
          <w:szCs w:val="21"/>
          <w:lang w:val="en-US" w:eastAsia="pt-BR"/>
          <w14:ligatures w14:val="none"/>
        </w:rPr>
        <w:t>let</w:t>
      </w:r>
      <w:r w:rsidRPr="0064198D">
        <w:rPr>
          <w:rFonts w:ascii="Consolas" w:eastAsia="Times New Roman" w:hAnsi="Consolas" w:cs="Times New Roman"/>
          <w:color w:val="F8F8F2"/>
          <w:kern w:val="0"/>
          <w:sz w:val="21"/>
          <w:szCs w:val="21"/>
          <w:lang w:val="en-US" w:eastAsia="pt-BR"/>
          <w14:ligatures w14:val="none"/>
        </w:rPr>
        <w:t xml:space="preserve"> a </w:t>
      </w:r>
      <w:r w:rsidRPr="0064198D">
        <w:rPr>
          <w:rFonts w:ascii="Consolas" w:eastAsia="Times New Roman" w:hAnsi="Consolas" w:cs="Times New Roman"/>
          <w:color w:val="FF79C6"/>
          <w:kern w:val="0"/>
          <w:sz w:val="21"/>
          <w:szCs w:val="21"/>
          <w:lang w:val="en-US" w:eastAsia="pt-BR"/>
          <w14:ligatures w14:val="none"/>
        </w:rPr>
        <w:t>=</w:t>
      </w:r>
      <w:r w:rsidRPr="0064198D">
        <w:rPr>
          <w:rFonts w:ascii="Consolas" w:eastAsia="Times New Roman" w:hAnsi="Consolas" w:cs="Times New Roman"/>
          <w:color w:val="F8F8F2"/>
          <w:kern w:val="0"/>
          <w:sz w:val="21"/>
          <w:szCs w:val="21"/>
          <w:lang w:val="en-US" w:eastAsia="pt-BR"/>
          <w14:ligatures w14:val="none"/>
        </w:rPr>
        <w:t xml:space="preserve"> </w:t>
      </w:r>
      <w:r w:rsidRPr="0064198D">
        <w:rPr>
          <w:rFonts w:ascii="Consolas" w:eastAsia="Times New Roman" w:hAnsi="Consolas" w:cs="Times New Roman"/>
          <w:color w:val="BD93F9"/>
          <w:kern w:val="0"/>
          <w:sz w:val="21"/>
          <w:szCs w:val="21"/>
          <w:lang w:val="en-US" w:eastAsia="pt-BR"/>
          <w14:ligatures w14:val="none"/>
        </w:rPr>
        <w:t>true</w:t>
      </w:r>
      <w:r w:rsidRPr="0064198D">
        <w:rPr>
          <w:rFonts w:ascii="Consolas" w:eastAsia="Times New Roman" w:hAnsi="Consolas" w:cs="Times New Roman"/>
          <w:color w:val="F8F8F2"/>
          <w:kern w:val="0"/>
          <w:sz w:val="21"/>
          <w:szCs w:val="21"/>
          <w:lang w:val="en-US" w:eastAsia="pt-BR"/>
          <w14:ligatures w14:val="none"/>
        </w:rPr>
        <w:t>;</w:t>
      </w:r>
    </w:p>
    <w:p w14:paraId="4A9F3332"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4198D">
        <w:rPr>
          <w:rFonts w:ascii="Consolas" w:eastAsia="Times New Roman" w:hAnsi="Consolas" w:cs="Times New Roman"/>
          <w:color w:val="FF79C6"/>
          <w:kern w:val="0"/>
          <w:sz w:val="21"/>
          <w:szCs w:val="21"/>
          <w:lang w:val="en-US" w:eastAsia="pt-BR"/>
          <w14:ligatures w14:val="none"/>
        </w:rPr>
        <w:t>let</w:t>
      </w:r>
      <w:r w:rsidRPr="0064198D">
        <w:rPr>
          <w:rFonts w:ascii="Consolas" w:eastAsia="Times New Roman" w:hAnsi="Consolas" w:cs="Times New Roman"/>
          <w:color w:val="F8F8F2"/>
          <w:kern w:val="0"/>
          <w:sz w:val="21"/>
          <w:szCs w:val="21"/>
          <w:lang w:val="en-US" w:eastAsia="pt-BR"/>
          <w14:ligatures w14:val="none"/>
        </w:rPr>
        <w:t xml:space="preserve"> b </w:t>
      </w:r>
      <w:r w:rsidRPr="0064198D">
        <w:rPr>
          <w:rFonts w:ascii="Consolas" w:eastAsia="Times New Roman" w:hAnsi="Consolas" w:cs="Times New Roman"/>
          <w:color w:val="FF79C6"/>
          <w:kern w:val="0"/>
          <w:sz w:val="21"/>
          <w:szCs w:val="21"/>
          <w:lang w:val="en-US" w:eastAsia="pt-BR"/>
          <w14:ligatures w14:val="none"/>
        </w:rPr>
        <w:t>=</w:t>
      </w:r>
      <w:r w:rsidRPr="0064198D">
        <w:rPr>
          <w:rFonts w:ascii="Consolas" w:eastAsia="Times New Roman" w:hAnsi="Consolas" w:cs="Times New Roman"/>
          <w:color w:val="F8F8F2"/>
          <w:kern w:val="0"/>
          <w:sz w:val="21"/>
          <w:szCs w:val="21"/>
          <w:lang w:val="en-US" w:eastAsia="pt-BR"/>
          <w14:ligatures w14:val="none"/>
        </w:rPr>
        <w:t xml:space="preserve"> </w:t>
      </w:r>
      <w:r w:rsidRPr="0064198D">
        <w:rPr>
          <w:rFonts w:ascii="Consolas" w:eastAsia="Times New Roman" w:hAnsi="Consolas" w:cs="Times New Roman"/>
          <w:color w:val="BD93F9"/>
          <w:kern w:val="0"/>
          <w:sz w:val="21"/>
          <w:szCs w:val="21"/>
          <w:lang w:val="en-US" w:eastAsia="pt-BR"/>
          <w14:ligatures w14:val="none"/>
        </w:rPr>
        <w:t>false</w:t>
      </w:r>
      <w:r w:rsidRPr="0064198D">
        <w:rPr>
          <w:rFonts w:ascii="Consolas" w:eastAsia="Times New Roman" w:hAnsi="Consolas" w:cs="Times New Roman"/>
          <w:color w:val="F8F8F2"/>
          <w:kern w:val="0"/>
          <w:sz w:val="21"/>
          <w:szCs w:val="21"/>
          <w:lang w:val="en-US" w:eastAsia="pt-BR"/>
          <w14:ligatures w14:val="none"/>
        </w:rPr>
        <w:t>;</w:t>
      </w:r>
    </w:p>
    <w:p w14:paraId="587BD842"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4198D">
        <w:rPr>
          <w:rFonts w:ascii="Consolas" w:eastAsia="Times New Roman" w:hAnsi="Consolas" w:cs="Times New Roman"/>
          <w:color w:val="BD93F9"/>
          <w:kern w:val="0"/>
          <w:sz w:val="21"/>
          <w:szCs w:val="21"/>
          <w:lang w:eastAsia="pt-BR"/>
          <w14:ligatures w14:val="none"/>
        </w:rPr>
        <w:t>console</w:t>
      </w:r>
      <w:r w:rsidRPr="0064198D">
        <w:rPr>
          <w:rFonts w:ascii="Consolas" w:eastAsia="Times New Roman" w:hAnsi="Consolas" w:cs="Times New Roman"/>
          <w:color w:val="F8F8F2"/>
          <w:kern w:val="0"/>
          <w:sz w:val="21"/>
          <w:szCs w:val="21"/>
          <w:lang w:eastAsia="pt-BR"/>
          <w14:ligatures w14:val="none"/>
        </w:rPr>
        <w:t>.</w:t>
      </w:r>
      <w:r w:rsidRPr="0064198D">
        <w:rPr>
          <w:rFonts w:ascii="Consolas" w:eastAsia="Times New Roman" w:hAnsi="Consolas" w:cs="Times New Roman"/>
          <w:color w:val="50FA7B"/>
          <w:kern w:val="0"/>
          <w:sz w:val="21"/>
          <w:szCs w:val="21"/>
          <w:lang w:eastAsia="pt-BR"/>
          <w14:ligatures w14:val="none"/>
        </w:rPr>
        <w:t>log</w:t>
      </w:r>
      <w:r w:rsidRPr="0064198D">
        <w:rPr>
          <w:rFonts w:ascii="Consolas" w:eastAsia="Times New Roman" w:hAnsi="Consolas" w:cs="Times New Roman"/>
          <w:color w:val="F8F8F2"/>
          <w:kern w:val="0"/>
          <w:sz w:val="21"/>
          <w:szCs w:val="21"/>
          <w:lang w:eastAsia="pt-BR"/>
          <w14:ligatures w14:val="none"/>
        </w:rPr>
        <w:t xml:space="preserve">(a </w:t>
      </w:r>
      <w:r w:rsidRPr="0064198D">
        <w:rPr>
          <w:rFonts w:ascii="Consolas" w:eastAsia="Times New Roman" w:hAnsi="Consolas" w:cs="Times New Roman"/>
          <w:color w:val="FF79C6"/>
          <w:kern w:val="0"/>
          <w:sz w:val="21"/>
          <w:szCs w:val="21"/>
          <w:lang w:eastAsia="pt-BR"/>
          <w14:ligatures w14:val="none"/>
        </w:rPr>
        <w:t>||</w:t>
      </w:r>
      <w:r w:rsidRPr="0064198D">
        <w:rPr>
          <w:rFonts w:ascii="Consolas" w:eastAsia="Times New Roman" w:hAnsi="Consolas" w:cs="Times New Roman"/>
          <w:color w:val="F8F8F2"/>
          <w:kern w:val="0"/>
          <w:sz w:val="21"/>
          <w:szCs w:val="21"/>
          <w:lang w:eastAsia="pt-BR"/>
          <w14:ligatures w14:val="none"/>
        </w:rPr>
        <w:t xml:space="preserve"> b); </w:t>
      </w:r>
      <w:r w:rsidRPr="0064198D">
        <w:rPr>
          <w:rFonts w:ascii="Consolas" w:eastAsia="Times New Roman" w:hAnsi="Consolas" w:cs="Times New Roman"/>
          <w:color w:val="6272A4"/>
          <w:kern w:val="0"/>
          <w:sz w:val="21"/>
          <w:szCs w:val="21"/>
          <w:lang w:eastAsia="pt-BR"/>
          <w14:ligatures w14:val="none"/>
        </w:rPr>
        <w:t xml:space="preserve">// </w:t>
      </w:r>
      <w:proofErr w:type="gramStart"/>
      <w:r w:rsidRPr="0064198D">
        <w:rPr>
          <w:rFonts w:ascii="Consolas" w:eastAsia="Times New Roman" w:hAnsi="Consolas" w:cs="Times New Roman"/>
          <w:color w:val="6272A4"/>
          <w:kern w:val="0"/>
          <w:sz w:val="21"/>
          <w:szCs w:val="21"/>
          <w:lang w:eastAsia="pt-BR"/>
          <w14:ligatures w14:val="none"/>
        </w:rPr>
        <w:t>Retorna</w:t>
      </w:r>
      <w:proofErr w:type="gramEnd"/>
      <w:r w:rsidRPr="0064198D">
        <w:rPr>
          <w:rFonts w:ascii="Consolas" w:eastAsia="Times New Roman" w:hAnsi="Consolas" w:cs="Times New Roman"/>
          <w:color w:val="6272A4"/>
          <w:kern w:val="0"/>
          <w:sz w:val="21"/>
          <w:szCs w:val="21"/>
          <w:lang w:eastAsia="pt-BR"/>
          <w14:ligatures w14:val="none"/>
        </w:rPr>
        <w:t xml:space="preserve"> true, porque a é verdadeiro, mesmo que b seja falso</w:t>
      </w:r>
    </w:p>
    <w:p w14:paraId="222446AD"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4198D">
        <w:rPr>
          <w:rFonts w:ascii="Consolas" w:eastAsia="Times New Roman" w:hAnsi="Consolas" w:cs="Times New Roman"/>
          <w:color w:val="BD93F9"/>
          <w:kern w:val="0"/>
          <w:sz w:val="21"/>
          <w:szCs w:val="21"/>
          <w:lang w:eastAsia="pt-BR"/>
          <w14:ligatures w14:val="none"/>
        </w:rPr>
        <w:t>console</w:t>
      </w:r>
      <w:r w:rsidRPr="0064198D">
        <w:rPr>
          <w:rFonts w:ascii="Consolas" w:eastAsia="Times New Roman" w:hAnsi="Consolas" w:cs="Times New Roman"/>
          <w:color w:val="F8F8F2"/>
          <w:kern w:val="0"/>
          <w:sz w:val="21"/>
          <w:szCs w:val="21"/>
          <w:lang w:eastAsia="pt-BR"/>
          <w14:ligatures w14:val="none"/>
        </w:rPr>
        <w:t>.</w:t>
      </w:r>
      <w:r w:rsidRPr="0064198D">
        <w:rPr>
          <w:rFonts w:ascii="Consolas" w:eastAsia="Times New Roman" w:hAnsi="Consolas" w:cs="Times New Roman"/>
          <w:color w:val="50FA7B"/>
          <w:kern w:val="0"/>
          <w:sz w:val="21"/>
          <w:szCs w:val="21"/>
          <w:lang w:eastAsia="pt-BR"/>
          <w14:ligatures w14:val="none"/>
        </w:rPr>
        <w:t>log</w:t>
      </w:r>
      <w:r w:rsidRPr="0064198D">
        <w:rPr>
          <w:rFonts w:ascii="Consolas" w:eastAsia="Times New Roman" w:hAnsi="Consolas" w:cs="Times New Roman"/>
          <w:color w:val="F8F8F2"/>
          <w:kern w:val="0"/>
          <w:sz w:val="21"/>
          <w:szCs w:val="21"/>
          <w:lang w:eastAsia="pt-BR"/>
          <w14:ligatures w14:val="none"/>
        </w:rPr>
        <w:t>(</w:t>
      </w:r>
      <w:r w:rsidRPr="0064198D">
        <w:rPr>
          <w:rFonts w:ascii="Consolas" w:eastAsia="Times New Roman" w:hAnsi="Consolas" w:cs="Times New Roman"/>
          <w:color w:val="BD93F9"/>
          <w:kern w:val="0"/>
          <w:sz w:val="21"/>
          <w:szCs w:val="21"/>
          <w:lang w:eastAsia="pt-BR"/>
          <w14:ligatures w14:val="none"/>
        </w:rPr>
        <w:t>false</w:t>
      </w:r>
      <w:r w:rsidRPr="0064198D">
        <w:rPr>
          <w:rFonts w:ascii="Consolas" w:eastAsia="Times New Roman" w:hAnsi="Consolas" w:cs="Times New Roman"/>
          <w:color w:val="F8F8F2"/>
          <w:kern w:val="0"/>
          <w:sz w:val="21"/>
          <w:szCs w:val="21"/>
          <w:lang w:eastAsia="pt-BR"/>
          <w14:ligatures w14:val="none"/>
        </w:rPr>
        <w:t xml:space="preserve"> </w:t>
      </w:r>
      <w:r w:rsidRPr="0064198D">
        <w:rPr>
          <w:rFonts w:ascii="Consolas" w:eastAsia="Times New Roman" w:hAnsi="Consolas" w:cs="Times New Roman"/>
          <w:color w:val="FF79C6"/>
          <w:kern w:val="0"/>
          <w:sz w:val="21"/>
          <w:szCs w:val="21"/>
          <w:lang w:eastAsia="pt-BR"/>
          <w14:ligatures w14:val="none"/>
        </w:rPr>
        <w:t>||</w:t>
      </w:r>
      <w:r w:rsidRPr="0064198D">
        <w:rPr>
          <w:rFonts w:ascii="Consolas" w:eastAsia="Times New Roman" w:hAnsi="Consolas" w:cs="Times New Roman"/>
          <w:color w:val="F8F8F2"/>
          <w:kern w:val="0"/>
          <w:sz w:val="21"/>
          <w:szCs w:val="21"/>
          <w:lang w:eastAsia="pt-BR"/>
          <w14:ligatures w14:val="none"/>
        </w:rPr>
        <w:t xml:space="preserve"> </w:t>
      </w:r>
      <w:r w:rsidRPr="0064198D">
        <w:rPr>
          <w:rFonts w:ascii="Consolas" w:eastAsia="Times New Roman" w:hAnsi="Consolas" w:cs="Times New Roman"/>
          <w:color w:val="BD93F9"/>
          <w:kern w:val="0"/>
          <w:sz w:val="21"/>
          <w:szCs w:val="21"/>
          <w:lang w:eastAsia="pt-BR"/>
          <w14:ligatures w14:val="none"/>
        </w:rPr>
        <w:t>false</w:t>
      </w:r>
      <w:r w:rsidRPr="0064198D">
        <w:rPr>
          <w:rFonts w:ascii="Consolas" w:eastAsia="Times New Roman" w:hAnsi="Consolas" w:cs="Times New Roman"/>
          <w:color w:val="F8F8F2"/>
          <w:kern w:val="0"/>
          <w:sz w:val="21"/>
          <w:szCs w:val="21"/>
          <w:lang w:eastAsia="pt-BR"/>
          <w14:ligatures w14:val="none"/>
        </w:rPr>
        <w:t xml:space="preserve">); </w:t>
      </w:r>
      <w:r w:rsidRPr="0064198D">
        <w:rPr>
          <w:rFonts w:ascii="Consolas" w:eastAsia="Times New Roman" w:hAnsi="Consolas" w:cs="Times New Roman"/>
          <w:color w:val="6272A4"/>
          <w:kern w:val="0"/>
          <w:sz w:val="21"/>
          <w:szCs w:val="21"/>
          <w:lang w:eastAsia="pt-BR"/>
          <w14:ligatures w14:val="none"/>
        </w:rPr>
        <w:t xml:space="preserve">// </w:t>
      </w:r>
      <w:proofErr w:type="gramStart"/>
      <w:r w:rsidRPr="0064198D">
        <w:rPr>
          <w:rFonts w:ascii="Consolas" w:eastAsia="Times New Roman" w:hAnsi="Consolas" w:cs="Times New Roman"/>
          <w:color w:val="6272A4"/>
          <w:kern w:val="0"/>
          <w:sz w:val="21"/>
          <w:szCs w:val="21"/>
          <w:lang w:eastAsia="pt-BR"/>
          <w14:ligatures w14:val="none"/>
        </w:rPr>
        <w:t>Retorna</w:t>
      </w:r>
      <w:proofErr w:type="gramEnd"/>
      <w:r w:rsidRPr="0064198D">
        <w:rPr>
          <w:rFonts w:ascii="Consolas" w:eastAsia="Times New Roman" w:hAnsi="Consolas" w:cs="Times New Roman"/>
          <w:color w:val="6272A4"/>
          <w:kern w:val="0"/>
          <w:sz w:val="21"/>
          <w:szCs w:val="21"/>
          <w:lang w:eastAsia="pt-BR"/>
          <w14:ligatures w14:val="none"/>
        </w:rPr>
        <w:t xml:space="preserve"> false, porque ambos os lados são falsos</w:t>
      </w:r>
    </w:p>
    <w:p w14:paraId="29778773" w14:textId="68F0BCC3" w:rsidR="0064198D" w:rsidRDefault="0064198D" w:rsidP="0064198D">
      <w:r>
        <w:t>.</w:t>
      </w:r>
    </w:p>
    <w:p w14:paraId="306AF518" w14:textId="77777777" w:rsidR="0064198D" w:rsidRPr="0064198D" w:rsidRDefault="0064198D" w:rsidP="0064198D">
      <w:pPr>
        <w:pStyle w:val="Ttulo2"/>
        <w:pBdr>
          <w:top w:val="single" w:sz="4" w:space="1" w:color="auto"/>
          <w:left w:val="single" w:sz="4" w:space="4" w:color="auto"/>
          <w:bottom w:val="single" w:sz="4" w:space="1" w:color="auto"/>
          <w:right w:val="single" w:sz="4" w:space="4" w:color="auto"/>
        </w:pBdr>
        <w:rPr>
          <w:b/>
          <w:bCs/>
        </w:rPr>
      </w:pPr>
      <w:r w:rsidRPr="0064198D">
        <w:rPr>
          <w:b/>
          <w:bCs/>
        </w:rPr>
        <w:t>! (Negação lógica):</w:t>
      </w:r>
    </w:p>
    <w:p w14:paraId="2AF96D85" w14:textId="124966AC" w:rsidR="0064198D" w:rsidRDefault="0064198D" w:rsidP="0064198D">
      <w:pPr>
        <w:pBdr>
          <w:top w:val="single" w:sz="4" w:space="1" w:color="auto"/>
          <w:left w:val="single" w:sz="4" w:space="4" w:color="auto"/>
          <w:bottom w:val="single" w:sz="4" w:space="1" w:color="auto"/>
          <w:right w:val="single" w:sz="4" w:space="4" w:color="auto"/>
        </w:pBdr>
      </w:pPr>
      <w:r>
        <w:t>O operador ! é usado para negar o valor de uma expressão booleana. Ele inverte o valor de verdadeiro para falso e de falso para verdadeiro.</w:t>
      </w:r>
    </w:p>
    <w:p w14:paraId="5E6134EA"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4198D">
        <w:rPr>
          <w:rFonts w:ascii="Consolas" w:eastAsia="Times New Roman" w:hAnsi="Consolas" w:cs="Times New Roman"/>
          <w:color w:val="FF79C6"/>
          <w:kern w:val="0"/>
          <w:sz w:val="21"/>
          <w:szCs w:val="21"/>
          <w:lang w:eastAsia="pt-BR"/>
          <w14:ligatures w14:val="none"/>
        </w:rPr>
        <w:t>let</w:t>
      </w:r>
      <w:r w:rsidRPr="0064198D">
        <w:rPr>
          <w:rFonts w:ascii="Consolas" w:eastAsia="Times New Roman" w:hAnsi="Consolas" w:cs="Times New Roman"/>
          <w:color w:val="F8F8F2"/>
          <w:kern w:val="0"/>
          <w:sz w:val="21"/>
          <w:szCs w:val="21"/>
          <w:lang w:eastAsia="pt-BR"/>
          <w14:ligatures w14:val="none"/>
        </w:rPr>
        <w:t xml:space="preserve"> a </w:t>
      </w:r>
      <w:r w:rsidRPr="0064198D">
        <w:rPr>
          <w:rFonts w:ascii="Consolas" w:eastAsia="Times New Roman" w:hAnsi="Consolas" w:cs="Times New Roman"/>
          <w:color w:val="FF79C6"/>
          <w:kern w:val="0"/>
          <w:sz w:val="21"/>
          <w:szCs w:val="21"/>
          <w:lang w:eastAsia="pt-BR"/>
          <w14:ligatures w14:val="none"/>
        </w:rPr>
        <w:t>=</w:t>
      </w:r>
      <w:r w:rsidRPr="0064198D">
        <w:rPr>
          <w:rFonts w:ascii="Consolas" w:eastAsia="Times New Roman" w:hAnsi="Consolas" w:cs="Times New Roman"/>
          <w:color w:val="F8F8F2"/>
          <w:kern w:val="0"/>
          <w:sz w:val="21"/>
          <w:szCs w:val="21"/>
          <w:lang w:eastAsia="pt-BR"/>
          <w14:ligatures w14:val="none"/>
        </w:rPr>
        <w:t xml:space="preserve"> </w:t>
      </w:r>
      <w:r w:rsidRPr="0064198D">
        <w:rPr>
          <w:rFonts w:ascii="Consolas" w:eastAsia="Times New Roman" w:hAnsi="Consolas" w:cs="Times New Roman"/>
          <w:color w:val="BD93F9"/>
          <w:kern w:val="0"/>
          <w:sz w:val="21"/>
          <w:szCs w:val="21"/>
          <w:lang w:eastAsia="pt-BR"/>
          <w14:ligatures w14:val="none"/>
        </w:rPr>
        <w:t>true</w:t>
      </w:r>
      <w:r w:rsidRPr="0064198D">
        <w:rPr>
          <w:rFonts w:ascii="Consolas" w:eastAsia="Times New Roman" w:hAnsi="Consolas" w:cs="Times New Roman"/>
          <w:color w:val="F8F8F2"/>
          <w:kern w:val="0"/>
          <w:sz w:val="21"/>
          <w:szCs w:val="21"/>
          <w:lang w:eastAsia="pt-BR"/>
          <w14:ligatures w14:val="none"/>
        </w:rPr>
        <w:t>;</w:t>
      </w:r>
    </w:p>
    <w:p w14:paraId="5237DE95"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4198D">
        <w:rPr>
          <w:rFonts w:ascii="Consolas" w:eastAsia="Times New Roman" w:hAnsi="Consolas" w:cs="Times New Roman"/>
          <w:color w:val="BD93F9"/>
          <w:kern w:val="0"/>
          <w:sz w:val="21"/>
          <w:szCs w:val="21"/>
          <w:lang w:eastAsia="pt-BR"/>
          <w14:ligatures w14:val="none"/>
        </w:rPr>
        <w:t>console</w:t>
      </w:r>
      <w:r w:rsidRPr="0064198D">
        <w:rPr>
          <w:rFonts w:ascii="Consolas" w:eastAsia="Times New Roman" w:hAnsi="Consolas" w:cs="Times New Roman"/>
          <w:color w:val="F8F8F2"/>
          <w:kern w:val="0"/>
          <w:sz w:val="21"/>
          <w:szCs w:val="21"/>
          <w:lang w:eastAsia="pt-BR"/>
          <w14:ligatures w14:val="none"/>
        </w:rPr>
        <w:t>.</w:t>
      </w:r>
      <w:r w:rsidRPr="0064198D">
        <w:rPr>
          <w:rFonts w:ascii="Consolas" w:eastAsia="Times New Roman" w:hAnsi="Consolas" w:cs="Times New Roman"/>
          <w:color w:val="50FA7B"/>
          <w:kern w:val="0"/>
          <w:sz w:val="21"/>
          <w:szCs w:val="21"/>
          <w:lang w:eastAsia="pt-BR"/>
          <w14:ligatures w14:val="none"/>
        </w:rPr>
        <w:t>log</w:t>
      </w:r>
      <w:r w:rsidRPr="0064198D">
        <w:rPr>
          <w:rFonts w:ascii="Consolas" w:eastAsia="Times New Roman" w:hAnsi="Consolas" w:cs="Times New Roman"/>
          <w:color w:val="F8F8F2"/>
          <w:kern w:val="0"/>
          <w:sz w:val="21"/>
          <w:szCs w:val="21"/>
          <w:lang w:eastAsia="pt-BR"/>
          <w14:ligatures w14:val="none"/>
        </w:rPr>
        <w:t>(</w:t>
      </w:r>
      <w:r w:rsidRPr="0064198D">
        <w:rPr>
          <w:rFonts w:ascii="Consolas" w:eastAsia="Times New Roman" w:hAnsi="Consolas" w:cs="Times New Roman"/>
          <w:color w:val="FF79C6"/>
          <w:kern w:val="0"/>
          <w:sz w:val="21"/>
          <w:szCs w:val="21"/>
          <w:lang w:eastAsia="pt-BR"/>
          <w14:ligatures w14:val="none"/>
        </w:rPr>
        <w:t>!</w:t>
      </w:r>
      <w:r w:rsidRPr="0064198D">
        <w:rPr>
          <w:rFonts w:ascii="Consolas" w:eastAsia="Times New Roman" w:hAnsi="Consolas" w:cs="Times New Roman"/>
          <w:color w:val="F8F8F2"/>
          <w:kern w:val="0"/>
          <w:sz w:val="21"/>
          <w:szCs w:val="21"/>
          <w:lang w:eastAsia="pt-BR"/>
          <w14:ligatures w14:val="none"/>
        </w:rPr>
        <w:t xml:space="preserve">a); </w:t>
      </w:r>
      <w:r w:rsidRPr="0064198D">
        <w:rPr>
          <w:rFonts w:ascii="Consolas" w:eastAsia="Times New Roman" w:hAnsi="Consolas" w:cs="Times New Roman"/>
          <w:color w:val="6272A4"/>
          <w:kern w:val="0"/>
          <w:sz w:val="21"/>
          <w:szCs w:val="21"/>
          <w:lang w:eastAsia="pt-BR"/>
          <w14:ligatures w14:val="none"/>
        </w:rPr>
        <w:t xml:space="preserve">// </w:t>
      </w:r>
      <w:proofErr w:type="gramStart"/>
      <w:r w:rsidRPr="0064198D">
        <w:rPr>
          <w:rFonts w:ascii="Consolas" w:eastAsia="Times New Roman" w:hAnsi="Consolas" w:cs="Times New Roman"/>
          <w:color w:val="6272A4"/>
          <w:kern w:val="0"/>
          <w:sz w:val="21"/>
          <w:szCs w:val="21"/>
          <w:lang w:eastAsia="pt-BR"/>
          <w14:ligatures w14:val="none"/>
        </w:rPr>
        <w:t>Retorna</w:t>
      </w:r>
      <w:proofErr w:type="gramEnd"/>
      <w:r w:rsidRPr="0064198D">
        <w:rPr>
          <w:rFonts w:ascii="Consolas" w:eastAsia="Times New Roman" w:hAnsi="Consolas" w:cs="Times New Roman"/>
          <w:color w:val="6272A4"/>
          <w:kern w:val="0"/>
          <w:sz w:val="21"/>
          <w:szCs w:val="21"/>
          <w:lang w:eastAsia="pt-BR"/>
          <w14:ligatures w14:val="none"/>
        </w:rPr>
        <w:t xml:space="preserve"> false, porque a é verdadeiro e a negação é falsa</w:t>
      </w:r>
    </w:p>
    <w:p w14:paraId="4462D158"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4198D">
        <w:rPr>
          <w:rFonts w:ascii="Consolas" w:eastAsia="Times New Roman" w:hAnsi="Consolas" w:cs="Times New Roman"/>
          <w:color w:val="FF79C6"/>
          <w:kern w:val="0"/>
          <w:sz w:val="21"/>
          <w:szCs w:val="21"/>
          <w:lang w:eastAsia="pt-BR"/>
          <w14:ligatures w14:val="none"/>
        </w:rPr>
        <w:t>let</w:t>
      </w:r>
      <w:r w:rsidRPr="0064198D">
        <w:rPr>
          <w:rFonts w:ascii="Consolas" w:eastAsia="Times New Roman" w:hAnsi="Consolas" w:cs="Times New Roman"/>
          <w:color w:val="F8F8F2"/>
          <w:kern w:val="0"/>
          <w:sz w:val="21"/>
          <w:szCs w:val="21"/>
          <w:lang w:eastAsia="pt-BR"/>
          <w14:ligatures w14:val="none"/>
        </w:rPr>
        <w:t xml:space="preserve"> b </w:t>
      </w:r>
      <w:r w:rsidRPr="0064198D">
        <w:rPr>
          <w:rFonts w:ascii="Consolas" w:eastAsia="Times New Roman" w:hAnsi="Consolas" w:cs="Times New Roman"/>
          <w:color w:val="FF79C6"/>
          <w:kern w:val="0"/>
          <w:sz w:val="21"/>
          <w:szCs w:val="21"/>
          <w:lang w:eastAsia="pt-BR"/>
          <w14:ligatures w14:val="none"/>
        </w:rPr>
        <w:t>=</w:t>
      </w:r>
      <w:r w:rsidRPr="0064198D">
        <w:rPr>
          <w:rFonts w:ascii="Consolas" w:eastAsia="Times New Roman" w:hAnsi="Consolas" w:cs="Times New Roman"/>
          <w:color w:val="F8F8F2"/>
          <w:kern w:val="0"/>
          <w:sz w:val="21"/>
          <w:szCs w:val="21"/>
          <w:lang w:eastAsia="pt-BR"/>
          <w14:ligatures w14:val="none"/>
        </w:rPr>
        <w:t xml:space="preserve"> </w:t>
      </w:r>
      <w:r w:rsidRPr="0064198D">
        <w:rPr>
          <w:rFonts w:ascii="Consolas" w:eastAsia="Times New Roman" w:hAnsi="Consolas" w:cs="Times New Roman"/>
          <w:color w:val="BD93F9"/>
          <w:kern w:val="0"/>
          <w:sz w:val="21"/>
          <w:szCs w:val="21"/>
          <w:lang w:eastAsia="pt-BR"/>
          <w14:ligatures w14:val="none"/>
        </w:rPr>
        <w:t>false</w:t>
      </w:r>
      <w:r w:rsidRPr="0064198D">
        <w:rPr>
          <w:rFonts w:ascii="Consolas" w:eastAsia="Times New Roman" w:hAnsi="Consolas" w:cs="Times New Roman"/>
          <w:color w:val="F8F8F2"/>
          <w:kern w:val="0"/>
          <w:sz w:val="21"/>
          <w:szCs w:val="21"/>
          <w:lang w:eastAsia="pt-BR"/>
          <w14:ligatures w14:val="none"/>
        </w:rPr>
        <w:t>;</w:t>
      </w:r>
    </w:p>
    <w:p w14:paraId="1E06074B" w14:textId="77777777" w:rsidR="0064198D" w:rsidRPr="0064198D" w:rsidRDefault="0064198D" w:rsidP="0064198D">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4198D">
        <w:rPr>
          <w:rFonts w:ascii="Consolas" w:eastAsia="Times New Roman" w:hAnsi="Consolas" w:cs="Times New Roman"/>
          <w:color w:val="BD93F9"/>
          <w:kern w:val="0"/>
          <w:sz w:val="21"/>
          <w:szCs w:val="21"/>
          <w:lang w:eastAsia="pt-BR"/>
          <w14:ligatures w14:val="none"/>
        </w:rPr>
        <w:t>console</w:t>
      </w:r>
      <w:r w:rsidRPr="0064198D">
        <w:rPr>
          <w:rFonts w:ascii="Consolas" w:eastAsia="Times New Roman" w:hAnsi="Consolas" w:cs="Times New Roman"/>
          <w:color w:val="F8F8F2"/>
          <w:kern w:val="0"/>
          <w:sz w:val="21"/>
          <w:szCs w:val="21"/>
          <w:lang w:eastAsia="pt-BR"/>
          <w14:ligatures w14:val="none"/>
        </w:rPr>
        <w:t>.</w:t>
      </w:r>
      <w:r w:rsidRPr="0064198D">
        <w:rPr>
          <w:rFonts w:ascii="Consolas" w:eastAsia="Times New Roman" w:hAnsi="Consolas" w:cs="Times New Roman"/>
          <w:color w:val="50FA7B"/>
          <w:kern w:val="0"/>
          <w:sz w:val="21"/>
          <w:szCs w:val="21"/>
          <w:lang w:eastAsia="pt-BR"/>
          <w14:ligatures w14:val="none"/>
        </w:rPr>
        <w:t>log</w:t>
      </w:r>
      <w:r w:rsidRPr="0064198D">
        <w:rPr>
          <w:rFonts w:ascii="Consolas" w:eastAsia="Times New Roman" w:hAnsi="Consolas" w:cs="Times New Roman"/>
          <w:color w:val="F8F8F2"/>
          <w:kern w:val="0"/>
          <w:sz w:val="21"/>
          <w:szCs w:val="21"/>
          <w:lang w:eastAsia="pt-BR"/>
          <w14:ligatures w14:val="none"/>
        </w:rPr>
        <w:t>(</w:t>
      </w:r>
      <w:r w:rsidRPr="0064198D">
        <w:rPr>
          <w:rFonts w:ascii="Consolas" w:eastAsia="Times New Roman" w:hAnsi="Consolas" w:cs="Times New Roman"/>
          <w:color w:val="FF79C6"/>
          <w:kern w:val="0"/>
          <w:sz w:val="21"/>
          <w:szCs w:val="21"/>
          <w:lang w:eastAsia="pt-BR"/>
          <w14:ligatures w14:val="none"/>
        </w:rPr>
        <w:t>!</w:t>
      </w:r>
      <w:r w:rsidRPr="0064198D">
        <w:rPr>
          <w:rFonts w:ascii="Consolas" w:eastAsia="Times New Roman" w:hAnsi="Consolas" w:cs="Times New Roman"/>
          <w:color w:val="F8F8F2"/>
          <w:kern w:val="0"/>
          <w:sz w:val="21"/>
          <w:szCs w:val="21"/>
          <w:lang w:eastAsia="pt-BR"/>
          <w14:ligatures w14:val="none"/>
        </w:rPr>
        <w:t xml:space="preserve">b); </w:t>
      </w:r>
      <w:r w:rsidRPr="0064198D">
        <w:rPr>
          <w:rFonts w:ascii="Consolas" w:eastAsia="Times New Roman" w:hAnsi="Consolas" w:cs="Times New Roman"/>
          <w:color w:val="6272A4"/>
          <w:kern w:val="0"/>
          <w:sz w:val="21"/>
          <w:szCs w:val="21"/>
          <w:lang w:eastAsia="pt-BR"/>
          <w14:ligatures w14:val="none"/>
        </w:rPr>
        <w:t xml:space="preserve">// </w:t>
      </w:r>
      <w:proofErr w:type="gramStart"/>
      <w:r w:rsidRPr="0064198D">
        <w:rPr>
          <w:rFonts w:ascii="Consolas" w:eastAsia="Times New Roman" w:hAnsi="Consolas" w:cs="Times New Roman"/>
          <w:color w:val="6272A4"/>
          <w:kern w:val="0"/>
          <w:sz w:val="21"/>
          <w:szCs w:val="21"/>
          <w:lang w:eastAsia="pt-BR"/>
          <w14:ligatures w14:val="none"/>
        </w:rPr>
        <w:t>Retorna</w:t>
      </w:r>
      <w:proofErr w:type="gramEnd"/>
      <w:r w:rsidRPr="0064198D">
        <w:rPr>
          <w:rFonts w:ascii="Consolas" w:eastAsia="Times New Roman" w:hAnsi="Consolas" w:cs="Times New Roman"/>
          <w:color w:val="6272A4"/>
          <w:kern w:val="0"/>
          <w:sz w:val="21"/>
          <w:szCs w:val="21"/>
          <w:lang w:eastAsia="pt-BR"/>
          <w14:ligatures w14:val="none"/>
        </w:rPr>
        <w:t xml:space="preserve"> true, porque b é falso e a negação é verdadeira</w:t>
      </w:r>
    </w:p>
    <w:p w14:paraId="1C1E9807" w14:textId="05FB6E4C" w:rsidR="0064198D" w:rsidRDefault="0064198D" w:rsidP="0064198D">
      <w:r>
        <w:t>.</w:t>
      </w:r>
    </w:p>
    <w:p w14:paraId="2457AED1" w14:textId="77777777" w:rsidR="00FA73CB" w:rsidRDefault="00FA73CB" w:rsidP="0064198D"/>
    <w:p w14:paraId="1AB81DFD" w14:textId="77777777" w:rsidR="00FA73CB" w:rsidRDefault="00FA73CB" w:rsidP="0064198D"/>
    <w:p w14:paraId="0A79B901" w14:textId="77777777" w:rsidR="00FA73CB" w:rsidRDefault="00FA73CB" w:rsidP="0064198D"/>
    <w:p w14:paraId="73F32E42" w14:textId="77777777" w:rsidR="00FA73CB" w:rsidRDefault="00FA73CB" w:rsidP="0064198D"/>
    <w:p w14:paraId="3D4426E8" w14:textId="77777777" w:rsidR="00FA73CB" w:rsidRDefault="00FA73CB" w:rsidP="0064198D"/>
    <w:p w14:paraId="50B25AD2" w14:textId="77777777" w:rsidR="00FA73CB" w:rsidRDefault="00FA73CB" w:rsidP="0064198D"/>
    <w:p w14:paraId="3FF153B5" w14:textId="77777777" w:rsidR="00FA73CB" w:rsidRDefault="00FA73CB" w:rsidP="0064198D"/>
    <w:p w14:paraId="3418309D" w14:textId="77777777" w:rsidR="00FA73CB" w:rsidRDefault="00FA73CB" w:rsidP="0064198D"/>
    <w:p w14:paraId="70B9AB8B" w14:textId="77777777" w:rsidR="00FA73CB" w:rsidRDefault="00FA73CB" w:rsidP="0064198D"/>
    <w:p w14:paraId="248B7BD0" w14:textId="77777777" w:rsidR="00FA73CB" w:rsidRDefault="00FA73CB" w:rsidP="0064198D"/>
    <w:p w14:paraId="703C66D7" w14:textId="58424748" w:rsidR="00FA73CB" w:rsidRDefault="00FA73CB" w:rsidP="0064198D">
      <w:r>
        <w:t>]</w:t>
      </w:r>
    </w:p>
    <w:p w14:paraId="294A747B" w14:textId="77777777" w:rsidR="00FA73CB" w:rsidRDefault="00FA73CB" w:rsidP="0064198D"/>
    <w:p w14:paraId="084484FF" w14:textId="77777777" w:rsidR="00FA73CB" w:rsidRDefault="00FA73CB" w:rsidP="0064198D"/>
    <w:p w14:paraId="79D0F3D5" w14:textId="77777777" w:rsidR="00303C04" w:rsidRDefault="00303C04" w:rsidP="00303C04">
      <w:pPr>
        <w:pStyle w:val="Ttulo1"/>
        <w:shd w:val="clear" w:color="auto" w:fill="0F0F0F"/>
        <w:spacing w:before="0" w:beforeAutospacing="0" w:after="0" w:afterAutospacing="0"/>
        <w:rPr>
          <w:rFonts w:ascii="Roboto" w:hAnsi="Roboto"/>
          <w:color w:val="F1F1F1"/>
        </w:rPr>
      </w:pPr>
      <w:r>
        <w:rPr>
          <w:rFonts w:ascii="Roboto" w:hAnsi="Roboto"/>
          <w:color w:val="F1F1F1"/>
        </w:rPr>
        <w:lastRenderedPageBreak/>
        <w:t xml:space="preserve">Operadores </w:t>
      </w:r>
      <w:proofErr w:type="spellStart"/>
      <w:r>
        <w:rPr>
          <w:rFonts w:ascii="Roboto" w:hAnsi="Roboto"/>
          <w:color w:val="F1F1F1"/>
        </w:rPr>
        <w:t>Bitwise</w:t>
      </w:r>
      <w:proofErr w:type="spellEnd"/>
      <w:r>
        <w:rPr>
          <w:rFonts w:ascii="Roboto" w:hAnsi="Roboto"/>
          <w:color w:val="F1F1F1"/>
        </w:rPr>
        <w:t xml:space="preserve"> em Javascript - Curso de Javascript Moderno - Aula 08</w:t>
      </w:r>
    </w:p>
    <w:p w14:paraId="6BD3EB69" w14:textId="3C0D0F69" w:rsidR="0064198D" w:rsidRDefault="007C2704" w:rsidP="0064198D">
      <w:r w:rsidRPr="007C2704">
        <w:rPr>
          <w:noProof/>
        </w:rPr>
        <w:drawing>
          <wp:inline distT="0" distB="0" distL="0" distR="0" wp14:anchorId="5F491957" wp14:editId="125E17C5">
            <wp:extent cx="4344006" cy="2286319"/>
            <wp:effectExtent l="0" t="0" r="0" b="0"/>
            <wp:docPr id="16852424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242463" name=""/>
                    <pic:cNvPicPr/>
                  </pic:nvPicPr>
                  <pic:blipFill>
                    <a:blip r:embed="rId9"/>
                    <a:stretch>
                      <a:fillRect/>
                    </a:stretch>
                  </pic:blipFill>
                  <pic:spPr>
                    <a:xfrm>
                      <a:off x="0" y="0"/>
                      <a:ext cx="4344006" cy="2286319"/>
                    </a:xfrm>
                    <a:prstGeom prst="rect">
                      <a:avLst/>
                    </a:prstGeom>
                  </pic:spPr>
                </pic:pic>
              </a:graphicData>
            </a:graphic>
          </wp:inline>
        </w:drawing>
      </w:r>
    </w:p>
    <w:p w14:paraId="593C23F6" w14:textId="0EBAA5AD" w:rsidR="005821A4" w:rsidRDefault="005821A4" w:rsidP="00FA73CB">
      <w:pPr>
        <w:pBdr>
          <w:top w:val="single" w:sz="4" w:space="1" w:color="auto"/>
          <w:left w:val="single" w:sz="4" w:space="4" w:color="auto"/>
          <w:bottom w:val="single" w:sz="4" w:space="1" w:color="auto"/>
          <w:right w:val="single" w:sz="4" w:space="4" w:color="auto"/>
        </w:pBdr>
      </w:pPr>
      <w:r>
        <w:t xml:space="preserve">O </w:t>
      </w:r>
      <w:proofErr w:type="spellStart"/>
      <w:r>
        <w:t>BitWise</w:t>
      </w:r>
      <w:proofErr w:type="spellEnd"/>
      <w:r>
        <w:t xml:space="preserve"> </w:t>
      </w:r>
      <w:proofErr w:type="spellStart"/>
      <w:r>
        <w:t>nos</w:t>
      </w:r>
      <w:proofErr w:type="spellEnd"/>
      <w:r>
        <w:t xml:space="preserve"> operamos os bits.</w:t>
      </w:r>
    </w:p>
    <w:p w14:paraId="2A8E96B7" w14:textId="10DF689C" w:rsidR="005821A4" w:rsidRDefault="00FA73CB" w:rsidP="00FA73CB">
      <w:pPr>
        <w:pBdr>
          <w:top w:val="single" w:sz="4" w:space="1" w:color="auto"/>
          <w:left w:val="single" w:sz="4" w:space="4" w:color="auto"/>
          <w:bottom w:val="single" w:sz="4" w:space="1" w:color="auto"/>
          <w:right w:val="single" w:sz="4" w:space="4" w:color="auto"/>
        </w:pBdr>
      </w:pPr>
      <w:r>
        <w:t xml:space="preserve">E um pouco complicado de entender, usaremos o </w:t>
      </w:r>
      <w:proofErr w:type="spellStart"/>
      <w:r>
        <w:t>numero</w:t>
      </w:r>
      <w:proofErr w:type="spellEnd"/>
      <w:r>
        <w:t xml:space="preserve"> 10 e 11</w:t>
      </w:r>
    </w:p>
    <w:p w14:paraId="22332C22" w14:textId="77777777" w:rsidR="00FA73CB" w:rsidRPr="00FA73CB" w:rsidRDefault="00FA73CB" w:rsidP="00FA73CB">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n1</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BD93F9"/>
          <w:kern w:val="0"/>
          <w:sz w:val="21"/>
          <w:szCs w:val="21"/>
          <w:lang w:eastAsia="pt-BR"/>
          <w14:ligatures w14:val="none"/>
        </w:rPr>
        <w:t>10</w:t>
      </w:r>
      <w:r w:rsidRPr="00FA73CB">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 xml:space="preserve">/*10 em </w:t>
      </w:r>
      <w:proofErr w:type="spellStart"/>
      <w:r w:rsidRPr="00FA73CB">
        <w:rPr>
          <w:rFonts w:ascii="Consolas" w:eastAsia="Times New Roman" w:hAnsi="Consolas" w:cs="Times New Roman"/>
          <w:color w:val="6272A4"/>
          <w:kern w:val="0"/>
          <w:sz w:val="21"/>
          <w:szCs w:val="21"/>
          <w:lang w:eastAsia="pt-BR"/>
          <w14:ligatures w14:val="none"/>
        </w:rPr>
        <w:t>binario</w:t>
      </w:r>
      <w:proofErr w:type="spellEnd"/>
      <w:r w:rsidRPr="00FA73CB">
        <w:rPr>
          <w:rFonts w:ascii="Consolas" w:eastAsia="Times New Roman" w:hAnsi="Consolas" w:cs="Times New Roman"/>
          <w:color w:val="6272A4"/>
          <w:kern w:val="0"/>
          <w:sz w:val="21"/>
          <w:szCs w:val="21"/>
          <w:lang w:eastAsia="pt-BR"/>
          <w14:ligatures w14:val="none"/>
        </w:rPr>
        <w:t xml:space="preserve"> (1010) */</w:t>
      </w:r>
    </w:p>
    <w:p w14:paraId="2030D504" w14:textId="77777777" w:rsidR="00FA73CB" w:rsidRPr="00FA73CB" w:rsidRDefault="00FA73CB" w:rsidP="00FA73CB">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n2</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BD93F9"/>
          <w:kern w:val="0"/>
          <w:sz w:val="21"/>
          <w:szCs w:val="21"/>
          <w:lang w:eastAsia="pt-BR"/>
          <w14:ligatures w14:val="none"/>
        </w:rPr>
        <w:t>11</w:t>
      </w:r>
      <w:r w:rsidRPr="00FA73CB">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 xml:space="preserve">/*11 em </w:t>
      </w:r>
      <w:proofErr w:type="spellStart"/>
      <w:r w:rsidRPr="00FA73CB">
        <w:rPr>
          <w:rFonts w:ascii="Consolas" w:eastAsia="Times New Roman" w:hAnsi="Consolas" w:cs="Times New Roman"/>
          <w:color w:val="6272A4"/>
          <w:kern w:val="0"/>
          <w:sz w:val="21"/>
          <w:szCs w:val="21"/>
          <w:lang w:eastAsia="pt-BR"/>
          <w14:ligatures w14:val="none"/>
        </w:rPr>
        <w:t>binario</w:t>
      </w:r>
      <w:proofErr w:type="spellEnd"/>
      <w:r w:rsidRPr="00FA73CB">
        <w:rPr>
          <w:rFonts w:ascii="Consolas" w:eastAsia="Times New Roman" w:hAnsi="Consolas" w:cs="Times New Roman"/>
          <w:color w:val="6272A4"/>
          <w:kern w:val="0"/>
          <w:sz w:val="21"/>
          <w:szCs w:val="21"/>
          <w:lang w:eastAsia="pt-BR"/>
          <w14:ligatures w14:val="none"/>
        </w:rPr>
        <w:t xml:space="preserve"> (1011) */</w:t>
      </w:r>
    </w:p>
    <w:p w14:paraId="0C68CAEE" w14:textId="77777777" w:rsidR="00FA73CB" w:rsidRPr="00FA73CB" w:rsidRDefault="00FA73CB" w:rsidP="00FA73CB">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2B3DC316" w14:textId="77777777" w:rsidR="00FA73CB" w:rsidRPr="00FA73CB" w:rsidRDefault="00FA73CB" w:rsidP="00FA73CB">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res </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F8F8F2"/>
          <w:kern w:val="0"/>
          <w:sz w:val="21"/>
          <w:szCs w:val="21"/>
          <w:lang w:eastAsia="pt-BR"/>
          <w14:ligatures w14:val="none"/>
        </w:rPr>
        <w:t xml:space="preserve"> n1 </w:t>
      </w:r>
      <w:r w:rsidRPr="00FA73CB">
        <w:rPr>
          <w:rFonts w:ascii="Consolas" w:eastAsia="Times New Roman" w:hAnsi="Consolas" w:cs="Times New Roman"/>
          <w:color w:val="FF79C6"/>
          <w:kern w:val="0"/>
          <w:sz w:val="21"/>
          <w:szCs w:val="21"/>
          <w:lang w:eastAsia="pt-BR"/>
          <w14:ligatures w14:val="none"/>
        </w:rPr>
        <w:t>&amp;</w:t>
      </w:r>
      <w:r w:rsidRPr="00FA73CB">
        <w:rPr>
          <w:rFonts w:ascii="Consolas" w:eastAsia="Times New Roman" w:hAnsi="Consolas" w:cs="Times New Roman"/>
          <w:color w:val="F8F8F2"/>
          <w:kern w:val="0"/>
          <w:sz w:val="21"/>
          <w:szCs w:val="21"/>
          <w:lang w:eastAsia="pt-BR"/>
          <w14:ligatures w14:val="none"/>
        </w:rPr>
        <w:t xml:space="preserve"> n2</w:t>
      </w:r>
    </w:p>
    <w:p w14:paraId="7B71E66D" w14:textId="77777777" w:rsidR="00FA73CB" w:rsidRPr="00FA73CB" w:rsidRDefault="00FA73CB" w:rsidP="00FA73CB">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5BA1CFB8" w14:textId="24CA4558" w:rsidR="00FA73CB" w:rsidRPr="00FA73CB" w:rsidRDefault="00FA73CB" w:rsidP="00FA73CB">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BD93F9"/>
          <w:kern w:val="0"/>
          <w:sz w:val="21"/>
          <w:szCs w:val="21"/>
          <w:lang w:eastAsia="pt-BR"/>
          <w14:ligatures w14:val="none"/>
        </w:rPr>
        <w:t>console</w:t>
      </w:r>
      <w:r w:rsidRPr="00FA73CB">
        <w:rPr>
          <w:rFonts w:ascii="Consolas" w:eastAsia="Times New Roman" w:hAnsi="Consolas" w:cs="Times New Roman"/>
          <w:color w:val="F8F8F2"/>
          <w:kern w:val="0"/>
          <w:sz w:val="21"/>
          <w:szCs w:val="21"/>
          <w:lang w:eastAsia="pt-BR"/>
          <w14:ligatures w14:val="none"/>
        </w:rPr>
        <w:t>.</w:t>
      </w:r>
      <w:r w:rsidRPr="00FA73CB">
        <w:rPr>
          <w:rFonts w:ascii="Consolas" w:eastAsia="Times New Roman" w:hAnsi="Consolas" w:cs="Times New Roman"/>
          <w:color w:val="50FA7B"/>
          <w:kern w:val="0"/>
          <w:sz w:val="21"/>
          <w:szCs w:val="21"/>
          <w:lang w:eastAsia="pt-BR"/>
          <w14:ligatures w14:val="none"/>
        </w:rPr>
        <w:t>log</w:t>
      </w:r>
      <w:r w:rsidRPr="00FA73CB">
        <w:rPr>
          <w:rFonts w:ascii="Consolas" w:eastAsia="Times New Roman" w:hAnsi="Consolas" w:cs="Times New Roman"/>
          <w:color w:val="F8F8F2"/>
          <w:kern w:val="0"/>
          <w:sz w:val="21"/>
          <w:szCs w:val="21"/>
          <w:lang w:eastAsia="pt-BR"/>
          <w14:ligatures w14:val="none"/>
        </w:rPr>
        <w:t>(res)</w:t>
      </w:r>
      <w:r>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w:t>
      </w:r>
      <w:r>
        <w:rPr>
          <w:rFonts w:ascii="Consolas" w:eastAsia="Times New Roman" w:hAnsi="Consolas" w:cs="Times New Roman"/>
          <w:color w:val="6272A4"/>
          <w:kern w:val="0"/>
          <w:sz w:val="21"/>
          <w:szCs w:val="21"/>
          <w:lang w:eastAsia="pt-BR"/>
          <w14:ligatures w14:val="none"/>
        </w:rPr>
        <w:t xml:space="preserve"> resultado </w:t>
      </w:r>
      <w:proofErr w:type="spellStart"/>
      <w:r>
        <w:rPr>
          <w:rFonts w:ascii="Consolas" w:eastAsia="Times New Roman" w:hAnsi="Consolas" w:cs="Times New Roman"/>
          <w:color w:val="6272A4"/>
          <w:kern w:val="0"/>
          <w:sz w:val="21"/>
          <w:szCs w:val="21"/>
          <w:lang w:eastAsia="pt-BR"/>
          <w14:ligatures w14:val="none"/>
        </w:rPr>
        <w:t>sera</w:t>
      </w:r>
      <w:proofErr w:type="spellEnd"/>
      <w:r>
        <w:rPr>
          <w:rFonts w:ascii="Consolas" w:eastAsia="Times New Roman" w:hAnsi="Consolas" w:cs="Times New Roman"/>
          <w:color w:val="6272A4"/>
          <w:kern w:val="0"/>
          <w:sz w:val="21"/>
          <w:szCs w:val="21"/>
          <w:lang w:eastAsia="pt-BR"/>
          <w14:ligatures w14:val="none"/>
        </w:rPr>
        <w:t xml:space="preserve"> 10</w:t>
      </w:r>
      <w:r w:rsidRPr="00FA73CB">
        <w:rPr>
          <w:rFonts w:ascii="Consolas" w:eastAsia="Times New Roman" w:hAnsi="Consolas" w:cs="Times New Roman"/>
          <w:color w:val="6272A4"/>
          <w:kern w:val="0"/>
          <w:sz w:val="21"/>
          <w:szCs w:val="21"/>
          <w:lang w:eastAsia="pt-BR"/>
          <w14:ligatures w14:val="none"/>
        </w:rPr>
        <w:t xml:space="preserve"> */</w:t>
      </w:r>
    </w:p>
    <w:p w14:paraId="18E93465" w14:textId="77777777" w:rsidR="00FA73CB" w:rsidRDefault="00FA73CB" w:rsidP="00FA73CB">
      <w:pPr>
        <w:pBdr>
          <w:top w:val="single" w:sz="4" w:space="1" w:color="auto"/>
          <w:left w:val="single" w:sz="4" w:space="4" w:color="auto"/>
          <w:bottom w:val="single" w:sz="4" w:space="1" w:color="auto"/>
          <w:right w:val="single" w:sz="4" w:space="4" w:color="auto"/>
        </w:pBdr>
      </w:pPr>
    </w:p>
    <w:p w14:paraId="682526DB" w14:textId="45780B50" w:rsidR="00FA73CB" w:rsidRDefault="00FA73CB" w:rsidP="00FA73CB">
      <w:pPr>
        <w:pBdr>
          <w:top w:val="single" w:sz="4" w:space="1" w:color="auto"/>
          <w:left w:val="single" w:sz="4" w:space="4" w:color="auto"/>
          <w:bottom w:val="single" w:sz="4" w:space="1" w:color="auto"/>
          <w:right w:val="single" w:sz="4" w:space="4" w:color="auto"/>
        </w:pBdr>
      </w:pPr>
      <w:r>
        <w:t xml:space="preserve">temos o codigo acima e o resultado acima </w:t>
      </w:r>
      <w:proofErr w:type="spellStart"/>
      <w:r>
        <w:t>sera</w:t>
      </w:r>
      <w:proofErr w:type="spellEnd"/>
      <w:r>
        <w:t xml:space="preserve"> 10, mas </w:t>
      </w:r>
      <w:proofErr w:type="spellStart"/>
      <w:r>
        <w:t>porque</w:t>
      </w:r>
      <w:proofErr w:type="spellEnd"/>
      <w:r>
        <w:t>?</w:t>
      </w:r>
    </w:p>
    <w:p w14:paraId="01F180C2" w14:textId="00F2E849" w:rsidR="00FA73CB" w:rsidRDefault="00FA73CB" w:rsidP="00FA73CB">
      <w:pPr>
        <w:pBdr>
          <w:top w:val="single" w:sz="4" w:space="1" w:color="auto"/>
          <w:left w:val="single" w:sz="4" w:space="4" w:color="auto"/>
          <w:bottom w:val="single" w:sz="4" w:space="1" w:color="auto"/>
          <w:right w:val="single" w:sz="4" w:space="4" w:color="auto"/>
        </w:pBdr>
      </w:pPr>
      <w:r>
        <w:t>Se pegarmos os códigos binários as casas dos bits que são equivalentes eles irão se repetir</w:t>
      </w:r>
      <w:r w:rsidR="007019BB">
        <w:t xml:space="preserve"> por causa do </w:t>
      </w:r>
      <w:r w:rsidR="007019BB" w:rsidRPr="007019BB">
        <w:rPr>
          <w:b/>
          <w:bCs/>
        </w:rPr>
        <w:t>&amp;</w:t>
      </w:r>
      <w:r w:rsidR="007019BB">
        <w:t>, pois como já vimos anteriormente o &amp; exige que os dois seja equivalentes</w:t>
      </w:r>
      <w:r>
        <w:t xml:space="preserve">, entao pegamos o primeiro </w:t>
      </w:r>
      <w:proofErr w:type="spellStart"/>
      <w:r>
        <w:t>numero</w:t>
      </w:r>
      <w:proofErr w:type="spellEnd"/>
      <w:r>
        <w:t xml:space="preserve"> em binário do 10 e do 11,</w:t>
      </w:r>
    </w:p>
    <w:p w14:paraId="7AF5BA56" w14:textId="77777777" w:rsidR="00FA73CB" w:rsidRDefault="00FA73CB" w:rsidP="00FA73CB">
      <w:pPr>
        <w:pBdr>
          <w:top w:val="single" w:sz="4" w:space="1" w:color="auto"/>
          <w:left w:val="single" w:sz="4" w:space="4" w:color="auto"/>
          <w:bottom w:val="single" w:sz="4" w:space="1" w:color="auto"/>
          <w:right w:val="single" w:sz="4" w:space="4" w:color="auto"/>
        </w:pBdr>
      </w:pPr>
      <w:r w:rsidRPr="00FA73CB">
        <w:rPr>
          <w:rFonts w:ascii="Consolas" w:eastAsia="Times New Roman" w:hAnsi="Consolas" w:cs="Times New Roman"/>
          <w:color w:val="6272A4"/>
          <w:kern w:val="0"/>
          <w:sz w:val="21"/>
          <w:szCs w:val="21"/>
          <w:lang w:eastAsia="pt-BR"/>
          <w14:ligatures w14:val="none"/>
        </w:rPr>
        <w:t xml:space="preserve">(1010) </w:t>
      </w:r>
    </w:p>
    <w:p w14:paraId="3FFA6C4E" w14:textId="77777777" w:rsidR="00FA73CB" w:rsidRDefault="00FA73CB" w:rsidP="00FA73CB">
      <w:pPr>
        <w:pBdr>
          <w:top w:val="single" w:sz="4" w:space="1" w:color="auto"/>
          <w:left w:val="single" w:sz="4" w:space="4" w:color="auto"/>
          <w:bottom w:val="single" w:sz="4" w:space="1" w:color="auto"/>
          <w:right w:val="single" w:sz="4" w:space="4" w:color="auto"/>
        </w:pBdr>
      </w:pPr>
      <w:r w:rsidRPr="00FA73CB">
        <w:rPr>
          <w:rFonts w:ascii="Consolas" w:eastAsia="Times New Roman" w:hAnsi="Consolas" w:cs="Times New Roman"/>
          <w:color w:val="6272A4"/>
          <w:kern w:val="0"/>
          <w:sz w:val="21"/>
          <w:szCs w:val="21"/>
          <w:lang w:eastAsia="pt-BR"/>
          <w14:ligatures w14:val="none"/>
        </w:rPr>
        <w:t xml:space="preserve">(1011) </w:t>
      </w:r>
    </w:p>
    <w:p w14:paraId="5098A494" w14:textId="14E236E6" w:rsidR="0064198D" w:rsidRDefault="00FA73CB" w:rsidP="00FA73CB">
      <w:pPr>
        <w:pBdr>
          <w:top w:val="single" w:sz="4" w:space="1" w:color="auto"/>
          <w:left w:val="single" w:sz="4" w:space="4" w:color="auto"/>
          <w:bottom w:val="single" w:sz="4" w:space="1" w:color="auto"/>
          <w:right w:val="single" w:sz="4" w:space="4" w:color="auto"/>
        </w:pBdr>
      </w:pPr>
      <w:r>
        <w:t xml:space="preserve">O primeiro </w:t>
      </w:r>
      <w:proofErr w:type="spellStart"/>
      <w:r>
        <w:t>numero</w:t>
      </w:r>
      <w:proofErr w:type="spellEnd"/>
      <w:r>
        <w:t xml:space="preserve"> de ambos e 1 e eles se repetem, entao o retorno </w:t>
      </w:r>
      <w:proofErr w:type="spellStart"/>
      <w:r>
        <w:t>sera</w:t>
      </w:r>
      <w:proofErr w:type="spellEnd"/>
      <w:r>
        <w:t xml:space="preserve"> 1, o segundo </w:t>
      </w:r>
      <w:proofErr w:type="spellStart"/>
      <w:r>
        <w:t>numero</w:t>
      </w:r>
      <w:proofErr w:type="spellEnd"/>
      <w:r>
        <w:t xml:space="preserve"> de ambos e 0 e se repetem entao o resultado </w:t>
      </w:r>
      <w:proofErr w:type="spellStart"/>
      <w:r>
        <w:t>sera</w:t>
      </w:r>
      <w:proofErr w:type="spellEnd"/>
      <w:r>
        <w:t xml:space="preserve"> 0, o terceiro </w:t>
      </w:r>
      <w:proofErr w:type="spellStart"/>
      <w:r>
        <w:t>numero</w:t>
      </w:r>
      <w:proofErr w:type="spellEnd"/>
      <w:r>
        <w:t xml:space="preserve"> de ambos e 1 entao o retorno </w:t>
      </w:r>
      <w:proofErr w:type="spellStart"/>
      <w:r>
        <w:t>sera</w:t>
      </w:r>
      <w:proofErr w:type="spellEnd"/>
      <w:r>
        <w:t xml:space="preserve"> 1, o 4 </w:t>
      </w:r>
      <w:proofErr w:type="spellStart"/>
      <w:r>
        <w:t>numero</w:t>
      </w:r>
      <w:proofErr w:type="spellEnd"/>
      <w:r>
        <w:t xml:space="preserve"> de ambos eles não se repetem pois temos o </w:t>
      </w:r>
      <w:proofErr w:type="spellStart"/>
      <w:r>
        <w:t>numero</w:t>
      </w:r>
      <w:proofErr w:type="spellEnd"/>
      <w:r>
        <w:t xml:space="preserve"> 1 e o </w:t>
      </w:r>
      <w:proofErr w:type="spellStart"/>
      <w:r>
        <w:t>numero</w:t>
      </w:r>
      <w:proofErr w:type="spellEnd"/>
      <w:r>
        <w:t xml:space="preserve"> 0 entao o retorno </w:t>
      </w:r>
      <w:proofErr w:type="spellStart"/>
      <w:r>
        <w:t>sera</w:t>
      </w:r>
      <w:proofErr w:type="spellEnd"/>
      <w:r>
        <w:t xml:space="preserve"> 0 (quando não se repete o retorno </w:t>
      </w:r>
      <w:proofErr w:type="spellStart"/>
      <w:r>
        <w:t>sera</w:t>
      </w:r>
      <w:proofErr w:type="spellEnd"/>
      <w:r>
        <w:t xml:space="preserve"> 0) ficando assim (1010).</w:t>
      </w:r>
    </w:p>
    <w:p w14:paraId="22379916" w14:textId="49F8A68F" w:rsidR="007019BB" w:rsidRDefault="00FA73CB" w:rsidP="00FA73CB">
      <w:pPr>
        <w:pBdr>
          <w:top w:val="single" w:sz="4" w:space="1" w:color="auto"/>
          <w:left w:val="single" w:sz="4" w:space="4" w:color="auto"/>
          <w:bottom w:val="single" w:sz="4" w:space="1" w:color="auto"/>
          <w:right w:val="single" w:sz="4" w:space="4" w:color="auto"/>
        </w:pBdr>
      </w:pPr>
      <w:r>
        <w:t xml:space="preserve">E o codigo em binário do </w:t>
      </w:r>
      <w:proofErr w:type="spellStart"/>
      <w:r>
        <w:t>numero</w:t>
      </w:r>
      <w:proofErr w:type="spellEnd"/>
      <w:r>
        <w:t xml:space="preserve"> 10 e (1010) entao por isso o resultado </w:t>
      </w:r>
      <w:proofErr w:type="spellStart"/>
      <w:r>
        <w:t>la</w:t>
      </w:r>
      <w:proofErr w:type="spellEnd"/>
      <w:r>
        <w:t xml:space="preserve"> no nosso codigo foi 10.</w:t>
      </w:r>
    </w:p>
    <w:p w14:paraId="040640E5" w14:textId="77777777" w:rsidR="00FA73CB" w:rsidRPr="00FA73CB" w:rsidRDefault="00FA73CB" w:rsidP="00FA73CB">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res </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F8F8F2"/>
          <w:kern w:val="0"/>
          <w:sz w:val="21"/>
          <w:szCs w:val="21"/>
          <w:lang w:eastAsia="pt-BR"/>
          <w14:ligatures w14:val="none"/>
        </w:rPr>
        <w:t xml:space="preserve"> n1 </w:t>
      </w:r>
      <w:r w:rsidRPr="00FA73CB">
        <w:rPr>
          <w:rFonts w:ascii="Consolas" w:eastAsia="Times New Roman" w:hAnsi="Consolas" w:cs="Times New Roman"/>
          <w:color w:val="FF79C6"/>
          <w:kern w:val="0"/>
          <w:sz w:val="21"/>
          <w:szCs w:val="21"/>
          <w:lang w:eastAsia="pt-BR"/>
          <w14:ligatures w14:val="none"/>
        </w:rPr>
        <w:t>&amp;</w:t>
      </w:r>
      <w:r w:rsidRPr="00FA73CB">
        <w:rPr>
          <w:rFonts w:ascii="Consolas" w:eastAsia="Times New Roman" w:hAnsi="Consolas" w:cs="Times New Roman"/>
          <w:color w:val="F8F8F2"/>
          <w:kern w:val="0"/>
          <w:sz w:val="21"/>
          <w:szCs w:val="21"/>
          <w:lang w:eastAsia="pt-BR"/>
          <w14:ligatures w14:val="none"/>
        </w:rPr>
        <w:t xml:space="preserve"> n2</w:t>
      </w:r>
    </w:p>
    <w:p w14:paraId="7EF44F9A" w14:textId="77777777" w:rsidR="00FA73CB" w:rsidRPr="00FA73CB" w:rsidRDefault="00FA73CB" w:rsidP="00FA73CB">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7D9ED2E8" w14:textId="77777777" w:rsidR="00FA73CB" w:rsidRPr="00FA73CB" w:rsidRDefault="00FA73CB" w:rsidP="00FA73CB">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BD93F9"/>
          <w:kern w:val="0"/>
          <w:sz w:val="21"/>
          <w:szCs w:val="21"/>
          <w:lang w:eastAsia="pt-BR"/>
          <w14:ligatures w14:val="none"/>
        </w:rPr>
        <w:t>console</w:t>
      </w:r>
      <w:r w:rsidRPr="00FA73CB">
        <w:rPr>
          <w:rFonts w:ascii="Consolas" w:eastAsia="Times New Roman" w:hAnsi="Consolas" w:cs="Times New Roman"/>
          <w:color w:val="F8F8F2"/>
          <w:kern w:val="0"/>
          <w:sz w:val="21"/>
          <w:szCs w:val="21"/>
          <w:lang w:eastAsia="pt-BR"/>
          <w14:ligatures w14:val="none"/>
        </w:rPr>
        <w:t>.</w:t>
      </w:r>
      <w:r w:rsidRPr="00FA73CB">
        <w:rPr>
          <w:rFonts w:ascii="Consolas" w:eastAsia="Times New Roman" w:hAnsi="Consolas" w:cs="Times New Roman"/>
          <w:color w:val="50FA7B"/>
          <w:kern w:val="0"/>
          <w:sz w:val="21"/>
          <w:szCs w:val="21"/>
          <w:lang w:eastAsia="pt-BR"/>
          <w14:ligatures w14:val="none"/>
        </w:rPr>
        <w:t>log</w:t>
      </w:r>
      <w:r w:rsidRPr="00FA73CB">
        <w:rPr>
          <w:rFonts w:ascii="Consolas" w:eastAsia="Times New Roman" w:hAnsi="Consolas" w:cs="Times New Roman"/>
          <w:color w:val="F8F8F2"/>
          <w:kern w:val="0"/>
          <w:sz w:val="21"/>
          <w:szCs w:val="21"/>
          <w:lang w:eastAsia="pt-BR"/>
          <w14:ligatures w14:val="none"/>
        </w:rPr>
        <w:t>(res)</w:t>
      </w:r>
      <w:r>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w:t>
      </w:r>
      <w:r>
        <w:rPr>
          <w:rFonts w:ascii="Consolas" w:eastAsia="Times New Roman" w:hAnsi="Consolas" w:cs="Times New Roman"/>
          <w:color w:val="6272A4"/>
          <w:kern w:val="0"/>
          <w:sz w:val="21"/>
          <w:szCs w:val="21"/>
          <w:lang w:eastAsia="pt-BR"/>
          <w14:ligatures w14:val="none"/>
        </w:rPr>
        <w:t xml:space="preserve"> resultado </w:t>
      </w:r>
      <w:proofErr w:type="spellStart"/>
      <w:r>
        <w:rPr>
          <w:rFonts w:ascii="Consolas" w:eastAsia="Times New Roman" w:hAnsi="Consolas" w:cs="Times New Roman"/>
          <w:color w:val="6272A4"/>
          <w:kern w:val="0"/>
          <w:sz w:val="21"/>
          <w:szCs w:val="21"/>
          <w:lang w:eastAsia="pt-BR"/>
          <w14:ligatures w14:val="none"/>
        </w:rPr>
        <w:t>sera</w:t>
      </w:r>
      <w:proofErr w:type="spellEnd"/>
      <w:r>
        <w:rPr>
          <w:rFonts w:ascii="Consolas" w:eastAsia="Times New Roman" w:hAnsi="Consolas" w:cs="Times New Roman"/>
          <w:color w:val="6272A4"/>
          <w:kern w:val="0"/>
          <w:sz w:val="21"/>
          <w:szCs w:val="21"/>
          <w:lang w:eastAsia="pt-BR"/>
          <w14:ligatures w14:val="none"/>
        </w:rPr>
        <w:t xml:space="preserve"> 10</w:t>
      </w:r>
      <w:r w:rsidRPr="00FA73CB">
        <w:rPr>
          <w:rFonts w:ascii="Consolas" w:eastAsia="Times New Roman" w:hAnsi="Consolas" w:cs="Times New Roman"/>
          <w:color w:val="6272A4"/>
          <w:kern w:val="0"/>
          <w:sz w:val="21"/>
          <w:szCs w:val="21"/>
          <w:lang w:eastAsia="pt-BR"/>
          <w14:ligatures w14:val="none"/>
        </w:rPr>
        <w:t xml:space="preserve"> */</w:t>
      </w:r>
    </w:p>
    <w:p w14:paraId="49F55E1E" w14:textId="5A2633B7" w:rsidR="007019BB" w:rsidRDefault="007019BB" w:rsidP="0064198D">
      <w:r>
        <w:t>.</w:t>
      </w:r>
    </w:p>
    <w:p w14:paraId="7D1710A1" w14:textId="4AAAD72E" w:rsidR="007019BB" w:rsidRPr="007C2704" w:rsidRDefault="007019BB" w:rsidP="007C2704">
      <w:pPr>
        <w:pStyle w:val="Ttulo2"/>
        <w:pBdr>
          <w:top w:val="single" w:sz="4" w:space="1" w:color="auto"/>
          <w:left w:val="single" w:sz="4" w:space="1" w:color="auto"/>
          <w:bottom w:val="single" w:sz="4" w:space="1" w:color="auto"/>
          <w:right w:val="single" w:sz="4" w:space="1" w:color="auto"/>
        </w:pBdr>
        <w:rPr>
          <w:b/>
          <w:bCs/>
        </w:rPr>
      </w:pPr>
      <w:r w:rsidRPr="007C2704">
        <w:rPr>
          <w:b/>
          <w:bCs/>
        </w:rPr>
        <w:lastRenderedPageBreak/>
        <w:t>mas agora fazendo o mesmo exemplo com || (ou)</w:t>
      </w:r>
    </w:p>
    <w:p w14:paraId="48C8F5AC" w14:textId="77777777" w:rsidR="007019BB" w:rsidRPr="00FA73CB" w:rsidRDefault="007019BB"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n1</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BD93F9"/>
          <w:kern w:val="0"/>
          <w:sz w:val="21"/>
          <w:szCs w:val="21"/>
          <w:lang w:eastAsia="pt-BR"/>
          <w14:ligatures w14:val="none"/>
        </w:rPr>
        <w:t>10</w:t>
      </w:r>
      <w:r w:rsidRPr="00FA73CB">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 xml:space="preserve">/*10 em </w:t>
      </w:r>
      <w:proofErr w:type="spellStart"/>
      <w:r w:rsidRPr="00FA73CB">
        <w:rPr>
          <w:rFonts w:ascii="Consolas" w:eastAsia="Times New Roman" w:hAnsi="Consolas" w:cs="Times New Roman"/>
          <w:color w:val="6272A4"/>
          <w:kern w:val="0"/>
          <w:sz w:val="21"/>
          <w:szCs w:val="21"/>
          <w:lang w:eastAsia="pt-BR"/>
          <w14:ligatures w14:val="none"/>
        </w:rPr>
        <w:t>binario</w:t>
      </w:r>
      <w:proofErr w:type="spellEnd"/>
      <w:r w:rsidRPr="00FA73CB">
        <w:rPr>
          <w:rFonts w:ascii="Consolas" w:eastAsia="Times New Roman" w:hAnsi="Consolas" w:cs="Times New Roman"/>
          <w:color w:val="6272A4"/>
          <w:kern w:val="0"/>
          <w:sz w:val="21"/>
          <w:szCs w:val="21"/>
          <w:lang w:eastAsia="pt-BR"/>
          <w14:ligatures w14:val="none"/>
        </w:rPr>
        <w:t xml:space="preserve"> (1010) */</w:t>
      </w:r>
    </w:p>
    <w:p w14:paraId="60859DCD" w14:textId="77777777" w:rsidR="007019BB" w:rsidRPr="00FA73CB" w:rsidRDefault="007019BB"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n2</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BD93F9"/>
          <w:kern w:val="0"/>
          <w:sz w:val="21"/>
          <w:szCs w:val="21"/>
          <w:lang w:eastAsia="pt-BR"/>
          <w14:ligatures w14:val="none"/>
        </w:rPr>
        <w:t>11</w:t>
      </w:r>
      <w:r w:rsidRPr="00FA73CB">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 xml:space="preserve">/*11 em </w:t>
      </w:r>
      <w:proofErr w:type="spellStart"/>
      <w:r w:rsidRPr="00FA73CB">
        <w:rPr>
          <w:rFonts w:ascii="Consolas" w:eastAsia="Times New Roman" w:hAnsi="Consolas" w:cs="Times New Roman"/>
          <w:color w:val="6272A4"/>
          <w:kern w:val="0"/>
          <w:sz w:val="21"/>
          <w:szCs w:val="21"/>
          <w:lang w:eastAsia="pt-BR"/>
          <w14:ligatures w14:val="none"/>
        </w:rPr>
        <w:t>binario</w:t>
      </w:r>
      <w:proofErr w:type="spellEnd"/>
      <w:r w:rsidRPr="00FA73CB">
        <w:rPr>
          <w:rFonts w:ascii="Consolas" w:eastAsia="Times New Roman" w:hAnsi="Consolas" w:cs="Times New Roman"/>
          <w:color w:val="6272A4"/>
          <w:kern w:val="0"/>
          <w:sz w:val="21"/>
          <w:szCs w:val="21"/>
          <w:lang w:eastAsia="pt-BR"/>
          <w14:ligatures w14:val="none"/>
        </w:rPr>
        <w:t xml:space="preserve"> (1011) */</w:t>
      </w:r>
    </w:p>
    <w:p w14:paraId="0103A4E8" w14:textId="77777777" w:rsidR="007019BB" w:rsidRPr="00FA73CB" w:rsidRDefault="007019BB"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03DA0D2F" w14:textId="36A5F63B" w:rsidR="007019BB" w:rsidRPr="00FA73CB" w:rsidRDefault="007019BB"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res </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F8F8F2"/>
          <w:kern w:val="0"/>
          <w:sz w:val="21"/>
          <w:szCs w:val="21"/>
          <w:lang w:eastAsia="pt-BR"/>
          <w14:ligatures w14:val="none"/>
        </w:rPr>
        <w:t xml:space="preserve"> n1 </w:t>
      </w:r>
      <w:r>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F8F8F2"/>
          <w:kern w:val="0"/>
          <w:sz w:val="21"/>
          <w:szCs w:val="21"/>
          <w:lang w:eastAsia="pt-BR"/>
          <w14:ligatures w14:val="none"/>
        </w:rPr>
        <w:t xml:space="preserve"> n2</w:t>
      </w:r>
    </w:p>
    <w:p w14:paraId="5F3880B1" w14:textId="77777777" w:rsidR="007019BB" w:rsidRPr="00FA73CB" w:rsidRDefault="007019BB"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15ADE99E" w14:textId="24589486" w:rsidR="007019BB" w:rsidRPr="00FA73CB" w:rsidRDefault="007019BB"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BD93F9"/>
          <w:kern w:val="0"/>
          <w:sz w:val="21"/>
          <w:szCs w:val="21"/>
          <w:lang w:eastAsia="pt-BR"/>
          <w14:ligatures w14:val="none"/>
        </w:rPr>
        <w:t>console</w:t>
      </w:r>
      <w:r w:rsidRPr="00FA73CB">
        <w:rPr>
          <w:rFonts w:ascii="Consolas" w:eastAsia="Times New Roman" w:hAnsi="Consolas" w:cs="Times New Roman"/>
          <w:color w:val="F8F8F2"/>
          <w:kern w:val="0"/>
          <w:sz w:val="21"/>
          <w:szCs w:val="21"/>
          <w:lang w:eastAsia="pt-BR"/>
          <w14:ligatures w14:val="none"/>
        </w:rPr>
        <w:t>.</w:t>
      </w:r>
      <w:r w:rsidRPr="00FA73CB">
        <w:rPr>
          <w:rFonts w:ascii="Consolas" w:eastAsia="Times New Roman" w:hAnsi="Consolas" w:cs="Times New Roman"/>
          <w:color w:val="50FA7B"/>
          <w:kern w:val="0"/>
          <w:sz w:val="21"/>
          <w:szCs w:val="21"/>
          <w:lang w:eastAsia="pt-BR"/>
          <w14:ligatures w14:val="none"/>
        </w:rPr>
        <w:t>log</w:t>
      </w:r>
      <w:r w:rsidRPr="00FA73CB">
        <w:rPr>
          <w:rFonts w:ascii="Consolas" w:eastAsia="Times New Roman" w:hAnsi="Consolas" w:cs="Times New Roman"/>
          <w:color w:val="F8F8F2"/>
          <w:kern w:val="0"/>
          <w:sz w:val="21"/>
          <w:szCs w:val="21"/>
          <w:lang w:eastAsia="pt-BR"/>
          <w14:ligatures w14:val="none"/>
        </w:rPr>
        <w:t>(res)</w:t>
      </w:r>
      <w:r>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w:t>
      </w:r>
      <w:r>
        <w:rPr>
          <w:rFonts w:ascii="Consolas" w:eastAsia="Times New Roman" w:hAnsi="Consolas" w:cs="Times New Roman"/>
          <w:color w:val="6272A4"/>
          <w:kern w:val="0"/>
          <w:sz w:val="21"/>
          <w:szCs w:val="21"/>
          <w:lang w:eastAsia="pt-BR"/>
          <w14:ligatures w14:val="none"/>
        </w:rPr>
        <w:t xml:space="preserve"> resultado </w:t>
      </w:r>
      <w:proofErr w:type="spellStart"/>
      <w:r>
        <w:rPr>
          <w:rFonts w:ascii="Consolas" w:eastAsia="Times New Roman" w:hAnsi="Consolas" w:cs="Times New Roman"/>
          <w:color w:val="6272A4"/>
          <w:kern w:val="0"/>
          <w:sz w:val="21"/>
          <w:szCs w:val="21"/>
          <w:lang w:eastAsia="pt-BR"/>
          <w14:ligatures w14:val="none"/>
        </w:rPr>
        <w:t>sera</w:t>
      </w:r>
      <w:proofErr w:type="spellEnd"/>
      <w:r>
        <w:rPr>
          <w:rFonts w:ascii="Consolas" w:eastAsia="Times New Roman" w:hAnsi="Consolas" w:cs="Times New Roman"/>
          <w:color w:val="6272A4"/>
          <w:kern w:val="0"/>
          <w:sz w:val="21"/>
          <w:szCs w:val="21"/>
          <w:lang w:eastAsia="pt-BR"/>
          <w14:ligatures w14:val="none"/>
        </w:rPr>
        <w:t xml:space="preserve"> 11</w:t>
      </w:r>
      <w:r w:rsidRPr="00FA73CB">
        <w:rPr>
          <w:rFonts w:ascii="Consolas" w:eastAsia="Times New Roman" w:hAnsi="Consolas" w:cs="Times New Roman"/>
          <w:color w:val="6272A4"/>
          <w:kern w:val="0"/>
          <w:sz w:val="21"/>
          <w:szCs w:val="21"/>
          <w:lang w:eastAsia="pt-BR"/>
          <w14:ligatures w14:val="none"/>
        </w:rPr>
        <w:t xml:space="preserve"> */</w:t>
      </w:r>
    </w:p>
    <w:p w14:paraId="4BE8086C" w14:textId="77777777" w:rsidR="007019BB" w:rsidRDefault="007019BB" w:rsidP="007C2704">
      <w:pPr>
        <w:pBdr>
          <w:top w:val="single" w:sz="4" w:space="1" w:color="auto"/>
          <w:left w:val="single" w:sz="4" w:space="1" w:color="auto"/>
          <w:bottom w:val="single" w:sz="4" w:space="1" w:color="auto"/>
          <w:right w:val="single" w:sz="4" w:space="1" w:color="auto"/>
        </w:pBdr>
      </w:pPr>
    </w:p>
    <w:p w14:paraId="1F97EFA7" w14:textId="328F1D42" w:rsidR="007019BB" w:rsidRDefault="007019BB" w:rsidP="007C2704">
      <w:pPr>
        <w:pBdr>
          <w:top w:val="single" w:sz="4" w:space="1" w:color="auto"/>
          <w:left w:val="single" w:sz="4" w:space="1" w:color="auto"/>
          <w:bottom w:val="single" w:sz="4" w:space="1" w:color="auto"/>
          <w:right w:val="single" w:sz="4" w:space="1" w:color="auto"/>
        </w:pBdr>
      </w:pPr>
      <w:r>
        <w:t xml:space="preserve">temos o codigo acima e o resultado acima </w:t>
      </w:r>
      <w:proofErr w:type="spellStart"/>
      <w:r>
        <w:t>sera</w:t>
      </w:r>
      <w:proofErr w:type="spellEnd"/>
      <w:r>
        <w:t xml:space="preserve"> 11, mas </w:t>
      </w:r>
      <w:proofErr w:type="spellStart"/>
      <w:r>
        <w:t>porque</w:t>
      </w:r>
      <w:proofErr w:type="spellEnd"/>
      <w:r>
        <w:t>?</w:t>
      </w:r>
    </w:p>
    <w:p w14:paraId="66F8096E" w14:textId="1B6262AE" w:rsidR="007019BB" w:rsidRDefault="007019BB" w:rsidP="007C2704">
      <w:pPr>
        <w:pBdr>
          <w:top w:val="single" w:sz="4" w:space="1" w:color="auto"/>
          <w:left w:val="single" w:sz="4" w:space="1" w:color="auto"/>
          <w:bottom w:val="single" w:sz="4" w:space="1" w:color="auto"/>
          <w:right w:val="single" w:sz="4" w:space="1" w:color="auto"/>
        </w:pBdr>
      </w:pPr>
      <w:r>
        <w:t xml:space="preserve">Se pegarmos os códigos binários as casas dos bits o || falara que pode ser um ou outro os dois não </w:t>
      </w:r>
      <w:proofErr w:type="spellStart"/>
      <w:r>
        <w:t>prescisam</w:t>
      </w:r>
      <w:proofErr w:type="spellEnd"/>
      <w:r>
        <w:t xml:space="preserve"> ser equivalentes igual o &amp;, pois como já vimos anteriormente o || não exige que os dois seja </w:t>
      </w:r>
      <w:proofErr w:type="gramStart"/>
      <w:r>
        <w:t>equivalentes</w:t>
      </w:r>
      <w:proofErr w:type="gramEnd"/>
      <w:r>
        <w:t xml:space="preserve"> mas pode ser um ou outro, entao pegamos o primeiro </w:t>
      </w:r>
      <w:proofErr w:type="spellStart"/>
      <w:r>
        <w:t>numero</w:t>
      </w:r>
      <w:proofErr w:type="spellEnd"/>
      <w:r>
        <w:t xml:space="preserve"> em binário do 10 e do 11,</w:t>
      </w:r>
    </w:p>
    <w:p w14:paraId="5E0EFFDE" w14:textId="77777777" w:rsidR="007019BB" w:rsidRDefault="007019BB" w:rsidP="007C2704">
      <w:pPr>
        <w:pBdr>
          <w:top w:val="single" w:sz="4" w:space="1" w:color="auto"/>
          <w:left w:val="single" w:sz="4" w:space="1" w:color="auto"/>
          <w:bottom w:val="single" w:sz="4" w:space="1" w:color="auto"/>
          <w:right w:val="single" w:sz="4" w:space="1" w:color="auto"/>
        </w:pBdr>
      </w:pPr>
      <w:r w:rsidRPr="00FA73CB">
        <w:rPr>
          <w:rFonts w:ascii="Consolas" w:eastAsia="Times New Roman" w:hAnsi="Consolas" w:cs="Times New Roman"/>
          <w:color w:val="6272A4"/>
          <w:kern w:val="0"/>
          <w:sz w:val="21"/>
          <w:szCs w:val="21"/>
          <w:lang w:eastAsia="pt-BR"/>
          <w14:ligatures w14:val="none"/>
        </w:rPr>
        <w:t xml:space="preserve">(1010) </w:t>
      </w:r>
    </w:p>
    <w:p w14:paraId="007AD51F" w14:textId="77777777" w:rsidR="007019BB" w:rsidRDefault="007019BB" w:rsidP="007C2704">
      <w:pPr>
        <w:pBdr>
          <w:top w:val="single" w:sz="4" w:space="1" w:color="auto"/>
          <w:left w:val="single" w:sz="4" w:space="1" w:color="auto"/>
          <w:bottom w:val="single" w:sz="4" w:space="1" w:color="auto"/>
          <w:right w:val="single" w:sz="4" w:space="1" w:color="auto"/>
        </w:pBdr>
      </w:pPr>
      <w:r w:rsidRPr="00FA73CB">
        <w:rPr>
          <w:rFonts w:ascii="Consolas" w:eastAsia="Times New Roman" w:hAnsi="Consolas" w:cs="Times New Roman"/>
          <w:color w:val="6272A4"/>
          <w:kern w:val="0"/>
          <w:sz w:val="21"/>
          <w:szCs w:val="21"/>
          <w:lang w:eastAsia="pt-BR"/>
          <w14:ligatures w14:val="none"/>
        </w:rPr>
        <w:t xml:space="preserve">(1011) </w:t>
      </w:r>
    </w:p>
    <w:p w14:paraId="034EC834" w14:textId="65356468" w:rsidR="007019BB" w:rsidRDefault="007019BB" w:rsidP="007C2704">
      <w:pPr>
        <w:pBdr>
          <w:top w:val="single" w:sz="4" w:space="1" w:color="auto"/>
          <w:left w:val="single" w:sz="4" w:space="1" w:color="auto"/>
          <w:bottom w:val="single" w:sz="4" w:space="1" w:color="auto"/>
          <w:right w:val="single" w:sz="4" w:space="1" w:color="auto"/>
        </w:pBdr>
      </w:pPr>
      <w:r>
        <w:t xml:space="preserve">O primeiro </w:t>
      </w:r>
      <w:proofErr w:type="spellStart"/>
      <w:r>
        <w:t>numero</w:t>
      </w:r>
      <w:proofErr w:type="spellEnd"/>
      <w:r>
        <w:t xml:space="preserve"> de ambos e 1 e eles se repetem mas tanto faz que pode se repetir ou nao, entao o retorno </w:t>
      </w:r>
      <w:proofErr w:type="spellStart"/>
      <w:r>
        <w:t>sera</w:t>
      </w:r>
      <w:proofErr w:type="spellEnd"/>
      <w:r>
        <w:t xml:space="preserve"> 1, o segundo </w:t>
      </w:r>
      <w:proofErr w:type="spellStart"/>
      <w:r>
        <w:t>numero</w:t>
      </w:r>
      <w:proofErr w:type="spellEnd"/>
      <w:r>
        <w:t xml:space="preserve"> de ambos e 0 e se repetem entao o resultado </w:t>
      </w:r>
      <w:proofErr w:type="spellStart"/>
      <w:r>
        <w:t>sera</w:t>
      </w:r>
      <w:proofErr w:type="spellEnd"/>
      <w:r>
        <w:t xml:space="preserve"> 0, o terceiro </w:t>
      </w:r>
      <w:proofErr w:type="spellStart"/>
      <w:r>
        <w:t>numero</w:t>
      </w:r>
      <w:proofErr w:type="spellEnd"/>
      <w:r>
        <w:t xml:space="preserve"> de ambos e 1 entao o retorno </w:t>
      </w:r>
      <w:proofErr w:type="spellStart"/>
      <w:r>
        <w:t>sera</w:t>
      </w:r>
      <w:proofErr w:type="spellEnd"/>
      <w:r>
        <w:t xml:space="preserve"> 1, o 4 </w:t>
      </w:r>
      <w:proofErr w:type="spellStart"/>
      <w:r>
        <w:t>numero</w:t>
      </w:r>
      <w:proofErr w:type="spellEnd"/>
      <w:r>
        <w:t xml:space="preserve"> de ambos eles não se repetem pois temos o </w:t>
      </w:r>
      <w:proofErr w:type="spellStart"/>
      <w:r>
        <w:t>numero</w:t>
      </w:r>
      <w:proofErr w:type="spellEnd"/>
      <w:r>
        <w:t xml:space="preserve"> 1 e o </w:t>
      </w:r>
      <w:proofErr w:type="spellStart"/>
      <w:r>
        <w:t>numero</w:t>
      </w:r>
      <w:proofErr w:type="spellEnd"/>
      <w:r>
        <w:t xml:space="preserve"> 0 mas o || não se importa porque pode ser um ou outro entao o retorno </w:t>
      </w:r>
      <w:proofErr w:type="spellStart"/>
      <w:r>
        <w:t>sera</w:t>
      </w:r>
      <w:proofErr w:type="spellEnd"/>
      <w:r>
        <w:t xml:space="preserve"> 1 (quando não se repete o retorno </w:t>
      </w:r>
      <w:proofErr w:type="spellStart"/>
      <w:r>
        <w:t>sera</w:t>
      </w:r>
      <w:proofErr w:type="spellEnd"/>
      <w:r>
        <w:t xml:space="preserve"> 1) ficando assim (1011).</w:t>
      </w:r>
    </w:p>
    <w:p w14:paraId="00632061" w14:textId="0B026104" w:rsidR="007019BB" w:rsidRDefault="007019BB" w:rsidP="007C2704">
      <w:pPr>
        <w:pBdr>
          <w:top w:val="single" w:sz="4" w:space="1" w:color="auto"/>
          <w:left w:val="single" w:sz="4" w:space="1" w:color="auto"/>
          <w:bottom w:val="single" w:sz="4" w:space="1" w:color="auto"/>
          <w:right w:val="single" w:sz="4" w:space="1" w:color="auto"/>
        </w:pBdr>
      </w:pPr>
      <w:r>
        <w:t xml:space="preserve">E o codigo em binário do </w:t>
      </w:r>
      <w:proofErr w:type="spellStart"/>
      <w:r>
        <w:t>numero</w:t>
      </w:r>
      <w:proofErr w:type="spellEnd"/>
      <w:r>
        <w:t xml:space="preserve"> 11 e (1011) entao por isso o resultado </w:t>
      </w:r>
      <w:proofErr w:type="spellStart"/>
      <w:r>
        <w:t>la</w:t>
      </w:r>
      <w:proofErr w:type="spellEnd"/>
      <w:r>
        <w:t xml:space="preserve"> no nosso codigo foi 11.</w:t>
      </w:r>
    </w:p>
    <w:p w14:paraId="75DDCBAA" w14:textId="4943B424" w:rsidR="007019BB" w:rsidRPr="00FA73CB" w:rsidRDefault="007019BB"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res </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F8F8F2"/>
          <w:kern w:val="0"/>
          <w:sz w:val="21"/>
          <w:szCs w:val="21"/>
          <w:lang w:eastAsia="pt-BR"/>
          <w14:ligatures w14:val="none"/>
        </w:rPr>
        <w:t xml:space="preserve"> n1 </w:t>
      </w:r>
      <w:r>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F8F8F2"/>
          <w:kern w:val="0"/>
          <w:sz w:val="21"/>
          <w:szCs w:val="21"/>
          <w:lang w:eastAsia="pt-BR"/>
          <w14:ligatures w14:val="none"/>
        </w:rPr>
        <w:t xml:space="preserve"> n2</w:t>
      </w:r>
    </w:p>
    <w:p w14:paraId="58DB2094" w14:textId="77777777" w:rsidR="007019BB" w:rsidRPr="00FA73CB" w:rsidRDefault="007019BB"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326ADDBA" w14:textId="3F66833D" w:rsidR="007019BB" w:rsidRPr="007019BB" w:rsidRDefault="007019BB"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BD93F9"/>
          <w:kern w:val="0"/>
          <w:sz w:val="21"/>
          <w:szCs w:val="21"/>
          <w:lang w:eastAsia="pt-BR"/>
          <w14:ligatures w14:val="none"/>
        </w:rPr>
        <w:t>console</w:t>
      </w:r>
      <w:r w:rsidRPr="00FA73CB">
        <w:rPr>
          <w:rFonts w:ascii="Consolas" w:eastAsia="Times New Roman" w:hAnsi="Consolas" w:cs="Times New Roman"/>
          <w:color w:val="F8F8F2"/>
          <w:kern w:val="0"/>
          <w:sz w:val="21"/>
          <w:szCs w:val="21"/>
          <w:lang w:eastAsia="pt-BR"/>
          <w14:ligatures w14:val="none"/>
        </w:rPr>
        <w:t>.</w:t>
      </w:r>
      <w:r w:rsidRPr="00FA73CB">
        <w:rPr>
          <w:rFonts w:ascii="Consolas" w:eastAsia="Times New Roman" w:hAnsi="Consolas" w:cs="Times New Roman"/>
          <w:color w:val="50FA7B"/>
          <w:kern w:val="0"/>
          <w:sz w:val="21"/>
          <w:szCs w:val="21"/>
          <w:lang w:eastAsia="pt-BR"/>
          <w14:ligatures w14:val="none"/>
        </w:rPr>
        <w:t>log</w:t>
      </w:r>
      <w:r w:rsidRPr="00FA73CB">
        <w:rPr>
          <w:rFonts w:ascii="Consolas" w:eastAsia="Times New Roman" w:hAnsi="Consolas" w:cs="Times New Roman"/>
          <w:color w:val="F8F8F2"/>
          <w:kern w:val="0"/>
          <w:sz w:val="21"/>
          <w:szCs w:val="21"/>
          <w:lang w:eastAsia="pt-BR"/>
          <w14:ligatures w14:val="none"/>
        </w:rPr>
        <w:t>(res)</w:t>
      </w:r>
      <w:r>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w:t>
      </w:r>
      <w:r>
        <w:rPr>
          <w:rFonts w:ascii="Consolas" w:eastAsia="Times New Roman" w:hAnsi="Consolas" w:cs="Times New Roman"/>
          <w:color w:val="6272A4"/>
          <w:kern w:val="0"/>
          <w:sz w:val="21"/>
          <w:szCs w:val="21"/>
          <w:lang w:eastAsia="pt-BR"/>
          <w14:ligatures w14:val="none"/>
        </w:rPr>
        <w:t xml:space="preserve"> resultado </w:t>
      </w:r>
      <w:proofErr w:type="spellStart"/>
      <w:r>
        <w:rPr>
          <w:rFonts w:ascii="Consolas" w:eastAsia="Times New Roman" w:hAnsi="Consolas" w:cs="Times New Roman"/>
          <w:color w:val="6272A4"/>
          <w:kern w:val="0"/>
          <w:sz w:val="21"/>
          <w:szCs w:val="21"/>
          <w:lang w:eastAsia="pt-BR"/>
          <w14:ligatures w14:val="none"/>
        </w:rPr>
        <w:t>sera</w:t>
      </w:r>
      <w:proofErr w:type="spellEnd"/>
      <w:r>
        <w:rPr>
          <w:rFonts w:ascii="Consolas" w:eastAsia="Times New Roman" w:hAnsi="Consolas" w:cs="Times New Roman"/>
          <w:color w:val="6272A4"/>
          <w:kern w:val="0"/>
          <w:sz w:val="21"/>
          <w:szCs w:val="21"/>
          <w:lang w:eastAsia="pt-BR"/>
          <w14:ligatures w14:val="none"/>
        </w:rPr>
        <w:t xml:space="preserve"> 11</w:t>
      </w:r>
      <w:r w:rsidRPr="00FA73CB">
        <w:rPr>
          <w:rFonts w:ascii="Consolas" w:eastAsia="Times New Roman" w:hAnsi="Consolas" w:cs="Times New Roman"/>
          <w:color w:val="6272A4"/>
          <w:kern w:val="0"/>
          <w:sz w:val="21"/>
          <w:szCs w:val="21"/>
          <w:lang w:eastAsia="pt-BR"/>
          <w14:ligatures w14:val="none"/>
        </w:rPr>
        <w:t xml:space="preserve"> */</w:t>
      </w:r>
    </w:p>
    <w:p w14:paraId="250EE89F" w14:textId="47FEDF0C" w:rsidR="00FA73CB" w:rsidRDefault="00FA73CB" w:rsidP="0064198D">
      <w:r>
        <w:t>.</w:t>
      </w:r>
    </w:p>
    <w:p w14:paraId="5E5AECED" w14:textId="1168F34D" w:rsidR="007C2704" w:rsidRDefault="007C2704" w:rsidP="007C2704">
      <w:pPr>
        <w:pStyle w:val="Ttulo2"/>
        <w:pBdr>
          <w:top w:val="single" w:sz="4" w:space="1" w:color="auto"/>
          <w:left w:val="single" w:sz="4" w:space="1" w:color="auto"/>
          <w:bottom w:val="single" w:sz="4" w:space="1" w:color="auto"/>
          <w:right w:val="single" w:sz="4" w:space="1" w:color="auto"/>
        </w:pBdr>
        <w:rPr>
          <w:b/>
          <w:bCs/>
        </w:rPr>
      </w:pPr>
      <w:r w:rsidRPr="007C2704">
        <w:rPr>
          <w:b/>
          <w:bCs/>
        </w:rPr>
        <w:t xml:space="preserve">mas agora fazendo o mesmo exemplo com </w:t>
      </w:r>
      <w:r>
        <w:rPr>
          <w:b/>
          <w:bCs/>
        </w:rPr>
        <w:t>^</w:t>
      </w:r>
      <w:r w:rsidRPr="007C2704">
        <w:rPr>
          <w:b/>
          <w:bCs/>
        </w:rPr>
        <w:t xml:space="preserve"> ()</w:t>
      </w:r>
    </w:p>
    <w:p w14:paraId="610729B8" w14:textId="77777777" w:rsidR="007C2704" w:rsidRPr="00FA73CB" w:rsidRDefault="007C2704"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n1</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BD93F9"/>
          <w:kern w:val="0"/>
          <w:sz w:val="21"/>
          <w:szCs w:val="21"/>
          <w:lang w:eastAsia="pt-BR"/>
          <w14:ligatures w14:val="none"/>
        </w:rPr>
        <w:t>10</w:t>
      </w:r>
      <w:r w:rsidRPr="00FA73CB">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 xml:space="preserve">/*10 em </w:t>
      </w:r>
      <w:proofErr w:type="spellStart"/>
      <w:r w:rsidRPr="00FA73CB">
        <w:rPr>
          <w:rFonts w:ascii="Consolas" w:eastAsia="Times New Roman" w:hAnsi="Consolas" w:cs="Times New Roman"/>
          <w:color w:val="6272A4"/>
          <w:kern w:val="0"/>
          <w:sz w:val="21"/>
          <w:szCs w:val="21"/>
          <w:lang w:eastAsia="pt-BR"/>
          <w14:ligatures w14:val="none"/>
        </w:rPr>
        <w:t>binario</w:t>
      </w:r>
      <w:proofErr w:type="spellEnd"/>
      <w:r w:rsidRPr="00FA73CB">
        <w:rPr>
          <w:rFonts w:ascii="Consolas" w:eastAsia="Times New Roman" w:hAnsi="Consolas" w:cs="Times New Roman"/>
          <w:color w:val="6272A4"/>
          <w:kern w:val="0"/>
          <w:sz w:val="21"/>
          <w:szCs w:val="21"/>
          <w:lang w:eastAsia="pt-BR"/>
          <w14:ligatures w14:val="none"/>
        </w:rPr>
        <w:t xml:space="preserve"> (1010) */</w:t>
      </w:r>
    </w:p>
    <w:p w14:paraId="6AD85CC5" w14:textId="77777777" w:rsidR="007C2704" w:rsidRPr="00FA73CB" w:rsidRDefault="007C2704"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n2</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BD93F9"/>
          <w:kern w:val="0"/>
          <w:sz w:val="21"/>
          <w:szCs w:val="21"/>
          <w:lang w:eastAsia="pt-BR"/>
          <w14:ligatures w14:val="none"/>
        </w:rPr>
        <w:t>11</w:t>
      </w:r>
      <w:r w:rsidRPr="00FA73CB">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 xml:space="preserve">/*11 em </w:t>
      </w:r>
      <w:proofErr w:type="spellStart"/>
      <w:r w:rsidRPr="00FA73CB">
        <w:rPr>
          <w:rFonts w:ascii="Consolas" w:eastAsia="Times New Roman" w:hAnsi="Consolas" w:cs="Times New Roman"/>
          <w:color w:val="6272A4"/>
          <w:kern w:val="0"/>
          <w:sz w:val="21"/>
          <w:szCs w:val="21"/>
          <w:lang w:eastAsia="pt-BR"/>
          <w14:ligatures w14:val="none"/>
        </w:rPr>
        <w:t>binario</w:t>
      </w:r>
      <w:proofErr w:type="spellEnd"/>
      <w:r w:rsidRPr="00FA73CB">
        <w:rPr>
          <w:rFonts w:ascii="Consolas" w:eastAsia="Times New Roman" w:hAnsi="Consolas" w:cs="Times New Roman"/>
          <w:color w:val="6272A4"/>
          <w:kern w:val="0"/>
          <w:sz w:val="21"/>
          <w:szCs w:val="21"/>
          <w:lang w:eastAsia="pt-BR"/>
          <w14:ligatures w14:val="none"/>
        </w:rPr>
        <w:t xml:space="preserve"> (1011) */</w:t>
      </w:r>
    </w:p>
    <w:p w14:paraId="096BE51C" w14:textId="77777777" w:rsidR="007C2704" w:rsidRPr="00FA73CB" w:rsidRDefault="007C2704"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0B411A3F" w14:textId="69C9E336" w:rsidR="007C2704" w:rsidRPr="00FA73CB" w:rsidRDefault="007C2704"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FF79C6"/>
          <w:kern w:val="0"/>
          <w:sz w:val="21"/>
          <w:szCs w:val="21"/>
          <w:lang w:eastAsia="pt-BR"/>
          <w14:ligatures w14:val="none"/>
        </w:rPr>
        <w:t>let</w:t>
      </w:r>
      <w:r w:rsidRPr="00FA73CB">
        <w:rPr>
          <w:rFonts w:ascii="Consolas" w:eastAsia="Times New Roman" w:hAnsi="Consolas" w:cs="Times New Roman"/>
          <w:color w:val="F8F8F2"/>
          <w:kern w:val="0"/>
          <w:sz w:val="21"/>
          <w:szCs w:val="21"/>
          <w:lang w:eastAsia="pt-BR"/>
          <w14:ligatures w14:val="none"/>
        </w:rPr>
        <w:t xml:space="preserve"> res </w:t>
      </w:r>
      <w:r w:rsidRPr="00FA73CB">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F8F8F2"/>
          <w:kern w:val="0"/>
          <w:sz w:val="21"/>
          <w:szCs w:val="21"/>
          <w:lang w:eastAsia="pt-BR"/>
          <w14:ligatures w14:val="none"/>
        </w:rPr>
        <w:t xml:space="preserve"> n1 </w:t>
      </w:r>
      <w:r>
        <w:rPr>
          <w:rFonts w:ascii="Consolas" w:eastAsia="Times New Roman" w:hAnsi="Consolas" w:cs="Times New Roman"/>
          <w:color w:val="FF79C6"/>
          <w:kern w:val="0"/>
          <w:sz w:val="21"/>
          <w:szCs w:val="21"/>
          <w:lang w:eastAsia="pt-BR"/>
          <w14:ligatures w14:val="none"/>
        </w:rPr>
        <w:t>^</w:t>
      </w:r>
      <w:r w:rsidRPr="00FA73CB">
        <w:rPr>
          <w:rFonts w:ascii="Consolas" w:eastAsia="Times New Roman" w:hAnsi="Consolas" w:cs="Times New Roman"/>
          <w:color w:val="F8F8F2"/>
          <w:kern w:val="0"/>
          <w:sz w:val="21"/>
          <w:szCs w:val="21"/>
          <w:lang w:eastAsia="pt-BR"/>
          <w14:ligatures w14:val="none"/>
        </w:rPr>
        <w:t xml:space="preserve"> n2</w:t>
      </w:r>
    </w:p>
    <w:p w14:paraId="5B98A9C4" w14:textId="77777777" w:rsidR="007C2704" w:rsidRPr="00FA73CB" w:rsidRDefault="007C2704"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045F8F3F" w14:textId="579D946A" w:rsidR="007C2704" w:rsidRPr="007C2704" w:rsidRDefault="007C2704" w:rsidP="007C2704">
      <w:pPr>
        <w:pBdr>
          <w:top w:val="single" w:sz="4" w:space="1" w:color="auto"/>
          <w:left w:val="single" w:sz="4" w:space="1" w:color="auto"/>
          <w:bottom w:val="single" w:sz="4" w:space="1" w:color="auto"/>
          <w:right w:val="single" w:sz="4" w:space="1"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A73CB">
        <w:rPr>
          <w:rFonts w:ascii="Consolas" w:eastAsia="Times New Roman" w:hAnsi="Consolas" w:cs="Times New Roman"/>
          <w:color w:val="BD93F9"/>
          <w:kern w:val="0"/>
          <w:sz w:val="21"/>
          <w:szCs w:val="21"/>
          <w:lang w:eastAsia="pt-BR"/>
          <w14:ligatures w14:val="none"/>
        </w:rPr>
        <w:t>console</w:t>
      </w:r>
      <w:r w:rsidRPr="00FA73CB">
        <w:rPr>
          <w:rFonts w:ascii="Consolas" w:eastAsia="Times New Roman" w:hAnsi="Consolas" w:cs="Times New Roman"/>
          <w:color w:val="F8F8F2"/>
          <w:kern w:val="0"/>
          <w:sz w:val="21"/>
          <w:szCs w:val="21"/>
          <w:lang w:eastAsia="pt-BR"/>
          <w14:ligatures w14:val="none"/>
        </w:rPr>
        <w:t>.</w:t>
      </w:r>
      <w:r w:rsidRPr="00FA73CB">
        <w:rPr>
          <w:rFonts w:ascii="Consolas" w:eastAsia="Times New Roman" w:hAnsi="Consolas" w:cs="Times New Roman"/>
          <w:color w:val="50FA7B"/>
          <w:kern w:val="0"/>
          <w:sz w:val="21"/>
          <w:szCs w:val="21"/>
          <w:lang w:eastAsia="pt-BR"/>
          <w14:ligatures w14:val="none"/>
        </w:rPr>
        <w:t>log</w:t>
      </w:r>
      <w:r w:rsidRPr="00FA73CB">
        <w:rPr>
          <w:rFonts w:ascii="Consolas" w:eastAsia="Times New Roman" w:hAnsi="Consolas" w:cs="Times New Roman"/>
          <w:color w:val="F8F8F2"/>
          <w:kern w:val="0"/>
          <w:sz w:val="21"/>
          <w:szCs w:val="21"/>
          <w:lang w:eastAsia="pt-BR"/>
          <w14:ligatures w14:val="none"/>
        </w:rPr>
        <w:t>(res)</w:t>
      </w:r>
      <w:r>
        <w:rPr>
          <w:rFonts w:ascii="Consolas" w:eastAsia="Times New Roman" w:hAnsi="Consolas" w:cs="Times New Roman"/>
          <w:color w:val="F8F8F2"/>
          <w:kern w:val="0"/>
          <w:sz w:val="21"/>
          <w:szCs w:val="21"/>
          <w:lang w:eastAsia="pt-BR"/>
          <w14:ligatures w14:val="none"/>
        </w:rPr>
        <w:t xml:space="preserve"> </w:t>
      </w:r>
      <w:r w:rsidRPr="00FA73CB">
        <w:rPr>
          <w:rFonts w:ascii="Consolas" w:eastAsia="Times New Roman" w:hAnsi="Consolas" w:cs="Times New Roman"/>
          <w:color w:val="6272A4"/>
          <w:kern w:val="0"/>
          <w:sz w:val="21"/>
          <w:szCs w:val="21"/>
          <w:lang w:eastAsia="pt-BR"/>
          <w14:ligatures w14:val="none"/>
        </w:rPr>
        <w:t>/*</w:t>
      </w:r>
      <w:r>
        <w:rPr>
          <w:rFonts w:ascii="Consolas" w:eastAsia="Times New Roman" w:hAnsi="Consolas" w:cs="Times New Roman"/>
          <w:color w:val="6272A4"/>
          <w:kern w:val="0"/>
          <w:sz w:val="21"/>
          <w:szCs w:val="21"/>
          <w:lang w:eastAsia="pt-BR"/>
          <w14:ligatures w14:val="none"/>
        </w:rPr>
        <w:t xml:space="preserve"> resultado </w:t>
      </w:r>
      <w:proofErr w:type="spellStart"/>
      <w:r>
        <w:rPr>
          <w:rFonts w:ascii="Consolas" w:eastAsia="Times New Roman" w:hAnsi="Consolas" w:cs="Times New Roman"/>
          <w:color w:val="6272A4"/>
          <w:kern w:val="0"/>
          <w:sz w:val="21"/>
          <w:szCs w:val="21"/>
          <w:lang w:eastAsia="pt-BR"/>
          <w14:ligatures w14:val="none"/>
        </w:rPr>
        <w:t>sera</w:t>
      </w:r>
      <w:proofErr w:type="spellEnd"/>
      <w:r>
        <w:rPr>
          <w:rFonts w:ascii="Consolas" w:eastAsia="Times New Roman" w:hAnsi="Consolas" w:cs="Times New Roman"/>
          <w:color w:val="6272A4"/>
          <w:kern w:val="0"/>
          <w:sz w:val="21"/>
          <w:szCs w:val="21"/>
          <w:lang w:eastAsia="pt-BR"/>
          <w14:ligatures w14:val="none"/>
        </w:rPr>
        <w:t xml:space="preserve"> 1</w:t>
      </w:r>
      <w:r w:rsidRPr="00FA73CB">
        <w:rPr>
          <w:rFonts w:ascii="Consolas" w:eastAsia="Times New Roman" w:hAnsi="Consolas" w:cs="Times New Roman"/>
          <w:color w:val="6272A4"/>
          <w:kern w:val="0"/>
          <w:sz w:val="21"/>
          <w:szCs w:val="21"/>
          <w:lang w:eastAsia="pt-BR"/>
          <w14:ligatures w14:val="none"/>
        </w:rPr>
        <w:t xml:space="preserve"> */</w:t>
      </w:r>
    </w:p>
    <w:p w14:paraId="0FD687A4" w14:textId="5BDA2F1F" w:rsidR="007C2704" w:rsidRDefault="007C2704" w:rsidP="007C2704">
      <w:pPr>
        <w:pBdr>
          <w:top w:val="single" w:sz="4" w:space="1" w:color="auto"/>
          <w:left w:val="single" w:sz="4" w:space="1" w:color="auto"/>
          <w:bottom w:val="single" w:sz="4" w:space="1" w:color="auto"/>
          <w:right w:val="single" w:sz="4" w:space="1" w:color="auto"/>
        </w:pBdr>
      </w:pPr>
      <w:r>
        <w:t xml:space="preserve">Nesse caso </w:t>
      </w:r>
      <w:proofErr w:type="spellStart"/>
      <w:r>
        <w:t>eo</w:t>
      </w:r>
      <w:proofErr w:type="spellEnd"/>
      <w:r>
        <w:t xml:space="preserve"> mais simples, ele retorna 0 aos bits que se repetem e 1 aos que não se repetem </w:t>
      </w:r>
    </w:p>
    <w:p w14:paraId="2B1C2858" w14:textId="04B730AF" w:rsidR="007C2704" w:rsidRDefault="007C2704" w:rsidP="007C2704">
      <w:pPr>
        <w:pBdr>
          <w:top w:val="single" w:sz="4" w:space="1" w:color="auto"/>
          <w:left w:val="single" w:sz="4" w:space="1" w:color="auto"/>
          <w:bottom w:val="single" w:sz="4" w:space="1" w:color="auto"/>
          <w:right w:val="single" w:sz="4" w:space="1" w:color="auto"/>
        </w:pBdr>
      </w:pPr>
      <w:r w:rsidRPr="00FA73CB">
        <w:rPr>
          <w:rFonts w:ascii="Consolas" w:eastAsia="Times New Roman" w:hAnsi="Consolas" w:cs="Times New Roman"/>
          <w:color w:val="6272A4"/>
          <w:kern w:val="0"/>
          <w:sz w:val="21"/>
          <w:szCs w:val="21"/>
          <w:lang w:eastAsia="pt-BR"/>
          <w14:ligatures w14:val="none"/>
        </w:rPr>
        <w:t xml:space="preserve">(1010) </w:t>
      </w:r>
      <w:r>
        <w:rPr>
          <w:rFonts w:ascii="Consolas" w:eastAsia="Times New Roman" w:hAnsi="Consolas" w:cs="Times New Roman"/>
          <w:color w:val="6272A4"/>
          <w:kern w:val="0"/>
          <w:sz w:val="21"/>
          <w:szCs w:val="21"/>
          <w:lang w:eastAsia="pt-BR"/>
          <w14:ligatures w14:val="none"/>
        </w:rPr>
        <w:t>-&gt; 10</w:t>
      </w:r>
    </w:p>
    <w:p w14:paraId="72447ABA" w14:textId="48B64125" w:rsidR="007C2704" w:rsidRDefault="007C2704" w:rsidP="007C2704">
      <w:pPr>
        <w:pBdr>
          <w:top w:val="single" w:sz="4" w:space="1" w:color="auto"/>
          <w:left w:val="single" w:sz="4" w:space="1" w:color="auto"/>
          <w:bottom w:val="single" w:sz="4" w:space="1" w:color="auto"/>
          <w:right w:val="single" w:sz="4" w:space="1" w:color="auto"/>
        </w:pBdr>
      </w:pPr>
      <w:r w:rsidRPr="00FA73CB">
        <w:rPr>
          <w:rFonts w:ascii="Consolas" w:eastAsia="Times New Roman" w:hAnsi="Consolas" w:cs="Times New Roman"/>
          <w:color w:val="6272A4"/>
          <w:kern w:val="0"/>
          <w:sz w:val="21"/>
          <w:szCs w:val="21"/>
          <w:lang w:eastAsia="pt-BR"/>
          <w14:ligatures w14:val="none"/>
        </w:rPr>
        <w:t xml:space="preserve">(1011) </w:t>
      </w:r>
      <w:r>
        <w:rPr>
          <w:rFonts w:ascii="Consolas" w:eastAsia="Times New Roman" w:hAnsi="Consolas" w:cs="Times New Roman"/>
          <w:color w:val="6272A4"/>
          <w:kern w:val="0"/>
          <w:sz w:val="21"/>
          <w:szCs w:val="21"/>
          <w:lang w:eastAsia="pt-BR"/>
          <w14:ligatures w14:val="none"/>
        </w:rPr>
        <w:t>-&gt; 11</w:t>
      </w:r>
    </w:p>
    <w:p w14:paraId="123234B1" w14:textId="3A82B2F0" w:rsidR="007C2704" w:rsidRDefault="007C2704" w:rsidP="007C2704">
      <w:pPr>
        <w:pBdr>
          <w:top w:val="single" w:sz="4" w:space="1" w:color="auto"/>
          <w:left w:val="single" w:sz="4" w:space="1" w:color="auto"/>
          <w:bottom w:val="single" w:sz="4" w:space="1" w:color="auto"/>
          <w:right w:val="single" w:sz="4" w:space="1" w:color="auto"/>
        </w:pBdr>
      </w:pPr>
      <w:r>
        <w:t xml:space="preserve">No nosso exemplo aqui os três primeiros se repetem entao o resultado </w:t>
      </w:r>
      <w:proofErr w:type="spellStart"/>
      <w:r>
        <w:t>sera</w:t>
      </w:r>
      <w:proofErr w:type="spellEnd"/>
      <w:r>
        <w:t xml:space="preserve"> 0 e o ultimo não se repete entao o resultado final e 1.</w:t>
      </w:r>
    </w:p>
    <w:p w14:paraId="466C9CA0" w14:textId="4FC16E21" w:rsidR="007C2704" w:rsidRDefault="007C2704" w:rsidP="007C2704">
      <w:r>
        <w:t>.</w:t>
      </w:r>
    </w:p>
    <w:p w14:paraId="77E2ECA6" w14:textId="77777777" w:rsidR="007C2704" w:rsidRDefault="007C2704" w:rsidP="007C2704"/>
    <w:p w14:paraId="5A642313" w14:textId="5BD865A0" w:rsidR="00825239" w:rsidRDefault="00825239" w:rsidP="00717985">
      <w:pPr>
        <w:pStyle w:val="Ttulo2"/>
        <w:pBdr>
          <w:top w:val="single" w:sz="4" w:space="1" w:color="auto"/>
          <w:left w:val="single" w:sz="4" w:space="4" w:color="auto"/>
          <w:bottom w:val="single" w:sz="4" w:space="1" w:color="auto"/>
          <w:right w:val="single" w:sz="4" w:space="4" w:color="auto"/>
        </w:pBdr>
        <w:rPr>
          <w:b/>
          <w:bCs/>
        </w:rPr>
      </w:pPr>
      <w:r w:rsidRPr="00825239">
        <w:rPr>
          <w:b/>
          <w:bCs/>
        </w:rPr>
        <w:lastRenderedPageBreak/>
        <w:t>Operações de deslocamento de BIT</w:t>
      </w:r>
    </w:p>
    <w:p w14:paraId="27CB37AA" w14:textId="6A3CCC3D" w:rsidR="00825239" w:rsidRDefault="00825239" w:rsidP="00717985">
      <w:pPr>
        <w:pBdr>
          <w:top w:val="single" w:sz="4" w:space="1" w:color="auto"/>
          <w:left w:val="single" w:sz="4" w:space="4" w:color="auto"/>
          <w:bottom w:val="single" w:sz="4" w:space="1" w:color="auto"/>
          <w:right w:val="single" w:sz="4" w:space="4" w:color="auto"/>
        </w:pBdr>
      </w:pPr>
      <w:r>
        <w:t>Cara so falar que isso e incrível.</w:t>
      </w:r>
    </w:p>
    <w:p w14:paraId="3A605245" w14:textId="39182940" w:rsidR="00825239" w:rsidRDefault="00825239" w:rsidP="00717985">
      <w:pPr>
        <w:pBdr>
          <w:top w:val="single" w:sz="4" w:space="1" w:color="auto"/>
          <w:left w:val="single" w:sz="4" w:space="4" w:color="auto"/>
          <w:bottom w:val="single" w:sz="4" w:space="1" w:color="auto"/>
          <w:right w:val="single" w:sz="4" w:space="4" w:color="auto"/>
        </w:pBdr>
      </w:pPr>
      <w:r>
        <w:t xml:space="preserve">Lembrando os capítulos passados </w:t>
      </w:r>
      <w:proofErr w:type="spellStart"/>
      <w:r>
        <w:t>nos</w:t>
      </w:r>
      <w:proofErr w:type="spellEnd"/>
      <w:r>
        <w:t xml:space="preserve"> vimos sobre os binários e como eles se comportam diante de operadores lógicos, mas agora aprenderemos sobre deslocação de bit, e pegar um bit e modificar ele em </w:t>
      </w:r>
      <w:proofErr w:type="spellStart"/>
      <w:r>
        <w:t>JavaScript</w:t>
      </w:r>
      <w:proofErr w:type="spellEnd"/>
      <w:r>
        <w:t xml:space="preserve"> para nos trazer outro resultado.</w:t>
      </w:r>
    </w:p>
    <w:p w14:paraId="047D4D19" w14:textId="53E81128" w:rsidR="00825239" w:rsidRDefault="00825239" w:rsidP="00717985">
      <w:pPr>
        <w:pBdr>
          <w:top w:val="single" w:sz="4" w:space="1" w:color="auto"/>
          <w:left w:val="single" w:sz="4" w:space="4" w:color="auto"/>
          <w:bottom w:val="single" w:sz="4" w:space="1" w:color="auto"/>
          <w:right w:val="single" w:sz="4" w:space="4" w:color="auto"/>
        </w:pBdr>
      </w:pPr>
      <w:r w:rsidRPr="00825239">
        <w:rPr>
          <w:noProof/>
        </w:rPr>
        <w:drawing>
          <wp:inline distT="0" distB="0" distL="0" distR="0" wp14:anchorId="06F7063E" wp14:editId="4DB72268">
            <wp:extent cx="1305107" cy="628738"/>
            <wp:effectExtent l="0" t="0" r="0" b="0"/>
            <wp:docPr id="21192936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93666" name=""/>
                    <pic:cNvPicPr/>
                  </pic:nvPicPr>
                  <pic:blipFill>
                    <a:blip r:embed="rId10"/>
                    <a:stretch>
                      <a:fillRect/>
                    </a:stretch>
                  </pic:blipFill>
                  <pic:spPr>
                    <a:xfrm>
                      <a:off x="0" y="0"/>
                      <a:ext cx="1305107" cy="628738"/>
                    </a:xfrm>
                    <a:prstGeom prst="rect">
                      <a:avLst/>
                    </a:prstGeom>
                  </pic:spPr>
                </pic:pic>
              </a:graphicData>
            </a:graphic>
          </wp:inline>
        </w:drawing>
      </w:r>
    </w:p>
    <w:p w14:paraId="46ED26DE" w14:textId="5F42C4D9" w:rsidR="00825239" w:rsidRDefault="00825239" w:rsidP="00717985">
      <w:pPr>
        <w:pBdr>
          <w:top w:val="single" w:sz="4" w:space="1" w:color="auto"/>
          <w:left w:val="single" w:sz="4" w:space="4" w:color="auto"/>
          <w:bottom w:val="single" w:sz="4" w:space="1" w:color="auto"/>
          <w:right w:val="single" w:sz="4" w:space="4" w:color="auto"/>
        </w:pBdr>
      </w:pPr>
      <w:r>
        <w:t xml:space="preserve">Mostrando em uma planilha do </w:t>
      </w:r>
      <w:proofErr w:type="spellStart"/>
      <w:r>
        <w:t>excel</w:t>
      </w:r>
      <w:proofErr w:type="spellEnd"/>
      <w:r>
        <w:t xml:space="preserve"> podemos ver dois números e seus </w:t>
      </w:r>
      <w:proofErr w:type="spellStart"/>
      <w:r>
        <w:t>respecticvos</w:t>
      </w:r>
      <w:proofErr w:type="spellEnd"/>
      <w:r>
        <w:t xml:space="preserve"> códigos em binário, mas </w:t>
      </w:r>
      <w:proofErr w:type="spellStart"/>
      <w:r>
        <w:t>oque</w:t>
      </w:r>
      <w:proofErr w:type="spellEnd"/>
      <w:r>
        <w:t xml:space="preserve"> aconteceria se deslocássemos o codigo em </w:t>
      </w:r>
      <w:proofErr w:type="spellStart"/>
      <w:r>
        <w:t>biinario</w:t>
      </w:r>
      <w:proofErr w:type="spellEnd"/>
      <w:r>
        <w:t xml:space="preserve"> uma casa para a esquerda, você sabe?</w:t>
      </w:r>
    </w:p>
    <w:p w14:paraId="0D83EACF" w14:textId="4BDCAC30" w:rsidR="00825239" w:rsidRDefault="00825239" w:rsidP="00717985">
      <w:pPr>
        <w:pBdr>
          <w:top w:val="single" w:sz="4" w:space="1" w:color="auto"/>
          <w:left w:val="single" w:sz="4" w:space="4" w:color="auto"/>
          <w:bottom w:val="single" w:sz="4" w:space="1" w:color="auto"/>
          <w:right w:val="single" w:sz="4" w:space="4" w:color="auto"/>
        </w:pBdr>
      </w:pPr>
      <w:r>
        <w:t xml:space="preserve">Isso simplesmente faria o codigo binário pular uma casa para a esquerda e o </w:t>
      </w:r>
      <w:proofErr w:type="spellStart"/>
      <w:r>
        <w:t>numero</w:t>
      </w:r>
      <w:proofErr w:type="spellEnd"/>
      <w:r>
        <w:t xml:space="preserve"> 0 preencheria o local vazio ficando assim</w:t>
      </w:r>
    </w:p>
    <w:p w14:paraId="3994083A" w14:textId="492D52DE" w:rsidR="00825239" w:rsidRDefault="00825239" w:rsidP="00717985">
      <w:pPr>
        <w:pBdr>
          <w:top w:val="single" w:sz="4" w:space="1" w:color="auto"/>
          <w:left w:val="single" w:sz="4" w:space="4" w:color="auto"/>
          <w:bottom w:val="single" w:sz="4" w:space="1" w:color="auto"/>
          <w:right w:val="single" w:sz="4" w:space="4" w:color="auto"/>
        </w:pBdr>
      </w:pPr>
      <w:r w:rsidRPr="00825239">
        <w:rPr>
          <w:noProof/>
        </w:rPr>
        <w:drawing>
          <wp:inline distT="0" distB="0" distL="0" distR="0" wp14:anchorId="7AF974AE" wp14:editId="4EFE39A9">
            <wp:extent cx="1667108" cy="428685"/>
            <wp:effectExtent l="0" t="0" r="9525" b="9525"/>
            <wp:docPr id="20713771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377185" name=""/>
                    <pic:cNvPicPr/>
                  </pic:nvPicPr>
                  <pic:blipFill>
                    <a:blip r:embed="rId11"/>
                    <a:stretch>
                      <a:fillRect/>
                    </a:stretch>
                  </pic:blipFill>
                  <pic:spPr>
                    <a:xfrm>
                      <a:off x="0" y="0"/>
                      <a:ext cx="1667108" cy="428685"/>
                    </a:xfrm>
                    <a:prstGeom prst="rect">
                      <a:avLst/>
                    </a:prstGeom>
                  </pic:spPr>
                </pic:pic>
              </a:graphicData>
            </a:graphic>
          </wp:inline>
        </w:drawing>
      </w:r>
    </w:p>
    <w:p w14:paraId="60B099B0" w14:textId="0B00325D" w:rsidR="00825239" w:rsidRDefault="00825239" w:rsidP="00717985">
      <w:pPr>
        <w:pBdr>
          <w:top w:val="single" w:sz="4" w:space="1" w:color="auto"/>
          <w:left w:val="single" w:sz="4" w:space="4" w:color="auto"/>
          <w:bottom w:val="single" w:sz="4" w:space="1" w:color="auto"/>
          <w:right w:val="single" w:sz="4" w:space="4" w:color="auto"/>
        </w:pBdr>
      </w:pPr>
      <w:r>
        <w:t>Nos pulamos uma casa para a esquerda e sempre que um lugar fica vazio e preenchido com 0.</w:t>
      </w:r>
    </w:p>
    <w:p w14:paraId="27B8434A" w14:textId="77777777" w:rsidR="00825239" w:rsidRPr="00825239" w:rsidRDefault="00825239" w:rsidP="00717985">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25239">
        <w:rPr>
          <w:rFonts w:ascii="Consolas" w:eastAsia="Times New Roman" w:hAnsi="Consolas" w:cs="Times New Roman"/>
          <w:color w:val="FF79C6"/>
          <w:kern w:val="0"/>
          <w:sz w:val="21"/>
          <w:szCs w:val="21"/>
          <w:lang w:eastAsia="pt-BR"/>
          <w14:ligatures w14:val="none"/>
        </w:rPr>
        <w:t>let</w:t>
      </w:r>
      <w:r w:rsidRPr="00825239">
        <w:rPr>
          <w:rFonts w:ascii="Consolas" w:eastAsia="Times New Roman" w:hAnsi="Consolas" w:cs="Times New Roman"/>
          <w:color w:val="F8F8F2"/>
          <w:kern w:val="0"/>
          <w:sz w:val="21"/>
          <w:szCs w:val="21"/>
          <w:lang w:eastAsia="pt-BR"/>
          <w14:ligatures w14:val="none"/>
        </w:rPr>
        <w:t xml:space="preserve"> n1</w:t>
      </w:r>
      <w:r w:rsidRPr="00825239">
        <w:rPr>
          <w:rFonts w:ascii="Consolas" w:eastAsia="Times New Roman" w:hAnsi="Consolas" w:cs="Times New Roman"/>
          <w:color w:val="FF79C6"/>
          <w:kern w:val="0"/>
          <w:sz w:val="21"/>
          <w:szCs w:val="21"/>
          <w:lang w:eastAsia="pt-BR"/>
          <w14:ligatures w14:val="none"/>
        </w:rPr>
        <w:t>=</w:t>
      </w:r>
      <w:r w:rsidRPr="00825239">
        <w:rPr>
          <w:rFonts w:ascii="Consolas" w:eastAsia="Times New Roman" w:hAnsi="Consolas" w:cs="Times New Roman"/>
          <w:color w:val="BD93F9"/>
          <w:kern w:val="0"/>
          <w:sz w:val="21"/>
          <w:szCs w:val="21"/>
          <w:lang w:eastAsia="pt-BR"/>
          <w14:ligatures w14:val="none"/>
        </w:rPr>
        <w:t>10</w:t>
      </w:r>
      <w:r w:rsidRPr="00825239">
        <w:rPr>
          <w:rFonts w:ascii="Consolas" w:eastAsia="Times New Roman" w:hAnsi="Consolas" w:cs="Times New Roman"/>
          <w:color w:val="F8F8F2"/>
          <w:kern w:val="0"/>
          <w:sz w:val="21"/>
          <w:szCs w:val="21"/>
          <w:lang w:eastAsia="pt-BR"/>
          <w14:ligatures w14:val="none"/>
        </w:rPr>
        <w:t xml:space="preserve">; </w:t>
      </w:r>
      <w:r w:rsidRPr="00825239">
        <w:rPr>
          <w:rFonts w:ascii="Consolas" w:eastAsia="Times New Roman" w:hAnsi="Consolas" w:cs="Times New Roman"/>
          <w:color w:val="6272A4"/>
          <w:kern w:val="0"/>
          <w:sz w:val="21"/>
          <w:szCs w:val="21"/>
          <w:lang w:eastAsia="pt-BR"/>
          <w14:ligatures w14:val="none"/>
        </w:rPr>
        <w:t xml:space="preserve">/*10 em </w:t>
      </w:r>
      <w:proofErr w:type="spellStart"/>
      <w:r w:rsidRPr="00825239">
        <w:rPr>
          <w:rFonts w:ascii="Consolas" w:eastAsia="Times New Roman" w:hAnsi="Consolas" w:cs="Times New Roman"/>
          <w:color w:val="6272A4"/>
          <w:kern w:val="0"/>
          <w:sz w:val="21"/>
          <w:szCs w:val="21"/>
          <w:lang w:eastAsia="pt-BR"/>
          <w14:ligatures w14:val="none"/>
        </w:rPr>
        <w:t>binario</w:t>
      </w:r>
      <w:proofErr w:type="spellEnd"/>
      <w:r w:rsidRPr="00825239">
        <w:rPr>
          <w:rFonts w:ascii="Consolas" w:eastAsia="Times New Roman" w:hAnsi="Consolas" w:cs="Times New Roman"/>
          <w:color w:val="6272A4"/>
          <w:kern w:val="0"/>
          <w:sz w:val="21"/>
          <w:szCs w:val="21"/>
          <w:lang w:eastAsia="pt-BR"/>
          <w14:ligatures w14:val="none"/>
        </w:rPr>
        <w:t xml:space="preserve"> (1010) */</w:t>
      </w:r>
    </w:p>
    <w:p w14:paraId="62FA4027" w14:textId="77777777" w:rsidR="00825239" w:rsidRPr="00825239" w:rsidRDefault="00825239" w:rsidP="00717985">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25239">
        <w:rPr>
          <w:rFonts w:ascii="Consolas" w:eastAsia="Times New Roman" w:hAnsi="Consolas" w:cs="Times New Roman"/>
          <w:color w:val="FF79C6"/>
          <w:kern w:val="0"/>
          <w:sz w:val="21"/>
          <w:szCs w:val="21"/>
          <w:lang w:eastAsia="pt-BR"/>
          <w14:ligatures w14:val="none"/>
        </w:rPr>
        <w:t>let</w:t>
      </w:r>
      <w:r w:rsidRPr="00825239">
        <w:rPr>
          <w:rFonts w:ascii="Consolas" w:eastAsia="Times New Roman" w:hAnsi="Consolas" w:cs="Times New Roman"/>
          <w:color w:val="F8F8F2"/>
          <w:kern w:val="0"/>
          <w:sz w:val="21"/>
          <w:szCs w:val="21"/>
          <w:lang w:eastAsia="pt-BR"/>
          <w14:ligatures w14:val="none"/>
        </w:rPr>
        <w:t xml:space="preserve"> res </w:t>
      </w:r>
      <w:r w:rsidRPr="00825239">
        <w:rPr>
          <w:rFonts w:ascii="Consolas" w:eastAsia="Times New Roman" w:hAnsi="Consolas" w:cs="Times New Roman"/>
          <w:color w:val="FF79C6"/>
          <w:kern w:val="0"/>
          <w:sz w:val="21"/>
          <w:szCs w:val="21"/>
          <w:lang w:eastAsia="pt-BR"/>
          <w14:ligatures w14:val="none"/>
        </w:rPr>
        <w:t>=</w:t>
      </w:r>
      <w:r w:rsidRPr="00825239">
        <w:rPr>
          <w:rFonts w:ascii="Consolas" w:eastAsia="Times New Roman" w:hAnsi="Consolas" w:cs="Times New Roman"/>
          <w:color w:val="F8F8F2"/>
          <w:kern w:val="0"/>
          <w:sz w:val="21"/>
          <w:szCs w:val="21"/>
          <w:lang w:eastAsia="pt-BR"/>
          <w14:ligatures w14:val="none"/>
        </w:rPr>
        <w:t xml:space="preserve"> n1 </w:t>
      </w:r>
      <w:r w:rsidRPr="00825239">
        <w:rPr>
          <w:rFonts w:ascii="Consolas" w:eastAsia="Times New Roman" w:hAnsi="Consolas" w:cs="Times New Roman"/>
          <w:color w:val="FF79C6"/>
          <w:kern w:val="0"/>
          <w:sz w:val="21"/>
          <w:szCs w:val="21"/>
          <w:lang w:eastAsia="pt-BR"/>
          <w14:ligatures w14:val="none"/>
        </w:rPr>
        <w:t>&lt;&lt;</w:t>
      </w:r>
      <w:r w:rsidRPr="00825239">
        <w:rPr>
          <w:rFonts w:ascii="Consolas" w:eastAsia="Times New Roman" w:hAnsi="Consolas" w:cs="Times New Roman"/>
          <w:color w:val="F8F8F2"/>
          <w:kern w:val="0"/>
          <w:sz w:val="21"/>
          <w:szCs w:val="21"/>
          <w:lang w:eastAsia="pt-BR"/>
          <w14:ligatures w14:val="none"/>
        </w:rPr>
        <w:t xml:space="preserve"> </w:t>
      </w:r>
      <w:r w:rsidRPr="00825239">
        <w:rPr>
          <w:rFonts w:ascii="Consolas" w:eastAsia="Times New Roman" w:hAnsi="Consolas" w:cs="Times New Roman"/>
          <w:color w:val="BD93F9"/>
          <w:kern w:val="0"/>
          <w:sz w:val="21"/>
          <w:szCs w:val="21"/>
          <w:lang w:eastAsia="pt-BR"/>
          <w14:ligatures w14:val="none"/>
        </w:rPr>
        <w:t>1</w:t>
      </w:r>
    </w:p>
    <w:p w14:paraId="357C02F1" w14:textId="63E5E4C3" w:rsidR="00825239" w:rsidRPr="00825239" w:rsidRDefault="00825239" w:rsidP="00717985">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25239">
        <w:rPr>
          <w:rFonts w:ascii="Consolas" w:eastAsia="Times New Roman" w:hAnsi="Consolas" w:cs="Times New Roman"/>
          <w:color w:val="BD93F9"/>
          <w:kern w:val="0"/>
          <w:sz w:val="21"/>
          <w:szCs w:val="21"/>
          <w:lang w:eastAsia="pt-BR"/>
          <w14:ligatures w14:val="none"/>
        </w:rPr>
        <w:t>console</w:t>
      </w:r>
      <w:r w:rsidRPr="00825239">
        <w:rPr>
          <w:rFonts w:ascii="Consolas" w:eastAsia="Times New Roman" w:hAnsi="Consolas" w:cs="Times New Roman"/>
          <w:color w:val="F8F8F2"/>
          <w:kern w:val="0"/>
          <w:sz w:val="21"/>
          <w:szCs w:val="21"/>
          <w:lang w:eastAsia="pt-BR"/>
          <w14:ligatures w14:val="none"/>
        </w:rPr>
        <w:t>.</w:t>
      </w:r>
      <w:r w:rsidRPr="00825239">
        <w:rPr>
          <w:rFonts w:ascii="Consolas" w:eastAsia="Times New Roman" w:hAnsi="Consolas" w:cs="Times New Roman"/>
          <w:color w:val="50FA7B"/>
          <w:kern w:val="0"/>
          <w:sz w:val="21"/>
          <w:szCs w:val="21"/>
          <w:lang w:eastAsia="pt-BR"/>
          <w14:ligatures w14:val="none"/>
        </w:rPr>
        <w:t>log</w:t>
      </w:r>
      <w:r w:rsidRPr="00825239">
        <w:rPr>
          <w:rFonts w:ascii="Consolas" w:eastAsia="Times New Roman" w:hAnsi="Consolas" w:cs="Times New Roman"/>
          <w:color w:val="F8F8F2"/>
          <w:kern w:val="0"/>
          <w:sz w:val="21"/>
          <w:szCs w:val="21"/>
          <w:lang w:eastAsia="pt-BR"/>
          <w14:ligatures w14:val="none"/>
        </w:rPr>
        <w:t>(res)</w:t>
      </w:r>
      <w:r w:rsidR="00D87482">
        <w:rPr>
          <w:rFonts w:ascii="Consolas" w:eastAsia="Times New Roman" w:hAnsi="Consolas" w:cs="Times New Roman"/>
          <w:color w:val="F8F8F2"/>
          <w:kern w:val="0"/>
          <w:sz w:val="21"/>
          <w:szCs w:val="21"/>
          <w:lang w:eastAsia="pt-BR"/>
          <w14:ligatures w14:val="none"/>
        </w:rPr>
        <w:t xml:space="preserve"> </w:t>
      </w:r>
      <w:r w:rsidR="00D87482" w:rsidRPr="00825239">
        <w:rPr>
          <w:rFonts w:ascii="Consolas" w:eastAsia="Times New Roman" w:hAnsi="Consolas" w:cs="Times New Roman"/>
          <w:color w:val="6272A4"/>
          <w:kern w:val="0"/>
          <w:sz w:val="21"/>
          <w:szCs w:val="21"/>
          <w:lang w:eastAsia="pt-BR"/>
          <w14:ligatures w14:val="none"/>
        </w:rPr>
        <w:t>/*</w:t>
      </w:r>
      <w:r w:rsidR="00D87482">
        <w:rPr>
          <w:rFonts w:ascii="Consolas" w:eastAsia="Times New Roman" w:hAnsi="Consolas" w:cs="Times New Roman"/>
          <w:color w:val="6272A4"/>
          <w:kern w:val="0"/>
          <w:sz w:val="21"/>
          <w:szCs w:val="21"/>
          <w:lang w:eastAsia="pt-BR"/>
          <w14:ligatures w14:val="none"/>
        </w:rPr>
        <w:t xml:space="preserve">O resultado </w:t>
      </w:r>
      <w:proofErr w:type="spellStart"/>
      <w:r w:rsidR="00D87482">
        <w:rPr>
          <w:rFonts w:ascii="Consolas" w:eastAsia="Times New Roman" w:hAnsi="Consolas" w:cs="Times New Roman"/>
          <w:color w:val="6272A4"/>
          <w:kern w:val="0"/>
          <w:sz w:val="21"/>
          <w:szCs w:val="21"/>
          <w:lang w:eastAsia="pt-BR"/>
          <w14:ligatures w14:val="none"/>
        </w:rPr>
        <w:t>sera</w:t>
      </w:r>
      <w:proofErr w:type="spellEnd"/>
      <w:r w:rsidR="00D87482">
        <w:rPr>
          <w:rFonts w:ascii="Consolas" w:eastAsia="Times New Roman" w:hAnsi="Consolas" w:cs="Times New Roman"/>
          <w:color w:val="6272A4"/>
          <w:kern w:val="0"/>
          <w:sz w:val="21"/>
          <w:szCs w:val="21"/>
          <w:lang w:eastAsia="pt-BR"/>
          <w14:ligatures w14:val="none"/>
        </w:rPr>
        <w:t xml:space="preserve"> 20</w:t>
      </w:r>
      <w:r w:rsidR="00D87482" w:rsidRPr="00825239">
        <w:rPr>
          <w:rFonts w:ascii="Consolas" w:eastAsia="Times New Roman" w:hAnsi="Consolas" w:cs="Times New Roman"/>
          <w:color w:val="6272A4"/>
          <w:kern w:val="0"/>
          <w:sz w:val="21"/>
          <w:szCs w:val="21"/>
          <w:lang w:eastAsia="pt-BR"/>
          <w14:ligatures w14:val="none"/>
        </w:rPr>
        <w:t>*/</w:t>
      </w:r>
    </w:p>
    <w:p w14:paraId="7D357E73" w14:textId="77777777" w:rsidR="00825239" w:rsidRDefault="00825239" w:rsidP="00717985">
      <w:pPr>
        <w:pBdr>
          <w:top w:val="single" w:sz="4" w:space="1" w:color="auto"/>
          <w:left w:val="single" w:sz="4" w:space="4" w:color="auto"/>
          <w:bottom w:val="single" w:sz="4" w:space="1" w:color="auto"/>
          <w:right w:val="single" w:sz="4" w:space="4" w:color="auto"/>
        </w:pBdr>
      </w:pPr>
    </w:p>
    <w:p w14:paraId="31F25570" w14:textId="6849D23D" w:rsidR="00825239" w:rsidRDefault="00825239" w:rsidP="00717985">
      <w:pPr>
        <w:pBdr>
          <w:top w:val="single" w:sz="4" w:space="1" w:color="auto"/>
          <w:left w:val="single" w:sz="4" w:space="4" w:color="auto"/>
          <w:bottom w:val="single" w:sz="4" w:space="1" w:color="auto"/>
          <w:right w:val="single" w:sz="4" w:space="4" w:color="auto"/>
        </w:pBdr>
      </w:pPr>
      <w:r>
        <w:t xml:space="preserve">Em </w:t>
      </w:r>
      <w:proofErr w:type="spellStart"/>
      <w:r>
        <w:t>JavaScript</w:t>
      </w:r>
      <w:proofErr w:type="spellEnd"/>
      <w:r>
        <w:t xml:space="preserve"> o codigo ficaria assim, </w:t>
      </w:r>
      <w:r w:rsidR="00D87482">
        <w:t xml:space="preserve"> pulamos 1 casa para esquerda o </w:t>
      </w:r>
      <w:proofErr w:type="spellStart"/>
      <w:r w:rsidR="00D87482">
        <w:t>numero</w:t>
      </w:r>
      <w:proofErr w:type="spellEnd"/>
      <w:r w:rsidR="00D87482">
        <w:t xml:space="preserve"> 10 que </w:t>
      </w:r>
      <w:proofErr w:type="spellStart"/>
      <w:proofErr w:type="gramStart"/>
      <w:r w:rsidR="00D87482">
        <w:t>esta</w:t>
      </w:r>
      <w:proofErr w:type="spellEnd"/>
      <w:proofErr w:type="gramEnd"/>
      <w:r w:rsidR="00D87482">
        <w:t xml:space="preserve"> dentro da variável n1 e depois jogamos o resultado dentro da variável res e mostramos no console</w:t>
      </w:r>
      <w:r w:rsidR="00484F13">
        <w:t>, o resultado assim ficando 20 pois o codigo em binário de 20 e (10100).</w:t>
      </w:r>
    </w:p>
    <w:p w14:paraId="486A1AE4" w14:textId="3E25B75E" w:rsidR="00484F13" w:rsidRDefault="00484F13" w:rsidP="00717985">
      <w:pPr>
        <w:pBdr>
          <w:top w:val="single" w:sz="4" w:space="1" w:color="auto"/>
          <w:left w:val="single" w:sz="4" w:space="4" w:color="auto"/>
          <w:bottom w:val="single" w:sz="4" w:space="1" w:color="auto"/>
          <w:right w:val="single" w:sz="4" w:space="4" w:color="auto"/>
        </w:pBdr>
      </w:pPr>
      <w:r>
        <w:t>Mas podemos deslocar para a direta tambem.</w:t>
      </w:r>
    </w:p>
    <w:p w14:paraId="59130E31" w14:textId="77777777" w:rsidR="00484F13" w:rsidRPr="00825239" w:rsidRDefault="00484F13" w:rsidP="00717985">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25239">
        <w:rPr>
          <w:rFonts w:ascii="Consolas" w:eastAsia="Times New Roman" w:hAnsi="Consolas" w:cs="Times New Roman"/>
          <w:color w:val="FF79C6"/>
          <w:kern w:val="0"/>
          <w:sz w:val="21"/>
          <w:szCs w:val="21"/>
          <w:lang w:eastAsia="pt-BR"/>
          <w14:ligatures w14:val="none"/>
        </w:rPr>
        <w:t>let</w:t>
      </w:r>
      <w:r w:rsidRPr="00825239">
        <w:rPr>
          <w:rFonts w:ascii="Consolas" w:eastAsia="Times New Roman" w:hAnsi="Consolas" w:cs="Times New Roman"/>
          <w:color w:val="F8F8F2"/>
          <w:kern w:val="0"/>
          <w:sz w:val="21"/>
          <w:szCs w:val="21"/>
          <w:lang w:eastAsia="pt-BR"/>
          <w14:ligatures w14:val="none"/>
        </w:rPr>
        <w:t xml:space="preserve"> n1</w:t>
      </w:r>
      <w:r w:rsidRPr="00825239">
        <w:rPr>
          <w:rFonts w:ascii="Consolas" w:eastAsia="Times New Roman" w:hAnsi="Consolas" w:cs="Times New Roman"/>
          <w:color w:val="FF79C6"/>
          <w:kern w:val="0"/>
          <w:sz w:val="21"/>
          <w:szCs w:val="21"/>
          <w:lang w:eastAsia="pt-BR"/>
          <w14:ligatures w14:val="none"/>
        </w:rPr>
        <w:t>=</w:t>
      </w:r>
      <w:r w:rsidRPr="00825239">
        <w:rPr>
          <w:rFonts w:ascii="Consolas" w:eastAsia="Times New Roman" w:hAnsi="Consolas" w:cs="Times New Roman"/>
          <w:color w:val="BD93F9"/>
          <w:kern w:val="0"/>
          <w:sz w:val="21"/>
          <w:szCs w:val="21"/>
          <w:lang w:eastAsia="pt-BR"/>
          <w14:ligatures w14:val="none"/>
        </w:rPr>
        <w:t>10</w:t>
      </w:r>
      <w:r w:rsidRPr="00825239">
        <w:rPr>
          <w:rFonts w:ascii="Consolas" w:eastAsia="Times New Roman" w:hAnsi="Consolas" w:cs="Times New Roman"/>
          <w:color w:val="F8F8F2"/>
          <w:kern w:val="0"/>
          <w:sz w:val="21"/>
          <w:szCs w:val="21"/>
          <w:lang w:eastAsia="pt-BR"/>
          <w14:ligatures w14:val="none"/>
        </w:rPr>
        <w:t xml:space="preserve">; </w:t>
      </w:r>
      <w:r w:rsidRPr="00825239">
        <w:rPr>
          <w:rFonts w:ascii="Consolas" w:eastAsia="Times New Roman" w:hAnsi="Consolas" w:cs="Times New Roman"/>
          <w:color w:val="6272A4"/>
          <w:kern w:val="0"/>
          <w:sz w:val="21"/>
          <w:szCs w:val="21"/>
          <w:lang w:eastAsia="pt-BR"/>
          <w14:ligatures w14:val="none"/>
        </w:rPr>
        <w:t xml:space="preserve">/*10 em </w:t>
      </w:r>
      <w:proofErr w:type="spellStart"/>
      <w:r w:rsidRPr="00825239">
        <w:rPr>
          <w:rFonts w:ascii="Consolas" w:eastAsia="Times New Roman" w:hAnsi="Consolas" w:cs="Times New Roman"/>
          <w:color w:val="6272A4"/>
          <w:kern w:val="0"/>
          <w:sz w:val="21"/>
          <w:szCs w:val="21"/>
          <w:lang w:eastAsia="pt-BR"/>
          <w14:ligatures w14:val="none"/>
        </w:rPr>
        <w:t>binario</w:t>
      </w:r>
      <w:proofErr w:type="spellEnd"/>
      <w:r w:rsidRPr="00825239">
        <w:rPr>
          <w:rFonts w:ascii="Consolas" w:eastAsia="Times New Roman" w:hAnsi="Consolas" w:cs="Times New Roman"/>
          <w:color w:val="6272A4"/>
          <w:kern w:val="0"/>
          <w:sz w:val="21"/>
          <w:szCs w:val="21"/>
          <w:lang w:eastAsia="pt-BR"/>
          <w14:ligatures w14:val="none"/>
        </w:rPr>
        <w:t xml:space="preserve"> (1010) */</w:t>
      </w:r>
    </w:p>
    <w:p w14:paraId="4B14495D" w14:textId="1A66BAAF" w:rsidR="00484F13" w:rsidRPr="00825239" w:rsidRDefault="00484F13" w:rsidP="00717985">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25239">
        <w:rPr>
          <w:rFonts w:ascii="Consolas" w:eastAsia="Times New Roman" w:hAnsi="Consolas" w:cs="Times New Roman"/>
          <w:color w:val="FF79C6"/>
          <w:kern w:val="0"/>
          <w:sz w:val="21"/>
          <w:szCs w:val="21"/>
          <w:lang w:eastAsia="pt-BR"/>
          <w14:ligatures w14:val="none"/>
        </w:rPr>
        <w:t>let</w:t>
      </w:r>
      <w:r w:rsidRPr="00825239">
        <w:rPr>
          <w:rFonts w:ascii="Consolas" w:eastAsia="Times New Roman" w:hAnsi="Consolas" w:cs="Times New Roman"/>
          <w:color w:val="F8F8F2"/>
          <w:kern w:val="0"/>
          <w:sz w:val="21"/>
          <w:szCs w:val="21"/>
          <w:lang w:eastAsia="pt-BR"/>
          <w14:ligatures w14:val="none"/>
        </w:rPr>
        <w:t xml:space="preserve"> res </w:t>
      </w:r>
      <w:r w:rsidRPr="00825239">
        <w:rPr>
          <w:rFonts w:ascii="Consolas" w:eastAsia="Times New Roman" w:hAnsi="Consolas" w:cs="Times New Roman"/>
          <w:color w:val="FF79C6"/>
          <w:kern w:val="0"/>
          <w:sz w:val="21"/>
          <w:szCs w:val="21"/>
          <w:lang w:eastAsia="pt-BR"/>
          <w14:ligatures w14:val="none"/>
        </w:rPr>
        <w:t>=</w:t>
      </w:r>
      <w:r w:rsidRPr="00825239">
        <w:rPr>
          <w:rFonts w:ascii="Consolas" w:eastAsia="Times New Roman" w:hAnsi="Consolas" w:cs="Times New Roman"/>
          <w:color w:val="F8F8F2"/>
          <w:kern w:val="0"/>
          <w:sz w:val="21"/>
          <w:szCs w:val="21"/>
          <w:lang w:eastAsia="pt-BR"/>
          <w14:ligatures w14:val="none"/>
        </w:rPr>
        <w:t xml:space="preserve"> n1 </w:t>
      </w:r>
      <w:r>
        <w:rPr>
          <w:rFonts w:ascii="Consolas" w:eastAsia="Times New Roman" w:hAnsi="Consolas" w:cs="Times New Roman"/>
          <w:color w:val="FF79C6"/>
          <w:kern w:val="0"/>
          <w:sz w:val="21"/>
          <w:szCs w:val="21"/>
          <w:lang w:eastAsia="pt-BR"/>
          <w14:ligatures w14:val="none"/>
        </w:rPr>
        <w:t>&gt;&gt;</w:t>
      </w:r>
      <w:r w:rsidRPr="00825239">
        <w:rPr>
          <w:rFonts w:ascii="Consolas" w:eastAsia="Times New Roman" w:hAnsi="Consolas" w:cs="Times New Roman"/>
          <w:color w:val="F8F8F2"/>
          <w:kern w:val="0"/>
          <w:sz w:val="21"/>
          <w:szCs w:val="21"/>
          <w:lang w:eastAsia="pt-BR"/>
          <w14:ligatures w14:val="none"/>
        </w:rPr>
        <w:t xml:space="preserve"> </w:t>
      </w:r>
      <w:r w:rsidRPr="00825239">
        <w:rPr>
          <w:rFonts w:ascii="Consolas" w:eastAsia="Times New Roman" w:hAnsi="Consolas" w:cs="Times New Roman"/>
          <w:color w:val="BD93F9"/>
          <w:kern w:val="0"/>
          <w:sz w:val="21"/>
          <w:szCs w:val="21"/>
          <w:lang w:eastAsia="pt-BR"/>
          <w14:ligatures w14:val="none"/>
        </w:rPr>
        <w:t>1</w:t>
      </w:r>
    </w:p>
    <w:p w14:paraId="644F4D46" w14:textId="369AD7FE" w:rsidR="00484F13" w:rsidRPr="00825239" w:rsidRDefault="00484F13" w:rsidP="00717985">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25239">
        <w:rPr>
          <w:rFonts w:ascii="Consolas" w:eastAsia="Times New Roman" w:hAnsi="Consolas" w:cs="Times New Roman"/>
          <w:color w:val="BD93F9"/>
          <w:kern w:val="0"/>
          <w:sz w:val="21"/>
          <w:szCs w:val="21"/>
          <w:lang w:eastAsia="pt-BR"/>
          <w14:ligatures w14:val="none"/>
        </w:rPr>
        <w:t>console</w:t>
      </w:r>
      <w:r w:rsidRPr="00825239">
        <w:rPr>
          <w:rFonts w:ascii="Consolas" w:eastAsia="Times New Roman" w:hAnsi="Consolas" w:cs="Times New Roman"/>
          <w:color w:val="F8F8F2"/>
          <w:kern w:val="0"/>
          <w:sz w:val="21"/>
          <w:szCs w:val="21"/>
          <w:lang w:eastAsia="pt-BR"/>
          <w14:ligatures w14:val="none"/>
        </w:rPr>
        <w:t>.</w:t>
      </w:r>
      <w:r w:rsidRPr="00825239">
        <w:rPr>
          <w:rFonts w:ascii="Consolas" w:eastAsia="Times New Roman" w:hAnsi="Consolas" w:cs="Times New Roman"/>
          <w:color w:val="50FA7B"/>
          <w:kern w:val="0"/>
          <w:sz w:val="21"/>
          <w:szCs w:val="21"/>
          <w:lang w:eastAsia="pt-BR"/>
          <w14:ligatures w14:val="none"/>
        </w:rPr>
        <w:t>log</w:t>
      </w:r>
      <w:r w:rsidRPr="00825239">
        <w:rPr>
          <w:rFonts w:ascii="Consolas" w:eastAsia="Times New Roman" w:hAnsi="Consolas" w:cs="Times New Roman"/>
          <w:color w:val="F8F8F2"/>
          <w:kern w:val="0"/>
          <w:sz w:val="21"/>
          <w:szCs w:val="21"/>
          <w:lang w:eastAsia="pt-BR"/>
          <w14:ligatures w14:val="none"/>
        </w:rPr>
        <w:t>(res)</w:t>
      </w:r>
      <w:r>
        <w:rPr>
          <w:rFonts w:ascii="Consolas" w:eastAsia="Times New Roman" w:hAnsi="Consolas" w:cs="Times New Roman"/>
          <w:color w:val="F8F8F2"/>
          <w:kern w:val="0"/>
          <w:sz w:val="21"/>
          <w:szCs w:val="21"/>
          <w:lang w:eastAsia="pt-BR"/>
          <w14:ligatures w14:val="none"/>
        </w:rPr>
        <w:t xml:space="preserve"> </w:t>
      </w:r>
      <w:r w:rsidRPr="00825239">
        <w:rPr>
          <w:rFonts w:ascii="Consolas" w:eastAsia="Times New Roman" w:hAnsi="Consolas" w:cs="Times New Roman"/>
          <w:color w:val="6272A4"/>
          <w:kern w:val="0"/>
          <w:sz w:val="21"/>
          <w:szCs w:val="21"/>
          <w:lang w:eastAsia="pt-BR"/>
          <w14:ligatures w14:val="none"/>
        </w:rPr>
        <w:t>/*</w:t>
      </w:r>
      <w:r>
        <w:rPr>
          <w:rFonts w:ascii="Consolas" w:eastAsia="Times New Roman" w:hAnsi="Consolas" w:cs="Times New Roman"/>
          <w:color w:val="6272A4"/>
          <w:kern w:val="0"/>
          <w:sz w:val="21"/>
          <w:szCs w:val="21"/>
          <w:lang w:eastAsia="pt-BR"/>
          <w14:ligatures w14:val="none"/>
        </w:rPr>
        <w:t xml:space="preserve">O resultado </w:t>
      </w:r>
      <w:proofErr w:type="spellStart"/>
      <w:r>
        <w:rPr>
          <w:rFonts w:ascii="Consolas" w:eastAsia="Times New Roman" w:hAnsi="Consolas" w:cs="Times New Roman"/>
          <w:color w:val="6272A4"/>
          <w:kern w:val="0"/>
          <w:sz w:val="21"/>
          <w:szCs w:val="21"/>
          <w:lang w:eastAsia="pt-BR"/>
          <w14:ligatures w14:val="none"/>
        </w:rPr>
        <w:t>sera</w:t>
      </w:r>
      <w:proofErr w:type="spellEnd"/>
      <w:r>
        <w:rPr>
          <w:rFonts w:ascii="Consolas" w:eastAsia="Times New Roman" w:hAnsi="Consolas" w:cs="Times New Roman"/>
          <w:color w:val="6272A4"/>
          <w:kern w:val="0"/>
          <w:sz w:val="21"/>
          <w:szCs w:val="21"/>
          <w:lang w:eastAsia="pt-BR"/>
          <w14:ligatures w14:val="none"/>
        </w:rPr>
        <w:t xml:space="preserve"> 5</w:t>
      </w:r>
      <w:r w:rsidRPr="00825239">
        <w:rPr>
          <w:rFonts w:ascii="Consolas" w:eastAsia="Times New Roman" w:hAnsi="Consolas" w:cs="Times New Roman"/>
          <w:color w:val="6272A4"/>
          <w:kern w:val="0"/>
          <w:sz w:val="21"/>
          <w:szCs w:val="21"/>
          <w:lang w:eastAsia="pt-BR"/>
          <w14:ligatures w14:val="none"/>
        </w:rPr>
        <w:t>*/</w:t>
      </w:r>
    </w:p>
    <w:p w14:paraId="09DC075C" w14:textId="52107AA7" w:rsidR="00484F13" w:rsidRDefault="00484F13" w:rsidP="00717985">
      <w:pPr>
        <w:pBdr>
          <w:top w:val="single" w:sz="4" w:space="1" w:color="auto"/>
          <w:left w:val="single" w:sz="4" w:space="4" w:color="auto"/>
          <w:bottom w:val="single" w:sz="4" w:space="1" w:color="auto"/>
          <w:right w:val="single" w:sz="4" w:space="4" w:color="auto"/>
        </w:pBdr>
      </w:pPr>
      <w:r>
        <w:t xml:space="preserve">Tem a mesma </w:t>
      </w:r>
      <w:proofErr w:type="spellStart"/>
      <w:r>
        <w:t>logica</w:t>
      </w:r>
      <w:proofErr w:type="spellEnd"/>
      <w:r>
        <w:t xml:space="preserve"> do deslocamento para a esquerda so que o codigo agora </w:t>
      </w:r>
      <w:proofErr w:type="spellStart"/>
      <w:r>
        <w:t>sera</w:t>
      </w:r>
      <w:proofErr w:type="spellEnd"/>
      <w:r>
        <w:t xml:space="preserve"> (101_ que </w:t>
      </w:r>
      <w:proofErr w:type="spellStart"/>
      <w:r>
        <w:t>da</w:t>
      </w:r>
      <w:proofErr w:type="spellEnd"/>
      <w:r>
        <w:t xml:space="preserve"> o </w:t>
      </w:r>
      <w:proofErr w:type="spellStart"/>
      <w:r>
        <w:t>numero</w:t>
      </w:r>
      <w:proofErr w:type="spellEnd"/>
      <w:r>
        <w:t xml:space="preserve"> 5 pois foi deslocado o codigo em binário (1010) para a direita e quando deslocamos estamos apagando o ultimo zero.</w:t>
      </w:r>
    </w:p>
    <w:p w14:paraId="4A642D95" w14:textId="1E3349B5" w:rsidR="00484F13" w:rsidRPr="00484F13" w:rsidRDefault="00484F13" w:rsidP="00717985">
      <w:pPr>
        <w:pBdr>
          <w:top w:val="single" w:sz="4" w:space="1" w:color="auto"/>
          <w:left w:val="single" w:sz="4" w:space="4" w:color="auto"/>
          <w:bottom w:val="single" w:sz="4" w:space="1" w:color="auto"/>
          <w:right w:val="single" w:sz="4" w:space="4" w:color="auto"/>
        </w:pBdr>
        <w:rPr>
          <w:b/>
          <w:bCs/>
        </w:rPr>
      </w:pPr>
      <w:r w:rsidRPr="00484F13">
        <w:rPr>
          <w:b/>
          <w:bCs/>
          <w:highlight w:val="red"/>
        </w:rPr>
        <w:t xml:space="preserve">IMPORTANTE: o deslocamento com apenas 1 </w:t>
      </w:r>
      <w:proofErr w:type="spellStart"/>
      <w:r w:rsidRPr="00484F13">
        <w:rPr>
          <w:b/>
          <w:bCs/>
          <w:highlight w:val="red"/>
        </w:rPr>
        <w:t>numero</w:t>
      </w:r>
      <w:proofErr w:type="spellEnd"/>
      <w:r w:rsidRPr="00484F13">
        <w:rPr>
          <w:b/>
          <w:bCs/>
          <w:highlight w:val="red"/>
        </w:rPr>
        <w:t xml:space="preserve"> e apenas um exemplo podemos deslocar 2 casas ou </w:t>
      </w:r>
      <w:proofErr w:type="spellStart"/>
      <w:r w:rsidRPr="00484F13">
        <w:rPr>
          <w:b/>
          <w:bCs/>
          <w:highlight w:val="red"/>
        </w:rPr>
        <w:t>ate</w:t>
      </w:r>
      <w:proofErr w:type="spellEnd"/>
      <w:r w:rsidRPr="00484F13">
        <w:rPr>
          <w:b/>
          <w:bCs/>
          <w:highlight w:val="red"/>
        </w:rPr>
        <w:t xml:space="preserve"> mais tambem tanto para a direita quanto para a esquerda resultando em um novo </w:t>
      </w:r>
      <w:proofErr w:type="spellStart"/>
      <w:r w:rsidRPr="00484F13">
        <w:rPr>
          <w:b/>
          <w:bCs/>
          <w:highlight w:val="red"/>
        </w:rPr>
        <w:t>numero</w:t>
      </w:r>
      <w:proofErr w:type="spellEnd"/>
      <w:r w:rsidRPr="00484F13">
        <w:rPr>
          <w:b/>
          <w:bCs/>
          <w:highlight w:val="red"/>
        </w:rPr>
        <w:t>.</w:t>
      </w:r>
    </w:p>
    <w:p w14:paraId="7E925084" w14:textId="184F364C" w:rsidR="00484F13" w:rsidRPr="00717985" w:rsidRDefault="00484F13" w:rsidP="00717985">
      <w:pPr>
        <w:pStyle w:val="Ttulo2"/>
        <w:pBdr>
          <w:top w:val="single" w:sz="4" w:space="1" w:color="auto"/>
          <w:left w:val="single" w:sz="4" w:space="4" w:color="auto"/>
          <w:bottom w:val="single" w:sz="4" w:space="1" w:color="auto"/>
          <w:right w:val="single" w:sz="4" w:space="4" w:color="auto"/>
        </w:pBdr>
        <w:rPr>
          <w:b/>
          <w:bCs/>
        </w:rPr>
      </w:pPr>
      <w:r w:rsidRPr="00717985">
        <w:rPr>
          <w:b/>
          <w:bCs/>
        </w:rPr>
        <w:t>Onde poderemos usar isto?</w:t>
      </w:r>
    </w:p>
    <w:p w14:paraId="6104E1C4" w14:textId="43A839C0" w:rsidR="00484F13" w:rsidRDefault="00484F13" w:rsidP="00717985">
      <w:pPr>
        <w:pBdr>
          <w:top w:val="single" w:sz="4" w:space="1" w:color="auto"/>
          <w:left w:val="single" w:sz="4" w:space="4" w:color="auto"/>
          <w:bottom w:val="single" w:sz="4" w:space="1" w:color="auto"/>
          <w:right w:val="single" w:sz="4" w:space="4" w:color="auto"/>
        </w:pBdr>
      </w:pPr>
      <w:r>
        <w:t xml:space="preserve">Caso você não tenha percebido, sempre que estamos deslocando um bit de algum codigo para a esquerda o </w:t>
      </w:r>
      <w:proofErr w:type="spellStart"/>
      <w:r>
        <w:t>numero</w:t>
      </w:r>
      <w:proofErr w:type="spellEnd"/>
      <w:r>
        <w:t xml:space="preserve"> dobra, e a mesma coisa de multiplicar por 2, entao poderemos usar desta maneira, a mesma coisa deslocando para a direita</w:t>
      </w:r>
      <w:r w:rsidR="00717985">
        <w:t>.</w:t>
      </w:r>
    </w:p>
    <w:p w14:paraId="0172DA99" w14:textId="2E38CAD1" w:rsidR="00717985" w:rsidRDefault="00717985" w:rsidP="00825239">
      <w:r>
        <w:t>.</w:t>
      </w:r>
    </w:p>
    <w:p w14:paraId="686458BC" w14:textId="77777777" w:rsidR="00342AD2" w:rsidRDefault="00342AD2" w:rsidP="00825239"/>
    <w:p w14:paraId="7BB6D437" w14:textId="77777777" w:rsidR="00342AD2" w:rsidRDefault="00342AD2" w:rsidP="00342AD2">
      <w:pPr>
        <w:pStyle w:val="Ttulo1"/>
        <w:shd w:val="clear" w:color="auto" w:fill="0F0F0F"/>
        <w:spacing w:before="0" w:beforeAutospacing="0" w:after="0" w:afterAutospacing="0"/>
        <w:rPr>
          <w:rFonts w:ascii="Roboto" w:hAnsi="Roboto"/>
          <w:color w:val="F1F1F1"/>
        </w:rPr>
      </w:pPr>
      <w:r>
        <w:rPr>
          <w:rFonts w:ascii="Roboto" w:hAnsi="Roboto"/>
          <w:color w:val="F1F1F1"/>
        </w:rPr>
        <w:lastRenderedPageBreak/>
        <w:t xml:space="preserve">Diferença entre </w:t>
      </w:r>
      <w:proofErr w:type="spellStart"/>
      <w:r>
        <w:rPr>
          <w:rFonts w:ascii="Roboto" w:hAnsi="Roboto"/>
          <w:color w:val="F1F1F1"/>
        </w:rPr>
        <w:t>Pré</w:t>
      </w:r>
      <w:proofErr w:type="spellEnd"/>
      <w:r>
        <w:rPr>
          <w:rFonts w:ascii="Roboto" w:hAnsi="Roboto"/>
          <w:color w:val="F1F1F1"/>
        </w:rPr>
        <w:t xml:space="preserve"> Incremento e Pós Incremento - Curso de Javascript Moderno - Aula 09</w:t>
      </w:r>
    </w:p>
    <w:p w14:paraId="466FD5ED" w14:textId="77777777" w:rsidR="00342AD2" w:rsidRDefault="00342AD2" w:rsidP="00624C1E">
      <w:pPr>
        <w:pBdr>
          <w:top w:val="single" w:sz="4" w:space="1" w:color="auto"/>
          <w:left w:val="single" w:sz="4" w:space="4" w:color="auto"/>
          <w:bottom w:val="single" w:sz="4" w:space="1" w:color="auto"/>
          <w:right w:val="single" w:sz="4" w:space="4" w:color="auto"/>
        </w:pBdr>
      </w:pPr>
    </w:p>
    <w:p w14:paraId="49F24FF3" w14:textId="203D0386" w:rsidR="00342AD2" w:rsidRDefault="00342AD2" w:rsidP="00624C1E">
      <w:pPr>
        <w:pBdr>
          <w:top w:val="single" w:sz="4" w:space="1" w:color="auto"/>
          <w:left w:val="single" w:sz="4" w:space="4" w:color="auto"/>
          <w:bottom w:val="single" w:sz="4" w:space="1" w:color="auto"/>
          <w:right w:val="single" w:sz="4" w:space="4" w:color="auto"/>
        </w:pBdr>
      </w:pPr>
      <w:r>
        <w:t xml:space="preserve">O incremento no </w:t>
      </w:r>
      <w:proofErr w:type="spellStart"/>
      <w:r>
        <w:t>JavaScript</w:t>
      </w:r>
      <w:proofErr w:type="spellEnd"/>
      <w:r>
        <w:t xml:space="preserve"> e uma maneira de adicionar um </w:t>
      </w:r>
      <w:proofErr w:type="spellStart"/>
      <w:r>
        <w:t>numeroa</w:t>
      </w:r>
      <w:proofErr w:type="spellEnd"/>
      <w:r>
        <w:t xml:space="preserve"> uma variável, e como se fosse num = num + 1, entao se por exemplo temos uma variável com o </w:t>
      </w:r>
      <w:proofErr w:type="spellStart"/>
      <w:r>
        <w:t>numero</w:t>
      </w:r>
      <w:proofErr w:type="spellEnd"/>
      <w:r>
        <w:t xml:space="preserve"> 10 e </w:t>
      </w:r>
      <w:proofErr w:type="spellStart"/>
      <w:r>
        <w:t>nos</w:t>
      </w:r>
      <w:proofErr w:type="spellEnd"/>
      <w:r>
        <w:t xml:space="preserve"> fazemos um incremento, logo ele </w:t>
      </w:r>
      <w:proofErr w:type="spellStart"/>
      <w:r>
        <w:t>sera</w:t>
      </w:r>
      <w:proofErr w:type="spellEnd"/>
      <w:r>
        <w:t xml:space="preserve"> 11 e se depois incrementarmos </w:t>
      </w:r>
      <w:proofErr w:type="spellStart"/>
      <w:r>
        <w:t>denovo</w:t>
      </w:r>
      <w:proofErr w:type="spellEnd"/>
      <w:r w:rsidR="00CF77E5">
        <w:t xml:space="preserve"> ele </w:t>
      </w:r>
      <w:proofErr w:type="spellStart"/>
      <w:r w:rsidR="00CF77E5">
        <w:t>sera</w:t>
      </w:r>
      <w:proofErr w:type="spellEnd"/>
      <w:r w:rsidR="00CF77E5">
        <w:t xml:space="preserve"> 12</w:t>
      </w:r>
    </w:p>
    <w:p w14:paraId="6D25A38D" w14:textId="6B44A451" w:rsidR="00CF77E5" w:rsidRDefault="00CF77E5" w:rsidP="00624C1E">
      <w:pPr>
        <w:pBdr>
          <w:top w:val="single" w:sz="4" w:space="1" w:color="auto"/>
          <w:left w:val="single" w:sz="4" w:space="4" w:color="auto"/>
          <w:bottom w:val="single" w:sz="4" w:space="1" w:color="auto"/>
          <w:right w:val="single" w:sz="4" w:space="4" w:color="auto"/>
        </w:pBdr>
      </w:pPr>
      <w:r>
        <w:t>Abaixo temos um exemplo de codigo.</w:t>
      </w:r>
    </w:p>
    <w:p w14:paraId="0C241310" w14:textId="08F357FA" w:rsidR="00342AD2" w:rsidRPr="00342AD2" w:rsidRDefault="00342AD2" w:rsidP="00624C1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42AD2">
        <w:rPr>
          <w:rFonts w:ascii="Consolas" w:eastAsia="Times New Roman" w:hAnsi="Consolas" w:cs="Times New Roman"/>
          <w:color w:val="FF79C6"/>
          <w:kern w:val="0"/>
          <w:sz w:val="21"/>
          <w:szCs w:val="21"/>
          <w:lang w:eastAsia="pt-BR"/>
          <w14:ligatures w14:val="none"/>
        </w:rPr>
        <w:t>let</w:t>
      </w:r>
      <w:r w:rsidRPr="00342AD2">
        <w:rPr>
          <w:rFonts w:ascii="Consolas" w:eastAsia="Times New Roman" w:hAnsi="Consolas" w:cs="Times New Roman"/>
          <w:color w:val="F8F8F2"/>
          <w:kern w:val="0"/>
          <w:sz w:val="21"/>
          <w:szCs w:val="21"/>
          <w:lang w:eastAsia="pt-BR"/>
          <w14:ligatures w14:val="none"/>
        </w:rPr>
        <w:t xml:space="preserve"> n</w:t>
      </w:r>
      <w:r w:rsidRPr="00342AD2">
        <w:rPr>
          <w:rFonts w:ascii="Consolas" w:eastAsia="Times New Roman" w:hAnsi="Consolas" w:cs="Times New Roman"/>
          <w:color w:val="FF79C6"/>
          <w:kern w:val="0"/>
          <w:sz w:val="21"/>
          <w:szCs w:val="21"/>
          <w:lang w:eastAsia="pt-BR"/>
          <w14:ligatures w14:val="none"/>
        </w:rPr>
        <w:t>=</w:t>
      </w:r>
      <w:r w:rsidRPr="00342AD2">
        <w:rPr>
          <w:rFonts w:ascii="Consolas" w:eastAsia="Times New Roman" w:hAnsi="Consolas" w:cs="Times New Roman"/>
          <w:color w:val="BD93F9"/>
          <w:kern w:val="0"/>
          <w:sz w:val="21"/>
          <w:szCs w:val="21"/>
          <w:lang w:eastAsia="pt-BR"/>
          <w14:ligatures w14:val="none"/>
        </w:rPr>
        <w:t>10</w:t>
      </w:r>
    </w:p>
    <w:p w14:paraId="02D51D61" w14:textId="7A82C37F" w:rsidR="00342AD2" w:rsidRPr="00342AD2" w:rsidRDefault="00342AD2" w:rsidP="00624C1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42AD2">
        <w:rPr>
          <w:rFonts w:ascii="Consolas" w:eastAsia="Times New Roman" w:hAnsi="Consolas" w:cs="Times New Roman"/>
          <w:color w:val="F8F8F2"/>
          <w:kern w:val="0"/>
          <w:sz w:val="21"/>
          <w:szCs w:val="21"/>
          <w:lang w:eastAsia="pt-BR"/>
          <w14:ligatures w14:val="none"/>
        </w:rPr>
        <w:t>n</w:t>
      </w:r>
      <w:r w:rsidRPr="00342AD2">
        <w:rPr>
          <w:rFonts w:ascii="Consolas" w:eastAsia="Times New Roman" w:hAnsi="Consolas" w:cs="Times New Roman"/>
          <w:color w:val="FF79C6"/>
          <w:kern w:val="0"/>
          <w:sz w:val="21"/>
          <w:szCs w:val="21"/>
          <w:lang w:eastAsia="pt-BR"/>
          <w14:ligatures w14:val="none"/>
        </w:rPr>
        <w:t>++</w:t>
      </w:r>
    </w:p>
    <w:p w14:paraId="44D4D094" w14:textId="77777777" w:rsidR="00342AD2" w:rsidRPr="00342AD2" w:rsidRDefault="00342AD2" w:rsidP="00624C1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42AD2">
        <w:rPr>
          <w:rFonts w:ascii="Consolas" w:eastAsia="Times New Roman" w:hAnsi="Consolas" w:cs="Times New Roman"/>
          <w:color w:val="BD93F9"/>
          <w:kern w:val="0"/>
          <w:sz w:val="21"/>
          <w:szCs w:val="21"/>
          <w:lang w:eastAsia="pt-BR"/>
          <w14:ligatures w14:val="none"/>
        </w:rPr>
        <w:t>console</w:t>
      </w:r>
      <w:r w:rsidRPr="00342AD2">
        <w:rPr>
          <w:rFonts w:ascii="Consolas" w:eastAsia="Times New Roman" w:hAnsi="Consolas" w:cs="Times New Roman"/>
          <w:color w:val="F8F8F2"/>
          <w:kern w:val="0"/>
          <w:sz w:val="21"/>
          <w:szCs w:val="21"/>
          <w:lang w:eastAsia="pt-BR"/>
          <w14:ligatures w14:val="none"/>
        </w:rPr>
        <w:t>.</w:t>
      </w:r>
      <w:r w:rsidRPr="00342AD2">
        <w:rPr>
          <w:rFonts w:ascii="Consolas" w:eastAsia="Times New Roman" w:hAnsi="Consolas" w:cs="Times New Roman"/>
          <w:color w:val="50FA7B"/>
          <w:kern w:val="0"/>
          <w:sz w:val="21"/>
          <w:szCs w:val="21"/>
          <w:lang w:eastAsia="pt-BR"/>
          <w14:ligatures w14:val="none"/>
        </w:rPr>
        <w:t>log</w:t>
      </w:r>
      <w:r w:rsidRPr="00342AD2">
        <w:rPr>
          <w:rFonts w:ascii="Consolas" w:eastAsia="Times New Roman" w:hAnsi="Consolas" w:cs="Times New Roman"/>
          <w:color w:val="F8F8F2"/>
          <w:kern w:val="0"/>
          <w:sz w:val="21"/>
          <w:szCs w:val="21"/>
          <w:lang w:eastAsia="pt-BR"/>
          <w14:ligatures w14:val="none"/>
        </w:rPr>
        <w:t>(n)</w:t>
      </w:r>
    </w:p>
    <w:p w14:paraId="70CD47A6" w14:textId="00A82784" w:rsidR="00342AD2" w:rsidRDefault="00CF77E5" w:rsidP="00624C1E">
      <w:pPr>
        <w:pBdr>
          <w:top w:val="single" w:sz="4" w:space="1" w:color="auto"/>
          <w:left w:val="single" w:sz="4" w:space="4" w:color="auto"/>
          <w:bottom w:val="single" w:sz="4" w:space="1" w:color="auto"/>
          <w:right w:val="single" w:sz="4" w:space="4" w:color="auto"/>
        </w:pBdr>
      </w:pPr>
      <w:r>
        <w:t xml:space="preserve">No codigo acima tivemos um exemplo de incremento onde o resultado </w:t>
      </w:r>
      <w:proofErr w:type="spellStart"/>
      <w:r>
        <w:t>sera</w:t>
      </w:r>
      <w:proofErr w:type="spellEnd"/>
      <w:r>
        <w:t xml:space="preserve"> 11, mas o incremento pode se dividir em duas opções que </w:t>
      </w:r>
      <w:proofErr w:type="spellStart"/>
      <w:r>
        <w:t>eo</w:t>
      </w:r>
      <w:proofErr w:type="spellEnd"/>
      <w:r>
        <w:t xml:space="preserve"> </w:t>
      </w:r>
      <w:proofErr w:type="spellStart"/>
      <w:r>
        <w:t>pre</w:t>
      </w:r>
      <w:proofErr w:type="spellEnd"/>
      <w:r>
        <w:t xml:space="preserve"> incremento e o </w:t>
      </w:r>
      <w:proofErr w:type="spellStart"/>
      <w:r>
        <w:t>pos</w:t>
      </w:r>
      <w:proofErr w:type="spellEnd"/>
      <w:r>
        <w:t xml:space="preserve"> incremento</w:t>
      </w:r>
    </w:p>
    <w:p w14:paraId="06FE1E2B" w14:textId="7A890C74" w:rsidR="00CF77E5" w:rsidRPr="00CF77E5" w:rsidRDefault="00CF77E5" w:rsidP="00624C1E">
      <w:pPr>
        <w:pStyle w:val="Ttulo3"/>
        <w:pBdr>
          <w:top w:val="single" w:sz="4" w:space="1" w:color="auto"/>
          <w:left w:val="single" w:sz="4" w:space="4" w:color="auto"/>
          <w:bottom w:val="single" w:sz="4" w:space="1" w:color="auto"/>
          <w:right w:val="single" w:sz="4" w:space="4" w:color="auto"/>
        </w:pBdr>
        <w:rPr>
          <w:b/>
          <w:bCs/>
        </w:rPr>
      </w:pPr>
      <w:proofErr w:type="spellStart"/>
      <w:r w:rsidRPr="00CF77E5">
        <w:rPr>
          <w:b/>
          <w:bCs/>
        </w:rPr>
        <w:t>Pre</w:t>
      </w:r>
      <w:proofErr w:type="spellEnd"/>
      <w:r w:rsidRPr="00CF77E5">
        <w:rPr>
          <w:b/>
          <w:bCs/>
        </w:rPr>
        <w:t xml:space="preserve"> Incremento abaixo:</w:t>
      </w:r>
    </w:p>
    <w:p w14:paraId="55882946" w14:textId="77777777" w:rsidR="00CF77E5" w:rsidRPr="00342AD2" w:rsidRDefault="00CF77E5" w:rsidP="00624C1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42AD2">
        <w:rPr>
          <w:rFonts w:ascii="Consolas" w:eastAsia="Times New Roman" w:hAnsi="Consolas" w:cs="Times New Roman"/>
          <w:color w:val="FF79C6"/>
          <w:kern w:val="0"/>
          <w:sz w:val="21"/>
          <w:szCs w:val="21"/>
          <w:lang w:eastAsia="pt-BR"/>
          <w14:ligatures w14:val="none"/>
        </w:rPr>
        <w:t>let</w:t>
      </w:r>
      <w:r w:rsidRPr="00342AD2">
        <w:rPr>
          <w:rFonts w:ascii="Consolas" w:eastAsia="Times New Roman" w:hAnsi="Consolas" w:cs="Times New Roman"/>
          <w:color w:val="F8F8F2"/>
          <w:kern w:val="0"/>
          <w:sz w:val="21"/>
          <w:szCs w:val="21"/>
          <w:lang w:eastAsia="pt-BR"/>
          <w14:ligatures w14:val="none"/>
        </w:rPr>
        <w:t xml:space="preserve"> n</w:t>
      </w:r>
      <w:r w:rsidRPr="00342AD2">
        <w:rPr>
          <w:rFonts w:ascii="Consolas" w:eastAsia="Times New Roman" w:hAnsi="Consolas" w:cs="Times New Roman"/>
          <w:color w:val="FF79C6"/>
          <w:kern w:val="0"/>
          <w:sz w:val="21"/>
          <w:szCs w:val="21"/>
          <w:lang w:eastAsia="pt-BR"/>
          <w14:ligatures w14:val="none"/>
        </w:rPr>
        <w:t>=</w:t>
      </w:r>
      <w:r w:rsidRPr="00342AD2">
        <w:rPr>
          <w:rFonts w:ascii="Consolas" w:eastAsia="Times New Roman" w:hAnsi="Consolas" w:cs="Times New Roman"/>
          <w:color w:val="BD93F9"/>
          <w:kern w:val="0"/>
          <w:sz w:val="21"/>
          <w:szCs w:val="21"/>
          <w:lang w:eastAsia="pt-BR"/>
          <w14:ligatures w14:val="none"/>
        </w:rPr>
        <w:t>10</w:t>
      </w:r>
    </w:p>
    <w:p w14:paraId="32D084E4" w14:textId="07ABB423" w:rsidR="00CF77E5" w:rsidRPr="00342AD2" w:rsidRDefault="00CF77E5" w:rsidP="00624C1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42AD2">
        <w:rPr>
          <w:rFonts w:ascii="Consolas" w:eastAsia="Times New Roman" w:hAnsi="Consolas" w:cs="Times New Roman"/>
          <w:color w:val="BD93F9"/>
          <w:kern w:val="0"/>
          <w:sz w:val="21"/>
          <w:szCs w:val="21"/>
          <w:lang w:eastAsia="pt-BR"/>
          <w14:ligatures w14:val="none"/>
        </w:rPr>
        <w:t>console</w:t>
      </w:r>
      <w:r w:rsidRPr="00342AD2">
        <w:rPr>
          <w:rFonts w:ascii="Consolas" w:eastAsia="Times New Roman" w:hAnsi="Consolas" w:cs="Times New Roman"/>
          <w:color w:val="F8F8F2"/>
          <w:kern w:val="0"/>
          <w:sz w:val="21"/>
          <w:szCs w:val="21"/>
          <w:lang w:eastAsia="pt-BR"/>
          <w14:ligatures w14:val="none"/>
        </w:rPr>
        <w:t>.</w:t>
      </w:r>
      <w:r w:rsidRPr="00342AD2">
        <w:rPr>
          <w:rFonts w:ascii="Consolas" w:eastAsia="Times New Roman" w:hAnsi="Consolas" w:cs="Times New Roman"/>
          <w:color w:val="50FA7B"/>
          <w:kern w:val="0"/>
          <w:sz w:val="21"/>
          <w:szCs w:val="21"/>
          <w:lang w:eastAsia="pt-BR"/>
          <w14:ligatures w14:val="none"/>
        </w:rPr>
        <w:t>log</w:t>
      </w:r>
      <w:r w:rsidRPr="00342AD2">
        <w:rPr>
          <w:rFonts w:ascii="Consolas" w:eastAsia="Times New Roman" w:hAnsi="Consolas" w:cs="Times New Roman"/>
          <w:color w:val="F8F8F2"/>
          <w:kern w:val="0"/>
          <w:sz w:val="21"/>
          <w:szCs w:val="21"/>
          <w:lang w:eastAsia="pt-BR"/>
          <w14:ligatures w14:val="none"/>
        </w:rPr>
        <w:t>(n</w:t>
      </w:r>
      <w:r w:rsidRPr="00342AD2">
        <w:rPr>
          <w:rFonts w:ascii="Consolas" w:eastAsia="Times New Roman" w:hAnsi="Consolas" w:cs="Times New Roman"/>
          <w:color w:val="FF79C6"/>
          <w:kern w:val="0"/>
          <w:sz w:val="21"/>
          <w:szCs w:val="21"/>
          <w:lang w:eastAsia="pt-BR"/>
          <w14:ligatures w14:val="none"/>
        </w:rPr>
        <w:t>++</w:t>
      </w:r>
      <w:r w:rsidRPr="00342AD2">
        <w:rPr>
          <w:rFonts w:ascii="Consolas" w:eastAsia="Times New Roman" w:hAnsi="Consolas" w:cs="Times New Roman"/>
          <w:color w:val="F8F8F2"/>
          <w:kern w:val="0"/>
          <w:sz w:val="21"/>
          <w:szCs w:val="21"/>
          <w:lang w:eastAsia="pt-BR"/>
          <w14:ligatures w14:val="none"/>
        </w:rPr>
        <w:t>)</w:t>
      </w:r>
    </w:p>
    <w:p w14:paraId="732CC78B" w14:textId="07C076FD" w:rsidR="00CF77E5" w:rsidRDefault="00CF77E5" w:rsidP="00624C1E">
      <w:pPr>
        <w:pBdr>
          <w:top w:val="single" w:sz="4" w:space="1" w:color="auto"/>
          <w:left w:val="single" w:sz="4" w:space="4" w:color="auto"/>
          <w:bottom w:val="single" w:sz="4" w:space="1" w:color="auto"/>
          <w:right w:val="single" w:sz="4" w:space="4" w:color="auto"/>
        </w:pBdr>
      </w:pPr>
      <w:r>
        <w:t xml:space="preserve">Ele </w:t>
      </w:r>
      <w:proofErr w:type="gramStart"/>
      <w:r>
        <w:t>primeiro mostra</w:t>
      </w:r>
      <w:proofErr w:type="gramEnd"/>
      <w:r>
        <w:t xml:space="preserve"> o </w:t>
      </w:r>
      <w:proofErr w:type="spellStart"/>
      <w:r>
        <w:t>numero</w:t>
      </w:r>
      <w:proofErr w:type="spellEnd"/>
      <w:r>
        <w:t xml:space="preserve"> que já </w:t>
      </w:r>
      <w:proofErr w:type="spellStart"/>
      <w:r>
        <w:t>esta</w:t>
      </w:r>
      <w:proofErr w:type="spellEnd"/>
      <w:r>
        <w:t xml:space="preserve"> na variável e depois incrementa um numero a ela, o que seria imprimido primeiro seria o </w:t>
      </w:r>
      <w:proofErr w:type="spellStart"/>
      <w:r>
        <w:t>numero</w:t>
      </w:r>
      <w:proofErr w:type="spellEnd"/>
      <w:r>
        <w:t xml:space="preserve"> 10</w:t>
      </w:r>
    </w:p>
    <w:p w14:paraId="64A793ED" w14:textId="06AFBCC1" w:rsidR="00CF77E5" w:rsidRDefault="00CF77E5" w:rsidP="00624C1E">
      <w:pPr>
        <w:pStyle w:val="Ttulo3"/>
        <w:pBdr>
          <w:top w:val="single" w:sz="4" w:space="1" w:color="auto"/>
          <w:left w:val="single" w:sz="4" w:space="4" w:color="auto"/>
          <w:bottom w:val="single" w:sz="4" w:space="1" w:color="auto"/>
          <w:right w:val="single" w:sz="4" w:space="4" w:color="auto"/>
        </w:pBdr>
        <w:rPr>
          <w:b/>
          <w:bCs/>
        </w:rPr>
      </w:pPr>
      <w:r w:rsidRPr="00CF77E5">
        <w:rPr>
          <w:b/>
          <w:bCs/>
        </w:rPr>
        <w:t>pós incremento abaixo:</w:t>
      </w:r>
    </w:p>
    <w:p w14:paraId="49843C81" w14:textId="5955C25D" w:rsidR="00CF77E5" w:rsidRPr="00CF77E5" w:rsidRDefault="00CF77E5" w:rsidP="00624C1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42AD2">
        <w:rPr>
          <w:rFonts w:ascii="Consolas" w:eastAsia="Times New Roman" w:hAnsi="Consolas" w:cs="Times New Roman"/>
          <w:color w:val="FF79C6"/>
          <w:kern w:val="0"/>
          <w:sz w:val="21"/>
          <w:szCs w:val="21"/>
          <w:lang w:eastAsia="pt-BR"/>
          <w14:ligatures w14:val="none"/>
        </w:rPr>
        <w:t>let</w:t>
      </w:r>
      <w:r w:rsidRPr="00342AD2">
        <w:rPr>
          <w:rFonts w:ascii="Consolas" w:eastAsia="Times New Roman" w:hAnsi="Consolas" w:cs="Times New Roman"/>
          <w:color w:val="F8F8F2"/>
          <w:kern w:val="0"/>
          <w:sz w:val="21"/>
          <w:szCs w:val="21"/>
          <w:lang w:eastAsia="pt-BR"/>
          <w14:ligatures w14:val="none"/>
        </w:rPr>
        <w:t xml:space="preserve"> n</w:t>
      </w:r>
      <w:r w:rsidRPr="00342AD2">
        <w:rPr>
          <w:rFonts w:ascii="Consolas" w:eastAsia="Times New Roman" w:hAnsi="Consolas" w:cs="Times New Roman"/>
          <w:color w:val="FF79C6"/>
          <w:kern w:val="0"/>
          <w:sz w:val="21"/>
          <w:szCs w:val="21"/>
          <w:lang w:eastAsia="pt-BR"/>
          <w14:ligatures w14:val="none"/>
        </w:rPr>
        <w:t>=</w:t>
      </w:r>
      <w:r w:rsidRPr="00342AD2">
        <w:rPr>
          <w:rFonts w:ascii="Consolas" w:eastAsia="Times New Roman" w:hAnsi="Consolas" w:cs="Times New Roman"/>
          <w:color w:val="BD93F9"/>
          <w:kern w:val="0"/>
          <w:sz w:val="21"/>
          <w:szCs w:val="21"/>
          <w:lang w:eastAsia="pt-BR"/>
          <w14:ligatures w14:val="none"/>
        </w:rPr>
        <w:t>10</w:t>
      </w:r>
    </w:p>
    <w:p w14:paraId="783B5363" w14:textId="18662CB8" w:rsidR="00CF77E5" w:rsidRPr="00342AD2" w:rsidRDefault="00CF77E5" w:rsidP="00624C1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42AD2">
        <w:rPr>
          <w:rFonts w:ascii="Consolas" w:eastAsia="Times New Roman" w:hAnsi="Consolas" w:cs="Times New Roman"/>
          <w:color w:val="BD93F9"/>
          <w:kern w:val="0"/>
          <w:sz w:val="21"/>
          <w:szCs w:val="21"/>
          <w:lang w:eastAsia="pt-BR"/>
          <w14:ligatures w14:val="none"/>
        </w:rPr>
        <w:t>console</w:t>
      </w:r>
      <w:r w:rsidRPr="00342AD2">
        <w:rPr>
          <w:rFonts w:ascii="Consolas" w:eastAsia="Times New Roman" w:hAnsi="Consolas" w:cs="Times New Roman"/>
          <w:color w:val="F8F8F2"/>
          <w:kern w:val="0"/>
          <w:sz w:val="21"/>
          <w:szCs w:val="21"/>
          <w:lang w:eastAsia="pt-BR"/>
          <w14:ligatures w14:val="none"/>
        </w:rPr>
        <w:t>.</w:t>
      </w:r>
      <w:r w:rsidRPr="00342AD2">
        <w:rPr>
          <w:rFonts w:ascii="Consolas" w:eastAsia="Times New Roman" w:hAnsi="Consolas" w:cs="Times New Roman"/>
          <w:color w:val="50FA7B"/>
          <w:kern w:val="0"/>
          <w:sz w:val="21"/>
          <w:szCs w:val="21"/>
          <w:lang w:eastAsia="pt-BR"/>
          <w14:ligatures w14:val="none"/>
        </w:rPr>
        <w:t>log</w:t>
      </w:r>
      <w:r w:rsidRPr="00342AD2">
        <w:rPr>
          <w:rFonts w:ascii="Consolas" w:eastAsia="Times New Roman" w:hAnsi="Consolas" w:cs="Times New Roman"/>
          <w:color w:val="F8F8F2"/>
          <w:kern w:val="0"/>
          <w:sz w:val="21"/>
          <w:szCs w:val="21"/>
          <w:lang w:eastAsia="pt-BR"/>
          <w14:ligatures w14:val="none"/>
        </w:rPr>
        <w:t>(</w:t>
      </w:r>
      <w:r w:rsidRPr="00342AD2">
        <w:rPr>
          <w:rFonts w:ascii="Consolas" w:eastAsia="Times New Roman" w:hAnsi="Consolas" w:cs="Times New Roman"/>
          <w:color w:val="FF79C6"/>
          <w:kern w:val="0"/>
          <w:sz w:val="21"/>
          <w:szCs w:val="21"/>
          <w:lang w:eastAsia="pt-BR"/>
          <w14:ligatures w14:val="none"/>
        </w:rPr>
        <w:t>++</w:t>
      </w:r>
      <w:r w:rsidRPr="00342AD2">
        <w:rPr>
          <w:rFonts w:ascii="Consolas" w:eastAsia="Times New Roman" w:hAnsi="Consolas" w:cs="Times New Roman"/>
          <w:color w:val="F8F8F2"/>
          <w:kern w:val="0"/>
          <w:sz w:val="21"/>
          <w:szCs w:val="21"/>
          <w:lang w:eastAsia="pt-BR"/>
          <w14:ligatures w14:val="none"/>
        </w:rPr>
        <w:t>n)</w:t>
      </w:r>
    </w:p>
    <w:p w14:paraId="32A4D2E4" w14:textId="3C350293" w:rsidR="00CF77E5" w:rsidRDefault="00CF77E5" w:rsidP="00624C1E">
      <w:pPr>
        <w:pBdr>
          <w:top w:val="single" w:sz="4" w:space="1" w:color="auto"/>
          <w:left w:val="single" w:sz="4" w:space="4" w:color="auto"/>
          <w:bottom w:val="single" w:sz="4" w:space="1" w:color="auto"/>
          <w:right w:val="single" w:sz="4" w:space="4" w:color="auto"/>
        </w:pBdr>
      </w:pPr>
      <w:r>
        <w:t xml:space="preserve">Ela primeiro incrementa um numero a variável e depois mostra o valor do </w:t>
      </w:r>
      <w:proofErr w:type="spellStart"/>
      <w:r>
        <w:t>numero</w:t>
      </w:r>
      <w:proofErr w:type="spellEnd"/>
      <w:r>
        <w:t xml:space="preserve"> atual, o que seria imprimido primeiro seria o </w:t>
      </w:r>
      <w:proofErr w:type="spellStart"/>
      <w:r>
        <w:t>numero</w:t>
      </w:r>
      <w:proofErr w:type="spellEnd"/>
      <w:r>
        <w:t xml:space="preserve"> 11.</w:t>
      </w:r>
    </w:p>
    <w:p w14:paraId="77C0623A" w14:textId="5FFB6CA1" w:rsidR="00624C1E" w:rsidRDefault="00624C1E" w:rsidP="00624C1E">
      <w:pPr>
        <w:pBdr>
          <w:top w:val="single" w:sz="4" w:space="1" w:color="auto"/>
          <w:left w:val="single" w:sz="4" w:space="4" w:color="auto"/>
          <w:bottom w:val="single" w:sz="4" w:space="1" w:color="auto"/>
          <w:right w:val="single" w:sz="4" w:space="4" w:color="auto"/>
        </w:pBdr>
      </w:pPr>
      <w:r>
        <w:t>.</w:t>
      </w:r>
    </w:p>
    <w:p w14:paraId="0B37D333" w14:textId="5C59513C" w:rsidR="00CB1368" w:rsidRDefault="00CB1368" w:rsidP="00624C1E">
      <w:pPr>
        <w:pStyle w:val="Ttulo2"/>
        <w:pBdr>
          <w:top w:val="single" w:sz="4" w:space="1" w:color="auto"/>
          <w:left w:val="single" w:sz="4" w:space="4" w:color="auto"/>
          <w:bottom w:val="single" w:sz="4" w:space="1" w:color="auto"/>
          <w:right w:val="single" w:sz="4" w:space="4" w:color="auto"/>
        </w:pBdr>
        <w:rPr>
          <w:b/>
          <w:bCs/>
        </w:rPr>
      </w:pPr>
      <w:r w:rsidRPr="00CB1368">
        <w:rPr>
          <w:b/>
          <w:bCs/>
        </w:rPr>
        <w:t>Decremento</w:t>
      </w:r>
    </w:p>
    <w:p w14:paraId="0E2FA8E7" w14:textId="493423BD" w:rsidR="00CB1368" w:rsidRPr="00CB1368" w:rsidRDefault="00CB1368" w:rsidP="00624C1E">
      <w:pPr>
        <w:pBdr>
          <w:top w:val="single" w:sz="4" w:space="1" w:color="auto"/>
          <w:left w:val="single" w:sz="4" w:space="4" w:color="auto"/>
          <w:bottom w:val="single" w:sz="4" w:space="1" w:color="auto"/>
          <w:right w:val="single" w:sz="4" w:space="4" w:color="auto"/>
        </w:pBdr>
      </w:pPr>
      <w:r>
        <w:t>O decremento e a mesma coisa do incremento, so que invés de somar ele vai subtrair.</w:t>
      </w:r>
    </w:p>
    <w:p w14:paraId="082F82FF" w14:textId="21C11AAC" w:rsidR="00CF77E5" w:rsidRDefault="00CF77E5" w:rsidP="00825239">
      <w:r>
        <w:t>.</w:t>
      </w:r>
    </w:p>
    <w:p w14:paraId="6B41A939" w14:textId="22A99C3A" w:rsidR="00B232D4" w:rsidRPr="00B232D4" w:rsidRDefault="00B232D4" w:rsidP="00624C1E">
      <w:pPr>
        <w:pStyle w:val="Ttulo2"/>
        <w:pBdr>
          <w:top w:val="single" w:sz="4" w:space="1" w:color="auto"/>
          <w:left w:val="single" w:sz="4" w:space="4" w:color="auto"/>
          <w:bottom w:val="single" w:sz="4" w:space="1" w:color="auto"/>
          <w:right w:val="single" w:sz="4" w:space="4" w:color="auto"/>
        </w:pBdr>
        <w:rPr>
          <w:b/>
          <w:bCs/>
        </w:rPr>
      </w:pPr>
      <w:r w:rsidRPr="00B232D4">
        <w:rPr>
          <w:b/>
          <w:bCs/>
        </w:rPr>
        <w:t>Operador de inversão de sinais</w:t>
      </w:r>
    </w:p>
    <w:p w14:paraId="7D4E5C26" w14:textId="77777777" w:rsidR="00B232D4" w:rsidRPr="003A2F76" w:rsidRDefault="00B232D4" w:rsidP="00624C1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A2F76">
        <w:rPr>
          <w:rFonts w:ascii="Consolas" w:eastAsia="Times New Roman" w:hAnsi="Consolas" w:cs="Times New Roman"/>
          <w:color w:val="FF79C6"/>
          <w:kern w:val="0"/>
          <w:sz w:val="21"/>
          <w:szCs w:val="21"/>
          <w:lang w:eastAsia="pt-BR"/>
          <w14:ligatures w14:val="none"/>
        </w:rPr>
        <w:t>let</w:t>
      </w:r>
      <w:r w:rsidRPr="003A2F76">
        <w:rPr>
          <w:rFonts w:ascii="Consolas" w:eastAsia="Times New Roman" w:hAnsi="Consolas" w:cs="Times New Roman"/>
          <w:color w:val="F8F8F2"/>
          <w:kern w:val="0"/>
          <w:sz w:val="21"/>
          <w:szCs w:val="21"/>
          <w:lang w:eastAsia="pt-BR"/>
          <w14:ligatures w14:val="none"/>
        </w:rPr>
        <w:t xml:space="preserve"> n</w:t>
      </w:r>
      <w:r w:rsidRPr="003A2F76">
        <w:rPr>
          <w:rFonts w:ascii="Consolas" w:eastAsia="Times New Roman" w:hAnsi="Consolas" w:cs="Times New Roman"/>
          <w:color w:val="FF79C6"/>
          <w:kern w:val="0"/>
          <w:sz w:val="21"/>
          <w:szCs w:val="21"/>
          <w:lang w:eastAsia="pt-BR"/>
          <w14:ligatures w14:val="none"/>
        </w:rPr>
        <w:t>=</w:t>
      </w:r>
      <w:r w:rsidRPr="003A2F76">
        <w:rPr>
          <w:rFonts w:ascii="Consolas" w:eastAsia="Times New Roman" w:hAnsi="Consolas" w:cs="Times New Roman"/>
          <w:color w:val="BD93F9"/>
          <w:kern w:val="0"/>
          <w:sz w:val="21"/>
          <w:szCs w:val="21"/>
          <w:lang w:eastAsia="pt-BR"/>
          <w14:ligatures w14:val="none"/>
        </w:rPr>
        <w:t>10</w:t>
      </w:r>
    </w:p>
    <w:p w14:paraId="42322666" w14:textId="77777777" w:rsidR="00B232D4" w:rsidRPr="003A2F76" w:rsidRDefault="00B232D4" w:rsidP="00624C1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A2F76">
        <w:rPr>
          <w:rFonts w:ascii="Consolas" w:eastAsia="Times New Roman" w:hAnsi="Consolas" w:cs="Times New Roman"/>
          <w:color w:val="FF79C6"/>
          <w:kern w:val="0"/>
          <w:sz w:val="21"/>
          <w:szCs w:val="21"/>
          <w:lang w:eastAsia="pt-BR"/>
          <w14:ligatures w14:val="none"/>
        </w:rPr>
        <w:t>let</w:t>
      </w:r>
      <w:r w:rsidRPr="003A2F76">
        <w:rPr>
          <w:rFonts w:ascii="Consolas" w:eastAsia="Times New Roman" w:hAnsi="Consolas" w:cs="Times New Roman"/>
          <w:color w:val="F8F8F2"/>
          <w:kern w:val="0"/>
          <w:sz w:val="21"/>
          <w:szCs w:val="21"/>
          <w:lang w:eastAsia="pt-BR"/>
          <w14:ligatures w14:val="none"/>
        </w:rPr>
        <w:t xml:space="preserve"> x</w:t>
      </w:r>
      <w:r w:rsidRPr="003A2F76">
        <w:rPr>
          <w:rFonts w:ascii="Consolas" w:eastAsia="Times New Roman" w:hAnsi="Consolas" w:cs="Times New Roman"/>
          <w:color w:val="FF79C6"/>
          <w:kern w:val="0"/>
          <w:sz w:val="21"/>
          <w:szCs w:val="21"/>
          <w:lang w:eastAsia="pt-BR"/>
          <w14:ligatures w14:val="none"/>
        </w:rPr>
        <w:t>=-</w:t>
      </w:r>
      <w:r w:rsidRPr="003A2F76">
        <w:rPr>
          <w:rFonts w:ascii="Consolas" w:eastAsia="Times New Roman" w:hAnsi="Consolas" w:cs="Times New Roman"/>
          <w:color w:val="F8F8F2"/>
          <w:kern w:val="0"/>
          <w:sz w:val="21"/>
          <w:szCs w:val="21"/>
          <w:lang w:eastAsia="pt-BR"/>
          <w14:ligatures w14:val="none"/>
        </w:rPr>
        <w:t>n</w:t>
      </w:r>
    </w:p>
    <w:p w14:paraId="18F7F5FE" w14:textId="77777777" w:rsidR="00B232D4" w:rsidRPr="003A2F76" w:rsidRDefault="00B232D4" w:rsidP="00624C1E">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A2F76">
        <w:rPr>
          <w:rFonts w:ascii="Consolas" w:eastAsia="Times New Roman" w:hAnsi="Consolas" w:cs="Times New Roman"/>
          <w:color w:val="BD93F9"/>
          <w:kern w:val="0"/>
          <w:sz w:val="21"/>
          <w:szCs w:val="21"/>
          <w:lang w:eastAsia="pt-BR"/>
          <w14:ligatures w14:val="none"/>
        </w:rPr>
        <w:t>console</w:t>
      </w:r>
      <w:r w:rsidRPr="003A2F76">
        <w:rPr>
          <w:rFonts w:ascii="Consolas" w:eastAsia="Times New Roman" w:hAnsi="Consolas" w:cs="Times New Roman"/>
          <w:color w:val="F8F8F2"/>
          <w:kern w:val="0"/>
          <w:sz w:val="21"/>
          <w:szCs w:val="21"/>
          <w:lang w:eastAsia="pt-BR"/>
          <w14:ligatures w14:val="none"/>
        </w:rPr>
        <w:t>.</w:t>
      </w:r>
      <w:r w:rsidRPr="003A2F76">
        <w:rPr>
          <w:rFonts w:ascii="Consolas" w:eastAsia="Times New Roman" w:hAnsi="Consolas" w:cs="Times New Roman"/>
          <w:color w:val="50FA7B"/>
          <w:kern w:val="0"/>
          <w:sz w:val="21"/>
          <w:szCs w:val="21"/>
          <w:lang w:eastAsia="pt-BR"/>
          <w14:ligatures w14:val="none"/>
        </w:rPr>
        <w:t>log</w:t>
      </w:r>
      <w:r w:rsidRPr="003A2F76">
        <w:rPr>
          <w:rFonts w:ascii="Consolas" w:eastAsia="Times New Roman" w:hAnsi="Consolas" w:cs="Times New Roman"/>
          <w:color w:val="F8F8F2"/>
          <w:kern w:val="0"/>
          <w:sz w:val="21"/>
          <w:szCs w:val="21"/>
          <w:lang w:eastAsia="pt-BR"/>
          <w14:ligatures w14:val="none"/>
        </w:rPr>
        <w:t>(x)</w:t>
      </w:r>
    </w:p>
    <w:p w14:paraId="6725C530" w14:textId="3E05BEB1" w:rsidR="00B232D4" w:rsidRDefault="00B232D4" w:rsidP="00624C1E">
      <w:pPr>
        <w:pBdr>
          <w:top w:val="single" w:sz="4" w:space="1" w:color="auto"/>
          <w:left w:val="single" w:sz="4" w:space="4" w:color="auto"/>
          <w:bottom w:val="single" w:sz="4" w:space="1" w:color="auto"/>
          <w:right w:val="single" w:sz="4" w:space="4" w:color="auto"/>
        </w:pBdr>
      </w:pPr>
      <w:r w:rsidRPr="00B232D4">
        <w:t>Podemos converter os sinais com o</w:t>
      </w:r>
      <w:r>
        <w:t xml:space="preserve"> codigo acima, o resultado imprimido </w:t>
      </w:r>
      <w:proofErr w:type="spellStart"/>
      <w:r>
        <w:t>sera</w:t>
      </w:r>
      <w:proofErr w:type="spellEnd"/>
      <w:r>
        <w:t xml:space="preserve"> -10.</w:t>
      </w:r>
    </w:p>
    <w:p w14:paraId="77A52F6F" w14:textId="0F95C2D3" w:rsidR="00B232D4" w:rsidRDefault="00B232D4" w:rsidP="004A1711">
      <w:pPr>
        <w:tabs>
          <w:tab w:val="left" w:pos="720"/>
        </w:tabs>
      </w:pPr>
      <w:r>
        <w:t>.</w:t>
      </w:r>
      <w:r w:rsidR="004A1711">
        <w:tab/>
      </w:r>
    </w:p>
    <w:p w14:paraId="1C088537" w14:textId="77777777" w:rsidR="00624C1E" w:rsidRDefault="00624C1E" w:rsidP="004A1711">
      <w:pPr>
        <w:tabs>
          <w:tab w:val="left" w:pos="720"/>
        </w:tabs>
      </w:pPr>
    </w:p>
    <w:p w14:paraId="16B484EB" w14:textId="77777777" w:rsidR="00624C1E" w:rsidRDefault="00624C1E" w:rsidP="004A1711">
      <w:pPr>
        <w:tabs>
          <w:tab w:val="left" w:pos="720"/>
        </w:tabs>
      </w:pPr>
    </w:p>
    <w:p w14:paraId="2F4CE7D0" w14:textId="77777777" w:rsidR="00624C1E" w:rsidRDefault="00624C1E" w:rsidP="004A1711">
      <w:pPr>
        <w:tabs>
          <w:tab w:val="left" w:pos="720"/>
        </w:tabs>
      </w:pPr>
    </w:p>
    <w:p w14:paraId="1BFE1EF1" w14:textId="7D5DB9B3" w:rsidR="004A1711" w:rsidRPr="004A1711" w:rsidRDefault="004A1711" w:rsidP="004A1711">
      <w:pPr>
        <w:pStyle w:val="Ttulo2"/>
        <w:rPr>
          <w:b/>
          <w:bCs/>
        </w:rPr>
      </w:pPr>
      <w:r w:rsidRPr="004A1711">
        <w:rPr>
          <w:b/>
          <w:bCs/>
        </w:rPr>
        <w:lastRenderedPageBreak/>
        <w:t>concatenação</w:t>
      </w:r>
    </w:p>
    <w:p w14:paraId="31BCB2B5" w14:textId="77777777" w:rsidR="00624C1E" w:rsidRPr="00624C1E" w:rsidRDefault="00624C1E" w:rsidP="00792E68">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24C1E">
        <w:rPr>
          <w:rFonts w:ascii="Consolas" w:eastAsia="Times New Roman" w:hAnsi="Consolas" w:cs="Times New Roman"/>
          <w:color w:val="FF79C6"/>
          <w:kern w:val="0"/>
          <w:sz w:val="21"/>
          <w:szCs w:val="21"/>
          <w:lang w:eastAsia="pt-BR"/>
          <w14:ligatures w14:val="none"/>
        </w:rPr>
        <w:t>let</w:t>
      </w:r>
      <w:r w:rsidRPr="00624C1E">
        <w:rPr>
          <w:rFonts w:ascii="Consolas" w:eastAsia="Times New Roman" w:hAnsi="Consolas" w:cs="Times New Roman"/>
          <w:color w:val="F8F8F2"/>
          <w:kern w:val="0"/>
          <w:sz w:val="21"/>
          <w:szCs w:val="21"/>
          <w:lang w:eastAsia="pt-BR"/>
          <w14:ligatures w14:val="none"/>
        </w:rPr>
        <w:t xml:space="preserve"> n1 </w:t>
      </w:r>
      <w:r w:rsidRPr="00624C1E">
        <w:rPr>
          <w:rFonts w:ascii="Consolas" w:eastAsia="Times New Roman" w:hAnsi="Consolas" w:cs="Times New Roman"/>
          <w:color w:val="FF79C6"/>
          <w:kern w:val="0"/>
          <w:sz w:val="21"/>
          <w:szCs w:val="21"/>
          <w:lang w:eastAsia="pt-BR"/>
          <w14:ligatures w14:val="none"/>
        </w:rPr>
        <w:t>=</w:t>
      </w:r>
      <w:r w:rsidRPr="00624C1E">
        <w:rPr>
          <w:rFonts w:ascii="Consolas" w:eastAsia="Times New Roman" w:hAnsi="Consolas" w:cs="Times New Roman"/>
          <w:color w:val="F8F8F2"/>
          <w:kern w:val="0"/>
          <w:sz w:val="21"/>
          <w:szCs w:val="21"/>
          <w:lang w:eastAsia="pt-BR"/>
          <w14:ligatures w14:val="none"/>
        </w:rPr>
        <w:t xml:space="preserve"> </w:t>
      </w:r>
      <w:r w:rsidRPr="00624C1E">
        <w:rPr>
          <w:rFonts w:ascii="Consolas" w:eastAsia="Times New Roman" w:hAnsi="Consolas" w:cs="Times New Roman"/>
          <w:color w:val="BD93F9"/>
          <w:kern w:val="0"/>
          <w:sz w:val="21"/>
          <w:szCs w:val="21"/>
          <w:lang w:eastAsia="pt-BR"/>
          <w14:ligatures w14:val="none"/>
        </w:rPr>
        <w:t>10</w:t>
      </w:r>
      <w:r w:rsidRPr="00624C1E">
        <w:rPr>
          <w:rFonts w:ascii="Consolas" w:eastAsia="Times New Roman" w:hAnsi="Consolas" w:cs="Times New Roman"/>
          <w:color w:val="F8F8F2"/>
          <w:kern w:val="0"/>
          <w:sz w:val="21"/>
          <w:szCs w:val="21"/>
          <w:lang w:eastAsia="pt-BR"/>
          <w14:ligatures w14:val="none"/>
        </w:rPr>
        <w:t>;</w:t>
      </w:r>
    </w:p>
    <w:p w14:paraId="2F20A744" w14:textId="77777777" w:rsidR="00624C1E" w:rsidRPr="00624C1E" w:rsidRDefault="00624C1E" w:rsidP="00792E68">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24C1E">
        <w:rPr>
          <w:rFonts w:ascii="Consolas" w:eastAsia="Times New Roman" w:hAnsi="Consolas" w:cs="Times New Roman"/>
          <w:color w:val="FF79C6"/>
          <w:kern w:val="0"/>
          <w:sz w:val="21"/>
          <w:szCs w:val="21"/>
          <w:lang w:eastAsia="pt-BR"/>
          <w14:ligatures w14:val="none"/>
        </w:rPr>
        <w:t>let</w:t>
      </w:r>
      <w:r w:rsidRPr="00624C1E">
        <w:rPr>
          <w:rFonts w:ascii="Consolas" w:eastAsia="Times New Roman" w:hAnsi="Consolas" w:cs="Times New Roman"/>
          <w:color w:val="F8F8F2"/>
          <w:kern w:val="0"/>
          <w:sz w:val="21"/>
          <w:szCs w:val="21"/>
          <w:lang w:eastAsia="pt-BR"/>
          <w14:ligatures w14:val="none"/>
        </w:rPr>
        <w:t xml:space="preserve"> n2 </w:t>
      </w:r>
      <w:r w:rsidRPr="00624C1E">
        <w:rPr>
          <w:rFonts w:ascii="Consolas" w:eastAsia="Times New Roman" w:hAnsi="Consolas" w:cs="Times New Roman"/>
          <w:color w:val="FF79C6"/>
          <w:kern w:val="0"/>
          <w:sz w:val="21"/>
          <w:szCs w:val="21"/>
          <w:lang w:eastAsia="pt-BR"/>
          <w14:ligatures w14:val="none"/>
        </w:rPr>
        <w:t>=</w:t>
      </w:r>
      <w:r w:rsidRPr="00624C1E">
        <w:rPr>
          <w:rFonts w:ascii="Consolas" w:eastAsia="Times New Roman" w:hAnsi="Consolas" w:cs="Times New Roman"/>
          <w:color w:val="F8F8F2"/>
          <w:kern w:val="0"/>
          <w:sz w:val="21"/>
          <w:szCs w:val="21"/>
          <w:lang w:eastAsia="pt-BR"/>
          <w14:ligatures w14:val="none"/>
        </w:rPr>
        <w:t xml:space="preserve"> </w:t>
      </w:r>
      <w:r w:rsidRPr="00624C1E">
        <w:rPr>
          <w:rFonts w:ascii="Consolas" w:eastAsia="Times New Roman" w:hAnsi="Consolas" w:cs="Times New Roman"/>
          <w:color w:val="BD93F9"/>
          <w:kern w:val="0"/>
          <w:sz w:val="21"/>
          <w:szCs w:val="21"/>
          <w:lang w:eastAsia="pt-BR"/>
          <w14:ligatures w14:val="none"/>
        </w:rPr>
        <w:t>20</w:t>
      </w:r>
      <w:r w:rsidRPr="00624C1E">
        <w:rPr>
          <w:rFonts w:ascii="Consolas" w:eastAsia="Times New Roman" w:hAnsi="Consolas" w:cs="Times New Roman"/>
          <w:color w:val="F8F8F2"/>
          <w:kern w:val="0"/>
          <w:sz w:val="21"/>
          <w:szCs w:val="21"/>
          <w:lang w:eastAsia="pt-BR"/>
          <w14:ligatures w14:val="none"/>
        </w:rPr>
        <w:t>;</w:t>
      </w:r>
    </w:p>
    <w:p w14:paraId="12BDA98F" w14:textId="77777777" w:rsidR="00624C1E" w:rsidRPr="00624C1E" w:rsidRDefault="00624C1E" w:rsidP="00792E68">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24C1E">
        <w:rPr>
          <w:rFonts w:ascii="Consolas" w:eastAsia="Times New Roman" w:hAnsi="Consolas" w:cs="Times New Roman"/>
          <w:color w:val="BD93F9"/>
          <w:kern w:val="0"/>
          <w:sz w:val="21"/>
          <w:szCs w:val="21"/>
          <w:lang w:eastAsia="pt-BR"/>
          <w14:ligatures w14:val="none"/>
        </w:rPr>
        <w:t>console</w:t>
      </w:r>
      <w:r w:rsidRPr="00624C1E">
        <w:rPr>
          <w:rFonts w:ascii="Consolas" w:eastAsia="Times New Roman" w:hAnsi="Consolas" w:cs="Times New Roman"/>
          <w:color w:val="F8F8F2"/>
          <w:kern w:val="0"/>
          <w:sz w:val="21"/>
          <w:szCs w:val="21"/>
          <w:lang w:eastAsia="pt-BR"/>
          <w14:ligatures w14:val="none"/>
        </w:rPr>
        <w:t>.</w:t>
      </w:r>
      <w:r w:rsidRPr="00624C1E">
        <w:rPr>
          <w:rFonts w:ascii="Consolas" w:eastAsia="Times New Roman" w:hAnsi="Consolas" w:cs="Times New Roman"/>
          <w:color w:val="50FA7B"/>
          <w:kern w:val="0"/>
          <w:sz w:val="21"/>
          <w:szCs w:val="21"/>
          <w:lang w:eastAsia="pt-BR"/>
          <w14:ligatures w14:val="none"/>
        </w:rPr>
        <w:t>log</w:t>
      </w:r>
      <w:r w:rsidRPr="00624C1E">
        <w:rPr>
          <w:rFonts w:ascii="Consolas" w:eastAsia="Times New Roman" w:hAnsi="Consolas" w:cs="Times New Roman"/>
          <w:color w:val="F8F8F2"/>
          <w:kern w:val="0"/>
          <w:sz w:val="21"/>
          <w:szCs w:val="21"/>
          <w:lang w:eastAsia="pt-BR"/>
          <w14:ligatures w14:val="none"/>
        </w:rPr>
        <w:t xml:space="preserve">(n1 </w:t>
      </w:r>
      <w:r w:rsidRPr="00624C1E">
        <w:rPr>
          <w:rFonts w:ascii="Consolas" w:eastAsia="Times New Roman" w:hAnsi="Consolas" w:cs="Times New Roman"/>
          <w:color w:val="FF79C6"/>
          <w:kern w:val="0"/>
          <w:sz w:val="21"/>
          <w:szCs w:val="21"/>
          <w:lang w:eastAsia="pt-BR"/>
          <w14:ligatures w14:val="none"/>
        </w:rPr>
        <w:t>+</w:t>
      </w:r>
      <w:r w:rsidRPr="00624C1E">
        <w:rPr>
          <w:rFonts w:ascii="Consolas" w:eastAsia="Times New Roman" w:hAnsi="Consolas" w:cs="Times New Roman"/>
          <w:color w:val="F8F8F2"/>
          <w:kern w:val="0"/>
          <w:sz w:val="21"/>
          <w:szCs w:val="21"/>
          <w:lang w:eastAsia="pt-BR"/>
          <w14:ligatures w14:val="none"/>
        </w:rPr>
        <w:t xml:space="preserve"> n2); </w:t>
      </w:r>
      <w:r w:rsidRPr="00624C1E">
        <w:rPr>
          <w:rFonts w:ascii="Consolas" w:eastAsia="Times New Roman" w:hAnsi="Consolas" w:cs="Times New Roman"/>
          <w:color w:val="6272A4"/>
          <w:kern w:val="0"/>
          <w:sz w:val="21"/>
          <w:szCs w:val="21"/>
          <w:lang w:eastAsia="pt-BR"/>
          <w14:ligatures w14:val="none"/>
        </w:rPr>
        <w:t>/*</w:t>
      </w:r>
      <w:proofErr w:type="gramStart"/>
      <w:r w:rsidRPr="00624C1E">
        <w:rPr>
          <w:rFonts w:ascii="Consolas" w:eastAsia="Times New Roman" w:hAnsi="Consolas" w:cs="Times New Roman"/>
          <w:color w:val="6272A4"/>
          <w:kern w:val="0"/>
          <w:sz w:val="21"/>
          <w:szCs w:val="21"/>
          <w:lang w:eastAsia="pt-BR"/>
          <w14:ligatures w14:val="none"/>
        </w:rPr>
        <w:t>Mostra</w:t>
      </w:r>
      <w:proofErr w:type="gramEnd"/>
      <w:r w:rsidRPr="00624C1E">
        <w:rPr>
          <w:rFonts w:ascii="Consolas" w:eastAsia="Times New Roman" w:hAnsi="Consolas" w:cs="Times New Roman"/>
          <w:color w:val="6272A4"/>
          <w:kern w:val="0"/>
          <w:sz w:val="21"/>
          <w:szCs w:val="21"/>
          <w:lang w:eastAsia="pt-BR"/>
          <w14:ligatures w14:val="none"/>
        </w:rPr>
        <w:t xml:space="preserve"> o valor da soma entre n1 e n2 */</w:t>
      </w:r>
    </w:p>
    <w:p w14:paraId="111E7BDD" w14:textId="77777777" w:rsidR="00624C1E" w:rsidRPr="00624C1E" w:rsidRDefault="00624C1E" w:rsidP="00792E68">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24C1E">
        <w:rPr>
          <w:rFonts w:ascii="Consolas" w:eastAsia="Times New Roman" w:hAnsi="Consolas" w:cs="Times New Roman"/>
          <w:color w:val="BD93F9"/>
          <w:kern w:val="0"/>
          <w:sz w:val="21"/>
          <w:szCs w:val="21"/>
          <w:lang w:eastAsia="pt-BR"/>
          <w14:ligatures w14:val="none"/>
        </w:rPr>
        <w:t>console</w:t>
      </w:r>
      <w:r w:rsidRPr="00624C1E">
        <w:rPr>
          <w:rFonts w:ascii="Consolas" w:eastAsia="Times New Roman" w:hAnsi="Consolas" w:cs="Times New Roman"/>
          <w:color w:val="F8F8F2"/>
          <w:kern w:val="0"/>
          <w:sz w:val="21"/>
          <w:szCs w:val="21"/>
          <w:lang w:eastAsia="pt-BR"/>
          <w14:ligatures w14:val="none"/>
        </w:rPr>
        <w:t>.</w:t>
      </w:r>
      <w:r w:rsidRPr="00624C1E">
        <w:rPr>
          <w:rFonts w:ascii="Consolas" w:eastAsia="Times New Roman" w:hAnsi="Consolas" w:cs="Times New Roman"/>
          <w:color w:val="50FA7B"/>
          <w:kern w:val="0"/>
          <w:sz w:val="21"/>
          <w:szCs w:val="21"/>
          <w:lang w:eastAsia="pt-BR"/>
          <w14:ligatures w14:val="none"/>
        </w:rPr>
        <w:t>log</w:t>
      </w:r>
      <w:r w:rsidRPr="00624C1E">
        <w:rPr>
          <w:rFonts w:ascii="Consolas" w:eastAsia="Times New Roman" w:hAnsi="Consolas" w:cs="Times New Roman"/>
          <w:color w:val="F8F8F2"/>
          <w:kern w:val="0"/>
          <w:sz w:val="21"/>
          <w:szCs w:val="21"/>
          <w:lang w:eastAsia="pt-BR"/>
          <w14:ligatures w14:val="none"/>
        </w:rPr>
        <w:t xml:space="preserve">(n1 </w:t>
      </w:r>
      <w:r w:rsidRPr="00624C1E">
        <w:rPr>
          <w:rFonts w:ascii="Consolas" w:eastAsia="Times New Roman" w:hAnsi="Consolas" w:cs="Times New Roman"/>
          <w:color w:val="FF79C6"/>
          <w:kern w:val="0"/>
          <w:sz w:val="21"/>
          <w:szCs w:val="21"/>
          <w:lang w:eastAsia="pt-BR"/>
          <w14:ligatures w14:val="none"/>
        </w:rPr>
        <w:t>+</w:t>
      </w:r>
      <w:r w:rsidRPr="00624C1E">
        <w:rPr>
          <w:rFonts w:ascii="Consolas" w:eastAsia="Times New Roman" w:hAnsi="Consolas" w:cs="Times New Roman"/>
          <w:color w:val="F8F8F2"/>
          <w:kern w:val="0"/>
          <w:sz w:val="21"/>
          <w:szCs w:val="21"/>
          <w:lang w:eastAsia="pt-BR"/>
          <w14:ligatures w14:val="none"/>
        </w:rPr>
        <w:t xml:space="preserve"> </w:t>
      </w:r>
      <w:r w:rsidRPr="00624C1E">
        <w:rPr>
          <w:rFonts w:ascii="Consolas" w:eastAsia="Times New Roman" w:hAnsi="Consolas" w:cs="Times New Roman"/>
          <w:color w:val="E9F284"/>
          <w:kern w:val="0"/>
          <w:sz w:val="21"/>
          <w:szCs w:val="21"/>
          <w:lang w:eastAsia="pt-BR"/>
          <w14:ligatures w14:val="none"/>
        </w:rPr>
        <w:t>""</w:t>
      </w:r>
      <w:r w:rsidRPr="00624C1E">
        <w:rPr>
          <w:rFonts w:ascii="Consolas" w:eastAsia="Times New Roman" w:hAnsi="Consolas" w:cs="Times New Roman"/>
          <w:color w:val="F8F8F2"/>
          <w:kern w:val="0"/>
          <w:sz w:val="21"/>
          <w:szCs w:val="21"/>
          <w:lang w:eastAsia="pt-BR"/>
          <w14:ligatures w14:val="none"/>
        </w:rPr>
        <w:t xml:space="preserve"> </w:t>
      </w:r>
      <w:r w:rsidRPr="00624C1E">
        <w:rPr>
          <w:rFonts w:ascii="Consolas" w:eastAsia="Times New Roman" w:hAnsi="Consolas" w:cs="Times New Roman"/>
          <w:color w:val="FF79C6"/>
          <w:kern w:val="0"/>
          <w:sz w:val="21"/>
          <w:szCs w:val="21"/>
          <w:lang w:eastAsia="pt-BR"/>
          <w14:ligatures w14:val="none"/>
        </w:rPr>
        <w:t>+</w:t>
      </w:r>
      <w:r w:rsidRPr="00624C1E">
        <w:rPr>
          <w:rFonts w:ascii="Consolas" w:eastAsia="Times New Roman" w:hAnsi="Consolas" w:cs="Times New Roman"/>
          <w:color w:val="F8F8F2"/>
          <w:kern w:val="0"/>
          <w:sz w:val="21"/>
          <w:szCs w:val="21"/>
          <w:lang w:eastAsia="pt-BR"/>
          <w14:ligatures w14:val="none"/>
        </w:rPr>
        <w:t xml:space="preserve"> n2); </w:t>
      </w:r>
      <w:r w:rsidRPr="00624C1E">
        <w:rPr>
          <w:rFonts w:ascii="Consolas" w:eastAsia="Times New Roman" w:hAnsi="Consolas" w:cs="Times New Roman"/>
          <w:color w:val="6272A4"/>
          <w:kern w:val="0"/>
          <w:sz w:val="21"/>
          <w:szCs w:val="21"/>
          <w:lang w:eastAsia="pt-BR"/>
          <w14:ligatures w14:val="none"/>
        </w:rPr>
        <w:t xml:space="preserve">/* </w:t>
      </w:r>
      <w:proofErr w:type="gramStart"/>
      <w:r w:rsidRPr="00624C1E">
        <w:rPr>
          <w:rFonts w:ascii="Consolas" w:eastAsia="Times New Roman" w:hAnsi="Consolas" w:cs="Times New Roman"/>
          <w:color w:val="6272A4"/>
          <w:kern w:val="0"/>
          <w:sz w:val="21"/>
          <w:szCs w:val="21"/>
          <w:lang w:eastAsia="pt-BR"/>
          <w14:ligatures w14:val="none"/>
        </w:rPr>
        <w:t>Faz</w:t>
      </w:r>
      <w:proofErr w:type="gramEnd"/>
      <w:r w:rsidRPr="00624C1E">
        <w:rPr>
          <w:rFonts w:ascii="Consolas" w:eastAsia="Times New Roman" w:hAnsi="Consolas" w:cs="Times New Roman"/>
          <w:color w:val="6272A4"/>
          <w:kern w:val="0"/>
          <w:sz w:val="21"/>
          <w:szCs w:val="21"/>
          <w:lang w:eastAsia="pt-BR"/>
          <w14:ligatures w14:val="none"/>
        </w:rPr>
        <w:t xml:space="preserve"> uma </w:t>
      </w:r>
      <w:proofErr w:type="spellStart"/>
      <w:r w:rsidRPr="00624C1E">
        <w:rPr>
          <w:rFonts w:ascii="Consolas" w:eastAsia="Times New Roman" w:hAnsi="Consolas" w:cs="Times New Roman"/>
          <w:color w:val="6272A4"/>
          <w:kern w:val="0"/>
          <w:sz w:val="21"/>
          <w:szCs w:val="21"/>
          <w:lang w:eastAsia="pt-BR"/>
          <w14:ligatures w14:val="none"/>
        </w:rPr>
        <w:t>concatenção</w:t>
      </w:r>
      <w:proofErr w:type="spellEnd"/>
      <w:r w:rsidRPr="00624C1E">
        <w:rPr>
          <w:rFonts w:ascii="Consolas" w:eastAsia="Times New Roman" w:hAnsi="Consolas" w:cs="Times New Roman"/>
          <w:color w:val="6272A4"/>
          <w:kern w:val="0"/>
          <w:sz w:val="21"/>
          <w:szCs w:val="21"/>
          <w:lang w:eastAsia="pt-BR"/>
          <w14:ligatures w14:val="none"/>
        </w:rPr>
        <w:t xml:space="preserve"> </w:t>
      </w:r>
      <w:proofErr w:type="spellStart"/>
      <w:r w:rsidRPr="00624C1E">
        <w:rPr>
          <w:rFonts w:ascii="Consolas" w:eastAsia="Times New Roman" w:hAnsi="Consolas" w:cs="Times New Roman"/>
          <w:color w:val="6272A4"/>
          <w:kern w:val="0"/>
          <w:sz w:val="21"/>
          <w:szCs w:val="21"/>
          <w:lang w:eastAsia="pt-BR"/>
          <w14:ligatures w14:val="none"/>
        </w:rPr>
        <w:t>inves</w:t>
      </w:r>
      <w:proofErr w:type="spellEnd"/>
      <w:r w:rsidRPr="00624C1E">
        <w:rPr>
          <w:rFonts w:ascii="Consolas" w:eastAsia="Times New Roman" w:hAnsi="Consolas" w:cs="Times New Roman"/>
          <w:color w:val="6272A4"/>
          <w:kern w:val="0"/>
          <w:sz w:val="21"/>
          <w:szCs w:val="21"/>
          <w:lang w:eastAsia="pt-BR"/>
          <w14:ligatures w14:val="none"/>
        </w:rPr>
        <w:t xml:space="preserve"> de somar */</w:t>
      </w:r>
    </w:p>
    <w:p w14:paraId="40004348" w14:textId="77777777" w:rsidR="00B232D4" w:rsidRDefault="00B232D4" w:rsidP="00792E68">
      <w:pPr>
        <w:pBdr>
          <w:top w:val="single" w:sz="4" w:space="1" w:color="auto"/>
          <w:left w:val="single" w:sz="4" w:space="4" w:color="auto"/>
          <w:bottom w:val="single" w:sz="4" w:space="1" w:color="auto"/>
          <w:right w:val="single" w:sz="4" w:space="4" w:color="auto"/>
        </w:pBdr>
      </w:pPr>
    </w:p>
    <w:p w14:paraId="708A7FE7" w14:textId="185F345D" w:rsidR="00624C1E" w:rsidRDefault="00624C1E" w:rsidP="00792E68">
      <w:pPr>
        <w:pBdr>
          <w:top w:val="single" w:sz="4" w:space="1" w:color="auto"/>
          <w:left w:val="single" w:sz="4" w:space="4" w:color="auto"/>
          <w:bottom w:val="single" w:sz="4" w:space="1" w:color="auto"/>
          <w:right w:val="single" w:sz="4" w:space="4" w:color="auto"/>
        </w:pBdr>
      </w:pPr>
      <w:r>
        <w:t>n</w:t>
      </w:r>
      <w:r w:rsidR="00792E68">
        <w:t>o</w:t>
      </w:r>
      <w:r>
        <w:t xml:space="preserve"> exemplo abaixo </w:t>
      </w:r>
      <w:r w:rsidR="00792E68">
        <w:t>serão somadas as</w:t>
      </w:r>
      <w:r>
        <w:t xml:space="preserve"> 2 </w:t>
      </w:r>
      <w:proofErr w:type="spellStart"/>
      <w:r>
        <w:t>variaveis</w:t>
      </w:r>
      <w:proofErr w:type="spellEnd"/>
      <w:r>
        <w:t xml:space="preserve"> </w:t>
      </w:r>
      <w:proofErr w:type="spellStart"/>
      <w:r w:rsidR="00792E68">
        <w:t>ee</w:t>
      </w:r>
      <w:proofErr w:type="spellEnd"/>
      <w:r w:rsidR="00792E68">
        <w:t xml:space="preserve"> </w:t>
      </w:r>
      <w:proofErr w:type="spellStart"/>
      <w:r w:rsidR="00792E68">
        <w:t>sera</w:t>
      </w:r>
      <w:proofErr w:type="spellEnd"/>
      <w:r w:rsidR="00792E68">
        <w:t xml:space="preserve"> mostrada o resultado da soma.</w:t>
      </w:r>
    </w:p>
    <w:p w14:paraId="287870EE" w14:textId="77777777" w:rsidR="00624C1E" w:rsidRPr="00624C1E" w:rsidRDefault="00624C1E" w:rsidP="00792E68">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24C1E">
        <w:rPr>
          <w:rFonts w:ascii="Consolas" w:eastAsia="Times New Roman" w:hAnsi="Consolas" w:cs="Times New Roman"/>
          <w:color w:val="BD93F9"/>
          <w:kern w:val="0"/>
          <w:sz w:val="21"/>
          <w:szCs w:val="21"/>
          <w:lang w:eastAsia="pt-BR"/>
          <w14:ligatures w14:val="none"/>
        </w:rPr>
        <w:t>console</w:t>
      </w:r>
      <w:r w:rsidRPr="00624C1E">
        <w:rPr>
          <w:rFonts w:ascii="Consolas" w:eastAsia="Times New Roman" w:hAnsi="Consolas" w:cs="Times New Roman"/>
          <w:color w:val="F8F8F2"/>
          <w:kern w:val="0"/>
          <w:sz w:val="21"/>
          <w:szCs w:val="21"/>
          <w:lang w:eastAsia="pt-BR"/>
          <w14:ligatures w14:val="none"/>
        </w:rPr>
        <w:t>.</w:t>
      </w:r>
      <w:r w:rsidRPr="00624C1E">
        <w:rPr>
          <w:rFonts w:ascii="Consolas" w:eastAsia="Times New Roman" w:hAnsi="Consolas" w:cs="Times New Roman"/>
          <w:color w:val="50FA7B"/>
          <w:kern w:val="0"/>
          <w:sz w:val="21"/>
          <w:szCs w:val="21"/>
          <w:lang w:eastAsia="pt-BR"/>
          <w14:ligatures w14:val="none"/>
        </w:rPr>
        <w:t>log</w:t>
      </w:r>
      <w:r w:rsidRPr="00624C1E">
        <w:rPr>
          <w:rFonts w:ascii="Consolas" w:eastAsia="Times New Roman" w:hAnsi="Consolas" w:cs="Times New Roman"/>
          <w:color w:val="F8F8F2"/>
          <w:kern w:val="0"/>
          <w:sz w:val="21"/>
          <w:szCs w:val="21"/>
          <w:lang w:eastAsia="pt-BR"/>
          <w14:ligatures w14:val="none"/>
        </w:rPr>
        <w:t xml:space="preserve">(n1 </w:t>
      </w:r>
      <w:r w:rsidRPr="00624C1E">
        <w:rPr>
          <w:rFonts w:ascii="Consolas" w:eastAsia="Times New Roman" w:hAnsi="Consolas" w:cs="Times New Roman"/>
          <w:color w:val="FF79C6"/>
          <w:kern w:val="0"/>
          <w:sz w:val="21"/>
          <w:szCs w:val="21"/>
          <w:lang w:eastAsia="pt-BR"/>
          <w14:ligatures w14:val="none"/>
        </w:rPr>
        <w:t>+</w:t>
      </w:r>
      <w:r w:rsidRPr="00624C1E">
        <w:rPr>
          <w:rFonts w:ascii="Consolas" w:eastAsia="Times New Roman" w:hAnsi="Consolas" w:cs="Times New Roman"/>
          <w:color w:val="F8F8F2"/>
          <w:kern w:val="0"/>
          <w:sz w:val="21"/>
          <w:szCs w:val="21"/>
          <w:lang w:eastAsia="pt-BR"/>
          <w14:ligatures w14:val="none"/>
        </w:rPr>
        <w:t xml:space="preserve"> n2); </w:t>
      </w:r>
      <w:r w:rsidRPr="00624C1E">
        <w:rPr>
          <w:rFonts w:ascii="Consolas" w:eastAsia="Times New Roman" w:hAnsi="Consolas" w:cs="Times New Roman"/>
          <w:color w:val="6272A4"/>
          <w:kern w:val="0"/>
          <w:sz w:val="21"/>
          <w:szCs w:val="21"/>
          <w:lang w:eastAsia="pt-BR"/>
          <w14:ligatures w14:val="none"/>
        </w:rPr>
        <w:t>/*</w:t>
      </w:r>
      <w:proofErr w:type="gramStart"/>
      <w:r w:rsidRPr="00624C1E">
        <w:rPr>
          <w:rFonts w:ascii="Consolas" w:eastAsia="Times New Roman" w:hAnsi="Consolas" w:cs="Times New Roman"/>
          <w:color w:val="6272A4"/>
          <w:kern w:val="0"/>
          <w:sz w:val="21"/>
          <w:szCs w:val="21"/>
          <w:lang w:eastAsia="pt-BR"/>
          <w14:ligatures w14:val="none"/>
        </w:rPr>
        <w:t>Mostra</w:t>
      </w:r>
      <w:proofErr w:type="gramEnd"/>
      <w:r w:rsidRPr="00624C1E">
        <w:rPr>
          <w:rFonts w:ascii="Consolas" w:eastAsia="Times New Roman" w:hAnsi="Consolas" w:cs="Times New Roman"/>
          <w:color w:val="6272A4"/>
          <w:kern w:val="0"/>
          <w:sz w:val="21"/>
          <w:szCs w:val="21"/>
          <w:lang w:eastAsia="pt-BR"/>
          <w14:ligatures w14:val="none"/>
        </w:rPr>
        <w:t xml:space="preserve"> o valor da soma entre n1 e n2 */</w:t>
      </w:r>
    </w:p>
    <w:p w14:paraId="2C2527E6" w14:textId="77777777" w:rsidR="00624C1E" w:rsidRDefault="00624C1E" w:rsidP="00792E68">
      <w:pPr>
        <w:pBdr>
          <w:top w:val="single" w:sz="4" w:space="1" w:color="auto"/>
          <w:left w:val="single" w:sz="4" w:space="4" w:color="auto"/>
          <w:bottom w:val="single" w:sz="4" w:space="1" w:color="auto"/>
          <w:right w:val="single" w:sz="4" w:space="4" w:color="auto"/>
        </w:pBdr>
      </w:pPr>
    </w:p>
    <w:p w14:paraId="4C146B84" w14:textId="23C98E89" w:rsidR="00792E68" w:rsidRDefault="00792E68" w:rsidP="00792E68">
      <w:pPr>
        <w:pBdr>
          <w:top w:val="single" w:sz="4" w:space="1" w:color="auto"/>
          <w:left w:val="single" w:sz="4" w:space="4" w:color="auto"/>
          <w:bottom w:val="single" w:sz="4" w:space="1" w:color="auto"/>
          <w:right w:val="single" w:sz="4" w:space="4" w:color="auto"/>
        </w:pBdr>
      </w:pPr>
      <w:r>
        <w:t xml:space="preserve">Neste exemplo abaixo invés de fazer uma soma eremos na verdade uma concatenação oque </w:t>
      </w:r>
      <w:proofErr w:type="spellStart"/>
      <w:r>
        <w:t>sera</w:t>
      </w:r>
      <w:proofErr w:type="spellEnd"/>
      <w:r>
        <w:t xml:space="preserve"> mostrada vai ser “10 </w:t>
      </w:r>
      <w:proofErr w:type="spellStart"/>
      <w:r>
        <w:t>vs</w:t>
      </w:r>
      <w:proofErr w:type="spellEnd"/>
      <w:r>
        <w:t xml:space="preserve"> 20”.</w:t>
      </w:r>
    </w:p>
    <w:p w14:paraId="4708B3A5" w14:textId="27771FAA" w:rsidR="00792E68" w:rsidRPr="00624C1E" w:rsidRDefault="00792E68" w:rsidP="00792E68">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24C1E">
        <w:rPr>
          <w:rFonts w:ascii="Consolas" w:eastAsia="Times New Roman" w:hAnsi="Consolas" w:cs="Times New Roman"/>
          <w:color w:val="BD93F9"/>
          <w:kern w:val="0"/>
          <w:sz w:val="21"/>
          <w:szCs w:val="21"/>
          <w:lang w:eastAsia="pt-BR"/>
          <w14:ligatures w14:val="none"/>
        </w:rPr>
        <w:t>console</w:t>
      </w:r>
      <w:r w:rsidRPr="00624C1E">
        <w:rPr>
          <w:rFonts w:ascii="Consolas" w:eastAsia="Times New Roman" w:hAnsi="Consolas" w:cs="Times New Roman"/>
          <w:color w:val="F8F8F2"/>
          <w:kern w:val="0"/>
          <w:sz w:val="21"/>
          <w:szCs w:val="21"/>
          <w:lang w:eastAsia="pt-BR"/>
          <w14:ligatures w14:val="none"/>
        </w:rPr>
        <w:t>.</w:t>
      </w:r>
      <w:r w:rsidRPr="00624C1E">
        <w:rPr>
          <w:rFonts w:ascii="Consolas" w:eastAsia="Times New Roman" w:hAnsi="Consolas" w:cs="Times New Roman"/>
          <w:color w:val="50FA7B"/>
          <w:kern w:val="0"/>
          <w:sz w:val="21"/>
          <w:szCs w:val="21"/>
          <w:lang w:eastAsia="pt-BR"/>
          <w14:ligatures w14:val="none"/>
        </w:rPr>
        <w:t>log</w:t>
      </w:r>
      <w:r w:rsidRPr="00624C1E">
        <w:rPr>
          <w:rFonts w:ascii="Consolas" w:eastAsia="Times New Roman" w:hAnsi="Consolas" w:cs="Times New Roman"/>
          <w:color w:val="F8F8F2"/>
          <w:kern w:val="0"/>
          <w:sz w:val="21"/>
          <w:szCs w:val="21"/>
          <w:lang w:eastAsia="pt-BR"/>
          <w14:ligatures w14:val="none"/>
        </w:rPr>
        <w:t xml:space="preserve">(n1 </w:t>
      </w:r>
      <w:r w:rsidRPr="00624C1E">
        <w:rPr>
          <w:rFonts w:ascii="Consolas" w:eastAsia="Times New Roman" w:hAnsi="Consolas" w:cs="Times New Roman"/>
          <w:color w:val="FF79C6"/>
          <w:kern w:val="0"/>
          <w:sz w:val="21"/>
          <w:szCs w:val="21"/>
          <w:lang w:eastAsia="pt-BR"/>
          <w14:ligatures w14:val="none"/>
        </w:rPr>
        <w:t>+</w:t>
      </w:r>
      <w:r w:rsidRPr="00624C1E">
        <w:rPr>
          <w:rFonts w:ascii="Consolas" w:eastAsia="Times New Roman" w:hAnsi="Consolas" w:cs="Times New Roman"/>
          <w:color w:val="F8F8F2"/>
          <w:kern w:val="0"/>
          <w:sz w:val="21"/>
          <w:szCs w:val="21"/>
          <w:lang w:eastAsia="pt-BR"/>
          <w14:ligatures w14:val="none"/>
        </w:rPr>
        <w:t xml:space="preserve"> </w:t>
      </w:r>
      <w:r w:rsidRPr="00624C1E">
        <w:rPr>
          <w:rFonts w:ascii="Consolas" w:eastAsia="Times New Roman" w:hAnsi="Consolas" w:cs="Times New Roman"/>
          <w:color w:val="E9F284"/>
          <w:kern w:val="0"/>
          <w:sz w:val="21"/>
          <w:szCs w:val="21"/>
          <w:lang w:eastAsia="pt-BR"/>
          <w14:ligatures w14:val="none"/>
        </w:rPr>
        <w:t>"</w:t>
      </w:r>
      <w:proofErr w:type="spellStart"/>
      <w:r>
        <w:rPr>
          <w:rFonts w:ascii="Consolas" w:eastAsia="Times New Roman" w:hAnsi="Consolas" w:cs="Times New Roman"/>
          <w:color w:val="E9F284"/>
          <w:kern w:val="0"/>
          <w:sz w:val="21"/>
          <w:szCs w:val="21"/>
          <w:lang w:eastAsia="pt-BR"/>
          <w14:ligatures w14:val="none"/>
        </w:rPr>
        <w:t>vs</w:t>
      </w:r>
      <w:proofErr w:type="spellEnd"/>
      <w:r w:rsidRPr="00624C1E">
        <w:rPr>
          <w:rFonts w:ascii="Consolas" w:eastAsia="Times New Roman" w:hAnsi="Consolas" w:cs="Times New Roman"/>
          <w:color w:val="E9F284"/>
          <w:kern w:val="0"/>
          <w:sz w:val="21"/>
          <w:szCs w:val="21"/>
          <w:lang w:eastAsia="pt-BR"/>
          <w14:ligatures w14:val="none"/>
        </w:rPr>
        <w:t>"</w:t>
      </w:r>
      <w:r w:rsidRPr="00624C1E">
        <w:rPr>
          <w:rFonts w:ascii="Consolas" w:eastAsia="Times New Roman" w:hAnsi="Consolas" w:cs="Times New Roman"/>
          <w:color w:val="F8F8F2"/>
          <w:kern w:val="0"/>
          <w:sz w:val="21"/>
          <w:szCs w:val="21"/>
          <w:lang w:eastAsia="pt-BR"/>
          <w14:ligatures w14:val="none"/>
        </w:rPr>
        <w:t xml:space="preserve"> </w:t>
      </w:r>
      <w:r w:rsidRPr="00624C1E">
        <w:rPr>
          <w:rFonts w:ascii="Consolas" w:eastAsia="Times New Roman" w:hAnsi="Consolas" w:cs="Times New Roman"/>
          <w:color w:val="FF79C6"/>
          <w:kern w:val="0"/>
          <w:sz w:val="21"/>
          <w:szCs w:val="21"/>
          <w:lang w:eastAsia="pt-BR"/>
          <w14:ligatures w14:val="none"/>
        </w:rPr>
        <w:t>+</w:t>
      </w:r>
      <w:r w:rsidRPr="00624C1E">
        <w:rPr>
          <w:rFonts w:ascii="Consolas" w:eastAsia="Times New Roman" w:hAnsi="Consolas" w:cs="Times New Roman"/>
          <w:color w:val="F8F8F2"/>
          <w:kern w:val="0"/>
          <w:sz w:val="21"/>
          <w:szCs w:val="21"/>
          <w:lang w:eastAsia="pt-BR"/>
          <w14:ligatures w14:val="none"/>
        </w:rPr>
        <w:t xml:space="preserve"> n2); </w:t>
      </w:r>
      <w:r w:rsidRPr="00624C1E">
        <w:rPr>
          <w:rFonts w:ascii="Consolas" w:eastAsia="Times New Roman" w:hAnsi="Consolas" w:cs="Times New Roman"/>
          <w:color w:val="6272A4"/>
          <w:kern w:val="0"/>
          <w:sz w:val="21"/>
          <w:szCs w:val="21"/>
          <w:lang w:eastAsia="pt-BR"/>
          <w14:ligatures w14:val="none"/>
        </w:rPr>
        <w:t xml:space="preserve">/* </w:t>
      </w:r>
      <w:proofErr w:type="gramStart"/>
      <w:r w:rsidRPr="00624C1E">
        <w:rPr>
          <w:rFonts w:ascii="Consolas" w:eastAsia="Times New Roman" w:hAnsi="Consolas" w:cs="Times New Roman"/>
          <w:color w:val="6272A4"/>
          <w:kern w:val="0"/>
          <w:sz w:val="21"/>
          <w:szCs w:val="21"/>
          <w:lang w:eastAsia="pt-BR"/>
          <w14:ligatures w14:val="none"/>
        </w:rPr>
        <w:t>Faz</w:t>
      </w:r>
      <w:proofErr w:type="gramEnd"/>
      <w:r w:rsidRPr="00624C1E">
        <w:rPr>
          <w:rFonts w:ascii="Consolas" w:eastAsia="Times New Roman" w:hAnsi="Consolas" w:cs="Times New Roman"/>
          <w:color w:val="6272A4"/>
          <w:kern w:val="0"/>
          <w:sz w:val="21"/>
          <w:szCs w:val="21"/>
          <w:lang w:eastAsia="pt-BR"/>
          <w14:ligatures w14:val="none"/>
        </w:rPr>
        <w:t xml:space="preserve"> uma </w:t>
      </w:r>
      <w:proofErr w:type="spellStart"/>
      <w:r w:rsidRPr="00624C1E">
        <w:rPr>
          <w:rFonts w:ascii="Consolas" w:eastAsia="Times New Roman" w:hAnsi="Consolas" w:cs="Times New Roman"/>
          <w:color w:val="6272A4"/>
          <w:kern w:val="0"/>
          <w:sz w:val="21"/>
          <w:szCs w:val="21"/>
          <w:lang w:eastAsia="pt-BR"/>
          <w14:ligatures w14:val="none"/>
        </w:rPr>
        <w:t>concatenção</w:t>
      </w:r>
      <w:proofErr w:type="spellEnd"/>
      <w:r w:rsidRPr="00624C1E">
        <w:rPr>
          <w:rFonts w:ascii="Consolas" w:eastAsia="Times New Roman" w:hAnsi="Consolas" w:cs="Times New Roman"/>
          <w:color w:val="6272A4"/>
          <w:kern w:val="0"/>
          <w:sz w:val="21"/>
          <w:szCs w:val="21"/>
          <w:lang w:eastAsia="pt-BR"/>
          <w14:ligatures w14:val="none"/>
        </w:rPr>
        <w:t xml:space="preserve"> </w:t>
      </w:r>
      <w:proofErr w:type="spellStart"/>
      <w:r w:rsidRPr="00624C1E">
        <w:rPr>
          <w:rFonts w:ascii="Consolas" w:eastAsia="Times New Roman" w:hAnsi="Consolas" w:cs="Times New Roman"/>
          <w:color w:val="6272A4"/>
          <w:kern w:val="0"/>
          <w:sz w:val="21"/>
          <w:szCs w:val="21"/>
          <w:lang w:eastAsia="pt-BR"/>
          <w14:ligatures w14:val="none"/>
        </w:rPr>
        <w:t>inves</w:t>
      </w:r>
      <w:proofErr w:type="spellEnd"/>
      <w:r w:rsidRPr="00624C1E">
        <w:rPr>
          <w:rFonts w:ascii="Consolas" w:eastAsia="Times New Roman" w:hAnsi="Consolas" w:cs="Times New Roman"/>
          <w:color w:val="6272A4"/>
          <w:kern w:val="0"/>
          <w:sz w:val="21"/>
          <w:szCs w:val="21"/>
          <w:lang w:eastAsia="pt-BR"/>
          <w14:ligatures w14:val="none"/>
        </w:rPr>
        <w:t xml:space="preserve"> de somar */</w:t>
      </w:r>
    </w:p>
    <w:p w14:paraId="0F443743" w14:textId="066DD3A6" w:rsidR="00792E68" w:rsidRDefault="00792E68" w:rsidP="00825239">
      <w:r>
        <w:t>.</w:t>
      </w:r>
    </w:p>
    <w:p w14:paraId="76F13585" w14:textId="77777777" w:rsidR="003A2F76" w:rsidRDefault="003A2F76" w:rsidP="003A2F76">
      <w:pPr>
        <w:pStyle w:val="Ttulo1"/>
        <w:shd w:val="clear" w:color="auto" w:fill="0F0F0F"/>
        <w:spacing w:before="0" w:beforeAutospacing="0" w:after="0" w:afterAutospacing="0"/>
        <w:rPr>
          <w:rFonts w:ascii="Roboto" w:hAnsi="Roboto"/>
          <w:color w:val="F1F1F1"/>
        </w:rPr>
      </w:pPr>
      <w:r>
        <w:rPr>
          <w:rFonts w:ascii="Roboto" w:hAnsi="Roboto"/>
          <w:color w:val="F1F1F1"/>
        </w:rPr>
        <w:t>Aprendendo sobre operador ternário - Curso de Javascript Moderno - Aula 10</w:t>
      </w:r>
    </w:p>
    <w:p w14:paraId="175796D8" w14:textId="77777777" w:rsidR="00792E68" w:rsidRDefault="00792E68" w:rsidP="00825239"/>
    <w:p w14:paraId="1F6D6EC6" w14:textId="0AECB9D1" w:rsidR="00792E68" w:rsidRDefault="007F0FEF" w:rsidP="00825239">
      <w:r>
        <w:t xml:space="preserve">E uma forma de reduzir ou </w:t>
      </w:r>
      <w:proofErr w:type="spellStart"/>
      <w:r>
        <w:t>sumplificar</w:t>
      </w:r>
      <w:proofErr w:type="spellEnd"/>
      <w:r>
        <w:t xml:space="preserve"> uma operação  com uma condicional, podemos utilizar operadores relacionais e </w:t>
      </w:r>
      <w:proofErr w:type="spellStart"/>
      <w:r>
        <w:t>operadors</w:t>
      </w:r>
      <w:proofErr w:type="spellEnd"/>
      <w:r>
        <w:t xml:space="preserve"> lógicos para mostrar esse resultado de uma forma melhor do que true e false.</w:t>
      </w:r>
    </w:p>
    <w:p w14:paraId="1D2B53CB" w14:textId="5F4D7874" w:rsidR="008274C2" w:rsidRPr="008274C2" w:rsidRDefault="008274C2" w:rsidP="008274C2">
      <w:pPr>
        <w:pStyle w:val="Ttulo2"/>
        <w:rPr>
          <w:b/>
          <w:bCs/>
        </w:rPr>
      </w:pPr>
      <w:r w:rsidRPr="008274C2">
        <w:rPr>
          <w:b/>
          <w:bCs/>
        </w:rPr>
        <w:t>Condicional</w:t>
      </w:r>
    </w:p>
    <w:p w14:paraId="50C16E4D" w14:textId="77777777" w:rsidR="008A3C15" w:rsidRPr="00CE3A06" w:rsidRDefault="008A3C15" w:rsidP="008A3C15">
      <w:pPr>
        <w:shd w:val="clear" w:color="auto" w:fill="282A36"/>
        <w:spacing w:after="0" w:line="285" w:lineRule="atLeast"/>
        <w:rPr>
          <w:rFonts w:ascii="Consolas" w:eastAsia="Times New Roman" w:hAnsi="Consolas" w:cs="Times New Roman"/>
          <w:color w:val="F8F8F2"/>
          <w:kern w:val="0"/>
          <w:sz w:val="21"/>
          <w:szCs w:val="21"/>
          <w:lang w:eastAsia="pt-BR"/>
          <w14:ligatures w14:val="none"/>
          <w:rPrChange w:id="263" w:author="Jonatas Nunespf" w:date="2024-04-04T22:33:00Z" w16du:dateUtc="2024-04-05T01:33:00Z">
            <w:rPr>
              <w:rFonts w:ascii="Consolas" w:eastAsia="Times New Roman" w:hAnsi="Consolas" w:cs="Times New Roman"/>
              <w:color w:val="F8F8F2"/>
              <w:kern w:val="0"/>
              <w:sz w:val="21"/>
              <w:szCs w:val="21"/>
              <w:lang w:val="en-US" w:eastAsia="pt-BR"/>
              <w14:ligatures w14:val="none"/>
            </w:rPr>
          </w:rPrChange>
        </w:rPr>
      </w:pPr>
      <w:r w:rsidRPr="00CE3A06">
        <w:rPr>
          <w:rFonts w:ascii="Consolas" w:eastAsia="Times New Roman" w:hAnsi="Consolas" w:cs="Times New Roman"/>
          <w:color w:val="FF79C6"/>
          <w:kern w:val="0"/>
          <w:sz w:val="21"/>
          <w:szCs w:val="21"/>
          <w:lang w:eastAsia="pt-BR"/>
          <w14:ligatures w14:val="none"/>
          <w:rPrChange w:id="264" w:author="Jonatas Nunespf" w:date="2024-04-04T22:33:00Z" w16du:dateUtc="2024-04-05T01:33:00Z">
            <w:rPr>
              <w:rFonts w:ascii="Consolas" w:eastAsia="Times New Roman" w:hAnsi="Consolas" w:cs="Times New Roman"/>
              <w:color w:val="FF79C6"/>
              <w:kern w:val="0"/>
              <w:sz w:val="21"/>
              <w:szCs w:val="21"/>
              <w:lang w:val="en-US" w:eastAsia="pt-BR"/>
              <w14:ligatures w14:val="none"/>
            </w:rPr>
          </w:rPrChange>
        </w:rPr>
        <w:t>let</w:t>
      </w:r>
      <w:r w:rsidRPr="00CE3A06">
        <w:rPr>
          <w:rFonts w:ascii="Consolas" w:eastAsia="Times New Roman" w:hAnsi="Consolas" w:cs="Times New Roman"/>
          <w:color w:val="F8F8F2"/>
          <w:kern w:val="0"/>
          <w:sz w:val="21"/>
          <w:szCs w:val="21"/>
          <w:lang w:eastAsia="pt-BR"/>
          <w14:ligatures w14:val="none"/>
          <w:rPrChange w:id="265" w:author="Jonatas Nunespf" w:date="2024-04-04T22:33:00Z" w16du:dateUtc="2024-04-05T01:33:00Z">
            <w:rPr>
              <w:rFonts w:ascii="Consolas" w:eastAsia="Times New Roman" w:hAnsi="Consolas" w:cs="Times New Roman"/>
              <w:color w:val="F8F8F2"/>
              <w:kern w:val="0"/>
              <w:sz w:val="21"/>
              <w:szCs w:val="21"/>
              <w:lang w:val="en-US" w:eastAsia="pt-BR"/>
              <w14:ligatures w14:val="none"/>
            </w:rPr>
          </w:rPrChange>
        </w:rPr>
        <w:t xml:space="preserve"> num</w:t>
      </w:r>
      <w:r w:rsidRPr="00CE3A06">
        <w:rPr>
          <w:rFonts w:ascii="Consolas" w:eastAsia="Times New Roman" w:hAnsi="Consolas" w:cs="Times New Roman"/>
          <w:color w:val="FF79C6"/>
          <w:kern w:val="0"/>
          <w:sz w:val="21"/>
          <w:szCs w:val="21"/>
          <w:lang w:eastAsia="pt-BR"/>
          <w14:ligatures w14:val="none"/>
          <w:rPrChange w:id="266" w:author="Jonatas Nunespf" w:date="2024-04-04T22:33:00Z" w16du:dateUtc="2024-04-05T01:33:00Z">
            <w:rPr>
              <w:rFonts w:ascii="Consolas" w:eastAsia="Times New Roman" w:hAnsi="Consolas" w:cs="Times New Roman"/>
              <w:color w:val="FF79C6"/>
              <w:kern w:val="0"/>
              <w:sz w:val="21"/>
              <w:szCs w:val="21"/>
              <w:lang w:val="en-US" w:eastAsia="pt-BR"/>
              <w14:ligatures w14:val="none"/>
            </w:rPr>
          </w:rPrChange>
        </w:rPr>
        <w:t>=</w:t>
      </w:r>
      <w:r w:rsidRPr="00CE3A06">
        <w:rPr>
          <w:rFonts w:ascii="Consolas" w:eastAsia="Times New Roman" w:hAnsi="Consolas" w:cs="Times New Roman"/>
          <w:color w:val="BD93F9"/>
          <w:kern w:val="0"/>
          <w:sz w:val="21"/>
          <w:szCs w:val="21"/>
          <w:lang w:eastAsia="pt-BR"/>
          <w14:ligatures w14:val="none"/>
          <w:rPrChange w:id="267" w:author="Jonatas Nunespf" w:date="2024-04-04T22:33:00Z" w16du:dateUtc="2024-04-05T01:33:00Z">
            <w:rPr>
              <w:rFonts w:ascii="Consolas" w:eastAsia="Times New Roman" w:hAnsi="Consolas" w:cs="Times New Roman"/>
              <w:color w:val="BD93F9"/>
              <w:kern w:val="0"/>
              <w:sz w:val="21"/>
              <w:szCs w:val="21"/>
              <w:lang w:val="en-US" w:eastAsia="pt-BR"/>
              <w14:ligatures w14:val="none"/>
            </w:rPr>
          </w:rPrChange>
        </w:rPr>
        <w:t>11</w:t>
      </w:r>
    </w:p>
    <w:p w14:paraId="27B159F7" w14:textId="77777777" w:rsidR="008A3C15" w:rsidRPr="00CE3A06" w:rsidRDefault="008A3C15" w:rsidP="008A3C15">
      <w:pPr>
        <w:shd w:val="clear" w:color="auto" w:fill="282A36"/>
        <w:spacing w:after="0" w:line="285" w:lineRule="atLeast"/>
        <w:rPr>
          <w:rFonts w:ascii="Consolas" w:eastAsia="Times New Roman" w:hAnsi="Consolas" w:cs="Times New Roman"/>
          <w:color w:val="F8F8F2"/>
          <w:kern w:val="0"/>
          <w:sz w:val="21"/>
          <w:szCs w:val="21"/>
          <w:lang w:eastAsia="pt-BR"/>
          <w14:ligatures w14:val="none"/>
          <w:rPrChange w:id="268" w:author="Jonatas Nunespf" w:date="2024-04-04T22:33:00Z" w16du:dateUtc="2024-04-05T01:33:00Z">
            <w:rPr>
              <w:rFonts w:ascii="Consolas" w:eastAsia="Times New Roman" w:hAnsi="Consolas" w:cs="Times New Roman"/>
              <w:color w:val="F8F8F2"/>
              <w:kern w:val="0"/>
              <w:sz w:val="21"/>
              <w:szCs w:val="21"/>
              <w:lang w:val="en-US" w:eastAsia="pt-BR"/>
              <w14:ligatures w14:val="none"/>
            </w:rPr>
          </w:rPrChange>
        </w:rPr>
      </w:pPr>
      <w:r w:rsidRPr="00CE3A06">
        <w:rPr>
          <w:rFonts w:ascii="Consolas" w:eastAsia="Times New Roman" w:hAnsi="Consolas" w:cs="Times New Roman"/>
          <w:color w:val="FF79C6"/>
          <w:kern w:val="0"/>
          <w:sz w:val="21"/>
          <w:szCs w:val="21"/>
          <w:lang w:eastAsia="pt-BR"/>
          <w14:ligatures w14:val="none"/>
          <w:rPrChange w:id="269" w:author="Jonatas Nunespf" w:date="2024-04-04T22:33:00Z" w16du:dateUtc="2024-04-05T01:33:00Z">
            <w:rPr>
              <w:rFonts w:ascii="Consolas" w:eastAsia="Times New Roman" w:hAnsi="Consolas" w:cs="Times New Roman"/>
              <w:color w:val="FF79C6"/>
              <w:kern w:val="0"/>
              <w:sz w:val="21"/>
              <w:szCs w:val="21"/>
              <w:lang w:val="en-US" w:eastAsia="pt-BR"/>
              <w14:ligatures w14:val="none"/>
            </w:rPr>
          </w:rPrChange>
        </w:rPr>
        <w:t>let</w:t>
      </w:r>
      <w:r w:rsidRPr="00CE3A06">
        <w:rPr>
          <w:rFonts w:ascii="Consolas" w:eastAsia="Times New Roman" w:hAnsi="Consolas" w:cs="Times New Roman"/>
          <w:color w:val="F8F8F2"/>
          <w:kern w:val="0"/>
          <w:sz w:val="21"/>
          <w:szCs w:val="21"/>
          <w:lang w:eastAsia="pt-BR"/>
          <w14:ligatures w14:val="none"/>
          <w:rPrChange w:id="270" w:author="Jonatas Nunespf" w:date="2024-04-04T22:33:00Z" w16du:dateUtc="2024-04-05T01:33:00Z">
            <w:rPr>
              <w:rFonts w:ascii="Consolas" w:eastAsia="Times New Roman" w:hAnsi="Consolas" w:cs="Times New Roman"/>
              <w:color w:val="F8F8F2"/>
              <w:kern w:val="0"/>
              <w:sz w:val="21"/>
              <w:szCs w:val="21"/>
              <w:lang w:val="en-US" w:eastAsia="pt-BR"/>
              <w14:ligatures w14:val="none"/>
            </w:rPr>
          </w:rPrChange>
        </w:rPr>
        <w:t xml:space="preserve"> res</w:t>
      </w:r>
      <w:r w:rsidRPr="00CE3A06">
        <w:rPr>
          <w:rFonts w:ascii="Consolas" w:eastAsia="Times New Roman" w:hAnsi="Consolas" w:cs="Times New Roman"/>
          <w:color w:val="FF79C6"/>
          <w:kern w:val="0"/>
          <w:sz w:val="21"/>
          <w:szCs w:val="21"/>
          <w:lang w:eastAsia="pt-BR"/>
          <w14:ligatures w14:val="none"/>
          <w:rPrChange w:id="271" w:author="Jonatas Nunespf" w:date="2024-04-04T22:33:00Z" w16du:dateUtc="2024-04-05T01:33:00Z">
            <w:rPr>
              <w:rFonts w:ascii="Consolas" w:eastAsia="Times New Roman" w:hAnsi="Consolas" w:cs="Times New Roman"/>
              <w:color w:val="FF79C6"/>
              <w:kern w:val="0"/>
              <w:sz w:val="21"/>
              <w:szCs w:val="21"/>
              <w:lang w:val="en-US" w:eastAsia="pt-BR"/>
              <w14:ligatures w14:val="none"/>
            </w:rPr>
          </w:rPrChange>
        </w:rPr>
        <w:t>=</w:t>
      </w:r>
      <w:r w:rsidRPr="00CE3A06">
        <w:rPr>
          <w:rFonts w:ascii="Consolas" w:eastAsia="Times New Roman" w:hAnsi="Consolas" w:cs="Times New Roman"/>
          <w:color w:val="F8F8F2"/>
          <w:kern w:val="0"/>
          <w:sz w:val="21"/>
          <w:szCs w:val="21"/>
          <w:lang w:eastAsia="pt-BR"/>
          <w14:ligatures w14:val="none"/>
          <w:rPrChange w:id="272" w:author="Jonatas Nunespf" w:date="2024-04-04T22:33:00Z" w16du:dateUtc="2024-04-05T01:33:00Z">
            <w:rPr>
              <w:rFonts w:ascii="Consolas" w:eastAsia="Times New Roman" w:hAnsi="Consolas" w:cs="Times New Roman"/>
              <w:color w:val="F8F8F2"/>
              <w:kern w:val="0"/>
              <w:sz w:val="21"/>
              <w:szCs w:val="21"/>
              <w:lang w:val="en-US" w:eastAsia="pt-BR"/>
              <w14:ligatures w14:val="none"/>
            </w:rPr>
          </w:rPrChange>
        </w:rPr>
        <w:t>num</w:t>
      </w:r>
      <w:r w:rsidRPr="00CE3A06">
        <w:rPr>
          <w:rFonts w:ascii="Consolas" w:eastAsia="Times New Roman" w:hAnsi="Consolas" w:cs="Times New Roman"/>
          <w:color w:val="FF79C6"/>
          <w:kern w:val="0"/>
          <w:sz w:val="21"/>
          <w:szCs w:val="21"/>
          <w:lang w:eastAsia="pt-BR"/>
          <w14:ligatures w14:val="none"/>
          <w:rPrChange w:id="273" w:author="Jonatas Nunespf" w:date="2024-04-04T22:33:00Z" w16du:dateUtc="2024-04-05T01:33:00Z">
            <w:rPr>
              <w:rFonts w:ascii="Consolas" w:eastAsia="Times New Roman" w:hAnsi="Consolas" w:cs="Times New Roman"/>
              <w:color w:val="FF79C6"/>
              <w:kern w:val="0"/>
              <w:sz w:val="21"/>
              <w:szCs w:val="21"/>
              <w:lang w:val="en-US" w:eastAsia="pt-BR"/>
              <w14:ligatures w14:val="none"/>
            </w:rPr>
          </w:rPrChange>
        </w:rPr>
        <w:t>%</w:t>
      </w:r>
      <w:r w:rsidRPr="00CE3A06">
        <w:rPr>
          <w:rFonts w:ascii="Consolas" w:eastAsia="Times New Roman" w:hAnsi="Consolas" w:cs="Times New Roman"/>
          <w:color w:val="BD93F9"/>
          <w:kern w:val="0"/>
          <w:sz w:val="21"/>
          <w:szCs w:val="21"/>
          <w:lang w:eastAsia="pt-BR"/>
          <w14:ligatures w14:val="none"/>
          <w:rPrChange w:id="274" w:author="Jonatas Nunespf" w:date="2024-04-04T22:33:00Z" w16du:dateUtc="2024-04-05T01:33:00Z">
            <w:rPr>
              <w:rFonts w:ascii="Consolas" w:eastAsia="Times New Roman" w:hAnsi="Consolas" w:cs="Times New Roman"/>
              <w:color w:val="BD93F9"/>
              <w:kern w:val="0"/>
              <w:sz w:val="21"/>
              <w:szCs w:val="21"/>
              <w:lang w:val="en-US" w:eastAsia="pt-BR"/>
              <w14:ligatures w14:val="none"/>
            </w:rPr>
          </w:rPrChange>
        </w:rPr>
        <w:t>2</w:t>
      </w:r>
    </w:p>
    <w:p w14:paraId="59D511F9" w14:textId="77777777" w:rsidR="008A3C15" w:rsidRPr="00B2300A" w:rsidRDefault="008A3C15" w:rsidP="008A3C15">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B2300A">
        <w:rPr>
          <w:rFonts w:ascii="Consolas" w:eastAsia="Times New Roman" w:hAnsi="Consolas" w:cs="Times New Roman"/>
          <w:color w:val="FF79C6"/>
          <w:kern w:val="0"/>
          <w:sz w:val="21"/>
          <w:szCs w:val="21"/>
          <w:lang w:val="en-US" w:eastAsia="pt-BR"/>
          <w14:ligatures w14:val="none"/>
        </w:rPr>
        <w:t>if</w:t>
      </w:r>
      <w:r w:rsidRPr="00B2300A">
        <w:rPr>
          <w:rFonts w:ascii="Consolas" w:eastAsia="Times New Roman" w:hAnsi="Consolas" w:cs="Times New Roman"/>
          <w:color w:val="F8F8F2"/>
          <w:kern w:val="0"/>
          <w:sz w:val="21"/>
          <w:szCs w:val="21"/>
          <w:lang w:val="en-US" w:eastAsia="pt-BR"/>
          <w14:ligatures w14:val="none"/>
        </w:rPr>
        <w:t>(res</w:t>
      </w:r>
      <w:r w:rsidRPr="00B2300A">
        <w:rPr>
          <w:rFonts w:ascii="Consolas" w:eastAsia="Times New Roman" w:hAnsi="Consolas" w:cs="Times New Roman"/>
          <w:color w:val="FF79C6"/>
          <w:kern w:val="0"/>
          <w:sz w:val="21"/>
          <w:szCs w:val="21"/>
          <w:lang w:val="en-US" w:eastAsia="pt-BR"/>
          <w14:ligatures w14:val="none"/>
        </w:rPr>
        <w:t>==</w:t>
      </w:r>
      <w:proofErr w:type="gramStart"/>
      <w:r w:rsidRPr="00B2300A">
        <w:rPr>
          <w:rFonts w:ascii="Consolas" w:eastAsia="Times New Roman" w:hAnsi="Consolas" w:cs="Times New Roman"/>
          <w:color w:val="BD93F9"/>
          <w:kern w:val="0"/>
          <w:sz w:val="21"/>
          <w:szCs w:val="21"/>
          <w:lang w:val="en-US" w:eastAsia="pt-BR"/>
          <w14:ligatures w14:val="none"/>
        </w:rPr>
        <w:t>0</w:t>
      </w:r>
      <w:r w:rsidRPr="00B2300A">
        <w:rPr>
          <w:rFonts w:ascii="Consolas" w:eastAsia="Times New Roman" w:hAnsi="Consolas" w:cs="Times New Roman"/>
          <w:color w:val="F8F8F2"/>
          <w:kern w:val="0"/>
          <w:sz w:val="21"/>
          <w:szCs w:val="21"/>
          <w:lang w:val="en-US" w:eastAsia="pt-BR"/>
          <w14:ligatures w14:val="none"/>
        </w:rPr>
        <w:t>){</w:t>
      </w:r>
      <w:proofErr w:type="gramEnd"/>
    </w:p>
    <w:p w14:paraId="5E1F74F7" w14:textId="77777777" w:rsidR="008A3C15" w:rsidRPr="00B2300A" w:rsidRDefault="008A3C15" w:rsidP="008A3C15">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Change w:id="275" w:author="Jonatas Nunespf" w:date="2024-04-06T00:41:00Z" w16du:dateUtc="2024-04-06T03:41:00Z">
            <w:rPr>
              <w:rFonts w:ascii="Consolas" w:eastAsia="Times New Roman" w:hAnsi="Consolas" w:cs="Times New Roman"/>
              <w:color w:val="F8F8F2"/>
              <w:kern w:val="0"/>
              <w:sz w:val="21"/>
              <w:szCs w:val="21"/>
              <w:lang w:eastAsia="pt-BR"/>
              <w14:ligatures w14:val="none"/>
            </w:rPr>
          </w:rPrChange>
        </w:rPr>
      </w:pPr>
      <w:r w:rsidRPr="00B2300A">
        <w:rPr>
          <w:rFonts w:ascii="Consolas" w:eastAsia="Times New Roman" w:hAnsi="Consolas" w:cs="Times New Roman"/>
          <w:color w:val="F8F8F2"/>
          <w:kern w:val="0"/>
          <w:sz w:val="21"/>
          <w:szCs w:val="21"/>
          <w:lang w:val="en-US" w:eastAsia="pt-BR"/>
          <w14:ligatures w14:val="none"/>
        </w:rPr>
        <w:t xml:space="preserve">    </w:t>
      </w:r>
      <w:r w:rsidRPr="00B2300A">
        <w:rPr>
          <w:rFonts w:ascii="Consolas" w:eastAsia="Times New Roman" w:hAnsi="Consolas" w:cs="Times New Roman"/>
          <w:color w:val="BD93F9"/>
          <w:kern w:val="0"/>
          <w:sz w:val="21"/>
          <w:szCs w:val="21"/>
          <w:lang w:val="en-US" w:eastAsia="pt-BR"/>
          <w14:ligatures w14:val="none"/>
          <w:rPrChange w:id="276" w:author="Jonatas Nunespf" w:date="2024-04-06T00:41:00Z" w16du:dateUtc="2024-04-06T03:41:00Z">
            <w:rPr>
              <w:rFonts w:ascii="Consolas" w:eastAsia="Times New Roman" w:hAnsi="Consolas" w:cs="Times New Roman"/>
              <w:color w:val="BD93F9"/>
              <w:kern w:val="0"/>
              <w:sz w:val="21"/>
              <w:szCs w:val="21"/>
              <w:lang w:eastAsia="pt-BR"/>
              <w14:ligatures w14:val="none"/>
            </w:rPr>
          </w:rPrChange>
        </w:rPr>
        <w:t>console</w:t>
      </w:r>
      <w:r w:rsidRPr="00B2300A">
        <w:rPr>
          <w:rFonts w:ascii="Consolas" w:eastAsia="Times New Roman" w:hAnsi="Consolas" w:cs="Times New Roman"/>
          <w:color w:val="F8F8F2"/>
          <w:kern w:val="0"/>
          <w:sz w:val="21"/>
          <w:szCs w:val="21"/>
          <w:lang w:val="en-US" w:eastAsia="pt-BR"/>
          <w14:ligatures w14:val="none"/>
          <w:rPrChange w:id="277" w:author="Jonatas Nunespf" w:date="2024-04-06T00:41:00Z" w16du:dateUtc="2024-04-06T03:41:00Z">
            <w:rPr>
              <w:rFonts w:ascii="Consolas" w:eastAsia="Times New Roman" w:hAnsi="Consolas" w:cs="Times New Roman"/>
              <w:color w:val="F8F8F2"/>
              <w:kern w:val="0"/>
              <w:sz w:val="21"/>
              <w:szCs w:val="21"/>
              <w:lang w:eastAsia="pt-BR"/>
              <w14:ligatures w14:val="none"/>
            </w:rPr>
          </w:rPrChange>
        </w:rPr>
        <w:t>.</w:t>
      </w:r>
      <w:r w:rsidRPr="00B2300A">
        <w:rPr>
          <w:rFonts w:ascii="Consolas" w:eastAsia="Times New Roman" w:hAnsi="Consolas" w:cs="Times New Roman"/>
          <w:color w:val="50FA7B"/>
          <w:kern w:val="0"/>
          <w:sz w:val="21"/>
          <w:szCs w:val="21"/>
          <w:lang w:val="en-US" w:eastAsia="pt-BR"/>
          <w14:ligatures w14:val="none"/>
          <w:rPrChange w:id="278" w:author="Jonatas Nunespf" w:date="2024-04-06T00:41:00Z" w16du:dateUtc="2024-04-06T03:41:00Z">
            <w:rPr>
              <w:rFonts w:ascii="Consolas" w:eastAsia="Times New Roman" w:hAnsi="Consolas" w:cs="Times New Roman"/>
              <w:color w:val="50FA7B"/>
              <w:kern w:val="0"/>
              <w:sz w:val="21"/>
              <w:szCs w:val="21"/>
              <w:lang w:eastAsia="pt-BR"/>
              <w14:ligatures w14:val="none"/>
            </w:rPr>
          </w:rPrChange>
        </w:rPr>
        <w:t>log</w:t>
      </w:r>
      <w:r w:rsidRPr="00B2300A">
        <w:rPr>
          <w:rFonts w:ascii="Consolas" w:eastAsia="Times New Roman" w:hAnsi="Consolas" w:cs="Times New Roman"/>
          <w:color w:val="F8F8F2"/>
          <w:kern w:val="0"/>
          <w:sz w:val="21"/>
          <w:szCs w:val="21"/>
          <w:lang w:val="en-US" w:eastAsia="pt-BR"/>
          <w14:ligatures w14:val="none"/>
          <w:rPrChange w:id="279" w:author="Jonatas Nunespf" w:date="2024-04-06T00:41:00Z" w16du:dateUtc="2024-04-06T03:41:00Z">
            <w:rPr>
              <w:rFonts w:ascii="Consolas" w:eastAsia="Times New Roman" w:hAnsi="Consolas" w:cs="Times New Roman"/>
              <w:color w:val="F8F8F2"/>
              <w:kern w:val="0"/>
              <w:sz w:val="21"/>
              <w:szCs w:val="21"/>
              <w:lang w:eastAsia="pt-BR"/>
              <w14:ligatures w14:val="none"/>
            </w:rPr>
          </w:rPrChange>
        </w:rPr>
        <w:t>(</w:t>
      </w:r>
      <w:r w:rsidRPr="00B2300A">
        <w:rPr>
          <w:rFonts w:ascii="Consolas" w:eastAsia="Times New Roman" w:hAnsi="Consolas" w:cs="Times New Roman"/>
          <w:color w:val="F1FA8C"/>
          <w:kern w:val="0"/>
          <w:sz w:val="21"/>
          <w:szCs w:val="21"/>
          <w:lang w:val="en-US" w:eastAsia="pt-BR"/>
          <w14:ligatures w14:val="none"/>
          <w:rPrChange w:id="280" w:author="Jonatas Nunespf" w:date="2024-04-06T00:41:00Z" w16du:dateUtc="2024-04-06T03:41:00Z">
            <w:rPr>
              <w:rFonts w:ascii="Consolas" w:eastAsia="Times New Roman" w:hAnsi="Consolas" w:cs="Times New Roman"/>
              <w:color w:val="F1FA8C"/>
              <w:kern w:val="0"/>
              <w:sz w:val="21"/>
              <w:szCs w:val="21"/>
              <w:lang w:eastAsia="pt-BR"/>
              <w14:ligatures w14:val="none"/>
            </w:rPr>
          </w:rPrChange>
        </w:rPr>
        <w:t>`par`</w:t>
      </w:r>
      <w:r w:rsidRPr="00B2300A">
        <w:rPr>
          <w:rFonts w:ascii="Consolas" w:eastAsia="Times New Roman" w:hAnsi="Consolas" w:cs="Times New Roman"/>
          <w:color w:val="F8F8F2"/>
          <w:kern w:val="0"/>
          <w:sz w:val="21"/>
          <w:szCs w:val="21"/>
          <w:lang w:val="en-US" w:eastAsia="pt-BR"/>
          <w14:ligatures w14:val="none"/>
          <w:rPrChange w:id="281" w:author="Jonatas Nunespf" w:date="2024-04-06T00:41:00Z" w16du:dateUtc="2024-04-06T03:41:00Z">
            <w:rPr>
              <w:rFonts w:ascii="Consolas" w:eastAsia="Times New Roman" w:hAnsi="Consolas" w:cs="Times New Roman"/>
              <w:color w:val="F8F8F2"/>
              <w:kern w:val="0"/>
              <w:sz w:val="21"/>
              <w:szCs w:val="21"/>
              <w:lang w:eastAsia="pt-BR"/>
              <w14:ligatures w14:val="none"/>
            </w:rPr>
          </w:rPrChange>
        </w:rPr>
        <w:t>)</w:t>
      </w:r>
    </w:p>
    <w:p w14:paraId="77D71D11" w14:textId="77777777" w:rsidR="008A3C15" w:rsidRPr="00B2300A" w:rsidRDefault="008A3C15" w:rsidP="008A3C15">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Change w:id="282" w:author="Jonatas Nunespf" w:date="2024-04-06T00:41:00Z" w16du:dateUtc="2024-04-06T03:41:00Z">
            <w:rPr>
              <w:rFonts w:ascii="Consolas" w:eastAsia="Times New Roman" w:hAnsi="Consolas" w:cs="Times New Roman"/>
              <w:color w:val="F8F8F2"/>
              <w:kern w:val="0"/>
              <w:sz w:val="21"/>
              <w:szCs w:val="21"/>
              <w:lang w:eastAsia="pt-BR"/>
              <w14:ligatures w14:val="none"/>
            </w:rPr>
          </w:rPrChange>
        </w:rPr>
      </w:pPr>
      <w:proofErr w:type="gramStart"/>
      <w:r w:rsidRPr="00B2300A">
        <w:rPr>
          <w:rFonts w:ascii="Consolas" w:eastAsia="Times New Roman" w:hAnsi="Consolas" w:cs="Times New Roman"/>
          <w:color w:val="F8F8F2"/>
          <w:kern w:val="0"/>
          <w:sz w:val="21"/>
          <w:szCs w:val="21"/>
          <w:lang w:val="en-US" w:eastAsia="pt-BR"/>
          <w14:ligatures w14:val="none"/>
          <w:rPrChange w:id="283" w:author="Jonatas Nunespf" w:date="2024-04-06T00:41:00Z" w16du:dateUtc="2024-04-06T03:41:00Z">
            <w:rPr>
              <w:rFonts w:ascii="Consolas" w:eastAsia="Times New Roman" w:hAnsi="Consolas" w:cs="Times New Roman"/>
              <w:color w:val="F8F8F2"/>
              <w:kern w:val="0"/>
              <w:sz w:val="21"/>
              <w:szCs w:val="21"/>
              <w:lang w:eastAsia="pt-BR"/>
              <w14:ligatures w14:val="none"/>
            </w:rPr>
          </w:rPrChange>
        </w:rPr>
        <w:t>}</w:t>
      </w:r>
      <w:r w:rsidRPr="00B2300A">
        <w:rPr>
          <w:rFonts w:ascii="Consolas" w:eastAsia="Times New Roman" w:hAnsi="Consolas" w:cs="Times New Roman"/>
          <w:color w:val="FF79C6"/>
          <w:kern w:val="0"/>
          <w:sz w:val="21"/>
          <w:szCs w:val="21"/>
          <w:lang w:val="en-US" w:eastAsia="pt-BR"/>
          <w14:ligatures w14:val="none"/>
          <w:rPrChange w:id="284" w:author="Jonatas Nunespf" w:date="2024-04-06T00:41:00Z" w16du:dateUtc="2024-04-06T03:41:00Z">
            <w:rPr>
              <w:rFonts w:ascii="Consolas" w:eastAsia="Times New Roman" w:hAnsi="Consolas" w:cs="Times New Roman"/>
              <w:color w:val="FF79C6"/>
              <w:kern w:val="0"/>
              <w:sz w:val="21"/>
              <w:szCs w:val="21"/>
              <w:lang w:eastAsia="pt-BR"/>
              <w14:ligatures w14:val="none"/>
            </w:rPr>
          </w:rPrChange>
        </w:rPr>
        <w:t>else</w:t>
      </w:r>
      <w:proofErr w:type="gramEnd"/>
      <w:r w:rsidRPr="00B2300A">
        <w:rPr>
          <w:rFonts w:ascii="Consolas" w:eastAsia="Times New Roman" w:hAnsi="Consolas" w:cs="Times New Roman"/>
          <w:color w:val="F8F8F2"/>
          <w:kern w:val="0"/>
          <w:sz w:val="21"/>
          <w:szCs w:val="21"/>
          <w:lang w:val="en-US" w:eastAsia="pt-BR"/>
          <w14:ligatures w14:val="none"/>
          <w:rPrChange w:id="285" w:author="Jonatas Nunespf" w:date="2024-04-06T00:41:00Z" w16du:dateUtc="2024-04-06T03:41:00Z">
            <w:rPr>
              <w:rFonts w:ascii="Consolas" w:eastAsia="Times New Roman" w:hAnsi="Consolas" w:cs="Times New Roman"/>
              <w:color w:val="F8F8F2"/>
              <w:kern w:val="0"/>
              <w:sz w:val="21"/>
              <w:szCs w:val="21"/>
              <w:lang w:eastAsia="pt-BR"/>
              <w14:ligatures w14:val="none"/>
            </w:rPr>
          </w:rPrChange>
        </w:rPr>
        <w:t>{</w:t>
      </w:r>
    </w:p>
    <w:p w14:paraId="12830040" w14:textId="77777777" w:rsidR="008A3C15" w:rsidRPr="008A3C15" w:rsidRDefault="008A3C15" w:rsidP="008A3C15">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B2300A">
        <w:rPr>
          <w:rFonts w:ascii="Consolas" w:eastAsia="Times New Roman" w:hAnsi="Consolas" w:cs="Times New Roman"/>
          <w:color w:val="F8F8F2"/>
          <w:kern w:val="0"/>
          <w:sz w:val="21"/>
          <w:szCs w:val="21"/>
          <w:lang w:val="en-US" w:eastAsia="pt-BR"/>
          <w14:ligatures w14:val="none"/>
          <w:rPrChange w:id="286" w:author="Jonatas Nunespf" w:date="2024-04-06T00:41:00Z" w16du:dateUtc="2024-04-06T03:41:00Z">
            <w:rPr>
              <w:rFonts w:ascii="Consolas" w:eastAsia="Times New Roman" w:hAnsi="Consolas" w:cs="Times New Roman"/>
              <w:color w:val="F8F8F2"/>
              <w:kern w:val="0"/>
              <w:sz w:val="21"/>
              <w:szCs w:val="21"/>
              <w:lang w:eastAsia="pt-BR"/>
              <w14:ligatures w14:val="none"/>
            </w:rPr>
          </w:rPrChange>
        </w:rPr>
        <w:t xml:space="preserve">    </w:t>
      </w:r>
      <w:r w:rsidRPr="008A3C15">
        <w:rPr>
          <w:rFonts w:ascii="Consolas" w:eastAsia="Times New Roman" w:hAnsi="Consolas" w:cs="Times New Roman"/>
          <w:color w:val="BD93F9"/>
          <w:kern w:val="0"/>
          <w:sz w:val="21"/>
          <w:szCs w:val="21"/>
          <w:lang w:eastAsia="pt-BR"/>
          <w14:ligatures w14:val="none"/>
        </w:rPr>
        <w:t>console</w:t>
      </w:r>
      <w:r w:rsidRPr="008A3C15">
        <w:rPr>
          <w:rFonts w:ascii="Consolas" w:eastAsia="Times New Roman" w:hAnsi="Consolas" w:cs="Times New Roman"/>
          <w:color w:val="F8F8F2"/>
          <w:kern w:val="0"/>
          <w:sz w:val="21"/>
          <w:szCs w:val="21"/>
          <w:lang w:eastAsia="pt-BR"/>
          <w14:ligatures w14:val="none"/>
        </w:rPr>
        <w:t>.</w:t>
      </w:r>
      <w:r w:rsidRPr="008A3C15">
        <w:rPr>
          <w:rFonts w:ascii="Consolas" w:eastAsia="Times New Roman" w:hAnsi="Consolas" w:cs="Times New Roman"/>
          <w:color w:val="50FA7B"/>
          <w:kern w:val="0"/>
          <w:sz w:val="21"/>
          <w:szCs w:val="21"/>
          <w:lang w:eastAsia="pt-BR"/>
          <w14:ligatures w14:val="none"/>
        </w:rPr>
        <w:t>log</w:t>
      </w:r>
      <w:r w:rsidRPr="008A3C15">
        <w:rPr>
          <w:rFonts w:ascii="Consolas" w:eastAsia="Times New Roman" w:hAnsi="Consolas" w:cs="Times New Roman"/>
          <w:color w:val="F8F8F2"/>
          <w:kern w:val="0"/>
          <w:sz w:val="21"/>
          <w:szCs w:val="21"/>
          <w:lang w:eastAsia="pt-BR"/>
          <w14:ligatures w14:val="none"/>
        </w:rPr>
        <w:t>(</w:t>
      </w:r>
      <w:r w:rsidRPr="008A3C15">
        <w:rPr>
          <w:rFonts w:ascii="Consolas" w:eastAsia="Times New Roman" w:hAnsi="Consolas" w:cs="Times New Roman"/>
          <w:color w:val="E9F284"/>
          <w:kern w:val="0"/>
          <w:sz w:val="21"/>
          <w:szCs w:val="21"/>
          <w:lang w:eastAsia="pt-BR"/>
          <w14:ligatures w14:val="none"/>
        </w:rPr>
        <w:t>"</w:t>
      </w:r>
      <w:r w:rsidRPr="008A3C15">
        <w:rPr>
          <w:rFonts w:ascii="Consolas" w:eastAsia="Times New Roman" w:hAnsi="Consolas" w:cs="Times New Roman"/>
          <w:color w:val="F1FA8C"/>
          <w:kern w:val="0"/>
          <w:sz w:val="21"/>
          <w:szCs w:val="21"/>
          <w:lang w:eastAsia="pt-BR"/>
          <w14:ligatures w14:val="none"/>
        </w:rPr>
        <w:t>impar</w:t>
      </w:r>
      <w:r w:rsidRPr="008A3C15">
        <w:rPr>
          <w:rFonts w:ascii="Consolas" w:eastAsia="Times New Roman" w:hAnsi="Consolas" w:cs="Times New Roman"/>
          <w:color w:val="E9F284"/>
          <w:kern w:val="0"/>
          <w:sz w:val="21"/>
          <w:szCs w:val="21"/>
          <w:lang w:eastAsia="pt-BR"/>
          <w14:ligatures w14:val="none"/>
        </w:rPr>
        <w:t>"</w:t>
      </w:r>
      <w:r w:rsidRPr="008A3C15">
        <w:rPr>
          <w:rFonts w:ascii="Consolas" w:eastAsia="Times New Roman" w:hAnsi="Consolas" w:cs="Times New Roman"/>
          <w:color w:val="F8F8F2"/>
          <w:kern w:val="0"/>
          <w:sz w:val="21"/>
          <w:szCs w:val="21"/>
          <w:lang w:eastAsia="pt-BR"/>
          <w14:ligatures w14:val="none"/>
        </w:rPr>
        <w:t>)</w:t>
      </w:r>
    </w:p>
    <w:p w14:paraId="46AD6074" w14:textId="77777777" w:rsidR="008A3C15" w:rsidRPr="008A3C15" w:rsidRDefault="008A3C15" w:rsidP="008A3C15">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8A3C15">
        <w:rPr>
          <w:rFonts w:ascii="Consolas" w:eastAsia="Times New Roman" w:hAnsi="Consolas" w:cs="Times New Roman"/>
          <w:color w:val="F8F8F2"/>
          <w:kern w:val="0"/>
          <w:sz w:val="21"/>
          <w:szCs w:val="21"/>
          <w:lang w:eastAsia="pt-BR"/>
          <w14:ligatures w14:val="none"/>
        </w:rPr>
        <w:t>}</w:t>
      </w:r>
    </w:p>
    <w:p w14:paraId="53360954" w14:textId="62DA86B9" w:rsidR="008A3C15" w:rsidRDefault="008A3C15" w:rsidP="00825239">
      <w:r>
        <w:t xml:space="preserve">Aqui temos uma operação em condicional, temos a variável num com 11 e a variável res com num%2 que </w:t>
      </w:r>
      <w:proofErr w:type="spellStart"/>
      <w:r>
        <w:t>eo</w:t>
      </w:r>
      <w:proofErr w:type="spellEnd"/>
      <w:r>
        <w:t xml:space="preserve"> resto da divisão entre num e 2. Entao o resto de 11 dividido por 2 vai ser igual a 1.</w:t>
      </w:r>
    </w:p>
    <w:p w14:paraId="50877C2B" w14:textId="7951DE60" w:rsidR="008A3C15" w:rsidRDefault="008A3C15" w:rsidP="00825239">
      <w:r>
        <w:t>Se(resto da divisão entre num e 2 for igual a 0){</w:t>
      </w:r>
    </w:p>
    <w:p w14:paraId="114056AD" w14:textId="5B40FC83" w:rsidR="008A3C15" w:rsidRDefault="008A3C15" w:rsidP="00825239">
      <w:r>
        <w:tab/>
      </w:r>
      <w:proofErr w:type="spellStart"/>
      <w:r>
        <w:t>mostrarNaTela</w:t>
      </w:r>
      <w:proofErr w:type="spellEnd"/>
      <w:r>
        <w:t>(`Par`)</w:t>
      </w:r>
    </w:p>
    <w:p w14:paraId="33EA8B11" w14:textId="1DFB199E" w:rsidR="008A3C15" w:rsidRDefault="008A3C15" w:rsidP="00825239">
      <w:r>
        <w:t>}</w:t>
      </w:r>
      <w:proofErr w:type="spellStart"/>
      <w:r>
        <w:t>senao</w:t>
      </w:r>
      <w:proofErr w:type="spellEnd"/>
      <w:r>
        <w:t>{</w:t>
      </w:r>
    </w:p>
    <w:p w14:paraId="5703197B" w14:textId="03E618B6" w:rsidR="008A3C15" w:rsidRDefault="008A3C15" w:rsidP="00825239">
      <w:r>
        <w:tab/>
        <w:t>Mostrar(`Impar`)</w:t>
      </w:r>
    </w:p>
    <w:p w14:paraId="18AE95CF" w14:textId="47E5D402" w:rsidR="008A3C15" w:rsidRDefault="008A3C15" w:rsidP="00825239">
      <w:r>
        <w:t>}</w:t>
      </w:r>
    </w:p>
    <w:p w14:paraId="74BEB050" w14:textId="0EC20EEA" w:rsidR="008A3C15" w:rsidRDefault="008A3C15" w:rsidP="00825239">
      <w:r>
        <w:t xml:space="preserve">Entao resumindo se 0 o resultado do </w:t>
      </w:r>
      <w:proofErr w:type="spellStart"/>
      <w:r>
        <w:t>calculo</w:t>
      </w:r>
      <w:proofErr w:type="spellEnd"/>
      <w:r>
        <w:t xml:space="preserve"> em res for igual a 0 </w:t>
      </w:r>
      <w:proofErr w:type="spellStart"/>
      <w:r>
        <w:t>devera</w:t>
      </w:r>
      <w:proofErr w:type="spellEnd"/>
      <w:r>
        <w:t xml:space="preserve"> ser mostrando par, senão(</w:t>
      </w:r>
      <w:proofErr w:type="spellStart"/>
      <w:r>
        <w:t>else</w:t>
      </w:r>
      <w:proofErr w:type="spellEnd"/>
      <w:r>
        <w:t xml:space="preserve">) ou caso não seja igual a 0 será mostrado </w:t>
      </w:r>
      <w:proofErr w:type="spellStart"/>
      <w:r>
        <w:t>impar</w:t>
      </w:r>
      <w:proofErr w:type="spellEnd"/>
      <w:r>
        <w:t>.</w:t>
      </w:r>
    </w:p>
    <w:p w14:paraId="28159C25" w14:textId="601400F2" w:rsidR="008A3C15" w:rsidRDefault="008A3C15" w:rsidP="00825239">
      <w:r>
        <w:t>.</w:t>
      </w:r>
    </w:p>
    <w:p w14:paraId="2ED2E72A" w14:textId="09C48D4A" w:rsidR="00325F13" w:rsidRDefault="008274C2" w:rsidP="00325F13">
      <w:pPr>
        <w:pStyle w:val="Ttulo2"/>
        <w:rPr>
          <w:b/>
          <w:bCs/>
        </w:rPr>
      </w:pPr>
      <w:r w:rsidRPr="008274C2">
        <w:rPr>
          <w:b/>
          <w:bCs/>
        </w:rPr>
        <w:lastRenderedPageBreak/>
        <w:t xml:space="preserve">Operador </w:t>
      </w:r>
      <w:r>
        <w:rPr>
          <w:b/>
          <w:bCs/>
        </w:rPr>
        <w:t>ternário</w:t>
      </w:r>
    </w:p>
    <w:p w14:paraId="426F9316" w14:textId="158A9551" w:rsidR="00F813A5" w:rsidRPr="00F813A5" w:rsidRDefault="00F813A5" w:rsidP="00F813A5">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F813A5">
        <w:rPr>
          <w:rFonts w:ascii="Consolas" w:eastAsia="Times New Roman" w:hAnsi="Consolas" w:cs="Times New Roman"/>
          <w:color w:val="6272A4"/>
          <w:kern w:val="0"/>
          <w:sz w:val="21"/>
          <w:szCs w:val="21"/>
          <w:lang w:eastAsia="pt-BR"/>
          <w14:ligatures w14:val="none"/>
        </w:rPr>
        <w:t>// Teste logico ? se verdadeiro</w:t>
      </w:r>
      <w:r>
        <w:rPr>
          <w:rFonts w:ascii="Consolas" w:eastAsia="Times New Roman" w:hAnsi="Consolas" w:cs="Times New Roman"/>
          <w:color w:val="6272A4"/>
          <w:kern w:val="0"/>
          <w:sz w:val="21"/>
          <w:szCs w:val="21"/>
          <w:lang w:eastAsia="pt-BR"/>
          <w14:ligatures w14:val="none"/>
        </w:rPr>
        <w:t>(1)</w:t>
      </w:r>
      <w:r w:rsidRPr="00F813A5">
        <w:rPr>
          <w:rFonts w:ascii="Consolas" w:eastAsia="Times New Roman" w:hAnsi="Consolas" w:cs="Times New Roman"/>
          <w:color w:val="6272A4"/>
          <w:kern w:val="0"/>
          <w:sz w:val="21"/>
          <w:szCs w:val="21"/>
          <w:lang w:eastAsia="pt-BR"/>
          <w14:ligatures w14:val="none"/>
        </w:rPr>
        <w:t xml:space="preserve"> : se false</w:t>
      </w:r>
      <w:r>
        <w:rPr>
          <w:rFonts w:ascii="Consolas" w:eastAsia="Times New Roman" w:hAnsi="Consolas" w:cs="Times New Roman"/>
          <w:color w:val="6272A4"/>
          <w:kern w:val="0"/>
          <w:sz w:val="21"/>
          <w:szCs w:val="21"/>
          <w:lang w:eastAsia="pt-BR"/>
          <w14:ligatures w14:val="none"/>
        </w:rPr>
        <w:t>(0)</w:t>
      </w:r>
    </w:p>
    <w:p w14:paraId="749CB84C" w14:textId="5369DFCA" w:rsidR="00325F13" w:rsidRDefault="00325F13" w:rsidP="00325F13">
      <w:r>
        <w:t>Abaixo temos um exemplo de operador ternário</w:t>
      </w:r>
    </w:p>
    <w:p w14:paraId="6130D02F" w14:textId="77777777" w:rsidR="00325F13" w:rsidRPr="00325F13" w:rsidRDefault="00325F13" w:rsidP="00325F13">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325F13">
        <w:rPr>
          <w:rFonts w:ascii="Consolas" w:eastAsia="Times New Roman" w:hAnsi="Consolas" w:cs="Times New Roman"/>
          <w:color w:val="F8F8F2"/>
          <w:kern w:val="0"/>
          <w:sz w:val="21"/>
          <w:szCs w:val="21"/>
          <w:lang w:val="en-US" w:eastAsia="pt-BR"/>
          <w14:ligatures w14:val="none"/>
        </w:rPr>
        <w:t>rest</w:t>
      </w:r>
      <w:proofErr w:type="gramStart"/>
      <w:r w:rsidRPr="00325F13">
        <w:rPr>
          <w:rFonts w:ascii="Consolas" w:eastAsia="Times New Roman" w:hAnsi="Consolas" w:cs="Times New Roman"/>
          <w:color w:val="FF79C6"/>
          <w:kern w:val="0"/>
          <w:sz w:val="21"/>
          <w:szCs w:val="21"/>
          <w:lang w:val="en-US" w:eastAsia="pt-BR"/>
          <w14:ligatures w14:val="none"/>
        </w:rPr>
        <w:t>=</w:t>
      </w:r>
      <w:r w:rsidRPr="00325F13">
        <w:rPr>
          <w:rFonts w:ascii="Consolas" w:eastAsia="Times New Roman" w:hAnsi="Consolas" w:cs="Times New Roman"/>
          <w:color w:val="F8F8F2"/>
          <w:kern w:val="0"/>
          <w:sz w:val="21"/>
          <w:szCs w:val="21"/>
          <w:lang w:val="en-US" w:eastAsia="pt-BR"/>
          <w14:ligatures w14:val="none"/>
        </w:rPr>
        <w:t>(</w:t>
      </w:r>
      <w:proofErr w:type="gramEnd"/>
      <w:r w:rsidRPr="00325F13">
        <w:rPr>
          <w:rFonts w:ascii="Consolas" w:eastAsia="Times New Roman" w:hAnsi="Consolas" w:cs="Times New Roman"/>
          <w:color w:val="BD93F9"/>
          <w:kern w:val="0"/>
          <w:sz w:val="21"/>
          <w:szCs w:val="21"/>
          <w:lang w:val="en-US" w:eastAsia="pt-BR"/>
          <w14:ligatures w14:val="none"/>
        </w:rPr>
        <w:t>2</w:t>
      </w:r>
      <w:r w:rsidRPr="00325F13">
        <w:rPr>
          <w:rFonts w:ascii="Consolas" w:eastAsia="Times New Roman" w:hAnsi="Consolas" w:cs="Times New Roman"/>
          <w:color w:val="FF79C6"/>
          <w:kern w:val="0"/>
          <w:sz w:val="21"/>
          <w:szCs w:val="21"/>
          <w:lang w:val="en-US" w:eastAsia="pt-BR"/>
          <w14:ligatures w14:val="none"/>
        </w:rPr>
        <w:t>+</w:t>
      </w:r>
      <w:r w:rsidRPr="00325F13">
        <w:rPr>
          <w:rFonts w:ascii="Consolas" w:eastAsia="Times New Roman" w:hAnsi="Consolas" w:cs="Times New Roman"/>
          <w:color w:val="BD93F9"/>
          <w:kern w:val="0"/>
          <w:sz w:val="21"/>
          <w:szCs w:val="21"/>
          <w:lang w:val="en-US" w:eastAsia="pt-BR"/>
          <w14:ligatures w14:val="none"/>
        </w:rPr>
        <w:t>2</w:t>
      </w:r>
      <w:r w:rsidRPr="00325F13">
        <w:rPr>
          <w:rFonts w:ascii="Consolas" w:eastAsia="Times New Roman" w:hAnsi="Consolas" w:cs="Times New Roman"/>
          <w:color w:val="FF79C6"/>
          <w:kern w:val="0"/>
          <w:sz w:val="21"/>
          <w:szCs w:val="21"/>
          <w:lang w:val="en-US" w:eastAsia="pt-BR"/>
          <w14:ligatures w14:val="none"/>
        </w:rPr>
        <w:t>==</w:t>
      </w:r>
      <w:r w:rsidRPr="00325F13">
        <w:rPr>
          <w:rFonts w:ascii="Consolas" w:eastAsia="Times New Roman" w:hAnsi="Consolas" w:cs="Times New Roman"/>
          <w:color w:val="BD93F9"/>
          <w:kern w:val="0"/>
          <w:sz w:val="21"/>
          <w:szCs w:val="21"/>
          <w:lang w:val="en-US" w:eastAsia="pt-BR"/>
          <w14:ligatures w14:val="none"/>
        </w:rPr>
        <w:t>4</w:t>
      </w:r>
      <w:r w:rsidRPr="00325F13">
        <w:rPr>
          <w:rFonts w:ascii="Consolas" w:eastAsia="Times New Roman" w:hAnsi="Consolas" w:cs="Times New Roman"/>
          <w:color w:val="F8F8F2"/>
          <w:kern w:val="0"/>
          <w:sz w:val="21"/>
          <w:szCs w:val="21"/>
          <w:lang w:val="en-US" w:eastAsia="pt-BR"/>
          <w14:ligatures w14:val="none"/>
        </w:rPr>
        <w:t xml:space="preserve"> </w:t>
      </w:r>
      <w:r w:rsidRPr="00325F13">
        <w:rPr>
          <w:rFonts w:ascii="Consolas" w:eastAsia="Times New Roman" w:hAnsi="Consolas" w:cs="Times New Roman"/>
          <w:color w:val="FF79C6"/>
          <w:kern w:val="0"/>
          <w:sz w:val="21"/>
          <w:szCs w:val="21"/>
          <w:lang w:val="en-US" w:eastAsia="pt-BR"/>
          <w14:ligatures w14:val="none"/>
        </w:rPr>
        <w:t>?</w:t>
      </w:r>
      <w:r w:rsidRPr="00325F13">
        <w:rPr>
          <w:rFonts w:ascii="Consolas" w:eastAsia="Times New Roman" w:hAnsi="Consolas" w:cs="Times New Roman"/>
          <w:color w:val="F8F8F2"/>
          <w:kern w:val="0"/>
          <w:sz w:val="21"/>
          <w:szCs w:val="21"/>
          <w:lang w:val="en-US" w:eastAsia="pt-BR"/>
          <w14:ligatures w14:val="none"/>
        </w:rPr>
        <w:t xml:space="preserve"> </w:t>
      </w:r>
      <w:r w:rsidRPr="00325F13">
        <w:rPr>
          <w:rFonts w:ascii="Consolas" w:eastAsia="Times New Roman" w:hAnsi="Consolas" w:cs="Times New Roman"/>
          <w:color w:val="E9F284"/>
          <w:kern w:val="0"/>
          <w:sz w:val="21"/>
          <w:szCs w:val="21"/>
          <w:lang w:val="en-US" w:eastAsia="pt-BR"/>
          <w14:ligatures w14:val="none"/>
        </w:rPr>
        <w:t>"</w:t>
      </w:r>
      <w:proofErr w:type="gramStart"/>
      <w:r w:rsidRPr="00325F13">
        <w:rPr>
          <w:rFonts w:ascii="Consolas" w:eastAsia="Times New Roman" w:hAnsi="Consolas" w:cs="Times New Roman"/>
          <w:color w:val="F1FA8C"/>
          <w:kern w:val="0"/>
          <w:sz w:val="21"/>
          <w:szCs w:val="21"/>
          <w:lang w:val="en-US" w:eastAsia="pt-BR"/>
          <w14:ligatures w14:val="none"/>
        </w:rPr>
        <w:t>true(</w:t>
      </w:r>
      <w:proofErr w:type="gramEnd"/>
      <w:r w:rsidRPr="00325F13">
        <w:rPr>
          <w:rFonts w:ascii="Consolas" w:eastAsia="Times New Roman" w:hAnsi="Consolas" w:cs="Times New Roman"/>
          <w:color w:val="F1FA8C"/>
          <w:kern w:val="0"/>
          <w:sz w:val="21"/>
          <w:szCs w:val="21"/>
          <w:lang w:val="en-US" w:eastAsia="pt-BR"/>
          <w14:ligatures w14:val="none"/>
        </w:rPr>
        <w:t>1)</w:t>
      </w:r>
      <w:r w:rsidRPr="00325F13">
        <w:rPr>
          <w:rFonts w:ascii="Consolas" w:eastAsia="Times New Roman" w:hAnsi="Consolas" w:cs="Times New Roman"/>
          <w:color w:val="E9F284"/>
          <w:kern w:val="0"/>
          <w:sz w:val="21"/>
          <w:szCs w:val="21"/>
          <w:lang w:val="en-US" w:eastAsia="pt-BR"/>
          <w14:ligatures w14:val="none"/>
        </w:rPr>
        <w:t>"</w:t>
      </w:r>
      <w:r w:rsidRPr="00325F13">
        <w:rPr>
          <w:rFonts w:ascii="Consolas" w:eastAsia="Times New Roman" w:hAnsi="Consolas" w:cs="Times New Roman"/>
          <w:color w:val="F8F8F2"/>
          <w:kern w:val="0"/>
          <w:sz w:val="21"/>
          <w:szCs w:val="21"/>
          <w:lang w:val="en-US" w:eastAsia="pt-BR"/>
          <w14:ligatures w14:val="none"/>
        </w:rPr>
        <w:t xml:space="preserve"> </w:t>
      </w:r>
      <w:r w:rsidRPr="00325F13">
        <w:rPr>
          <w:rFonts w:ascii="Consolas" w:eastAsia="Times New Roman" w:hAnsi="Consolas" w:cs="Times New Roman"/>
          <w:color w:val="FF79C6"/>
          <w:kern w:val="0"/>
          <w:sz w:val="21"/>
          <w:szCs w:val="21"/>
          <w:lang w:val="en-US" w:eastAsia="pt-BR"/>
          <w14:ligatures w14:val="none"/>
        </w:rPr>
        <w:t>:</w:t>
      </w:r>
      <w:r w:rsidRPr="00325F13">
        <w:rPr>
          <w:rFonts w:ascii="Consolas" w:eastAsia="Times New Roman" w:hAnsi="Consolas" w:cs="Times New Roman"/>
          <w:color w:val="F8F8F2"/>
          <w:kern w:val="0"/>
          <w:sz w:val="21"/>
          <w:szCs w:val="21"/>
          <w:lang w:val="en-US" w:eastAsia="pt-BR"/>
          <w14:ligatures w14:val="none"/>
        </w:rPr>
        <w:t xml:space="preserve"> </w:t>
      </w:r>
      <w:r w:rsidRPr="00325F13">
        <w:rPr>
          <w:rFonts w:ascii="Consolas" w:eastAsia="Times New Roman" w:hAnsi="Consolas" w:cs="Times New Roman"/>
          <w:color w:val="E9F284"/>
          <w:kern w:val="0"/>
          <w:sz w:val="21"/>
          <w:szCs w:val="21"/>
          <w:lang w:val="en-US" w:eastAsia="pt-BR"/>
          <w14:ligatures w14:val="none"/>
        </w:rPr>
        <w:t>"</w:t>
      </w:r>
      <w:r w:rsidRPr="00325F13">
        <w:rPr>
          <w:rFonts w:ascii="Consolas" w:eastAsia="Times New Roman" w:hAnsi="Consolas" w:cs="Times New Roman"/>
          <w:color w:val="F1FA8C"/>
          <w:kern w:val="0"/>
          <w:sz w:val="21"/>
          <w:szCs w:val="21"/>
          <w:lang w:val="en-US" w:eastAsia="pt-BR"/>
          <w14:ligatures w14:val="none"/>
        </w:rPr>
        <w:t>false(0)</w:t>
      </w:r>
      <w:r w:rsidRPr="00325F13">
        <w:rPr>
          <w:rFonts w:ascii="Consolas" w:eastAsia="Times New Roman" w:hAnsi="Consolas" w:cs="Times New Roman"/>
          <w:color w:val="E9F284"/>
          <w:kern w:val="0"/>
          <w:sz w:val="21"/>
          <w:szCs w:val="21"/>
          <w:lang w:val="en-US" w:eastAsia="pt-BR"/>
          <w14:ligatures w14:val="none"/>
        </w:rPr>
        <w:t>"</w:t>
      </w:r>
      <w:r w:rsidRPr="00325F13">
        <w:rPr>
          <w:rFonts w:ascii="Consolas" w:eastAsia="Times New Roman" w:hAnsi="Consolas" w:cs="Times New Roman"/>
          <w:color w:val="F8F8F2"/>
          <w:kern w:val="0"/>
          <w:sz w:val="21"/>
          <w:szCs w:val="21"/>
          <w:lang w:val="en-US" w:eastAsia="pt-BR"/>
          <w14:ligatures w14:val="none"/>
        </w:rPr>
        <w:t>)</w:t>
      </w:r>
    </w:p>
    <w:p w14:paraId="28AF7284" w14:textId="77777777" w:rsidR="00325F13" w:rsidRPr="00325F13" w:rsidRDefault="00325F13" w:rsidP="00325F13">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325F13">
        <w:rPr>
          <w:rFonts w:ascii="Consolas" w:eastAsia="Times New Roman" w:hAnsi="Consolas" w:cs="Times New Roman"/>
          <w:color w:val="BD93F9"/>
          <w:kern w:val="0"/>
          <w:sz w:val="21"/>
          <w:szCs w:val="21"/>
          <w:lang w:val="en-US" w:eastAsia="pt-BR"/>
          <w14:ligatures w14:val="none"/>
        </w:rPr>
        <w:t>console</w:t>
      </w:r>
      <w:r w:rsidRPr="00325F13">
        <w:rPr>
          <w:rFonts w:ascii="Consolas" w:eastAsia="Times New Roman" w:hAnsi="Consolas" w:cs="Times New Roman"/>
          <w:color w:val="F8F8F2"/>
          <w:kern w:val="0"/>
          <w:sz w:val="21"/>
          <w:szCs w:val="21"/>
          <w:lang w:val="en-US" w:eastAsia="pt-BR"/>
          <w14:ligatures w14:val="none"/>
        </w:rPr>
        <w:t>.</w:t>
      </w:r>
      <w:r w:rsidRPr="00325F13">
        <w:rPr>
          <w:rFonts w:ascii="Consolas" w:eastAsia="Times New Roman" w:hAnsi="Consolas" w:cs="Times New Roman"/>
          <w:color w:val="50FA7B"/>
          <w:kern w:val="0"/>
          <w:sz w:val="21"/>
          <w:szCs w:val="21"/>
          <w:lang w:val="en-US" w:eastAsia="pt-BR"/>
          <w14:ligatures w14:val="none"/>
        </w:rPr>
        <w:t>log</w:t>
      </w:r>
      <w:r w:rsidRPr="00325F13">
        <w:rPr>
          <w:rFonts w:ascii="Consolas" w:eastAsia="Times New Roman" w:hAnsi="Consolas" w:cs="Times New Roman"/>
          <w:color w:val="F8F8F2"/>
          <w:kern w:val="0"/>
          <w:sz w:val="21"/>
          <w:szCs w:val="21"/>
          <w:lang w:val="en-US" w:eastAsia="pt-BR"/>
          <w14:ligatures w14:val="none"/>
        </w:rPr>
        <w:t>(rest)</w:t>
      </w:r>
    </w:p>
    <w:p w14:paraId="10623FF1" w14:textId="5972E757" w:rsidR="00325F13" w:rsidRDefault="00325F13" w:rsidP="00325F13">
      <w:r w:rsidRPr="00325F13">
        <w:t xml:space="preserve">Aqui ja </w:t>
      </w:r>
      <w:r>
        <w:t xml:space="preserve">no </w:t>
      </w:r>
      <w:proofErr w:type="spellStart"/>
      <w:r>
        <w:t>inicio</w:t>
      </w:r>
      <w:proofErr w:type="spellEnd"/>
      <w:r>
        <w:t xml:space="preserve"> do codigo vemos que </w:t>
      </w:r>
      <w:proofErr w:type="spellStart"/>
      <w:r>
        <w:t>rest</w:t>
      </w:r>
      <w:proofErr w:type="spellEnd"/>
      <w:r>
        <w:t xml:space="preserve"> vai pegar o resultado de todo esse calculo</w:t>
      </w:r>
    </w:p>
    <w:p w14:paraId="34C0142A" w14:textId="774575CC" w:rsidR="00325F13" w:rsidRDefault="00325F13" w:rsidP="00325F13">
      <w:r>
        <w:t xml:space="preserve">E o </w:t>
      </w:r>
      <w:proofErr w:type="spellStart"/>
      <w:r>
        <w:t>calculo</w:t>
      </w:r>
      <w:proofErr w:type="spellEnd"/>
      <w:r>
        <w:t xml:space="preserve"> </w:t>
      </w:r>
      <w:proofErr w:type="spellStart"/>
      <w:r>
        <w:t>eo</w:t>
      </w:r>
      <w:proofErr w:type="spellEnd"/>
      <w:r>
        <w:t xml:space="preserve"> seguinte se 2+2 for igual a 4 </w:t>
      </w:r>
      <w:proofErr w:type="spellStart"/>
      <w:r>
        <w:t>sera</w:t>
      </w:r>
      <w:proofErr w:type="spellEnd"/>
      <w:r>
        <w:t xml:space="preserve"> mostrado true(0) senão se for falso </w:t>
      </w:r>
      <w:proofErr w:type="spellStart"/>
      <w:r>
        <w:t>sera</w:t>
      </w:r>
      <w:proofErr w:type="spellEnd"/>
      <w:r>
        <w:t xml:space="preserve"> mostrado false(0).</w:t>
      </w:r>
    </w:p>
    <w:p w14:paraId="7B030045" w14:textId="010820EE" w:rsidR="00C176E3" w:rsidRDefault="00C176E3" w:rsidP="00325F13">
      <w:r>
        <w:t xml:space="preserve">O resultado foi true(0) pois </w:t>
      </w:r>
      <w:proofErr w:type="gramStart"/>
      <w:r>
        <w:t>e</w:t>
      </w:r>
      <w:proofErr w:type="gramEnd"/>
      <w:r>
        <w:t xml:space="preserve"> uma verdade.</w:t>
      </w:r>
    </w:p>
    <w:p w14:paraId="1BA8BB46" w14:textId="07E7AFEF" w:rsidR="00325F13" w:rsidRDefault="00325F13" w:rsidP="00325F13">
      <w:r>
        <w:t>Devemos lembrar que</w:t>
      </w:r>
    </w:p>
    <w:p w14:paraId="017D0CDE" w14:textId="44483901" w:rsidR="00325F13" w:rsidRDefault="00325F13" w:rsidP="00325F13">
      <w:r>
        <w:t>True e igual a 1 e false e igual a 0.</w:t>
      </w:r>
    </w:p>
    <w:p w14:paraId="6B2E0346" w14:textId="56A47C3F" w:rsidR="00325F13" w:rsidRPr="00C176E3" w:rsidRDefault="00C176E3" w:rsidP="00C176E3">
      <w:pPr>
        <w:pStyle w:val="Ttulo2"/>
        <w:rPr>
          <w:b/>
          <w:bCs/>
        </w:rPr>
      </w:pPr>
      <w:r w:rsidRPr="00C176E3">
        <w:rPr>
          <w:b/>
          <w:bCs/>
        </w:rPr>
        <w:t>Outro exemplo</w:t>
      </w:r>
    </w:p>
    <w:p w14:paraId="3F958D2D" w14:textId="00093EBC" w:rsidR="008274C2" w:rsidRDefault="008274C2" w:rsidP="008274C2">
      <w:proofErr w:type="spellStart"/>
      <w:r>
        <w:t>Inves</w:t>
      </w:r>
      <w:proofErr w:type="spellEnd"/>
      <w:r>
        <w:t xml:space="preserve"> de colocar todo aquele codigo condicional</w:t>
      </w:r>
      <w:r w:rsidR="00AD253C">
        <w:t xml:space="preserve"> </w:t>
      </w:r>
      <w:proofErr w:type="spellStart"/>
      <w:r w:rsidR="00AD253C">
        <w:t>nos</w:t>
      </w:r>
      <w:proofErr w:type="spellEnd"/>
      <w:r w:rsidR="00AD253C">
        <w:t xml:space="preserve"> usamos apenas</w:t>
      </w:r>
    </w:p>
    <w:p w14:paraId="04074917" w14:textId="77777777" w:rsidR="00AD253C" w:rsidRPr="00AD253C" w:rsidRDefault="00AD253C" w:rsidP="00AD253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p>
    <w:p w14:paraId="31B277FF" w14:textId="128EE380" w:rsidR="00AD253C" w:rsidRPr="00AD253C" w:rsidRDefault="00AD253C" w:rsidP="00AD253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AD253C">
        <w:rPr>
          <w:rFonts w:ascii="Consolas" w:eastAsia="Times New Roman" w:hAnsi="Consolas" w:cs="Times New Roman"/>
          <w:color w:val="FF79C6"/>
          <w:kern w:val="0"/>
          <w:sz w:val="21"/>
          <w:szCs w:val="21"/>
          <w:lang w:eastAsia="pt-BR"/>
          <w14:ligatures w14:val="none"/>
        </w:rPr>
        <w:t>let</w:t>
      </w:r>
      <w:r w:rsidRPr="00AD253C">
        <w:rPr>
          <w:rFonts w:ascii="Consolas" w:eastAsia="Times New Roman" w:hAnsi="Consolas" w:cs="Times New Roman"/>
          <w:color w:val="F8F8F2"/>
          <w:kern w:val="0"/>
          <w:sz w:val="21"/>
          <w:szCs w:val="21"/>
          <w:lang w:eastAsia="pt-BR"/>
          <w14:ligatures w14:val="none"/>
        </w:rPr>
        <w:t xml:space="preserve"> num</w:t>
      </w:r>
      <w:r w:rsidRPr="00AD253C">
        <w:rPr>
          <w:rFonts w:ascii="Consolas" w:eastAsia="Times New Roman" w:hAnsi="Consolas" w:cs="Times New Roman"/>
          <w:color w:val="FF79C6"/>
          <w:kern w:val="0"/>
          <w:sz w:val="21"/>
          <w:szCs w:val="21"/>
          <w:lang w:eastAsia="pt-BR"/>
          <w14:ligatures w14:val="none"/>
        </w:rPr>
        <w:t>=</w:t>
      </w:r>
      <w:r w:rsidRPr="00AD253C">
        <w:rPr>
          <w:rFonts w:ascii="Consolas" w:eastAsia="Times New Roman" w:hAnsi="Consolas" w:cs="Times New Roman"/>
          <w:color w:val="BD93F9"/>
          <w:kern w:val="0"/>
          <w:sz w:val="21"/>
          <w:szCs w:val="21"/>
          <w:lang w:eastAsia="pt-BR"/>
          <w14:ligatures w14:val="none"/>
        </w:rPr>
        <w:t>1</w:t>
      </w:r>
      <w:r w:rsidR="0043697B">
        <w:rPr>
          <w:rFonts w:ascii="Consolas" w:eastAsia="Times New Roman" w:hAnsi="Consolas" w:cs="Times New Roman"/>
          <w:color w:val="BD93F9"/>
          <w:kern w:val="0"/>
          <w:sz w:val="21"/>
          <w:szCs w:val="21"/>
          <w:lang w:eastAsia="pt-BR"/>
          <w14:ligatures w14:val="none"/>
        </w:rPr>
        <w:t>0</w:t>
      </w:r>
    </w:p>
    <w:p w14:paraId="26B23DE1" w14:textId="30313862" w:rsidR="00AD253C" w:rsidRPr="00AD253C" w:rsidRDefault="00AD253C" w:rsidP="00AD253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AD253C">
        <w:rPr>
          <w:rFonts w:ascii="Consolas" w:eastAsia="Times New Roman" w:hAnsi="Consolas" w:cs="Times New Roman"/>
          <w:color w:val="F8F8F2"/>
          <w:kern w:val="0"/>
          <w:sz w:val="21"/>
          <w:szCs w:val="21"/>
          <w:lang w:eastAsia="pt-BR"/>
          <w14:ligatures w14:val="none"/>
        </w:rPr>
        <w:t>res</w:t>
      </w:r>
      <w:r w:rsidRPr="00AD253C">
        <w:rPr>
          <w:rFonts w:ascii="Consolas" w:eastAsia="Times New Roman" w:hAnsi="Consolas" w:cs="Times New Roman"/>
          <w:color w:val="FF79C6"/>
          <w:kern w:val="0"/>
          <w:sz w:val="21"/>
          <w:szCs w:val="21"/>
          <w:lang w:eastAsia="pt-BR"/>
          <w14:ligatures w14:val="none"/>
        </w:rPr>
        <w:t>=</w:t>
      </w:r>
      <w:r w:rsidRPr="00AD253C">
        <w:rPr>
          <w:rFonts w:ascii="Consolas" w:eastAsia="Times New Roman" w:hAnsi="Consolas" w:cs="Times New Roman"/>
          <w:color w:val="F8F8F2"/>
          <w:kern w:val="0"/>
          <w:sz w:val="21"/>
          <w:szCs w:val="21"/>
          <w:lang w:eastAsia="pt-BR"/>
          <w14:ligatures w14:val="none"/>
        </w:rPr>
        <w:t>(num</w:t>
      </w:r>
      <w:r w:rsidRPr="00AD253C">
        <w:rPr>
          <w:rFonts w:ascii="Consolas" w:eastAsia="Times New Roman" w:hAnsi="Consolas" w:cs="Times New Roman"/>
          <w:color w:val="FF79C6"/>
          <w:kern w:val="0"/>
          <w:sz w:val="21"/>
          <w:szCs w:val="21"/>
          <w:lang w:eastAsia="pt-BR"/>
          <w14:ligatures w14:val="none"/>
        </w:rPr>
        <w:t>%</w:t>
      </w:r>
      <w:r w:rsidRPr="00AD253C">
        <w:rPr>
          <w:rFonts w:ascii="Consolas" w:eastAsia="Times New Roman" w:hAnsi="Consolas" w:cs="Times New Roman"/>
          <w:color w:val="BD93F9"/>
          <w:kern w:val="0"/>
          <w:sz w:val="21"/>
          <w:szCs w:val="21"/>
          <w:lang w:eastAsia="pt-BR"/>
          <w14:ligatures w14:val="none"/>
        </w:rPr>
        <w:t>2</w:t>
      </w:r>
      <w:r w:rsidRPr="00AD253C">
        <w:rPr>
          <w:rFonts w:ascii="Consolas" w:eastAsia="Times New Roman" w:hAnsi="Consolas" w:cs="Times New Roman"/>
          <w:color w:val="F8F8F2"/>
          <w:kern w:val="0"/>
          <w:sz w:val="21"/>
          <w:szCs w:val="21"/>
          <w:lang w:eastAsia="pt-BR"/>
          <w14:ligatures w14:val="none"/>
        </w:rPr>
        <w:t xml:space="preserve"> </w:t>
      </w:r>
      <w:r w:rsidRPr="00AD253C">
        <w:rPr>
          <w:rFonts w:ascii="Consolas" w:eastAsia="Times New Roman" w:hAnsi="Consolas" w:cs="Times New Roman"/>
          <w:color w:val="FF79C6"/>
          <w:kern w:val="0"/>
          <w:sz w:val="21"/>
          <w:szCs w:val="21"/>
          <w:lang w:eastAsia="pt-BR"/>
          <w14:ligatures w14:val="none"/>
        </w:rPr>
        <w:t>?</w:t>
      </w:r>
      <w:r w:rsidRPr="00AD253C">
        <w:rPr>
          <w:rFonts w:ascii="Consolas" w:eastAsia="Times New Roman" w:hAnsi="Consolas" w:cs="Times New Roman"/>
          <w:color w:val="F8F8F2"/>
          <w:kern w:val="0"/>
          <w:sz w:val="21"/>
          <w:szCs w:val="21"/>
          <w:lang w:eastAsia="pt-BR"/>
          <w14:ligatures w14:val="none"/>
        </w:rPr>
        <w:t xml:space="preserve"> </w:t>
      </w:r>
      <w:r w:rsidRPr="00AD253C">
        <w:rPr>
          <w:rFonts w:ascii="Consolas" w:eastAsia="Times New Roman" w:hAnsi="Consolas" w:cs="Times New Roman"/>
          <w:color w:val="E9F284"/>
          <w:kern w:val="0"/>
          <w:sz w:val="21"/>
          <w:szCs w:val="21"/>
          <w:lang w:eastAsia="pt-BR"/>
          <w14:ligatures w14:val="none"/>
        </w:rPr>
        <w:t>"</w:t>
      </w:r>
      <w:r w:rsidRPr="00AD253C">
        <w:rPr>
          <w:rFonts w:ascii="Consolas" w:eastAsia="Times New Roman" w:hAnsi="Consolas" w:cs="Times New Roman"/>
          <w:color w:val="F1FA8C"/>
          <w:kern w:val="0"/>
          <w:sz w:val="21"/>
          <w:szCs w:val="21"/>
          <w:lang w:eastAsia="pt-BR"/>
          <w14:ligatures w14:val="none"/>
        </w:rPr>
        <w:t>Par</w:t>
      </w:r>
      <w:r w:rsidRPr="00AD253C">
        <w:rPr>
          <w:rFonts w:ascii="Consolas" w:eastAsia="Times New Roman" w:hAnsi="Consolas" w:cs="Times New Roman"/>
          <w:color w:val="E9F284"/>
          <w:kern w:val="0"/>
          <w:sz w:val="21"/>
          <w:szCs w:val="21"/>
          <w:lang w:eastAsia="pt-BR"/>
          <w14:ligatures w14:val="none"/>
        </w:rPr>
        <w:t>"</w:t>
      </w:r>
      <w:r w:rsidRPr="00AD253C">
        <w:rPr>
          <w:rFonts w:ascii="Consolas" w:eastAsia="Times New Roman" w:hAnsi="Consolas" w:cs="Times New Roman"/>
          <w:color w:val="F8F8F2"/>
          <w:kern w:val="0"/>
          <w:sz w:val="21"/>
          <w:szCs w:val="21"/>
          <w:lang w:eastAsia="pt-BR"/>
          <w14:ligatures w14:val="none"/>
        </w:rPr>
        <w:t xml:space="preserve"> </w:t>
      </w:r>
      <w:r w:rsidRPr="00AD253C">
        <w:rPr>
          <w:rFonts w:ascii="Consolas" w:eastAsia="Times New Roman" w:hAnsi="Consolas" w:cs="Times New Roman"/>
          <w:color w:val="FF79C6"/>
          <w:kern w:val="0"/>
          <w:sz w:val="21"/>
          <w:szCs w:val="21"/>
          <w:lang w:eastAsia="pt-BR"/>
          <w14:ligatures w14:val="none"/>
        </w:rPr>
        <w:t>:</w:t>
      </w:r>
      <w:r w:rsidRPr="00AD253C">
        <w:rPr>
          <w:rFonts w:ascii="Consolas" w:eastAsia="Times New Roman" w:hAnsi="Consolas" w:cs="Times New Roman"/>
          <w:color w:val="F8F8F2"/>
          <w:kern w:val="0"/>
          <w:sz w:val="21"/>
          <w:szCs w:val="21"/>
          <w:lang w:eastAsia="pt-BR"/>
          <w14:ligatures w14:val="none"/>
        </w:rPr>
        <w:t xml:space="preserve"> </w:t>
      </w:r>
      <w:r w:rsidRPr="00AD253C">
        <w:rPr>
          <w:rFonts w:ascii="Consolas" w:eastAsia="Times New Roman" w:hAnsi="Consolas" w:cs="Times New Roman"/>
          <w:color w:val="E9F284"/>
          <w:kern w:val="0"/>
          <w:sz w:val="21"/>
          <w:szCs w:val="21"/>
          <w:lang w:eastAsia="pt-BR"/>
          <w14:ligatures w14:val="none"/>
        </w:rPr>
        <w:t>"</w:t>
      </w:r>
      <w:r w:rsidRPr="00AD253C">
        <w:rPr>
          <w:rFonts w:ascii="Consolas" w:eastAsia="Times New Roman" w:hAnsi="Consolas" w:cs="Times New Roman"/>
          <w:color w:val="F1FA8C"/>
          <w:kern w:val="0"/>
          <w:sz w:val="21"/>
          <w:szCs w:val="21"/>
          <w:lang w:eastAsia="pt-BR"/>
          <w14:ligatures w14:val="none"/>
        </w:rPr>
        <w:t>Impar</w:t>
      </w:r>
      <w:r w:rsidRPr="00AD253C">
        <w:rPr>
          <w:rFonts w:ascii="Consolas" w:eastAsia="Times New Roman" w:hAnsi="Consolas" w:cs="Times New Roman"/>
          <w:color w:val="E9F284"/>
          <w:kern w:val="0"/>
          <w:sz w:val="21"/>
          <w:szCs w:val="21"/>
          <w:lang w:eastAsia="pt-BR"/>
          <w14:ligatures w14:val="none"/>
        </w:rPr>
        <w:t>"</w:t>
      </w:r>
      <w:r w:rsidRPr="00AD253C">
        <w:rPr>
          <w:rFonts w:ascii="Consolas" w:eastAsia="Times New Roman" w:hAnsi="Consolas" w:cs="Times New Roman"/>
          <w:color w:val="F8F8F2"/>
          <w:kern w:val="0"/>
          <w:sz w:val="21"/>
          <w:szCs w:val="21"/>
          <w:lang w:eastAsia="pt-BR"/>
          <w14:ligatures w14:val="none"/>
        </w:rPr>
        <w:t>)</w:t>
      </w:r>
    </w:p>
    <w:p w14:paraId="1EFCA078" w14:textId="77777777" w:rsidR="00AD253C" w:rsidRPr="00AD253C" w:rsidRDefault="00AD253C" w:rsidP="00AD253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AD253C">
        <w:rPr>
          <w:rFonts w:ascii="Consolas" w:eastAsia="Times New Roman" w:hAnsi="Consolas" w:cs="Times New Roman"/>
          <w:color w:val="BD93F9"/>
          <w:kern w:val="0"/>
          <w:sz w:val="21"/>
          <w:szCs w:val="21"/>
          <w:lang w:eastAsia="pt-BR"/>
          <w14:ligatures w14:val="none"/>
        </w:rPr>
        <w:t>console</w:t>
      </w:r>
      <w:r w:rsidRPr="00AD253C">
        <w:rPr>
          <w:rFonts w:ascii="Consolas" w:eastAsia="Times New Roman" w:hAnsi="Consolas" w:cs="Times New Roman"/>
          <w:color w:val="F8F8F2"/>
          <w:kern w:val="0"/>
          <w:sz w:val="21"/>
          <w:szCs w:val="21"/>
          <w:lang w:eastAsia="pt-BR"/>
          <w14:ligatures w14:val="none"/>
        </w:rPr>
        <w:t>.</w:t>
      </w:r>
      <w:r w:rsidRPr="00AD253C">
        <w:rPr>
          <w:rFonts w:ascii="Consolas" w:eastAsia="Times New Roman" w:hAnsi="Consolas" w:cs="Times New Roman"/>
          <w:color w:val="50FA7B"/>
          <w:kern w:val="0"/>
          <w:sz w:val="21"/>
          <w:szCs w:val="21"/>
          <w:lang w:eastAsia="pt-BR"/>
          <w14:ligatures w14:val="none"/>
        </w:rPr>
        <w:t>log</w:t>
      </w:r>
      <w:r w:rsidRPr="00AD253C">
        <w:rPr>
          <w:rFonts w:ascii="Consolas" w:eastAsia="Times New Roman" w:hAnsi="Consolas" w:cs="Times New Roman"/>
          <w:color w:val="F8F8F2"/>
          <w:kern w:val="0"/>
          <w:sz w:val="21"/>
          <w:szCs w:val="21"/>
          <w:lang w:eastAsia="pt-BR"/>
          <w14:ligatures w14:val="none"/>
        </w:rPr>
        <w:t>(res)</w:t>
      </w:r>
    </w:p>
    <w:p w14:paraId="5CA4CE82" w14:textId="77777777" w:rsidR="00AD253C" w:rsidRPr="00AD253C" w:rsidRDefault="00AD253C" w:rsidP="00AD253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AD253C">
        <w:rPr>
          <w:rFonts w:ascii="Consolas" w:eastAsia="Times New Roman" w:hAnsi="Consolas" w:cs="Times New Roman"/>
          <w:color w:val="6272A4"/>
          <w:kern w:val="0"/>
          <w:sz w:val="21"/>
          <w:szCs w:val="21"/>
          <w:lang w:eastAsia="pt-BR"/>
          <w14:ligatures w14:val="none"/>
        </w:rPr>
        <w:t>//0 = False</w:t>
      </w:r>
    </w:p>
    <w:p w14:paraId="3993282E" w14:textId="77777777" w:rsidR="00AD253C" w:rsidRPr="00AD253C" w:rsidRDefault="00AD253C" w:rsidP="00AD253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AD253C">
        <w:rPr>
          <w:rFonts w:ascii="Consolas" w:eastAsia="Times New Roman" w:hAnsi="Consolas" w:cs="Times New Roman"/>
          <w:color w:val="6272A4"/>
          <w:kern w:val="0"/>
          <w:sz w:val="21"/>
          <w:szCs w:val="21"/>
          <w:lang w:eastAsia="pt-BR"/>
          <w14:ligatures w14:val="none"/>
        </w:rPr>
        <w:t>//1 = True</w:t>
      </w:r>
    </w:p>
    <w:p w14:paraId="283BD68D" w14:textId="77777777" w:rsidR="00AD253C" w:rsidRPr="00AD253C" w:rsidRDefault="00AD253C" w:rsidP="008274C2"/>
    <w:p w14:paraId="09A0F737" w14:textId="1E365D85" w:rsidR="00AD253C" w:rsidRDefault="00AD253C" w:rsidP="008274C2">
      <w:r w:rsidRPr="00AD253C">
        <w:t xml:space="preserve">Nesse codigo temos uma </w:t>
      </w:r>
      <w:r>
        <w:t xml:space="preserve">variável chamada num com o </w:t>
      </w:r>
      <w:proofErr w:type="spellStart"/>
      <w:r>
        <w:t>numero</w:t>
      </w:r>
      <w:proofErr w:type="spellEnd"/>
      <w:r>
        <w:t xml:space="preserve"> 1</w:t>
      </w:r>
      <w:r w:rsidR="0043697B">
        <w:t>0</w:t>
      </w:r>
      <w:r>
        <w:t>, mas abaixo aqui já simplificamos um pouco as coisas</w:t>
      </w:r>
    </w:p>
    <w:p w14:paraId="6F8031EA" w14:textId="43CF5B07" w:rsidR="00AD253C" w:rsidRPr="00AD253C" w:rsidRDefault="00AD253C" w:rsidP="00AD253C">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AD253C">
        <w:rPr>
          <w:rFonts w:ascii="Consolas" w:eastAsia="Times New Roman" w:hAnsi="Consolas" w:cs="Times New Roman"/>
          <w:color w:val="F8F8F2"/>
          <w:kern w:val="0"/>
          <w:sz w:val="21"/>
          <w:szCs w:val="21"/>
          <w:lang w:eastAsia="pt-BR"/>
          <w14:ligatures w14:val="none"/>
        </w:rPr>
        <w:t>res</w:t>
      </w:r>
      <w:r w:rsidRPr="00AD253C">
        <w:rPr>
          <w:rFonts w:ascii="Consolas" w:eastAsia="Times New Roman" w:hAnsi="Consolas" w:cs="Times New Roman"/>
          <w:color w:val="FF79C6"/>
          <w:kern w:val="0"/>
          <w:sz w:val="21"/>
          <w:szCs w:val="21"/>
          <w:lang w:eastAsia="pt-BR"/>
          <w14:ligatures w14:val="none"/>
        </w:rPr>
        <w:t>=</w:t>
      </w:r>
      <w:r w:rsidRPr="00AD253C">
        <w:rPr>
          <w:rFonts w:ascii="Consolas" w:eastAsia="Times New Roman" w:hAnsi="Consolas" w:cs="Times New Roman"/>
          <w:color w:val="F8F8F2"/>
          <w:kern w:val="0"/>
          <w:sz w:val="21"/>
          <w:szCs w:val="21"/>
          <w:lang w:eastAsia="pt-BR"/>
          <w14:ligatures w14:val="none"/>
        </w:rPr>
        <w:t>(num</w:t>
      </w:r>
      <w:r w:rsidRPr="00AD253C">
        <w:rPr>
          <w:rFonts w:ascii="Consolas" w:eastAsia="Times New Roman" w:hAnsi="Consolas" w:cs="Times New Roman"/>
          <w:color w:val="FF79C6"/>
          <w:kern w:val="0"/>
          <w:sz w:val="21"/>
          <w:szCs w:val="21"/>
          <w:lang w:eastAsia="pt-BR"/>
          <w14:ligatures w14:val="none"/>
        </w:rPr>
        <w:t>%</w:t>
      </w:r>
      <w:r w:rsidRPr="00AD253C">
        <w:rPr>
          <w:rFonts w:ascii="Consolas" w:eastAsia="Times New Roman" w:hAnsi="Consolas" w:cs="Times New Roman"/>
          <w:color w:val="BD93F9"/>
          <w:kern w:val="0"/>
          <w:sz w:val="21"/>
          <w:szCs w:val="21"/>
          <w:lang w:eastAsia="pt-BR"/>
          <w14:ligatures w14:val="none"/>
        </w:rPr>
        <w:t>2</w:t>
      </w:r>
      <w:r w:rsidRPr="00AD253C">
        <w:rPr>
          <w:rFonts w:ascii="Consolas" w:eastAsia="Times New Roman" w:hAnsi="Consolas" w:cs="Times New Roman"/>
          <w:color w:val="F8F8F2"/>
          <w:kern w:val="0"/>
          <w:sz w:val="21"/>
          <w:szCs w:val="21"/>
          <w:lang w:eastAsia="pt-BR"/>
          <w14:ligatures w14:val="none"/>
        </w:rPr>
        <w:t xml:space="preserve"> </w:t>
      </w:r>
      <w:r w:rsidRPr="00AD253C">
        <w:rPr>
          <w:rFonts w:ascii="Consolas" w:eastAsia="Times New Roman" w:hAnsi="Consolas" w:cs="Times New Roman"/>
          <w:color w:val="FF79C6"/>
          <w:kern w:val="0"/>
          <w:sz w:val="21"/>
          <w:szCs w:val="21"/>
          <w:lang w:eastAsia="pt-BR"/>
          <w14:ligatures w14:val="none"/>
        </w:rPr>
        <w:t>?</w:t>
      </w:r>
      <w:r w:rsidRPr="00AD253C">
        <w:rPr>
          <w:rFonts w:ascii="Consolas" w:eastAsia="Times New Roman" w:hAnsi="Consolas" w:cs="Times New Roman"/>
          <w:color w:val="F8F8F2"/>
          <w:kern w:val="0"/>
          <w:sz w:val="21"/>
          <w:szCs w:val="21"/>
          <w:lang w:eastAsia="pt-BR"/>
          <w14:ligatures w14:val="none"/>
        </w:rPr>
        <w:t xml:space="preserve"> </w:t>
      </w:r>
      <w:r w:rsidRPr="00AD253C">
        <w:rPr>
          <w:rFonts w:ascii="Consolas" w:eastAsia="Times New Roman" w:hAnsi="Consolas" w:cs="Times New Roman"/>
          <w:color w:val="E9F284"/>
          <w:kern w:val="0"/>
          <w:sz w:val="21"/>
          <w:szCs w:val="21"/>
          <w:lang w:eastAsia="pt-BR"/>
          <w14:ligatures w14:val="none"/>
        </w:rPr>
        <w:t>"</w:t>
      </w:r>
      <w:r w:rsidRPr="00AD253C">
        <w:rPr>
          <w:rFonts w:ascii="Consolas" w:eastAsia="Times New Roman" w:hAnsi="Consolas" w:cs="Times New Roman"/>
          <w:color w:val="F1FA8C"/>
          <w:kern w:val="0"/>
          <w:sz w:val="21"/>
          <w:szCs w:val="21"/>
          <w:lang w:eastAsia="pt-BR"/>
          <w14:ligatures w14:val="none"/>
        </w:rPr>
        <w:t>Par</w:t>
      </w:r>
      <w:r w:rsidRPr="00AD253C">
        <w:rPr>
          <w:rFonts w:ascii="Consolas" w:eastAsia="Times New Roman" w:hAnsi="Consolas" w:cs="Times New Roman"/>
          <w:color w:val="E9F284"/>
          <w:kern w:val="0"/>
          <w:sz w:val="21"/>
          <w:szCs w:val="21"/>
          <w:lang w:eastAsia="pt-BR"/>
          <w14:ligatures w14:val="none"/>
        </w:rPr>
        <w:t>"</w:t>
      </w:r>
      <w:r w:rsidRPr="00AD253C">
        <w:rPr>
          <w:rFonts w:ascii="Consolas" w:eastAsia="Times New Roman" w:hAnsi="Consolas" w:cs="Times New Roman"/>
          <w:color w:val="F8F8F2"/>
          <w:kern w:val="0"/>
          <w:sz w:val="21"/>
          <w:szCs w:val="21"/>
          <w:lang w:eastAsia="pt-BR"/>
          <w14:ligatures w14:val="none"/>
        </w:rPr>
        <w:t xml:space="preserve"> </w:t>
      </w:r>
      <w:r w:rsidRPr="00AD253C">
        <w:rPr>
          <w:rFonts w:ascii="Consolas" w:eastAsia="Times New Roman" w:hAnsi="Consolas" w:cs="Times New Roman"/>
          <w:color w:val="FF79C6"/>
          <w:kern w:val="0"/>
          <w:sz w:val="21"/>
          <w:szCs w:val="21"/>
          <w:lang w:eastAsia="pt-BR"/>
          <w14:ligatures w14:val="none"/>
        </w:rPr>
        <w:t>:</w:t>
      </w:r>
      <w:r w:rsidRPr="00AD253C">
        <w:rPr>
          <w:rFonts w:ascii="Consolas" w:eastAsia="Times New Roman" w:hAnsi="Consolas" w:cs="Times New Roman"/>
          <w:color w:val="F8F8F2"/>
          <w:kern w:val="0"/>
          <w:sz w:val="21"/>
          <w:szCs w:val="21"/>
          <w:lang w:eastAsia="pt-BR"/>
          <w14:ligatures w14:val="none"/>
        </w:rPr>
        <w:t xml:space="preserve"> </w:t>
      </w:r>
      <w:r w:rsidRPr="00AD253C">
        <w:rPr>
          <w:rFonts w:ascii="Consolas" w:eastAsia="Times New Roman" w:hAnsi="Consolas" w:cs="Times New Roman"/>
          <w:color w:val="E9F284"/>
          <w:kern w:val="0"/>
          <w:sz w:val="21"/>
          <w:szCs w:val="21"/>
          <w:lang w:eastAsia="pt-BR"/>
          <w14:ligatures w14:val="none"/>
        </w:rPr>
        <w:t>"</w:t>
      </w:r>
      <w:r w:rsidRPr="00AD253C">
        <w:rPr>
          <w:rFonts w:ascii="Consolas" w:eastAsia="Times New Roman" w:hAnsi="Consolas" w:cs="Times New Roman"/>
          <w:color w:val="F1FA8C"/>
          <w:kern w:val="0"/>
          <w:sz w:val="21"/>
          <w:szCs w:val="21"/>
          <w:lang w:eastAsia="pt-BR"/>
          <w14:ligatures w14:val="none"/>
        </w:rPr>
        <w:t>Impar</w:t>
      </w:r>
      <w:r w:rsidRPr="00AD253C">
        <w:rPr>
          <w:rFonts w:ascii="Consolas" w:eastAsia="Times New Roman" w:hAnsi="Consolas" w:cs="Times New Roman"/>
          <w:color w:val="E9F284"/>
          <w:kern w:val="0"/>
          <w:sz w:val="21"/>
          <w:szCs w:val="21"/>
          <w:lang w:eastAsia="pt-BR"/>
          <w14:ligatures w14:val="none"/>
        </w:rPr>
        <w:t>"</w:t>
      </w:r>
      <w:r w:rsidRPr="00AD253C">
        <w:rPr>
          <w:rFonts w:ascii="Consolas" w:eastAsia="Times New Roman" w:hAnsi="Consolas" w:cs="Times New Roman"/>
          <w:color w:val="F8F8F2"/>
          <w:kern w:val="0"/>
          <w:sz w:val="21"/>
          <w:szCs w:val="21"/>
          <w:lang w:eastAsia="pt-BR"/>
          <w14:ligatures w14:val="none"/>
        </w:rPr>
        <w:t>)</w:t>
      </w:r>
    </w:p>
    <w:p w14:paraId="6FCB90D5" w14:textId="2113C3FD" w:rsidR="00AD253C" w:rsidRPr="00AD253C" w:rsidRDefault="0043697B" w:rsidP="008274C2">
      <w:r>
        <w:t xml:space="preserve">Deveremos lembrar pela explicação abaixo que o resto de </w:t>
      </w:r>
      <w:proofErr w:type="spellStart"/>
      <w:r>
        <w:t>num</w:t>
      </w:r>
      <w:proofErr w:type="spellEnd"/>
      <w:r>
        <w:t>%2 acima e igual a 0</w:t>
      </w:r>
    </w:p>
    <w:p w14:paraId="7B1A1A3D" w14:textId="564BE15D" w:rsidR="008A3C15" w:rsidRDefault="00AD253C" w:rsidP="00825239">
      <w:r>
        <w:t xml:space="preserve">Esse </w:t>
      </w:r>
      <w:proofErr w:type="spellStart"/>
      <w:r>
        <w:t>calculo</w:t>
      </w:r>
      <w:proofErr w:type="spellEnd"/>
      <w:r>
        <w:t xml:space="preserve"> acima e quase a mesma coisa do codigo condicional que já fizemos </w:t>
      </w:r>
      <w:proofErr w:type="spellStart"/>
      <w:r>
        <w:t>la</w:t>
      </w:r>
      <w:proofErr w:type="spellEnd"/>
      <w:r>
        <w:t xml:space="preserve"> em </w:t>
      </w:r>
      <w:proofErr w:type="gramStart"/>
      <w:r>
        <w:t>cima</w:t>
      </w:r>
      <w:proofErr w:type="gramEnd"/>
      <w:r>
        <w:t xml:space="preserve"> mas logo você </w:t>
      </w:r>
      <w:proofErr w:type="spellStart"/>
      <w:r>
        <w:t>vera</w:t>
      </w:r>
      <w:proofErr w:type="spellEnd"/>
      <w:r>
        <w:t xml:space="preserve"> que teremos um problema, continue lendo esse codigo</w:t>
      </w:r>
      <w:r w:rsidR="0043697B">
        <w:t>,</w:t>
      </w:r>
      <w:r>
        <w:t xml:space="preserve"> peg</w:t>
      </w:r>
      <w:r w:rsidR="0043697B">
        <w:t>ue</w:t>
      </w:r>
      <w:r>
        <w:t xml:space="preserve"> o resultado de </w:t>
      </w:r>
      <w:proofErr w:type="spellStart"/>
      <w:r>
        <w:t>num</w:t>
      </w:r>
      <w:proofErr w:type="spellEnd"/>
      <w:r>
        <w:t xml:space="preserve">%2 e se for igual a </w:t>
      </w:r>
      <w:r w:rsidR="0043697B">
        <w:t>1</w:t>
      </w:r>
      <w:r>
        <w:t xml:space="preserve"> </w:t>
      </w:r>
      <w:proofErr w:type="spellStart"/>
      <w:r>
        <w:t>sera</w:t>
      </w:r>
      <w:proofErr w:type="spellEnd"/>
      <w:r>
        <w:t xml:space="preserve"> imprimido par se se for igual a </w:t>
      </w:r>
      <w:r w:rsidR="0043697B">
        <w:t>0</w:t>
      </w:r>
      <w:r>
        <w:t xml:space="preserve"> </w:t>
      </w:r>
      <w:proofErr w:type="spellStart"/>
      <w:r>
        <w:t>sera</w:t>
      </w:r>
      <w:proofErr w:type="spellEnd"/>
      <w:r>
        <w:t xml:space="preserve"> imprimido</w:t>
      </w:r>
      <w:r w:rsidR="0043697B">
        <w:t xml:space="preserve"> Impar, mas o </w:t>
      </w:r>
      <w:proofErr w:type="spellStart"/>
      <w:r w:rsidR="0043697B">
        <w:t>porque</w:t>
      </w:r>
      <w:proofErr w:type="spellEnd"/>
      <w:r w:rsidR="0043697B">
        <w:t xml:space="preserve"> disso? Se você reparar bem estamos com valores invertidos pois o restante de zero deve dar par e não </w:t>
      </w:r>
      <w:proofErr w:type="spellStart"/>
      <w:r w:rsidR="0043697B">
        <w:t>impar</w:t>
      </w:r>
      <w:proofErr w:type="spellEnd"/>
      <w:r w:rsidR="0043697B">
        <w:t xml:space="preserve">, isso e porque </w:t>
      </w:r>
    </w:p>
    <w:p w14:paraId="784C16F1" w14:textId="4666B8DF" w:rsidR="0043697B" w:rsidRDefault="0043697B" w:rsidP="00825239">
      <w:r>
        <w:t>Devemos lembrar primeiramente que false(falso) e igual a 0, e true(verdadeiro) e igual a 1.</w:t>
      </w:r>
    </w:p>
    <w:p w14:paraId="2888670B" w14:textId="77777777" w:rsidR="0043697B" w:rsidRPr="00AD253C" w:rsidRDefault="0043697B" w:rsidP="0043697B">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AD253C">
        <w:rPr>
          <w:rFonts w:ascii="Consolas" w:eastAsia="Times New Roman" w:hAnsi="Consolas" w:cs="Times New Roman"/>
          <w:color w:val="6272A4"/>
          <w:kern w:val="0"/>
          <w:sz w:val="21"/>
          <w:szCs w:val="21"/>
          <w:lang w:eastAsia="pt-BR"/>
          <w14:ligatures w14:val="none"/>
        </w:rPr>
        <w:t>//0 = False</w:t>
      </w:r>
    </w:p>
    <w:p w14:paraId="13E5EAB0" w14:textId="77777777" w:rsidR="0043697B" w:rsidRPr="00AD253C" w:rsidRDefault="0043697B" w:rsidP="0043697B">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AD253C">
        <w:rPr>
          <w:rFonts w:ascii="Consolas" w:eastAsia="Times New Roman" w:hAnsi="Consolas" w:cs="Times New Roman"/>
          <w:color w:val="6272A4"/>
          <w:kern w:val="0"/>
          <w:sz w:val="21"/>
          <w:szCs w:val="21"/>
          <w:lang w:eastAsia="pt-BR"/>
          <w14:ligatures w14:val="none"/>
        </w:rPr>
        <w:t>//1 = True</w:t>
      </w:r>
    </w:p>
    <w:p w14:paraId="395FBAA7" w14:textId="694A2215" w:rsidR="0043697B" w:rsidRDefault="0043697B" w:rsidP="00825239">
      <w:r>
        <w:t>Essa e uma regra básica da programação</w:t>
      </w:r>
    </w:p>
    <w:p w14:paraId="79352106" w14:textId="77777777" w:rsidR="0043697B" w:rsidRPr="0043697B" w:rsidRDefault="0043697B" w:rsidP="0043697B">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43697B">
        <w:rPr>
          <w:rFonts w:ascii="Consolas" w:eastAsia="Times New Roman" w:hAnsi="Consolas" w:cs="Times New Roman"/>
          <w:color w:val="FF79C6"/>
          <w:kern w:val="0"/>
          <w:sz w:val="21"/>
          <w:szCs w:val="21"/>
          <w:lang w:eastAsia="pt-BR"/>
          <w14:ligatures w14:val="none"/>
        </w:rPr>
        <w:t>?</w:t>
      </w:r>
      <w:r w:rsidRPr="0043697B">
        <w:rPr>
          <w:rFonts w:ascii="Consolas" w:eastAsia="Times New Roman" w:hAnsi="Consolas" w:cs="Times New Roman"/>
          <w:color w:val="F8F8F2"/>
          <w:kern w:val="0"/>
          <w:sz w:val="21"/>
          <w:szCs w:val="21"/>
          <w:lang w:eastAsia="pt-BR"/>
          <w14:ligatures w14:val="none"/>
        </w:rPr>
        <w:t xml:space="preserve"> </w:t>
      </w:r>
      <w:r w:rsidRPr="0043697B">
        <w:rPr>
          <w:rFonts w:ascii="Consolas" w:eastAsia="Times New Roman" w:hAnsi="Consolas" w:cs="Times New Roman"/>
          <w:color w:val="E9F284"/>
          <w:kern w:val="0"/>
          <w:sz w:val="21"/>
          <w:szCs w:val="21"/>
          <w:lang w:eastAsia="pt-BR"/>
          <w14:ligatures w14:val="none"/>
        </w:rPr>
        <w:t>"</w:t>
      </w:r>
      <w:r w:rsidRPr="0043697B">
        <w:rPr>
          <w:rFonts w:ascii="Consolas" w:eastAsia="Times New Roman" w:hAnsi="Consolas" w:cs="Times New Roman"/>
          <w:color w:val="F1FA8C"/>
          <w:kern w:val="0"/>
          <w:sz w:val="21"/>
          <w:szCs w:val="21"/>
          <w:lang w:eastAsia="pt-BR"/>
          <w14:ligatures w14:val="none"/>
        </w:rPr>
        <w:t>Par</w:t>
      </w:r>
      <w:r w:rsidRPr="0043697B">
        <w:rPr>
          <w:rFonts w:ascii="Consolas" w:eastAsia="Times New Roman" w:hAnsi="Consolas" w:cs="Times New Roman"/>
          <w:color w:val="E9F284"/>
          <w:kern w:val="0"/>
          <w:sz w:val="21"/>
          <w:szCs w:val="21"/>
          <w:lang w:eastAsia="pt-BR"/>
          <w14:ligatures w14:val="none"/>
        </w:rPr>
        <w:t>"</w:t>
      </w:r>
      <w:r w:rsidRPr="0043697B">
        <w:rPr>
          <w:rFonts w:ascii="Consolas" w:eastAsia="Times New Roman" w:hAnsi="Consolas" w:cs="Times New Roman"/>
          <w:color w:val="F8F8F2"/>
          <w:kern w:val="0"/>
          <w:sz w:val="21"/>
          <w:szCs w:val="21"/>
          <w:lang w:eastAsia="pt-BR"/>
          <w14:ligatures w14:val="none"/>
        </w:rPr>
        <w:t xml:space="preserve"> </w:t>
      </w:r>
      <w:r w:rsidRPr="0043697B">
        <w:rPr>
          <w:rFonts w:ascii="Consolas" w:eastAsia="Times New Roman" w:hAnsi="Consolas" w:cs="Times New Roman"/>
          <w:color w:val="FF79C6"/>
          <w:kern w:val="0"/>
          <w:sz w:val="21"/>
          <w:szCs w:val="21"/>
          <w:lang w:eastAsia="pt-BR"/>
          <w14:ligatures w14:val="none"/>
        </w:rPr>
        <w:t>:</w:t>
      </w:r>
      <w:r w:rsidRPr="0043697B">
        <w:rPr>
          <w:rFonts w:ascii="Consolas" w:eastAsia="Times New Roman" w:hAnsi="Consolas" w:cs="Times New Roman"/>
          <w:color w:val="F8F8F2"/>
          <w:kern w:val="0"/>
          <w:sz w:val="21"/>
          <w:szCs w:val="21"/>
          <w:lang w:eastAsia="pt-BR"/>
          <w14:ligatures w14:val="none"/>
        </w:rPr>
        <w:t xml:space="preserve"> </w:t>
      </w:r>
      <w:r w:rsidRPr="0043697B">
        <w:rPr>
          <w:rFonts w:ascii="Consolas" w:eastAsia="Times New Roman" w:hAnsi="Consolas" w:cs="Times New Roman"/>
          <w:color w:val="E9F284"/>
          <w:kern w:val="0"/>
          <w:sz w:val="21"/>
          <w:szCs w:val="21"/>
          <w:lang w:eastAsia="pt-BR"/>
          <w14:ligatures w14:val="none"/>
        </w:rPr>
        <w:t>"</w:t>
      </w:r>
      <w:r w:rsidRPr="0043697B">
        <w:rPr>
          <w:rFonts w:ascii="Consolas" w:eastAsia="Times New Roman" w:hAnsi="Consolas" w:cs="Times New Roman"/>
          <w:color w:val="F1FA8C"/>
          <w:kern w:val="0"/>
          <w:sz w:val="21"/>
          <w:szCs w:val="21"/>
          <w:lang w:eastAsia="pt-BR"/>
          <w14:ligatures w14:val="none"/>
        </w:rPr>
        <w:t>Impar</w:t>
      </w:r>
      <w:r w:rsidRPr="0043697B">
        <w:rPr>
          <w:rFonts w:ascii="Consolas" w:eastAsia="Times New Roman" w:hAnsi="Consolas" w:cs="Times New Roman"/>
          <w:color w:val="E9F284"/>
          <w:kern w:val="0"/>
          <w:sz w:val="21"/>
          <w:szCs w:val="21"/>
          <w:lang w:eastAsia="pt-BR"/>
          <w14:ligatures w14:val="none"/>
        </w:rPr>
        <w:t>"</w:t>
      </w:r>
    </w:p>
    <w:p w14:paraId="0D14305C" w14:textId="06BF56F4" w:rsidR="00325F13" w:rsidRDefault="0043697B" w:rsidP="00825239">
      <w:r>
        <w:t xml:space="preserve">Mas o problema e que o resultado deu 0, e 0 e igual a false e quando e false </w:t>
      </w:r>
      <w:proofErr w:type="spellStart"/>
      <w:r>
        <w:t>sera</w:t>
      </w:r>
      <w:proofErr w:type="spellEnd"/>
      <w:r>
        <w:t xml:space="preserve"> mostrado a segunda opção que neste caso e “impar” mas </w:t>
      </w:r>
      <w:proofErr w:type="spellStart"/>
      <w:r>
        <w:t>nos</w:t>
      </w:r>
      <w:proofErr w:type="spellEnd"/>
      <w:r>
        <w:t xml:space="preserve"> queremos que quando </w:t>
      </w:r>
      <w:proofErr w:type="spellStart"/>
      <w:r>
        <w:t>sera</w:t>
      </w:r>
      <w:proofErr w:type="spellEnd"/>
      <w:r>
        <w:t xml:space="preserve"> 0 que seja mostrado par e não </w:t>
      </w:r>
      <w:proofErr w:type="spellStart"/>
      <w:r>
        <w:t>impar</w:t>
      </w:r>
      <w:proofErr w:type="spellEnd"/>
      <w:r w:rsidR="00325F13">
        <w:t xml:space="preserve">, entao resumindo esse </w:t>
      </w:r>
      <w:proofErr w:type="spellStart"/>
      <w:r w:rsidR="00325F13">
        <w:t>calculo</w:t>
      </w:r>
      <w:proofErr w:type="spellEnd"/>
      <w:r w:rsidR="00325F13">
        <w:t xml:space="preserve"> </w:t>
      </w:r>
      <w:proofErr w:type="spellStart"/>
      <w:proofErr w:type="gramStart"/>
      <w:r w:rsidR="00325F13">
        <w:t>esta</w:t>
      </w:r>
      <w:proofErr w:type="spellEnd"/>
      <w:proofErr w:type="gramEnd"/>
      <w:r w:rsidR="00325F13">
        <w:t xml:space="preserve"> apresentando o resultado de forma errada pois 10%2 o restante e 0 mas e igual a false, mostrando assim a segunda opção que e </w:t>
      </w:r>
      <w:proofErr w:type="spellStart"/>
      <w:r w:rsidR="00325F13">
        <w:t>impar</w:t>
      </w:r>
      <w:proofErr w:type="spellEnd"/>
      <w:r w:rsidR="00325F13">
        <w:t>.</w:t>
      </w:r>
    </w:p>
    <w:p w14:paraId="025D8661" w14:textId="00056A3F" w:rsidR="00325F13" w:rsidRDefault="00325F13" w:rsidP="00825239">
      <w:r>
        <w:t>Faremos seguinte entao</w:t>
      </w:r>
    </w:p>
    <w:p w14:paraId="179E3F31" w14:textId="77777777" w:rsidR="00325F13" w:rsidRPr="00325F13" w:rsidRDefault="00325F13" w:rsidP="00325F13">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25F13">
        <w:rPr>
          <w:rFonts w:ascii="Consolas" w:eastAsia="Times New Roman" w:hAnsi="Consolas" w:cs="Times New Roman"/>
          <w:color w:val="FF79C6"/>
          <w:kern w:val="0"/>
          <w:sz w:val="21"/>
          <w:szCs w:val="21"/>
          <w:lang w:eastAsia="pt-BR"/>
          <w14:ligatures w14:val="none"/>
        </w:rPr>
        <w:lastRenderedPageBreak/>
        <w:t>let</w:t>
      </w:r>
      <w:r w:rsidRPr="00325F13">
        <w:rPr>
          <w:rFonts w:ascii="Consolas" w:eastAsia="Times New Roman" w:hAnsi="Consolas" w:cs="Times New Roman"/>
          <w:color w:val="F8F8F2"/>
          <w:kern w:val="0"/>
          <w:sz w:val="21"/>
          <w:szCs w:val="21"/>
          <w:lang w:eastAsia="pt-BR"/>
          <w14:ligatures w14:val="none"/>
        </w:rPr>
        <w:t xml:space="preserve"> num</w:t>
      </w:r>
      <w:r w:rsidRPr="00325F13">
        <w:rPr>
          <w:rFonts w:ascii="Consolas" w:eastAsia="Times New Roman" w:hAnsi="Consolas" w:cs="Times New Roman"/>
          <w:color w:val="FF79C6"/>
          <w:kern w:val="0"/>
          <w:sz w:val="21"/>
          <w:szCs w:val="21"/>
          <w:lang w:eastAsia="pt-BR"/>
          <w14:ligatures w14:val="none"/>
        </w:rPr>
        <w:t>=</w:t>
      </w:r>
      <w:r w:rsidRPr="00325F13">
        <w:rPr>
          <w:rFonts w:ascii="Consolas" w:eastAsia="Times New Roman" w:hAnsi="Consolas" w:cs="Times New Roman"/>
          <w:color w:val="BD93F9"/>
          <w:kern w:val="0"/>
          <w:sz w:val="21"/>
          <w:szCs w:val="21"/>
          <w:lang w:eastAsia="pt-BR"/>
          <w14:ligatures w14:val="none"/>
        </w:rPr>
        <w:t>10</w:t>
      </w:r>
    </w:p>
    <w:p w14:paraId="2CEAF77F" w14:textId="77777777" w:rsidR="00325F13" w:rsidRPr="00325F13" w:rsidRDefault="00325F13" w:rsidP="00325F13">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25F13">
        <w:rPr>
          <w:rFonts w:ascii="Consolas" w:eastAsia="Times New Roman" w:hAnsi="Consolas" w:cs="Times New Roman"/>
          <w:color w:val="F8F8F2"/>
          <w:kern w:val="0"/>
          <w:sz w:val="21"/>
          <w:szCs w:val="21"/>
          <w:lang w:eastAsia="pt-BR"/>
          <w14:ligatures w14:val="none"/>
        </w:rPr>
        <w:t>res</w:t>
      </w:r>
      <w:r w:rsidRPr="00325F13">
        <w:rPr>
          <w:rFonts w:ascii="Consolas" w:eastAsia="Times New Roman" w:hAnsi="Consolas" w:cs="Times New Roman"/>
          <w:color w:val="FF79C6"/>
          <w:kern w:val="0"/>
          <w:sz w:val="21"/>
          <w:szCs w:val="21"/>
          <w:lang w:eastAsia="pt-BR"/>
          <w14:ligatures w14:val="none"/>
        </w:rPr>
        <w:t>=</w:t>
      </w:r>
      <w:r w:rsidRPr="00325F13">
        <w:rPr>
          <w:rFonts w:ascii="Consolas" w:eastAsia="Times New Roman" w:hAnsi="Consolas" w:cs="Times New Roman"/>
          <w:color w:val="F8F8F2"/>
          <w:kern w:val="0"/>
          <w:sz w:val="21"/>
          <w:szCs w:val="21"/>
          <w:lang w:eastAsia="pt-BR"/>
          <w14:ligatures w14:val="none"/>
        </w:rPr>
        <w:t>(</w:t>
      </w:r>
      <w:r w:rsidRPr="00325F13">
        <w:rPr>
          <w:rFonts w:ascii="Consolas" w:eastAsia="Times New Roman" w:hAnsi="Consolas" w:cs="Times New Roman"/>
          <w:color w:val="FF79C6"/>
          <w:kern w:val="0"/>
          <w:sz w:val="21"/>
          <w:szCs w:val="21"/>
          <w:lang w:eastAsia="pt-BR"/>
          <w14:ligatures w14:val="none"/>
        </w:rPr>
        <w:t>!</w:t>
      </w:r>
      <w:r w:rsidRPr="00325F13">
        <w:rPr>
          <w:rFonts w:ascii="Consolas" w:eastAsia="Times New Roman" w:hAnsi="Consolas" w:cs="Times New Roman"/>
          <w:color w:val="F8F8F2"/>
          <w:kern w:val="0"/>
          <w:sz w:val="21"/>
          <w:szCs w:val="21"/>
          <w:lang w:eastAsia="pt-BR"/>
          <w14:ligatures w14:val="none"/>
        </w:rPr>
        <w:t>(num</w:t>
      </w:r>
      <w:r w:rsidRPr="00325F13">
        <w:rPr>
          <w:rFonts w:ascii="Consolas" w:eastAsia="Times New Roman" w:hAnsi="Consolas" w:cs="Times New Roman"/>
          <w:color w:val="FF79C6"/>
          <w:kern w:val="0"/>
          <w:sz w:val="21"/>
          <w:szCs w:val="21"/>
          <w:lang w:eastAsia="pt-BR"/>
          <w14:ligatures w14:val="none"/>
        </w:rPr>
        <w:t>%</w:t>
      </w:r>
      <w:r w:rsidRPr="00325F13">
        <w:rPr>
          <w:rFonts w:ascii="Consolas" w:eastAsia="Times New Roman" w:hAnsi="Consolas" w:cs="Times New Roman"/>
          <w:color w:val="BD93F9"/>
          <w:kern w:val="0"/>
          <w:sz w:val="21"/>
          <w:szCs w:val="21"/>
          <w:lang w:eastAsia="pt-BR"/>
          <w14:ligatures w14:val="none"/>
        </w:rPr>
        <w:t>2</w:t>
      </w:r>
      <w:r w:rsidRPr="00325F13">
        <w:rPr>
          <w:rFonts w:ascii="Consolas" w:eastAsia="Times New Roman" w:hAnsi="Consolas" w:cs="Times New Roman"/>
          <w:color w:val="F8F8F2"/>
          <w:kern w:val="0"/>
          <w:sz w:val="21"/>
          <w:szCs w:val="21"/>
          <w:lang w:eastAsia="pt-BR"/>
          <w14:ligatures w14:val="none"/>
        </w:rPr>
        <w:t xml:space="preserve">) </w:t>
      </w:r>
      <w:r w:rsidRPr="00325F13">
        <w:rPr>
          <w:rFonts w:ascii="Consolas" w:eastAsia="Times New Roman" w:hAnsi="Consolas" w:cs="Times New Roman"/>
          <w:color w:val="FF79C6"/>
          <w:kern w:val="0"/>
          <w:sz w:val="21"/>
          <w:szCs w:val="21"/>
          <w:lang w:eastAsia="pt-BR"/>
          <w14:ligatures w14:val="none"/>
        </w:rPr>
        <w:t>?</w:t>
      </w:r>
      <w:r w:rsidRPr="00325F13">
        <w:rPr>
          <w:rFonts w:ascii="Consolas" w:eastAsia="Times New Roman" w:hAnsi="Consolas" w:cs="Times New Roman"/>
          <w:color w:val="F8F8F2"/>
          <w:kern w:val="0"/>
          <w:sz w:val="21"/>
          <w:szCs w:val="21"/>
          <w:lang w:eastAsia="pt-BR"/>
          <w14:ligatures w14:val="none"/>
        </w:rPr>
        <w:t xml:space="preserve"> </w:t>
      </w:r>
      <w:r w:rsidRPr="00325F13">
        <w:rPr>
          <w:rFonts w:ascii="Consolas" w:eastAsia="Times New Roman" w:hAnsi="Consolas" w:cs="Times New Roman"/>
          <w:color w:val="E9F284"/>
          <w:kern w:val="0"/>
          <w:sz w:val="21"/>
          <w:szCs w:val="21"/>
          <w:lang w:eastAsia="pt-BR"/>
          <w14:ligatures w14:val="none"/>
        </w:rPr>
        <w:t>"</w:t>
      </w:r>
      <w:r w:rsidRPr="00325F13">
        <w:rPr>
          <w:rFonts w:ascii="Consolas" w:eastAsia="Times New Roman" w:hAnsi="Consolas" w:cs="Times New Roman"/>
          <w:color w:val="F1FA8C"/>
          <w:kern w:val="0"/>
          <w:sz w:val="21"/>
          <w:szCs w:val="21"/>
          <w:lang w:eastAsia="pt-BR"/>
          <w14:ligatures w14:val="none"/>
        </w:rPr>
        <w:t>Par</w:t>
      </w:r>
      <w:r w:rsidRPr="00325F13">
        <w:rPr>
          <w:rFonts w:ascii="Consolas" w:eastAsia="Times New Roman" w:hAnsi="Consolas" w:cs="Times New Roman"/>
          <w:color w:val="E9F284"/>
          <w:kern w:val="0"/>
          <w:sz w:val="21"/>
          <w:szCs w:val="21"/>
          <w:lang w:eastAsia="pt-BR"/>
          <w14:ligatures w14:val="none"/>
        </w:rPr>
        <w:t>"</w:t>
      </w:r>
      <w:r w:rsidRPr="00325F13">
        <w:rPr>
          <w:rFonts w:ascii="Consolas" w:eastAsia="Times New Roman" w:hAnsi="Consolas" w:cs="Times New Roman"/>
          <w:color w:val="F8F8F2"/>
          <w:kern w:val="0"/>
          <w:sz w:val="21"/>
          <w:szCs w:val="21"/>
          <w:lang w:eastAsia="pt-BR"/>
          <w14:ligatures w14:val="none"/>
        </w:rPr>
        <w:t xml:space="preserve"> </w:t>
      </w:r>
      <w:r w:rsidRPr="00325F13">
        <w:rPr>
          <w:rFonts w:ascii="Consolas" w:eastAsia="Times New Roman" w:hAnsi="Consolas" w:cs="Times New Roman"/>
          <w:color w:val="FF79C6"/>
          <w:kern w:val="0"/>
          <w:sz w:val="21"/>
          <w:szCs w:val="21"/>
          <w:lang w:eastAsia="pt-BR"/>
          <w14:ligatures w14:val="none"/>
        </w:rPr>
        <w:t>:</w:t>
      </w:r>
      <w:r w:rsidRPr="00325F13">
        <w:rPr>
          <w:rFonts w:ascii="Consolas" w:eastAsia="Times New Roman" w:hAnsi="Consolas" w:cs="Times New Roman"/>
          <w:color w:val="F8F8F2"/>
          <w:kern w:val="0"/>
          <w:sz w:val="21"/>
          <w:szCs w:val="21"/>
          <w:lang w:eastAsia="pt-BR"/>
          <w14:ligatures w14:val="none"/>
        </w:rPr>
        <w:t xml:space="preserve"> </w:t>
      </w:r>
      <w:r w:rsidRPr="00325F13">
        <w:rPr>
          <w:rFonts w:ascii="Consolas" w:eastAsia="Times New Roman" w:hAnsi="Consolas" w:cs="Times New Roman"/>
          <w:color w:val="E9F284"/>
          <w:kern w:val="0"/>
          <w:sz w:val="21"/>
          <w:szCs w:val="21"/>
          <w:lang w:eastAsia="pt-BR"/>
          <w14:ligatures w14:val="none"/>
        </w:rPr>
        <w:t>"</w:t>
      </w:r>
      <w:r w:rsidRPr="00325F13">
        <w:rPr>
          <w:rFonts w:ascii="Consolas" w:eastAsia="Times New Roman" w:hAnsi="Consolas" w:cs="Times New Roman"/>
          <w:color w:val="F1FA8C"/>
          <w:kern w:val="0"/>
          <w:sz w:val="21"/>
          <w:szCs w:val="21"/>
          <w:lang w:eastAsia="pt-BR"/>
          <w14:ligatures w14:val="none"/>
        </w:rPr>
        <w:t>Impar</w:t>
      </w:r>
      <w:r w:rsidRPr="00325F13">
        <w:rPr>
          <w:rFonts w:ascii="Consolas" w:eastAsia="Times New Roman" w:hAnsi="Consolas" w:cs="Times New Roman"/>
          <w:color w:val="E9F284"/>
          <w:kern w:val="0"/>
          <w:sz w:val="21"/>
          <w:szCs w:val="21"/>
          <w:lang w:eastAsia="pt-BR"/>
          <w14:ligatures w14:val="none"/>
        </w:rPr>
        <w:t>"</w:t>
      </w:r>
      <w:r w:rsidRPr="00325F13">
        <w:rPr>
          <w:rFonts w:ascii="Consolas" w:eastAsia="Times New Roman" w:hAnsi="Consolas" w:cs="Times New Roman"/>
          <w:color w:val="F8F8F2"/>
          <w:kern w:val="0"/>
          <w:sz w:val="21"/>
          <w:szCs w:val="21"/>
          <w:lang w:eastAsia="pt-BR"/>
          <w14:ligatures w14:val="none"/>
        </w:rPr>
        <w:t>)</w:t>
      </w:r>
    </w:p>
    <w:p w14:paraId="4D257B8F" w14:textId="77777777" w:rsidR="00325F13" w:rsidRPr="00325F13" w:rsidRDefault="00325F13" w:rsidP="00325F13">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325F13">
        <w:rPr>
          <w:rFonts w:ascii="Consolas" w:eastAsia="Times New Roman" w:hAnsi="Consolas" w:cs="Times New Roman"/>
          <w:color w:val="BD93F9"/>
          <w:kern w:val="0"/>
          <w:sz w:val="21"/>
          <w:szCs w:val="21"/>
          <w:lang w:eastAsia="pt-BR"/>
          <w14:ligatures w14:val="none"/>
        </w:rPr>
        <w:t>console</w:t>
      </w:r>
      <w:r w:rsidRPr="00325F13">
        <w:rPr>
          <w:rFonts w:ascii="Consolas" w:eastAsia="Times New Roman" w:hAnsi="Consolas" w:cs="Times New Roman"/>
          <w:color w:val="F8F8F2"/>
          <w:kern w:val="0"/>
          <w:sz w:val="21"/>
          <w:szCs w:val="21"/>
          <w:lang w:eastAsia="pt-BR"/>
          <w14:ligatures w14:val="none"/>
        </w:rPr>
        <w:t>.</w:t>
      </w:r>
      <w:r w:rsidRPr="00325F13">
        <w:rPr>
          <w:rFonts w:ascii="Consolas" w:eastAsia="Times New Roman" w:hAnsi="Consolas" w:cs="Times New Roman"/>
          <w:color w:val="50FA7B"/>
          <w:kern w:val="0"/>
          <w:sz w:val="21"/>
          <w:szCs w:val="21"/>
          <w:lang w:eastAsia="pt-BR"/>
          <w14:ligatures w14:val="none"/>
        </w:rPr>
        <w:t>log</w:t>
      </w:r>
      <w:r w:rsidRPr="00325F13">
        <w:rPr>
          <w:rFonts w:ascii="Consolas" w:eastAsia="Times New Roman" w:hAnsi="Consolas" w:cs="Times New Roman"/>
          <w:color w:val="F8F8F2"/>
          <w:kern w:val="0"/>
          <w:sz w:val="21"/>
          <w:szCs w:val="21"/>
          <w:lang w:eastAsia="pt-BR"/>
          <w14:ligatures w14:val="none"/>
        </w:rPr>
        <w:t>(res)</w:t>
      </w:r>
    </w:p>
    <w:p w14:paraId="74601F93" w14:textId="6699C7E1" w:rsidR="00325F13" w:rsidRDefault="00325F13" w:rsidP="00825239">
      <w:r>
        <w:t xml:space="preserve"> </w:t>
      </w:r>
    </w:p>
    <w:p w14:paraId="776686F7" w14:textId="73BD61DE" w:rsidR="00325F13" w:rsidRDefault="00C176E3" w:rsidP="00825239">
      <w:r>
        <w:t xml:space="preserve">Pronto resolvemos colocando uma negação entao se o resultado de </w:t>
      </w:r>
      <w:proofErr w:type="spellStart"/>
      <w:r>
        <w:t>num</w:t>
      </w:r>
      <w:proofErr w:type="spellEnd"/>
      <w:r>
        <w:t xml:space="preserve">%2 for igual a 0 que e false </w:t>
      </w:r>
      <w:proofErr w:type="spellStart"/>
      <w:r>
        <w:t>sera</w:t>
      </w:r>
      <w:proofErr w:type="spellEnd"/>
      <w:r>
        <w:t xml:space="preserve"> invertido para true, pois estamos usando uma negação no codigo, e com isso resolvemos</w:t>
      </w:r>
    </w:p>
    <w:p w14:paraId="65F575E0" w14:textId="14B7FA87" w:rsidR="00C176E3" w:rsidRDefault="00C176E3" w:rsidP="00825239">
      <w:r>
        <w:t>.</w:t>
      </w:r>
    </w:p>
    <w:p w14:paraId="3EE209C1" w14:textId="5C5CC8FF" w:rsidR="006C2C83" w:rsidRDefault="006C2C83" w:rsidP="00825239">
      <w:r>
        <w:t xml:space="preserve">Podemos ter a seguinte questão vamos supor que eu esteja recebendo dados de um banco de dados, e criamos uma variável onde ela </w:t>
      </w:r>
      <w:proofErr w:type="spellStart"/>
      <w:r>
        <w:t>rec</w:t>
      </w:r>
      <w:proofErr w:type="spellEnd"/>
      <w:r>
        <w:t xml:space="preserve"> </w:t>
      </w:r>
      <w:proofErr w:type="spellStart"/>
      <w:r>
        <w:t>ebe</w:t>
      </w:r>
      <w:proofErr w:type="spellEnd"/>
      <w:r>
        <w:t xml:space="preserve"> o status de um cliente onde se ele for ativo ele envia a letra a e se for inativo o banco de dados envia a letra i</w:t>
      </w:r>
    </w:p>
    <w:p w14:paraId="1F6733C9" w14:textId="77777777" w:rsidR="006C2C83" w:rsidRPr="006C2C83" w:rsidRDefault="006C2C83" w:rsidP="006C2C83">
      <w:pP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6C2C83">
        <w:rPr>
          <w:rFonts w:ascii="Consolas" w:eastAsia="Times New Roman" w:hAnsi="Consolas" w:cs="Times New Roman"/>
          <w:color w:val="FF79C6"/>
          <w:kern w:val="0"/>
          <w:sz w:val="21"/>
          <w:szCs w:val="21"/>
          <w:lang w:val="en-US" w:eastAsia="pt-BR"/>
          <w14:ligatures w14:val="none"/>
        </w:rPr>
        <w:t>let</w:t>
      </w:r>
      <w:r w:rsidRPr="006C2C83">
        <w:rPr>
          <w:rFonts w:ascii="Consolas" w:eastAsia="Times New Roman" w:hAnsi="Consolas" w:cs="Times New Roman"/>
          <w:color w:val="F8F8F2"/>
          <w:kern w:val="0"/>
          <w:sz w:val="21"/>
          <w:szCs w:val="21"/>
          <w:lang w:val="en-US" w:eastAsia="pt-BR"/>
          <w14:ligatures w14:val="none"/>
        </w:rPr>
        <w:t xml:space="preserve"> </w:t>
      </w:r>
      <w:proofErr w:type="spellStart"/>
      <w:r w:rsidRPr="006C2C83">
        <w:rPr>
          <w:rFonts w:ascii="Consolas" w:eastAsia="Times New Roman" w:hAnsi="Consolas" w:cs="Times New Roman"/>
          <w:color w:val="F8F8F2"/>
          <w:kern w:val="0"/>
          <w:sz w:val="21"/>
          <w:szCs w:val="21"/>
          <w:lang w:val="en-US" w:eastAsia="pt-BR"/>
          <w14:ligatures w14:val="none"/>
        </w:rPr>
        <w:t>st</w:t>
      </w:r>
      <w:proofErr w:type="spellEnd"/>
      <w:r w:rsidRPr="006C2C83">
        <w:rPr>
          <w:rFonts w:ascii="Consolas" w:eastAsia="Times New Roman" w:hAnsi="Consolas" w:cs="Times New Roman"/>
          <w:color w:val="FF79C6"/>
          <w:kern w:val="0"/>
          <w:sz w:val="21"/>
          <w:szCs w:val="21"/>
          <w:lang w:val="en-US" w:eastAsia="pt-BR"/>
          <w14:ligatures w14:val="none"/>
        </w:rPr>
        <w:t>=</w:t>
      </w:r>
      <w:r w:rsidRPr="006C2C83">
        <w:rPr>
          <w:rFonts w:ascii="Consolas" w:eastAsia="Times New Roman" w:hAnsi="Consolas" w:cs="Times New Roman"/>
          <w:color w:val="E9F284"/>
          <w:kern w:val="0"/>
          <w:sz w:val="21"/>
          <w:szCs w:val="21"/>
          <w:lang w:val="en-US" w:eastAsia="pt-BR"/>
          <w14:ligatures w14:val="none"/>
        </w:rPr>
        <w:t>"</w:t>
      </w:r>
      <w:r w:rsidRPr="006C2C83">
        <w:rPr>
          <w:rFonts w:ascii="Consolas" w:eastAsia="Times New Roman" w:hAnsi="Consolas" w:cs="Times New Roman"/>
          <w:color w:val="F1FA8C"/>
          <w:kern w:val="0"/>
          <w:sz w:val="21"/>
          <w:szCs w:val="21"/>
          <w:lang w:val="en-US" w:eastAsia="pt-BR"/>
          <w14:ligatures w14:val="none"/>
        </w:rPr>
        <w:t>a</w:t>
      </w:r>
      <w:r w:rsidRPr="006C2C83">
        <w:rPr>
          <w:rFonts w:ascii="Consolas" w:eastAsia="Times New Roman" w:hAnsi="Consolas" w:cs="Times New Roman"/>
          <w:color w:val="E9F284"/>
          <w:kern w:val="0"/>
          <w:sz w:val="21"/>
          <w:szCs w:val="21"/>
          <w:lang w:val="en-US" w:eastAsia="pt-BR"/>
          <w14:ligatures w14:val="none"/>
        </w:rPr>
        <w:t>"</w:t>
      </w:r>
    </w:p>
    <w:p w14:paraId="553A6243" w14:textId="77777777" w:rsidR="006C2C83" w:rsidRPr="006C2C83" w:rsidRDefault="006C2C83" w:rsidP="006C2C83">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B2300A">
        <w:rPr>
          <w:rFonts w:ascii="Consolas" w:eastAsia="Times New Roman" w:hAnsi="Consolas" w:cs="Times New Roman"/>
          <w:color w:val="F8F8F2"/>
          <w:kern w:val="0"/>
          <w:sz w:val="21"/>
          <w:szCs w:val="21"/>
          <w:lang w:val="en-US" w:eastAsia="pt-BR"/>
          <w14:ligatures w14:val="none"/>
        </w:rPr>
        <w:t>res</w:t>
      </w:r>
      <w:proofErr w:type="gramStart"/>
      <w:r w:rsidRPr="00B2300A">
        <w:rPr>
          <w:rFonts w:ascii="Consolas" w:eastAsia="Times New Roman" w:hAnsi="Consolas" w:cs="Times New Roman"/>
          <w:color w:val="FF79C6"/>
          <w:kern w:val="0"/>
          <w:sz w:val="21"/>
          <w:szCs w:val="21"/>
          <w:lang w:val="en-US" w:eastAsia="pt-BR"/>
          <w14:ligatures w14:val="none"/>
        </w:rPr>
        <w:t>=</w:t>
      </w:r>
      <w:r w:rsidRPr="00B2300A">
        <w:rPr>
          <w:rFonts w:ascii="Consolas" w:eastAsia="Times New Roman" w:hAnsi="Consolas" w:cs="Times New Roman"/>
          <w:color w:val="F8F8F2"/>
          <w:kern w:val="0"/>
          <w:sz w:val="21"/>
          <w:szCs w:val="21"/>
          <w:lang w:val="en-US" w:eastAsia="pt-BR"/>
          <w14:ligatures w14:val="none"/>
        </w:rPr>
        <w:t>(</w:t>
      </w:r>
      <w:proofErr w:type="spellStart"/>
      <w:proofErr w:type="gramEnd"/>
      <w:r w:rsidRPr="00B2300A">
        <w:rPr>
          <w:rFonts w:ascii="Consolas" w:eastAsia="Times New Roman" w:hAnsi="Consolas" w:cs="Times New Roman"/>
          <w:color w:val="F8F8F2"/>
          <w:kern w:val="0"/>
          <w:sz w:val="21"/>
          <w:szCs w:val="21"/>
          <w:lang w:val="en-US" w:eastAsia="pt-BR"/>
          <w14:ligatures w14:val="none"/>
        </w:rPr>
        <w:t>st</w:t>
      </w:r>
      <w:proofErr w:type="spellEnd"/>
      <w:r w:rsidRPr="00B2300A">
        <w:rPr>
          <w:rFonts w:ascii="Consolas" w:eastAsia="Times New Roman" w:hAnsi="Consolas" w:cs="Times New Roman"/>
          <w:color w:val="F8F8F2"/>
          <w:kern w:val="0"/>
          <w:sz w:val="21"/>
          <w:szCs w:val="21"/>
          <w:lang w:val="en-US" w:eastAsia="pt-BR"/>
          <w14:ligatures w14:val="none"/>
        </w:rPr>
        <w:t xml:space="preserve"> </w:t>
      </w:r>
      <w:r w:rsidRPr="00B2300A">
        <w:rPr>
          <w:rFonts w:ascii="Consolas" w:eastAsia="Times New Roman" w:hAnsi="Consolas" w:cs="Times New Roman"/>
          <w:color w:val="FF79C6"/>
          <w:kern w:val="0"/>
          <w:sz w:val="21"/>
          <w:szCs w:val="21"/>
          <w:lang w:val="en-US" w:eastAsia="pt-BR"/>
          <w14:ligatures w14:val="none"/>
        </w:rPr>
        <w:t>==</w:t>
      </w:r>
      <w:r w:rsidRPr="00B2300A">
        <w:rPr>
          <w:rFonts w:ascii="Consolas" w:eastAsia="Times New Roman" w:hAnsi="Consolas" w:cs="Times New Roman"/>
          <w:color w:val="F8F8F2"/>
          <w:kern w:val="0"/>
          <w:sz w:val="21"/>
          <w:szCs w:val="21"/>
          <w:lang w:val="en-US" w:eastAsia="pt-BR"/>
          <w14:ligatures w14:val="none"/>
        </w:rPr>
        <w:t xml:space="preserve"> </w:t>
      </w:r>
      <w:r w:rsidRPr="00B2300A">
        <w:rPr>
          <w:rFonts w:ascii="Consolas" w:eastAsia="Times New Roman" w:hAnsi="Consolas" w:cs="Times New Roman"/>
          <w:color w:val="E9F284"/>
          <w:kern w:val="0"/>
          <w:sz w:val="21"/>
          <w:szCs w:val="21"/>
          <w:lang w:val="en-US" w:eastAsia="pt-BR"/>
          <w14:ligatures w14:val="none"/>
        </w:rPr>
        <w:t>"</w:t>
      </w:r>
      <w:r w:rsidRPr="00B2300A">
        <w:rPr>
          <w:rFonts w:ascii="Consolas" w:eastAsia="Times New Roman" w:hAnsi="Consolas" w:cs="Times New Roman"/>
          <w:color w:val="F1FA8C"/>
          <w:kern w:val="0"/>
          <w:sz w:val="21"/>
          <w:szCs w:val="21"/>
          <w:lang w:val="en-US" w:eastAsia="pt-BR"/>
          <w14:ligatures w14:val="none"/>
        </w:rPr>
        <w:t>a</w:t>
      </w:r>
      <w:r w:rsidRPr="00B2300A">
        <w:rPr>
          <w:rFonts w:ascii="Consolas" w:eastAsia="Times New Roman" w:hAnsi="Consolas" w:cs="Times New Roman"/>
          <w:color w:val="E9F284"/>
          <w:kern w:val="0"/>
          <w:sz w:val="21"/>
          <w:szCs w:val="21"/>
          <w:lang w:val="en-US" w:eastAsia="pt-BR"/>
          <w14:ligatures w14:val="none"/>
        </w:rPr>
        <w:t>"</w:t>
      </w:r>
      <w:r w:rsidRPr="00B2300A">
        <w:rPr>
          <w:rFonts w:ascii="Consolas" w:eastAsia="Times New Roman" w:hAnsi="Consolas" w:cs="Times New Roman"/>
          <w:color w:val="F8F8F2"/>
          <w:kern w:val="0"/>
          <w:sz w:val="21"/>
          <w:szCs w:val="21"/>
          <w:lang w:val="en-US" w:eastAsia="pt-BR"/>
          <w14:ligatures w14:val="none"/>
        </w:rPr>
        <w:t xml:space="preserve"> </w:t>
      </w:r>
      <w:r w:rsidRPr="00B2300A">
        <w:rPr>
          <w:rFonts w:ascii="Consolas" w:eastAsia="Times New Roman" w:hAnsi="Consolas" w:cs="Times New Roman"/>
          <w:color w:val="FF79C6"/>
          <w:kern w:val="0"/>
          <w:sz w:val="21"/>
          <w:szCs w:val="21"/>
          <w:lang w:val="en-US" w:eastAsia="pt-BR"/>
          <w14:ligatures w14:val="none"/>
        </w:rPr>
        <w:t>?</w:t>
      </w:r>
      <w:r w:rsidRPr="00B2300A">
        <w:rPr>
          <w:rFonts w:ascii="Consolas" w:eastAsia="Times New Roman" w:hAnsi="Consolas" w:cs="Times New Roman"/>
          <w:color w:val="F8F8F2"/>
          <w:kern w:val="0"/>
          <w:sz w:val="21"/>
          <w:szCs w:val="21"/>
          <w:lang w:val="en-US" w:eastAsia="pt-BR"/>
          <w14:ligatures w14:val="none"/>
        </w:rPr>
        <w:t xml:space="preserve"> </w:t>
      </w:r>
      <w:r w:rsidRPr="006C2C83">
        <w:rPr>
          <w:rFonts w:ascii="Consolas" w:eastAsia="Times New Roman" w:hAnsi="Consolas" w:cs="Times New Roman"/>
          <w:color w:val="E9F284"/>
          <w:kern w:val="0"/>
          <w:sz w:val="21"/>
          <w:szCs w:val="21"/>
          <w:lang w:eastAsia="pt-BR"/>
          <w14:ligatures w14:val="none"/>
        </w:rPr>
        <w:t>"</w:t>
      </w:r>
      <w:r w:rsidRPr="006C2C83">
        <w:rPr>
          <w:rFonts w:ascii="Consolas" w:eastAsia="Times New Roman" w:hAnsi="Consolas" w:cs="Times New Roman"/>
          <w:color w:val="F1FA8C"/>
          <w:kern w:val="0"/>
          <w:sz w:val="21"/>
          <w:szCs w:val="21"/>
          <w:lang w:eastAsia="pt-BR"/>
          <w14:ligatures w14:val="none"/>
        </w:rPr>
        <w:t>Ativo</w:t>
      </w:r>
      <w:r w:rsidRPr="006C2C83">
        <w:rPr>
          <w:rFonts w:ascii="Consolas" w:eastAsia="Times New Roman" w:hAnsi="Consolas" w:cs="Times New Roman"/>
          <w:color w:val="E9F284"/>
          <w:kern w:val="0"/>
          <w:sz w:val="21"/>
          <w:szCs w:val="21"/>
          <w:lang w:eastAsia="pt-BR"/>
          <w14:ligatures w14:val="none"/>
        </w:rPr>
        <w:t>"</w:t>
      </w:r>
      <w:r w:rsidRPr="006C2C83">
        <w:rPr>
          <w:rFonts w:ascii="Consolas" w:eastAsia="Times New Roman" w:hAnsi="Consolas" w:cs="Times New Roman"/>
          <w:color w:val="F8F8F2"/>
          <w:kern w:val="0"/>
          <w:sz w:val="21"/>
          <w:szCs w:val="21"/>
          <w:lang w:eastAsia="pt-BR"/>
          <w14:ligatures w14:val="none"/>
        </w:rPr>
        <w:t xml:space="preserve"> </w:t>
      </w:r>
      <w:r w:rsidRPr="006C2C83">
        <w:rPr>
          <w:rFonts w:ascii="Consolas" w:eastAsia="Times New Roman" w:hAnsi="Consolas" w:cs="Times New Roman"/>
          <w:color w:val="FF79C6"/>
          <w:kern w:val="0"/>
          <w:sz w:val="21"/>
          <w:szCs w:val="21"/>
          <w:lang w:eastAsia="pt-BR"/>
          <w14:ligatures w14:val="none"/>
        </w:rPr>
        <w:t>:</w:t>
      </w:r>
      <w:r w:rsidRPr="006C2C83">
        <w:rPr>
          <w:rFonts w:ascii="Consolas" w:eastAsia="Times New Roman" w:hAnsi="Consolas" w:cs="Times New Roman"/>
          <w:color w:val="F8F8F2"/>
          <w:kern w:val="0"/>
          <w:sz w:val="21"/>
          <w:szCs w:val="21"/>
          <w:lang w:eastAsia="pt-BR"/>
          <w14:ligatures w14:val="none"/>
        </w:rPr>
        <w:t xml:space="preserve"> </w:t>
      </w:r>
      <w:r w:rsidRPr="006C2C83">
        <w:rPr>
          <w:rFonts w:ascii="Consolas" w:eastAsia="Times New Roman" w:hAnsi="Consolas" w:cs="Times New Roman"/>
          <w:color w:val="E9F284"/>
          <w:kern w:val="0"/>
          <w:sz w:val="21"/>
          <w:szCs w:val="21"/>
          <w:lang w:eastAsia="pt-BR"/>
          <w14:ligatures w14:val="none"/>
        </w:rPr>
        <w:t>"</w:t>
      </w:r>
      <w:r w:rsidRPr="006C2C83">
        <w:rPr>
          <w:rFonts w:ascii="Consolas" w:eastAsia="Times New Roman" w:hAnsi="Consolas" w:cs="Times New Roman"/>
          <w:color w:val="F1FA8C"/>
          <w:kern w:val="0"/>
          <w:sz w:val="21"/>
          <w:szCs w:val="21"/>
          <w:lang w:eastAsia="pt-BR"/>
          <w14:ligatures w14:val="none"/>
        </w:rPr>
        <w:t>Inativo</w:t>
      </w:r>
      <w:r w:rsidRPr="006C2C83">
        <w:rPr>
          <w:rFonts w:ascii="Consolas" w:eastAsia="Times New Roman" w:hAnsi="Consolas" w:cs="Times New Roman"/>
          <w:color w:val="E9F284"/>
          <w:kern w:val="0"/>
          <w:sz w:val="21"/>
          <w:szCs w:val="21"/>
          <w:lang w:eastAsia="pt-BR"/>
          <w14:ligatures w14:val="none"/>
        </w:rPr>
        <w:t>"</w:t>
      </w:r>
      <w:r w:rsidRPr="006C2C83">
        <w:rPr>
          <w:rFonts w:ascii="Consolas" w:eastAsia="Times New Roman" w:hAnsi="Consolas" w:cs="Times New Roman"/>
          <w:color w:val="F8F8F2"/>
          <w:kern w:val="0"/>
          <w:sz w:val="21"/>
          <w:szCs w:val="21"/>
          <w:lang w:eastAsia="pt-BR"/>
          <w14:ligatures w14:val="none"/>
        </w:rPr>
        <w:t>)</w:t>
      </w:r>
    </w:p>
    <w:p w14:paraId="3BD87FAE" w14:textId="77777777" w:rsidR="006C2C83" w:rsidRPr="006C2C83" w:rsidRDefault="006C2C83" w:rsidP="006C2C83">
      <w:pPr>
        <w:shd w:val="clear" w:color="auto" w:fill="282A36"/>
        <w:spacing w:after="0" w:line="285" w:lineRule="atLeast"/>
        <w:rPr>
          <w:rFonts w:ascii="Consolas" w:eastAsia="Times New Roman" w:hAnsi="Consolas" w:cs="Times New Roman"/>
          <w:color w:val="F8F8F2"/>
          <w:kern w:val="0"/>
          <w:sz w:val="21"/>
          <w:szCs w:val="21"/>
          <w:lang w:eastAsia="pt-BR"/>
          <w14:ligatures w14:val="none"/>
        </w:rPr>
      </w:pPr>
      <w:r w:rsidRPr="006C2C83">
        <w:rPr>
          <w:rFonts w:ascii="Consolas" w:eastAsia="Times New Roman" w:hAnsi="Consolas" w:cs="Times New Roman"/>
          <w:color w:val="BD93F9"/>
          <w:kern w:val="0"/>
          <w:sz w:val="21"/>
          <w:szCs w:val="21"/>
          <w:lang w:eastAsia="pt-BR"/>
          <w14:ligatures w14:val="none"/>
        </w:rPr>
        <w:t>console</w:t>
      </w:r>
      <w:r w:rsidRPr="006C2C83">
        <w:rPr>
          <w:rFonts w:ascii="Consolas" w:eastAsia="Times New Roman" w:hAnsi="Consolas" w:cs="Times New Roman"/>
          <w:color w:val="F8F8F2"/>
          <w:kern w:val="0"/>
          <w:sz w:val="21"/>
          <w:szCs w:val="21"/>
          <w:lang w:eastAsia="pt-BR"/>
          <w14:ligatures w14:val="none"/>
        </w:rPr>
        <w:t>.</w:t>
      </w:r>
      <w:r w:rsidRPr="006C2C83">
        <w:rPr>
          <w:rFonts w:ascii="Consolas" w:eastAsia="Times New Roman" w:hAnsi="Consolas" w:cs="Times New Roman"/>
          <w:color w:val="50FA7B"/>
          <w:kern w:val="0"/>
          <w:sz w:val="21"/>
          <w:szCs w:val="21"/>
          <w:lang w:eastAsia="pt-BR"/>
          <w14:ligatures w14:val="none"/>
        </w:rPr>
        <w:t>log</w:t>
      </w:r>
      <w:r w:rsidRPr="006C2C83">
        <w:rPr>
          <w:rFonts w:ascii="Consolas" w:eastAsia="Times New Roman" w:hAnsi="Consolas" w:cs="Times New Roman"/>
          <w:color w:val="F8F8F2"/>
          <w:kern w:val="0"/>
          <w:sz w:val="21"/>
          <w:szCs w:val="21"/>
          <w:lang w:eastAsia="pt-BR"/>
          <w14:ligatures w14:val="none"/>
        </w:rPr>
        <w:t>(res)</w:t>
      </w:r>
    </w:p>
    <w:p w14:paraId="31662BCC" w14:textId="04D37043" w:rsidR="006C2C83" w:rsidRDefault="006C2C83" w:rsidP="00825239">
      <w:r>
        <w:t xml:space="preserve">Aqui fizemos o seguinte se o status do cliente for igual a “a” de ativo </w:t>
      </w:r>
      <w:proofErr w:type="spellStart"/>
      <w:r>
        <w:t>sera</w:t>
      </w:r>
      <w:proofErr w:type="spellEnd"/>
      <w:r>
        <w:t xml:space="preserve"> mostrado </w:t>
      </w:r>
      <w:proofErr w:type="gramStart"/>
      <w:r>
        <w:t>“ativo”</w:t>
      </w:r>
      <w:proofErr w:type="gramEnd"/>
      <w:r>
        <w:t xml:space="preserve"> mas caso seja diferente de “a” que provavelmente </w:t>
      </w:r>
      <w:proofErr w:type="spellStart"/>
      <w:r>
        <w:t>sera</w:t>
      </w:r>
      <w:proofErr w:type="spellEnd"/>
      <w:r>
        <w:t xml:space="preserve"> i pois so temos essas 2 opções no banco de dados </w:t>
      </w:r>
      <w:proofErr w:type="spellStart"/>
      <w:r>
        <w:t>sera</w:t>
      </w:r>
      <w:proofErr w:type="spellEnd"/>
      <w:r>
        <w:t xml:space="preserve"> mostrado “inativo”.</w:t>
      </w:r>
    </w:p>
    <w:p w14:paraId="446F50C6" w14:textId="7D7A8C06" w:rsidR="006C2C83" w:rsidRDefault="006C2C83" w:rsidP="00825239">
      <w:r>
        <w:t>.</w:t>
      </w:r>
    </w:p>
    <w:p w14:paraId="14E6BAC6" w14:textId="77777777" w:rsidR="00525A43" w:rsidRDefault="00525A43" w:rsidP="00525A43">
      <w:pPr>
        <w:pStyle w:val="Ttulo1"/>
        <w:shd w:val="clear" w:color="auto" w:fill="0F0F0F"/>
        <w:spacing w:before="0" w:beforeAutospacing="0" w:after="0" w:afterAutospacing="0"/>
        <w:rPr>
          <w:rFonts w:ascii="Roboto" w:hAnsi="Roboto"/>
          <w:color w:val="F1F1F1"/>
        </w:rPr>
      </w:pPr>
      <w:r>
        <w:rPr>
          <w:rFonts w:ascii="Roboto" w:hAnsi="Roboto"/>
          <w:color w:val="F1F1F1"/>
        </w:rPr>
        <w:t>Operador Typeof, retornando o tipo da variável - Curso de Javascript Moderno - Aula 11</w:t>
      </w:r>
    </w:p>
    <w:p w14:paraId="72DFCFC3" w14:textId="77777777" w:rsidR="006C2C83" w:rsidRDefault="006C2C83" w:rsidP="00825239"/>
    <w:p w14:paraId="66DDD488" w14:textId="2F976176" w:rsidR="00525A43" w:rsidRDefault="00525A43" w:rsidP="006549DF">
      <w:pPr>
        <w:pBdr>
          <w:top w:val="single" w:sz="4" w:space="1" w:color="auto"/>
          <w:left w:val="single" w:sz="4" w:space="4" w:color="auto"/>
          <w:bottom w:val="single" w:sz="4" w:space="1" w:color="auto"/>
          <w:right w:val="single" w:sz="4" w:space="4" w:color="auto"/>
        </w:pBdr>
      </w:pPr>
      <w:r>
        <w:t xml:space="preserve">Com o Typeof conseguimos saber com exatidão o tipo de </w:t>
      </w:r>
      <w:proofErr w:type="spellStart"/>
      <w:r>
        <w:t>variavel</w:t>
      </w:r>
      <w:proofErr w:type="spellEnd"/>
      <w:r>
        <w:t xml:space="preserve"> que estamos lidando.</w:t>
      </w:r>
    </w:p>
    <w:p w14:paraId="788674DC" w14:textId="754781E9" w:rsidR="00525A43" w:rsidRDefault="00525A43" w:rsidP="006549DF">
      <w:pPr>
        <w:pBdr>
          <w:top w:val="single" w:sz="4" w:space="1" w:color="auto"/>
          <w:left w:val="single" w:sz="4" w:space="4" w:color="auto"/>
          <w:bottom w:val="single" w:sz="4" w:space="1" w:color="auto"/>
          <w:right w:val="single" w:sz="4" w:space="4" w:color="auto"/>
        </w:pBdr>
      </w:pPr>
      <w:r>
        <w:t>Abaixo temos os seguintes tipos de dados</w:t>
      </w:r>
    </w:p>
    <w:p w14:paraId="09448BCF" w14:textId="77777777" w:rsidR="00525A43" w:rsidRPr="00525A43" w:rsidRDefault="00525A43" w:rsidP="006549D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525A43">
        <w:rPr>
          <w:rFonts w:ascii="Consolas" w:eastAsia="Times New Roman" w:hAnsi="Consolas" w:cs="Times New Roman"/>
          <w:color w:val="FF79C6"/>
          <w:kern w:val="0"/>
          <w:sz w:val="21"/>
          <w:szCs w:val="21"/>
          <w:lang w:val="en-US" w:eastAsia="pt-BR"/>
          <w14:ligatures w14:val="none"/>
        </w:rPr>
        <w:t>let</w:t>
      </w:r>
      <w:r w:rsidRPr="00525A43">
        <w:rPr>
          <w:rFonts w:ascii="Consolas" w:eastAsia="Times New Roman" w:hAnsi="Consolas" w:cs="Times New Roman"/>
          <w:color w:val="F8F8F2"/>
          <w:kern w:val="0"/>
          <w:sz w:val="21"/>
          <w:szCs w:val="21"/>
          <w:lang w:val="en-US" w:eastAsia="pt-BR"/>
          <w14:ligatures w14:val="none"/>
        </w:rPr>
        <w:t xml:space="preserve"> v1</w:t>
      </w:r>
      <w:r w:rsidRPr="00525A43">
        <w:rPr>
          <w:rFonts w:ascii="Consolas" w:eastAsia="Times New Roman" w:hAnsi="Consolas" w:cs="Times New Roman"/>
          <w:color w:val="FF79C6"/>
          <w:kern w:val="0"/>
          <w:sz w:val="21"/>
          <w:szCs w:val="21"/>
          <w:lang w:val="en-US" w:eastAsia="pt-BR"/>
          <w14:ligatures w14:val="none"/>
        </w:rPr>
        <w:t>=</w:t>
      </w:r>
      <w:r w:rsidRPr="00525A43">
        <w:rPr>
          <w:rFonts w:ascii="Consolas" w:eastAsia="Times New Roman" w:hAnsi="Consolas" w:cs="Times New Roman"/>
          <w:color w:val="BD93F9"/>
          <w:kern w:val="0"/>
          <w:sz w:val="21"/>
          <w:szCs w:val="21"/>
          <w:lang w:val="en-US" w:eastAsia="pt-BR"/>
          <w14:ligatures w14:val="none"/>
        </w:rPr>
        <w:t>10</w:t>
      </w:r>
      <w:r w:rsidRPr="00525A43">
        <w:rPr>
          <w:rFonts w:ascii="Consolas" w:eastAsia="Times New Roman" w:hAnsi="Consolas" w:cs="Times New Roman"/>
          <w:color w:val="6272A4"/>
          <w:kern w:val="0"/>
          <w:sz w:val="21"/>
          <w:szCs w:val="21"/>
          <w:lang w:val="en-US" w:eastAsia="pt-BR"/>
          <w14:ligatures w14:val="none"/>
        </w:rPr>
        <w:t>//</w:t>
      </w:r>
      <w:proofErr w:type="spellStart"/>
      <w:r w:rsidRPr="00525A43">
        <w:rPr>
          <w:rFonts w:ascii="Consolas" w:eastAsia="Times New Roman" w:hAnsi="Consolas" w:cs="Times New Roman"/>
          <w:color w:val="6272A4"/>
          <w:kern w:val="0"/>
          <w:sz w:val="21"/>
          <w:szCs w:val="21"/>
          <w:lang w:val="en-US" w:eastAsia="pt-BR"/>
          <w14:ligatures w14:val="none"/>
        </w:rPr>
        <w:t>Numero</w:t>
      </w:r>
      <w:proofErr w:type="spellEnd"/>
    </w:p>
    <w:p w14:paraId="25B4270B" w14:textId="77777777" w:rsidR="00525A43" w:rsidRPr="00525A43" w:rsidRDefault="00525A43" w:rsidP="006549D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525A43">
        <w:rPr>
          <w:rFonts w:ascii="Consolas" w:eastAsia="Times New Roman" w:hAnsi="Consolas" w:cs="Times New Roman"/>
          <w:color w:val="FF79C6"/>
          <w:kern w:val="0"/>
          <w:sz w:val="21"/>
          <w:szCs w:val="21"/>
          <w:lang w:val="en-US" w:eastAsia="pt-BR"/>
          <w14:ligatures w14:val="none"/>
        </w:rPr>
        <w:t>let</w:t>
      </w:r>
      <w:r w:rsidRPr="00525A43">
        <w:rPr>
          <w:rFonts w:ascii="Consolas" w:eastAsia="Times New Roman" w:hAnsi="Consolas" w:cs="Times New Roman"/>
          <w:color w:val="F8F8F2"/>
          <w:kern w:val="0"/>
          <w:sz w:val="21"/>
          <w:szCs w:val="21"/>
          <w:lang w:val="en-US" w:eastAsia="pt-BR"/>
          <w14:ligatures w14:val="none"/>
        </w:rPr>
        <w:t xml:space="preserve"> v2</w:t>
      </w:r>
      <w:r w:rsidRPr="00525A43">
        <w:rPr>
          <w:rFonts w:ascii="Consolas" w:eastAsia="Times New Roman" w:hAnsi="Consolas" w:cs="Times New Roman"/>
          <w:color w:val="FF79C6"/>
          <w:kern w:val="0"/>
          <w:sz w:val="21"/>
          <w:szCs w:val="21"/>
          <w:lang w:val="en-US" w:eastAsia="pt-BR"/>
          <w14:ligatures w14:val="none"/>
        </w:rPr>
        <w:t>=</w:t>
      </w:r>
      <w:r w:rsidRPr="00525A43">
        <w:rPr>
          <w:rFonts w:ascii="Consolas" w:eastAsia="Times New Roman" w:hAnsi="Consolas" w:cs="Times New Roman"/>
          <w:color w:val="E9F284"/>
          <w:kern w:val="0"/>
          <w:sz w:val="21"/>
          <w:szCs w:val="21"/>
          <w:lang w:val="en-US" w:eastAsia="pt-BR"/>
          <w14:ligatures w14:val="none"/>
        </w:rPr>
        <w:t>"</w:t>
      </w:r>
      <w:r w:rsidRPr="00525A43">
        <w:rPr>
          <w:rFonts w:ascii="Consolas" w:eastAsia="Times New Roman" w:hAnsi="Consolas" w:cs="Times New Roman"/>
          <w:color w:val="F1FA8C"/>
          <w:kern w:val="0"/>
          <w:sz w:val="21"/>
          <w:szCs w:val="21"/>
          <w:lang w:val="en-US" w:eastAsia="pt-BR"/>
          <w14:ligatures w14:val="none"/>
        </w:rPr>
        <w:t>10</w:t>
      </w:r>
      <w:r w:rsidRPr="00525A43">
        <w:rPr>
          <w:rFonts w:ascii="Consolas" w:eastAsia="Times New Roman" w:hAnsi="Consolas" w:cs="Times New Roman"/>
          <w:color w:val="E9F284"/>
          <w:kern w:val="0"/>
          <w:sz w:val="21"/>
          <w:szCs w:val="21"/>
          <w:lang w:val="en-US" w:eastAsia="pt-BR"/>
          <w14:ligatures w14:val="none"/>
        </w:rPr>
        <w:t>"</w:t>
      </w:r>
      <w:r w:rsidRPr="00525A43">
        <w:rPr>
          <w:rFonts w:ascii="Consolas" w:eastAsia="Times New Roman" w:hAnsi="Consolas" w:cs="Times New Roman"/>
          <w:color w:val="6272A4"/>
          <w:kern w:val="0"/>
          <w:sz w:val="21"/>
          <w:szCs w:val="21"/>
          <w:lang w:val="en-US" w:eastAsia="pt-BR"/>
          <w14:ligatures w14:val="none"/>
        </w:rPr>
        <w:t>//String</w:t>
      </w:r>
    </w:p>
    <w:p w14:paraId="0B4A963C" w14:textId="77777777" w:rsidR="00525A43" w:rsidRPr="00525A43" w:rsidRDefault="00525A43" w:rsidP="006549D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525A43">
        <w:rPr>
          <w:rFonts w:ascii="Consolas" w:eastAsia="Times New Roman" w:hAnsi="Consolas" w:cs="Times New Roman"/>
          <w:color w:val="FF79C6"/>
          <w:kern w:val="0"/>
          <w:sz w:val="21"/>
          <w:szCs w:val="21"/>
          <w:lang w:val="en-US" w:eastAsia="pt-BR"/>
          <w14:ligatures w14:val="none"/>
        </w:rPr>
        <w:t>let</w:t>
      </w:r>
      <w:r w:rsidRPr="00525A43">
        <w:rPr>
          <w:rFonts w:ascii="Consolas" w:eastAsia="Times New Roman" w:hAnsi="Consolas" w:cs="Times New Roman"/>
          <w:color w:val="F8F8F2"/>
          <w:kern w:val="0"/>
          <w:sz w:val="21"/>
          <w:szCs w:val="21"/>
          <w:lang w:val="en-US" w:eastAsia="pt-BR"/>
          <w14:ligatures w14:val="none"/>
        </w:rPr>
        <w:t xml:space="preserve"> v3</w:t>
      </w:r>
      <w:r w:rsidRPr="00525A43">
        <w:rPr>
          <w:rFonts w:ascii="Consolas" w:eastAsia="Times New Roman" w:hAnsi="Consolas" w:cs="Times New Roman"/>
          <w:color w:val="FF79C6"/>
          <w:kern w:val="0"/>
          <w:sz w:val="21"/>
          <w:szCs w:val="21"/>
          <w:lang w:val="en-US" w:eastAsia="pt-BR"/>
          <w14:ligatures w14:val="none"/>
        </w:rPr>
        <w:t>=</w:t>
      </w:r>
      <w:r w:rsidRPr="00525A43">
        <w:rPr>
          <w:rFonts w:ascii="Consolas" w:eastAsia="Times New Roman" w:hAnsi="Consolas" w:cs="Times New Roman"/>
          <w:color w:val="F8F8F2"/>
          <w:kern w:val="0"/>
          <w:sz w:val="21"/>
          <w:szCs w:val="21"/>
          <w:lang w:val="en-US" w:eastAsia="pt-BR"/>
          <w14:ligatures w14:val="none"/>
        </w:rPr>
        <w:t>v1</w:t>
      </w:r>
      <w:r w:rsidRPr="00525A43">
        <w:rPr>
          <w:rFonts w:ascii="Consolas" w:eastAsia="Times New Roman" w:hAnsi="Consolas" w:cs="Times New Roman"/>
          <w:color w:val="FF79C6"/>
          <w:kern w:val="0"/>
          <w:sz w:val="21"/>
          <w:szCs w:val="21"/>
          <w:lang w:val="en-US" w:eastAsia="pt-BR"/>
          <w14:ligatures w14:val="none"/>
        </w:rPr>
        <w:t>===</w:t>
      </w:r>
      <w:r w:rsidRPr="00525A43">
        <w:rPr>
          <w:rFonts w:ascii="Consolas" w:eastAsia="Times New Roman" w:hAnsi="Consolas" w:cs="Times New Roman"/>
          <w:color w:val="F8F8F2"/>
          <w:kern w:val="0"/>
          <w:sz w:val="21"/>
          <w:szCs w:val="21"/>
          <w:lang w:val="en-US" w:eastAsia="pt-BR"/>
          <w14:ligatures w14:val="none"/>
        </w:rPr>
        <w:t>v2</w:t>
      </w:r>
      <w:r w:rsidRPr="00525A43">
        <w:rPr>
          <w:rFonts w:ascii="Consolas" w:eastAsia="Times New Roman" w:hAnsi="Consolas" w:cs="Times New Roman"/>
          <w:color w:val="6272A4"/>
          <w:kern w:val="0"/>
          <w:sz w:val="21"/>
          <w:szCs w:val="21"/>
          <w:lang w:val="en-US" w:eastAsia="pt-BR"/>
          <w14:ligatures w14:val="none"/>
        </w:rPr>
        <w:t>//</w:t>
      </w:r>
      <w:proofErr w:type="spellStart"/>
      <w:r w:rsidRPr="00525A43">
        <w:rPr>
          <w:rFonts w:ascii="Consolas" w:eastAsia="Times New Roman" w:hAnsi="Consolas" w:cs="Times New Roman"/>
          <w:color w:val="6272A4"/>
          <w:kern w:val="0"/>
          <w:sz w:val="21"/>
          <w:szCs w:val="21"/>
          <w:lang w:val="en-US" w:eastAsia="pt-BR"/>
          <w14:ligatures w14:val="none"/>
        </w:rPr>
        <w:t>boolean</w:t>
      </w:r>
      <w:proofErr w:type="spellEnd"/>
    </w:p>
    <w:p w14:paraId="477228FA" w14:textId="77777777" w:rsidR="00525A43" w:rsidRPr="00525A43" w:rsidRDefault="00525A43" w:rsidP="006549D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val="en-US" w:eastAsia="pt-BR"/>
          <w14:ligatures w14:val="none"/>
        </w:rPr>
      </w:pPr>
      <w:r w:rsidRPr="00525A43">
        <w:rPr>
          <w:rFonts w:ascii="Consolas" w:eastAsia="Times New Roman" w:hAnsi="Consolas" w:cs="Times New Roman"/>
          <w:color w:val="FF79C6"/>
          <w:kern w:val="0"/>
          <w:sz w:val="21"/>
          <w:szCs w:val="21"/>
          <w:lang w:val="en-US" w:eastAsia="pt-BR"/>
          <w14:ligatures w14:val="none"/>
        </w:rPr>
        <w:t>let</w:t>
      </w:r>
      <w:r w:rsidRPr="00525A43">
        <w:rPr>
          <w:rFonts w:ascii="Consolas" w:eastAsia="Times New Roman" w:hAnsi="Consolas" w:cs="Times New Roman"/>
          <w:color w:val="F8F8F2"/>
          <w:kern w:val="0"/>
          <w:sz w:val="21"/>
          <w:szCs w:val="21"/>
          <w:lang w:val="en-US" w:eastAsia="pt-BR"/>
          <w14:ligatures w14:val="none"/>
        </w:rPr>
        <w:t xml:space="preserve"> v4</w:t>
      </w:r>
      <w:r w:rsidRPr="00525A43">
        <w:rPr>
          <w:rFonts w:ascii="Consolas" w:eastAsia="Times New Roman" w:hAnsi="Consolas" w:cs="Times New Roman"/>
          <w:color w:val="FF79C6"/>
          <w:kern w:val="0"/>
          <w:sz w:val="21"/>
          <w:szCs w:val="21"/>
          <w:lang w:val="en-US" w:eastAsia="pt-BR"/>
          <w14:ligatures w14:val="none"/>
        </w:rPr>
        <w:t>=</w:t>
      </w:r>
      <w:r w:rsidRPr="00525A43">
        <w:rPr>
          <w:rFonts w:ascii="Consolas" w:eastAsia="Times New Roman" w:hAnsi="Consolas" w:cs="Times New Roman"/>
          <w:color w:val="F8F8F2"/>
          <w:kern w:val="0"/>
          <w:sz w:val="21"/>
          <w:szCs w:val="21"/>
          <w:lang w:val="en-US" w:eastAsia="pt-BR"/>
          <w14:ligatures w14:val="none"/>
        </w:rPr>
        <w:t>{nome</w:t>
      </w:r>
      <w:r w:rsidRPr="00525A43">
        <w:rPr>
          <w:rFonts w:ascii="Consolas" w:eastAsia="Times New Roman" w:hAnsi="Consolas" w:cs="Times New Roman"/>
          <w:color w:val="FF79C6"/>
          <w:kern w:val="0"/>
          <w:sz w:val="21"/>
          <w:szCs w:val="21"/>
          <w:lang w:val="en-US" w:eastAsia="pt-BR"/>
          <w14:ligatures w14:val="none"/>
        </w:rPr>
        <w:t>:</w:t>
      </w:r>
      <w:r w:rsidRPr="00525A43">
        <w:rPr>
          <w:rFonts w:ascii="Consolas" w:eastAsia="Times New Roman" w:hAnsi="Consolas" w:cs="Times New Roman"/>
          <w:color w:val="E9F284"/>
          <w:kern w:val="0"/>
          <w:sz w:val="21"/>
          <w:szCs w:val="21"/>
          <w:lang w:val="en-US" w:eastAsia="pt-BR"/>
          <w14:ligatures w14:val="none"/>
        </w:rPr>
        <w:t>"</w:t>
      </w:r>
      <w:r w:rsidRPr="00525A43">
        <w:rPr>
          <w:rFonts w:ascii="Consolas" w:eastAsia="Times New Roman" w:hAnsi="Consolas" w:cs="Times New Roman"/>
          <w:color w:val="F1FA8C"/>
          <w:kern w:val="0"/>
          <w:sz w:val="21"/>
          <w:szCs w:val="21"/>
          <w:lang w:val="en-US" w:eastAsia="pt-BR"/>
          <w14:ligatures w14:val="none"/>
        </w:rPr>
        <w:t>Bruno</w:t>
      </w:r>
      <w:r w:rsidRPr="00525A43">
        <w:rPr>
          <w:rFonts w:ascii="Consolas" w:eastAsia="Times New Roman" w:hAnsi="Consolas" w:cs="Times New Roman"/>
          <w:color w:val="E9F284"/>
          <w:kern w:val="0"/>
          <w:sz w:val="21"/>
          <w:szCs w:val="21"/>
          <w:lang w:val="en-US" w:eastAsia="pt-BR"/>
          <w14:ligatures w14:val="none"/>
        </w:rPr>
        <w:t>"</w:t>
      </w:r>
      <w:r w:rsidRPr="00525A43">
        <w:rPr>
          <w:rFonts w:ascii="Consolas" w:eastAsia="Times New Roman" w:hAnsi="Consolas" w:cs="Times New Roman"/>
          <w:color w:val="F8F8F2"/>
          <w:kern w:val="0"/>
          <w:sz w:val="21"/>
          <w:szCs w:val="21"/>
          <w:lang w:val="en-US" w:eastAsia="pt-BR"/>
          <w14:ligatures w14:val="none"/>
        </w:rPr>
        <w:t>}</w:t>
      </w:r>
      <w:r w:rsidRPr="00525A43">
        <w:rPr>
          <w:rFonts w:ascii="Consolas" w:eastAsia="Times New Roman" w:hAnsi="Consolas" w:cs="Times New Roman"/>
          <w:color w:val="6272A4"/>
          <w:kern w:val="0"/>
          <w:sz w:val="21"/>
          <w:szCs w:val="21"/>
          <w:lang w:val="en-US" w:eastAsia="pt-BR"/>
          <w14:ligatures w14:val="none"/>
        </w:rPr>
        <w:t>//</w:t>
      </w:r>
      <w:proofErr w:type="spellStart"/>
      <w:r w:rsidRPr="00525A43">
        <w:rPr>
          <w:rFonts w:ascii="Consolas" w:eastAsia="Times New Roman" w:hAnsi="Consolas" w:cs="Times New Roman"/>
          <w:color w:val="6272A4"/>
          <w:kern w:val="0"/>
          <w:sz w:val="21"/>
          <w:szCs w:val="21"/>
          <w:lang w:val="en-US" w:eastAsia="pt-BR"/>
          <w14:ligatures w14:val="none"/>
        </w:rPr>
        <w:t>Objeto</w:t>
      </w:r>
      <w:proofErr w:type="spellEnd"/>
    </w:p>
    <w:p w14:paraId="07D7CC17" w14:textId="17CA9161" w:rsidR="00525A43" w:rsidRDefault="00525A43" w:rsidP="006549DF">
      <w:pPr>
        <w:pBdr>
          <w:top w:val="single" w:sz="4" w:space="1" w:color="auto"/>
          <w:left w:val="single" w:sz="4" w:space="4" w:color="auto"/>
          <w:bottom w:val="single" w:sz="4" w:space="1" w:color="auto"/>
          <w:right w:val="single" w:sz="4" w:space="4" w:color="auto"/>
        </w:pBdr>
      </w:pPr>
      <w:r w:rsidRPr="00525A43">
        <w:rPr>
          <w:rStyle w:val="Ttulo3Char"/>
          <w:b/>
          <w:bCs/>
        </w:rPr>
        <w:t>v1</w:t>
      </w:r>
      <w:r w:rsidRPr="00525A43">
        <w:t xml:space="preserve"> = </w:t>
      </w:r>
      <w:proofErr w:type="spellStart"/>
      <w:r w:rsidRPr="00525A43">
        <w:t>Sao</w:t>
      </w:r>
      <w:proofErr w:type="spellEnd"/>
      <w:r w:rsidRPr="00525A43">
        <w:t xml:space="preserve"> todos os </w:t>
      </w:r>
      <w:r>
        <w:t>números</w:t>
      </w:r>
    </w:p>
    <w:p w14:paraId="7A33A02C" w14:textId="1D534E05" w:rsidR="00C176E3" w:rsidRDefault="00525A43" w:rsidP="006549DF">
      <w:pPr>
        <w:pBdr>
          <w:top w:val="single" w:sz="4" w:space="1" w:color="auto"/>
          <w:left w:val="single" w:sz="4" w:space="4" w:color="auto"/>
          <w:bottom w:val="single" w:sz="4" w:space="1" w:color="auto"/>
          <w:right w:val="single" w:sz="4" w:space="4" w:color="auto"/>
        </w:pBdr>
      </w:pPr>
      <w:r w:rsidRPr="00525A43">
        <w:rPr>
          <w:rStyle w:val="Ttulo3Char"/>
          <w:b/>
          <w:bCs/>
        </w:rPr>
        <w:t>v2</w:t>
      </w:r>
      <w:r>
        <w:t xml:space="preserve"> = São </w:t>
      </w:r>
      <w:proofErr w:type="gramStart"/>
      <w:r>
        <w:t>as string</w:t>
      </w:r>
      <w:proofErr w:type="gramEnd"/>
      <w:r>
        <w:t xml:space="preserve"> que são formatos de textos são mostrados </w:t>
      </w:r>
      <w:proofErr w:type="spellStart"/>
      <w:r>
        <w:t>oque</w:t>
      </w:r>
      <w:proofErr w:type="spellEnd"/>
      <w:r>
        <w:t xml:space="preserve"> realmente estão escritos</w:t>
      </w:r>
    </w:p>
    <w:p w14:paraId="13E10309" w14:textId="77777777" w:rsidR="00525A43" w:rsidRPr="00CE3A06" w:rsidRDefault="00525A43" w:rsidP="006549DF">
      <w:pPr>
        <w:pBdr>
          <w:top w:val="single" w:sz="4" w:space="1" w:color="auto"/>
          <w:left w:val="single" w:sz="4" w:space="4" w:color="auto"/>
          <w:bottom w:val="single" w:sz="4" w:space="1" w:color="auto"/>
          <w:right w:val="single" w:sz="4" w:space="4" w:color="auto"/>
        </w:pBdr>
        <w:shd w:val="clear" w:color="auto" w:fill="282A36"/>
        <w:spacing w:after="0" w:line="285" w:lineRule="atLeast"/>
        <w:rPr>
          <w:rFonts w:ascii="Consolas" w:eastAsia="Times New Roman" w:hAnsi="Consolas" w:cs="Times New Roman"/>
          <w:color w:val="F8F8F2"/>
          <w:kern w:val="0"/>
          <w:sz w:val="21"/>
          <w:szCs w:val="21"/>
          <w:lang w:eastAsia="pt-BR"/>
          <w14:ligatures w14:val="none"/>
          <w:rPrChange w:id="287" w:author="Jonatas Nunespf" w:date="2024-04-04T22:33:00Z" w16du:dateUtc="2024-04-05T01:33:00Z">
            <w:rPr>
              <w:rFonts w:ascii="Consolas" w:eastAsia="Times New Roman" w:hAnsi="Consolas" w:cs="Times New Roman"/>
              <w:color w:val="F8F8F2"/>
              <w:kern w:val="0"/>
              <w:sz w:val="21"/>
              <w:szCs w:val="21"/>
              <w:lang w:val="en-US" w:eastAsia="pt-BR"/>
              <w14:ligatures w14:val="none"/>
            </w:rPr>
          </w:rPrChange>
        </w:rPr>
      </w:pPr>
      <w:r w:rsidRPr="00CE3A06">
        <w:rPr>
          <w:rFonts w:ascii="Consolas" w:eastAsia="Times New Roman" w:hAnsi="Consolas" w:cs="Times New Roman"/>
          <w:color w:val="FF79C6"/>
          <w:kern w:val="0"/>
          <w:sz w:val="21"/>
          <w:szCs w:val="21"/>
          <w:lang w:eastAsia="pt-BR"/>
          <w14:ligatures w14:val="none"/>
          <w:rPrChange w:id="288" w:author="Jonatas Nunespf" w:date="2024-04-04T22:33:00Z" w16du:dateUtc="2024-04-05T01:33:00Z">
            <w:rPr>
              <w:rFonts w:ascii="Consolas" w:eastAsia="Times New Roman" w:hAnsi="Consolas" w:cs="Times New Roman"/>
              <w:color w:val="FF79C6"/>
              <w:kern w:val="0"/>
              <w:sz w:val="21"/>
              <w:szCs w:val="21"/>
              <w:lang w:val="en-US" w:eastAsia="pt-BR"/>
              <w14:ligatures w14:val="none"/>
            </w:rPr>
          </w:rPrChange>
        </w:rPr>
        <w:t>let</w:t>
      </w:r>
      <w:r w:rsidRPr="00CE3A06">
        <w:rPr>
          <w:rFonts w:ascii="Consolas" w:eastAsia="Times New Roman" w:hAnsi="Consolas" w:cs="Times New Roman"/>
          <w:color w:val="F8F8F2"/>
          <w:kern w:val="0"/>
          <w:sz w:val="21"/>
          <w:szCs w:val="21"/>
          <w:lang w:eastAsia="pt-BR"/>
          <w14:ligatures w14:val="none"/>
          <w:rPrChange w:id="289" w:author="Jonatas Nunespf" w:date="2024-04-04T22:33:00Z" w16du:dateUtc="2024-04-05T01:33:00Z">
            <w:rPr>
              <w:rFonts w:ascii="Consolas" w:eastAsia="Times New Roman" w:hAnsi="Consolas" w:cs="Times New Roman"/>
              <w:color w:val="F8F8F2"/>
              <w:kern w:val="0"/>
              <w:sz w:val="21"/>
              <w:szCs w:val="21"/>
              <w:lang w:val="en-US" w:eastAsia="pt-BR"/>
              <w14:ligatures w14:val="none"/>
            </w:rPr>
          </w:rPrChange>
        </w:rPr>
        <w:t xml:space="preserve"> v2</w:t>
      </w:r>
      <w:r w:rsidRPr="00CE3A06">
        <w:rPr>
          <w:rFonts w:ascii="Consolas" w:eastAsia="Times New Roman" w:hAnsi="Consolas" w:cs="Times New Roman"/>
          <w:color w:val="FF79C6"/>
          <w:kern w:val="0"/>
          <w:sz w:val="21"/>
          <w:szCs w:val="21"/>
          <w:lang w:eastAsia="pt-BR"/>
          <w14:ligatures w14:val="none"/>
          <w:rPrChange w:id="290" w:author="Jonatas Nunespf" w:date="2024-04-04T22:33:00Z" w16du:dateUtc="2024-04-05T01:33:00Z">
            <w:rPr>
              <w:rFonts w:ascii="Consolas" w:eastAsia="Times New Roman" w:hAnsi="Consolas" w:cs="Times New Roman"/>
              <w:color w:val="FF79C6"/>
              <w:kern w:val="0"/>
              <w:sz w:val="21"/>
              <w:szCs w:val="21"/>
              <w:lang w:val="en-US" w:eastAsia="pt-BR"/>
              <w14:ligatures w14:val="none"/>
            </w:rPr>
          </w:rPrChange>
        </w:rPr>
        <w:t>=</w:t>
      </w:r>
      <w:r w:rsidRPr="00CE3A06">
        <w:rPr>
          <w:rFonts w:ascii="Consolas" w:eastAsia="Times New Roman" w:hAnsi="Consolas" w:cs="Times New Roman"/>
          <w:color w:val="E9F284"/>
          <w:kern w:val="0"/>
          <w:sz w:val="21"/>
          <w:szCs w:val="21"/>
          <w:lang w:eastAsia="pt-BR"/>
          <w14:ligatures w14:val="none"/>
          <w:rPrChange w:id="291" w:author="Jonatas Nunespf" w:date="2024-04-04T22:33:00Z" w16du:dateUtc="2024-04-05T01:33:00Z">
            <w:rPr>
              <w:rFonts w:ascii="Consolas" w:eastAsia="Times New Roman" w:hAnsi="Consolas" w:cs="Times New Roman"/>
              <w:color w:val="E9F284"/>
              <w:kern w:val="0"/>
              <w:sz w:val="21"/>
              <w:szCs w:val="21"/>
              <w:lang w:val="en-US" w:eastAsia="pt-BR"/>
              <w14:ligatures w14:val="none"/>
            </w:rPr>
          </w:rPrChange>
        </w:rPr>
        <w:t>"</w:t>
      </w:r>
      <w:r w:rsidRPr="00CE3A06">
        <w:rPr>
          <w:rFonts w:ascii="Consolas" w:eastAsia="Times New Roman" w:hAnsi="Consolas" w:cs="Times New Roman"/>
          <w:color w:val="F1FA8C"/>
          <w:kern w:val="0"/>
          <w:sz w:val="21"/>
          <w:szCs w:val="21"/>
          <w:lang w:eastAsia="pt-BR"/>
          <w14:ligatures w14:val="none"/>
          <w:rPrChange w:id="292" w:author="Jonatas Nunespf" w:date="2024-04-04T22:33:00Z" w16du:dateUtc="2024-04-05T01:33:00Z">
            <w:rPr>
              <w:rFonts w:ascii="Consolas" w:eastAsia="Times New Roman" w:hAnsi="Consolas" w:cs="Times New Roman"/>
              <w:color w:val="F1FA8C"/>
              <w:kern w:val="0"/>
              <w:sz w:val="21"/>
              <w:szCs w:val="21"/>
              <w:lang w:val="en-US" w:eastAsia="pt-BR"/>
              <w14:ligatures w14:val="none"/>
            </w:rPr>
          </w:rPrChange>
        </w:rPr>
        <w:t>10 + 10</w:t>
      </w:r>
      <w:r w:rsidRPr="00CE3A06">
        <w:rPr>
          <w:rFonts w:ascii="Consolas" w:eastAsia="Times New Roman" w:hAnsi="Consolas" w:cs="Times New Roman"/>
          <w:color w:val="E9F284"/>
          <w:kern w:val="0"/>
          <w:sz w:val="21"/>
          <w:szCs w:val="21"/>
          <w:lang w:eastAsia="pt-BR"/>
          <w14:ligatures w14:val="none"/>
          <w:rPrChange w:id="293" w:author="Jonatas Nunespf" w:date="2024-04-04T22:33:00Z" w16du:dateUtc="2024-04-05T01:33:00Z">
            <w:rPr>
              <w:rFonts w:ascii="Consolas" w:eastAsia="Times New Roman" w:hAnsi="Consolas" w:cs="Times New Roman"/>
              <w:color w:val="E9F284"/>
              <w:kern w:val="0"/>
              <w:sz w:val="21"/>
              <w:szCs w:val="21"/>
              <w:lang w:val="en-US" w:eastAsia="pt-BR"/>
              <w14:ligatures w14:val="none"/>
            </w:rPr>
          </w:rPrChange>
        </w:rPr>
        <w:t>"</w:t>
      </w:r>
      <w:r w:rsidRPr="00CE3A06">
        <w:rPr>
          <w:rFonts w:ascii="Consolas" w:eastAsia="Times New Roman" w:hAnsi="Consolas" w:cs="Times New Roman"/>
          <w:color w:val="6272A4"/>
          <w:kern w:val="0"/>
          <w:sz w:val="21"/>
          <w:szCs w:val="21"/>
          <w:lang w:eastAsia="pt-BR"/>
          <w14:ligatures w14:val="none"/>
          <w:rPrChange w:id="294" w:author="Jonatas Nunespf" w:date="2024-04-04T22:33:00Z" w16du:dateUtc="2024-04-05T01:33:00Z">
            <w:rPr>
              <w:rFonts w:ascii="Consolas" w:eastAsia="Times New Roman" w:hAnsi="Consolas" w:cs="Times New Roman"/>
              <w:color w:val="6272A4"/>
              <w:kern w:val="0"/>
              <w:sz w:val="21"/>
              <w:szCs w:val="21"/>
              <w:lang w:val="en-US" w:eastAsia="pt-BR"/>
              <w14:ligatures w14:val="none"/>
            </w:rPr>
          </w:rPrChange>
        </w:rPr>
        <w:t>//String</w:t>
      </w:r>
    </w:p>
    <w:p w14:paraId="01BC3CF6" w14:textId="633B9894" w:rsidR="00525A43" w:rsidRDefault="00525A43" w:rsidP="006549DF">
      <w:pPr>
        <w:pBdr>
          <w:top w:val="single" w:sz="4" w:space="1" w:color="auto"/>
          <w:left w:val="single" w:sz="4" w:space="4" w:color="auto"/>
          <w:bottom w:val="single" w:sz="4" w:space="1" w:color="auto"/>
          <w:right w:val="single" w:sz="4" w:space="4" w:color="auto"/>
        </w:pBdr>
      </w:pPr>
      <w:r w:rsidRPr="00525A43">
        <w:t xml:space="preserve">se fosse um </w:t>
      </w:r>
      <w:proofErr w:type="spellStart"/>
      <w:r w:rsidRPr="00525A43">
        <w:t>numero</w:t>
      </w:r>
      <w:proofErr w:type="spellEnd"/>
      <w:r w:rsidRPr="00525A43">
        <w:t xml:space="preserve"> p</w:t>
      </w:r>
      <w:r>
        <w:t xml:space="preserve">or exemplo o resultado imprimido no console.log() seria 20, mas como e uma string ele mostra exatamente </w:t>
      </w:r>
      <w:proofErr w:type="spellStart"/>
      <w:r>
        <w:t>oque</w:t>
      </w:r>
      <w:proofErr w:type="spellEnd"/>
      <w:r>
        <w:t xml:space="preserve"> </w:t>
      </w:r>
      <w:proofErr w:type="spellStart"/>
      <w:proofErr w:type="gramStart"/>
      <w:r>
        <w:t>esta</w:t>
      </w:r>
      <w:proofErr w:type="spellEnd"/>
      <w:proofErr w:type="gramEnd"/>
      <w:r>
        <w:t xml:space="preserve"> escrito entao o resultado e 10 + 10.</w:t>
      </w:r>
    </w:p>
    <w:p w14:paraId="7D961033" w14:textId="4F293847" w:rsidR="00525A43" w:rsidRDefault="00525A43" w:rsidP="006549DF">
      <w:pPr>
        <w:pBdr>
          <w:top w:val="single" w:sz="4" w:space="1" w:color="auto"/>
          <w:left w:val="single" w:sz="4" w:space="4" w:color="auto"/>
          <w:bottom w:val="single" w:sz="4" w:space="1" w:color="auto"/>
          <w:right w:val="single" w:sz="4" w:space="4" w:color="auto"/>
        </w:pBdr>
      </w:pPr>
      <w:r w:rsidRPr="00525A43">
        <w:rPr>
          <w:rStyle w:val="Ttulo3Char"/>
          <w:b/>
          <w:bCs/>
        </w:rPr>
        <w:t>V3</w:t>
      </w:r>
      <w:r>
        <w:t xml:space="preserve"> = </w:t>
      </w:r>
      <w:r w:rsidR="006549DF">
        <w:t xml:space="preserve">Esse e </w:t>
      </w:r>
      <w:proofErr w:type="spellStart"/>
      <w:r w:rsidR="006549DF">
        <w:t>ul</w:t>
      </w:r>
      <w:proofErr w:type="spellEnd"/>
      <w:r w:rsidR="006549DF">
        <w:t xml:space="preserve"> tipo Booleano que </w:t>
      </w:r>
      <w:proofErr w:type="spellStart"/>
      <w:r w:rsidR="006549DF">
        <w:t>eo</w:t>
      </w:r>
      <w:proofErr w:type="spellEnd"/>
      <w:r w:rsidR="006549DF">
        <w:t xml:space="preserve"> de comparação para compararmos se e igual um maior que o outro &lt; e etc.</w:t>
      </w:r>
    </w:p>
    <w:p w14:paraId="4D85F2CC" w14:textId="03727705" w:rsidR="006549DF" w:rsidRDefault="006549DF" w:rsidP="006549DF">
      <w:pPr>
        <w:pBdr>
          <w:top w:val="single" w:sz="4" w:space="1" w:color="auto"/>
          <w:left w:val="single" w:sz="4" w:space="4" w:color="auto"/>
          <w:bottom w:val="single" w:sz="4" w:space="1" w:color="auto"/>
          <w:right w:val="single" w:sz="4" w:space="4" w:color="auto"/>
        </w:pBdr>
      </w:pPr>
      <w:r w:rsidRPr="006549DF">
        <w:rPr>
          <w:rStyle w:val="Ttulo3Char"/>
          <w:b/>
          <w:bCs/>
        </w:rPr>
        <w:t>V4</w:t>
      </w:r>
      <w:r>
        <w:t xml:space="preserve"> = Esse tipo se chama objeto, </w:t>
      </w:r>
      <w:proofErr w:type="gramStart"/>
      <w:r>
        <w:t>mais</w:t>
      </w:r>
      <w:proofErr w:type="gramEnd"/>
      <w:r>
        <w:t xml:space="preserve"> pra frente veremos sobre ele.</w:t>
      </w:r>
    </w:p>
    <w:p w14:paraId="70456834" w14:textId="31BB987D" w:rsidR="006549DF" w:rsidRDefault="006549DF" w:rsidP="00825239">
      <w:r>
        <w:t>.</w:t>
      </w:r>
    </w:p>
    <w:p w14:paraId="3DF91475" w14:textId="7101BC02" w:rsidR="00CE3A06" w:rsidRDefault="006549DF" w:rsidP="00CE3A06">
      <w:pPr>
        <w:rPr>
          <w:ins w:id="295" w:author="Jonatas Nunespf" w:date="2024-04-04T22:34:00Z" w16du:dateUtc="2024-04-05T01:34:00Z"/>
        </w:rPr>
      </w:pPr>
      <w:del w:id="296" w:author="Jonatas Nunespf" w:date="2024-04-04T22:34:00Z" w16du:dateUtc="2024-04-05T01:34:00Z">
        <w:r w:rsidDel="00CE3A06">
          <w:lastRenderedPageBreak/>
          <w:delText>Mas não precisamos decorar o tipo de dados pois podemos ver qual e ele com um codigo e as vezes precisamos de saber qual o tipo de um certo dado no codigo para podermos por exemplo</w:delText>
        </w:r>
      </w:del>
      <w:del w:id="297" w:author="Jonatas Nunespf" w:date="2024-04-04T22:33:00Z" w16du:dateUtc="2024-04-05T01:33:00Z">
        <w:r w:rsidDel="00CE3A06">
          <w:delText xml:space="preserve">p </w:delText>
        </w:r>
      </w:del>
      <w:ins w:id="298" w:author="Jonatas Nunespf" w:date="2024-04-04T22:34:00Z" w16du:dateUtc="2024-04-05T01:34:00Z">
        <w:r w:rsidR="00CE3A06">
          <w:t>.</w:t>
        </w:r>
      </w:ins>
    </w:p>
    <w:p w14:paraId="606B5AD7" w14:textId="06E719DF" w:rsidR="00CE3A06" w:rsidRPr="00043E75" w:rsidRDefault="00CE3A06">
      <w:pPr>
        <w:pStyle w:val="Ttulo2"/>
        <w:pBdr>
          <w:top w:val="single" w:sz="4" w:space="1" w:color="auto"/>
          <w:left w:val="single" w:sz="4" w:space="4" w:color="auto"/>
          <w:bottom w:val="single" w:sz="4" w:space="1" w:color="auto"/>
          <w:right w:val="single" w:sz="4" w:space="4" w:color="auto"/>
        </w:pBdr>
        <w:rPr>
          <w:ins w:id="299" w:author="Jonatas Nunespf" w:date="2024-04-04T22:35:00Z" w16du:dateUtc="2024-04-05T01:35:00Z"/>
          <w:b/>
          <w:bCs/>
          <w:rPrChange w:id="300" w:author="Jonatas Nunespf" w:date="2024-04-05T01:40:00Z" w16du:dateUtc="2024-04-05T04:40:00Z">
            <w:rPr>
              <w:ins w:id="301" w:author="Jonatas Nunespf" w:date="2024-04-04T22:35:00Z" w16du:dateUtc="2024-04-05T01:35:00Z"/>
              <w:b/>
              <w:bCs/>
              <w:lang w:val="en-US"/>
            </w:rPr>
          </w:rPrChange>
        </w:rPr>
        <w:pPrChange w:id="302" w:author="Jonatas Nunespf" w:date="2024-04-04T22:41:00Z" w16du:dateUtc="2024-04-05T01:41:00Z">
          <w:pPr>
            <w:pStyle w:val="Ttulo2"/>
          </w:pPr>
        </w:pPrChange>
      </w:pPr>
      <w:ins w:id="303" w:author="Jonatas Nunespf" w:date="2024-04-04T22:34:00Z" w16du:dateUtc="2024-04-05T01:34:00Z">
        <w:r w:rsidRPr="00043E75">
          <w:rPr>
            <w:b/>
            <w:bCs/>
            <w:rPrChange w:id="304" w:author="Jonatas Nunespf" w:date="2024-04-05T01:40:00Z" w16du:dateUtc="2024-04-05T04:40:00Z">
              <w:rPr/>
            </w:rPrChange>
          </w:rPr>
          <w:t>typeof</w:t>
        </w:r>
      </w:ins>
    </w:p>
    <w:p w14:paraId="393EC6EB" w14:textId="5C2CFA59" w:rsidR="00CE3A06" w:rsidRDefault="00CE3A06">
      <w:pPr>
        <w:pBdr>
          <w:top w:val="single" w:sz="4" w:space="1" w:color="auto"/>
          <w:left w:val="single" w:sz="4" w:space="4" w:color="auto"/>
          <w:bottom w:val="single" w:sz="4" w:space="1" w:color="auto"/>
          <w:right w:val="single" w:sz="4" w:space="4" w:color="auto"/>
        </w:pBdr>
        <w:rPr>
          <w:ins w:id="305" w:author="Jonatas Nunespf" w:date="2024-04-04T22:35:00Z" w16du:dateUtc="2024-04-05T01:35:00Z"/>
        </w:rPr>
        <w:pPrChange w:id="306" w:author="Jonatas Nunespf" w:date="2024-04-04T22:41:00Z" w16du:dateUtc="2024-04-05T01:41:00Z">
          <w:pPr/>
        </w:pPrChange>
      </w:pPr>
      <w:ins w:id="307" w:author="Jonatas Nunespf" w:date="2024-04-04T22:35:00Z" w16du:dateUtc="2024-04-05T01:35:00Z">
        <w:r>
          <w:t>Mas não precisamos decorar o tipo de dados pois podemos ver qual e ele com um codigo e as vezes precisamos de saber qual o tipo de um certo dado no codigo para podermos por exemplo converter para outro tipo de dado</w:t>
        </w:r>
      </w:ins>
    </w:p>
    <w:p w14:paraId="3ABF9CFD" w14:textId="591E6F20" w:rsidR="00CE3A06" w:rsidRPr="00CE3A06" w:rsidRDefault="00CE3A06">
      <w:pPr>
        <w:pBdr>
          <w:top w:val="single" w:sz="4" w:space="1" w:color="auto"/>
          <w:left w:val="single" w:sz="4" w:space="4" w:color="auto"/>
          <w:bottom w:val="single" w:sz="4" w:space="1" w:color="auto"/>
          <w:right w:val="single" w:sz="4" w:space="4" w:color="auto"/>
        </w:pBdr>
        <w:pPrChange w:id="308" w:author="Jonatas Nunespf" w:date="2024-04-04T22:41:00Z" w16du:dateUtc="2024-04-05T01:41:00Z">
          <w:pPr/>
        </w:pPrChange>
      </w:pPr>
      <w:ins w:id="309" w:author="Jonatas Nunespf" w:date="2024-04-04T22:35:00Z" w16du:dateUtc="2024-04-05T01:35:00Z">
        <w:r w:rsidRPr="00CE3A06">
          <w:t>No co</w:t>
        </w:r>
        <w:r w:rsidRPr="00CE3A06">
          <w:rPr>
            <w:rPrChange w:id="310" w:author="Jonatas Nunespf" w:date="2024-04-04T22:35:00Z" w16du:dateUtc="2024-04-05T01:35:00Z">
              <w:rPr>
                <w:lang w:val="en-US"/>
              </w:rPr>
            </w:rPrChange>
          </w:rPr>
          <w:t xml:space="preserve">digo abaixo </w:t>
        </w:r>
        <w:r>
          <w:t>usamos o typeof para descobrir o tipo de dados da variável v</w:t>
        </w:r>
      </w:ins>
      <w:ins w:id="311" w:author="Jonatas Nunespf" w:date="2024-04-04T22:36:00Z" w16du:dateUtc="2024-04-05T01:36:00Z">
        <w:r>
          <w:t>2, e descobrimos que o tipo dela e string</w:t>
        </w:r>
      </w:ins>
    </w:p>
    <w:p w14:paraId="21D00AF5" w14:textId="4014A1FD" w:rsidR="00CE3A06" w:rsidRPr="00CE3A06" w:rsidRDefault="00CE3A06">
      <w:pPr>
        <w:pBdr>
          <w:top w:val="single" w:sz="4" w:space="1" w:color="auto"/>
          <w:left w:val="single" w:sz="4" w:space="4" w:color="auto"/>
          <w:bottom w:val="single" w:sz="4" w:space="1" w:color="auto"/>
          <w:right w:val="single" w:sz="4" w:space="4" w:color="auto"/>
        </w:pBdr>
        <w:shd w:val="clear" w:color="auto" w:fill="282A36"/>
        <w:spacing w:after="0" w:line="285" w:lineRule="atLeast"/>
        <w:rPr>
          <w:ins w:id="312" w:author="Jonatas Nunespf" w:date="2024-04-04T22:36:00Z" w16du:dateUtc="2024-04-05T01:36:00Z"/>
          <w:rFonts w:ascii="Consolas" w:eastAsia="Times New Roman" w:hAnsi="Consolas" w:cs="Times New Roman"/>
          <w:color w:val="F8F8F2"/>
          <w:kern w:val="0"/>
          <w:sz w:val="21"/>
          <w:szCs w:val="21"/>
          <w:lang w:val="en-US" w:eastAsia="pt-BR"/>
          <w14:ligatures w14:val="none"/>
          <w:rPrChange w:id="313" w:author="Jonatas Nunespf" w:date="2024-04-04T22:36:00Z" w16du:dateUtc="2024-04-05T01:36:00Z">
            <w:rPr>
              <w:ins w:id="314" w:author="Jonatas Nunespf" w:date="2024-04-04T22:36:00Z" w16du:dateUtc="2024-04-05T01:36:00Z"/>
              <w:rFonts w:ascii="Consolas" w:eastAsia="Times New Roman" w:hAnsi="Consolas" w:cs="Times New Roman"/>
              <w:color w:val="BD93F9"/>
              <w:kern w:val="0"/>
              <w:sz w:val="21"/>
              <w:szCs w:val="21"/>
              <w:lang w:eastAsia="pt-BR"/>
              <w14:ligatures w14:val="none"/>
            </w:rPr>
          </w:rPrChange>
        </w:rPr>
        <w:pPrChange w:id="315" w:author="Jonatas Nunespf" w:date="2024-04-04T22:41:00Z" w16du:dateUtc="2024-04-05T01:41:00Z">
          <w:pPr>
            <w:shd w:val="clear" w:color="auto" w:fill="282A36"/>
            <w:spacing w:after="0" w:line="285" w:lineRule="atLeast"/>
          </w:pPr>
        </w:pPrChange>
      </w:pPr>
      <w:ins w:id="316" w:author="Jonatas Nunespf" w:date="2024-04-04T22:36:00Z" w16du:dateUtc="2024-04-05T01:36:00Z">
        <w:r w:rsidRPr="00CE3A06">
          <w:rPr>
            <w:rFonts w:ascii="Consolas" w:eastAsia="Times New Roman" w:hAnsi="Consolas" w:cs="Times New Roman"/>
            <w:color w:val="FF79C6"/>
            <w:kern w:val="0"/>
            <w:sz w:val="21"/>
            <w:szCs w:val="21"/>
            <w:lang w:val="en-US" w:eastAsia="pt-BR"/>
            <w14:ligatures w14:val="none"/>
            <w:rPrChange w:id="317" w:author="Jonatas Nunespf" w:date="2024-04-04T22:36:00Z" w16du:dateUtc="2024-04-05T01:36:00Z">
              <w:rPr>
                <w:rFonts w:ascii="Consolas" w:eastAsia="Times New Roman" w:hAnsi="Consolas" w:cs="Times New Roman"/>
                <w:color w:val="FF79C6"/>
                <w:kern w:val="0"/>
                <w:sz w:val="21"/>
                <w:szCs w:val="21"/>
                <w:lang w:eastAsia="pt-BR"/>
                <w14:ligatures w14:val="none"/>
              </w:rPr>
            </w:rPrChange>
          </w:rPr>
          <w:t>let</w:t>
        </w:r>
        <w:r w:rsidRPr="00CE3A06">
          <w:rPr>
            <w:rFonts w:ascii="Consolas" w:eastAsia="Times New Roman" w:hAnsi="Consolas" w:cs="Times New Roman"/>
            <w:color w:val="F8F8F2"/>
            <w:kern w:val="0"/>
            <w:sz w:val="21"/>
            <w:szCs w:val="21"/>
            <w:lang w:val="en-US" w:eastAsia="pt-BR"/>
            <w14:ligatures w14:val="none"/>
            <w:rPrChange w:id="318" w:author="Jonatas Nunespf" w:date="2024-04-04T22:36:00Z" w16du:dateUtc="2024-04-05T01:36:00Z">
              <w:rPr>
                <w:rFonts w:ascii="Consolas" w:eastAsia="Times New Roman" w:hAnsi="Consolas" w:cs="Times New Roman"/>
                <w:color w:val="F8F8F2"/>
                <w:kern w:val="0"/>
                <w:sz w:val="21"/>
                <w:szCs w:val="21"/>
                <w:lang w:eastAsia="pt-BR"/>
                <w14:ligatures w14:val="none"/>
              </w:rPr>
            </w:rPrChange>
          </w:rPr>
          <w:t xml:space="preserve"> v2</w:t>
        </w:r>
        <w:r w:rsidRPr="00CE3A06">
          <w:rPr>
            <w:rFonts w:ascii="Consolas" w:eastAsia="Times New Roman" w:hAnsi="Consolas" w:cs="Times New Roman"/>
            <w:color w:val="FF79C6"/>
            <w:kern w:val="0"/>
            <w:sz w:val="21"/>
            <w:szCs w:val="21"/>
            <w:lang w:val="en-US" w:eastAsia="pt-BR"/>
            <w14:ligatures w14:val="none"/>
            <w:rPrChange w:id="319" w:author="Jonatas Nunespf" w:date="2024-04-04T22:36:00Z" w16du:dateUtc="2024-04-05T01:36:00Z">
              <w:rPr>
                <w:rFonts w:ascii="Consolas" w:eastAsia="Times New Roman" w:hAnsi="Consolas" w:cs="Times New Roman"/>
                <w:color w:val="FF79C6"/>
                <w:kern w:val="0"/>
                <w:sz w:val="21"/>
                <w:szCs w:val="21"/>
                <w:lang w:eastAsia="pt-BR"/>
                <w14:ligatures w14:val="none"/>
              </w:rPr>
            </w:rPrChange>
          </w:rPr>
          <w:t>=</w:t>
        </w:r>
        <w:r w:rsidRPr="00CE3A06">
          <w:rPr>
            <w:rFonts w:ascii="Consolas" w:eastAsia="Times New Roman" w:hAnsi="Consolas" w:cs="Times New Roman"/>
            <w:color w:val="E9F284"/>
            <w:kern w:val="0"/>
            <w:sz w:val="21"/>
            <w:szCs w:val="21"/>
            <w:lang w:val="en-US" w:eastAsia="pt-BR"/>
            <w14:ligatures w14:val="none"/>
            <w:rPrChange w:id="320" w:author="Jonatas Nunespf" w:date="2024-04-04T22:36:00Z" w16du:dateUtc="2024-04-05T01:36:00Z">
              <w:rPr>
                <w:rFonts w:ascii="Consolas" w:eastAsia="Times New Roman" w:hAnsi="Consolas" w:cs="Times New Roman"/>
                <w:color w:val="E9F284"/>
                <w:kern w:val="0"/>
                <w:sz w:val="21"/>
                <w:szCs w:val="21"/>
                <w:lang w:eastAsia="pt-BR"/>
                <w14:ligatures w14:val="none"/>
              </w:rPr>
            </w:rPrChange>
          </w:rPr>
          <w:t>"</w:t>
        </w:r>
        <w:r w:rsidRPr="00CE3A06">
          <w:rPr>
            <w:rFonts w:ascii="Consolas" w:eastAsia="Times New Roman" w:hAnsi="Consolas" w:cs="Times New Roman"/>
            <w:color w:val="F1FA8C"/>
            <w:kern w:val="0"/>
            <w:sz w:val="21"/>
            <w:szCs w:val="21"/>
            <w:lang w:val="en-US" w:eastAsia="pt-BR"/>
            <w14:ligatures w14:val="none"/>
            <w:rPrChange w:id="321" w:author="Jonatas Nunespf" w:date="2024-04-04T22:36:00Z" w16du:dateUtc="2024-04-05T01:36:00Z">
              <w:rPr>
                <w:rFonts w:ascii="Consolas" w:eastAsia="Times New Roman" w:hAnsi="Consolas" w:cs="Times New Roman"/>
                <w:color w:val="F1FA8C"/>
                <w:kern w:val="0"/>
                <w:sz w:val="21"/>
                <w:szCs w:val="21"/>
                <w:lang w:eastAsia="pt-BR"/>
                <w14:ligatures w14:val="none"/>
              </w:rPr>
            </w:rPrChange>
          </w:rPr>
          <w:t>10 + 10</w:t>
        </w:r>
        <w:r w:rsidRPr="00CE3A06">
          <w:rPr>
            <w:rFonts w:ascii="Consolas" w:eastAsia="Times New Roman" w:hAnsi="Consolas" w:cs="Times New Roman"/>
            <w:color w:val="E9F284"/>
            <w:kern w:val="0"/>
            <w:sz w:val="21"/>
            <w:szCs w:val="21"/>
            <w:lang w:val="en-US" w:eastAsia="pt-BR"/>
            <w14:ligatures w14:val="none"/>
            <w:rPrChange w:id="322" w:author="Jonatas Nunespf" w:date="2024-04-04T22:36:00Z" w16du:dateUtc="2024-04-05T01:36:00Z">
              <w:rPr>
                <w:rFonts w:ascii="Consolas" w:eastAsia="Times New Roman" w:hAnsi="Consolas" w:cs="Times New Roman"/>
                <w:color w:val="E9F284"/>
                <w:kern w:val="0"/>
                <w:sz w:val="21"/>
                <w:szCs w:val="21"/>
                <w:lang w:eastAsia="pt-BR"/>
                <w14:ligatures w14:val="none"/>
              </w:rPr>
            </w:rPrChange>
          </w:rPr>
          <w:t>"</w:t>
        </w:r>
        <w:r w:rsidRPr="00CE3A06">
          <w:rPr>
            <w:rFonts w:ascii="Consolas" w:eastAsia="Times New Roman" w:hAnsi="Consolas" w:cs="Times New Roman"/>
            <w:color w:val="6272A4"/>
            <w:kern w:val="0"/>
            <w:sz w:val="21"/>
            <w:szCs w:val="21"/>
            <w:lang w:val="en-US" w:eastAsia="pt-BR"/>
            <w14:ligatures w14:val="none"/>
            <w:rPrChange w:id="323" w:author="Jonatas Nunespf" w:date="2024-04-04T22:36:00Z" w16du:dateUtc="2024-04-05T01:36:00Z">
              <w:rPr>
                <w:rFonts w:ascii="Consolas" w:eastAsia="Times New Roman" w:hAnsi="Consolas" w:cs="Times New Roman"/>
                <w:color w:val="6272A4"/>
                <w:kern w:val="0"/>
                <w:sz w:val="21"/>
                <w:szCs w:val="21"/>
                <w:lang w:eastAsia="pt-BR"/>
                <w14:ligatures w14:val="none"/>
              </w:rPr>
            </w:rPrChange>
          </w:rPr>
          <w:t>//String</w:t>
        </w:r>
      </w:ins>
    </w:p>
    <w:p w14:paraId="2EB0715B" w14:textId="5C8C9562" w:rsidR="00CE3A06" w:rsidRPr="00CE3A06" w:rsidRDefault="00CE3A06">
      <w:pPr>
        <w:pBdr>
          <w:top w:val="single" w:sz="4" w:space="1" w:color="auto"/>
          <w:left w:val="single" w:sz="4" w:space="4" w:color="auto"/>
          <w:bottom w:val="single" w:sz="4" w:space="1" w:color="auto"/>
          <w:right w:val="single" w:sz="4" w:space="4" w:color="auto"/>
        </w:pBdr>
        <w:shd w:val="clear" w:color="auto" w:fill="282A36"/>
        <w:spacing w:after="0" w:line="285" w:lineRule="atLeast"/>
        <w:rPr>
          <w:ins w:id="324" w:author="Jonatas Nunespf" w:date="2024-04-04T22:34:00Z" w16du:dateUtc="2024-04-05T01:34:00Z"/>
          <w:rFonts w:ascii="Consolas" w:eastAsia="Times New Roman" w:hAnsi="Consolas" w:cs="Times New Roman"/>
          <w:color w:val="F8F8F2"/>
          <w:kern w:val="0"/>
          <w:sz w:val="21"/>
          <w:szCs w:val="21"/>
          <w:lang w:val="en-US" w:eastAsia="pt-BR"/>
          <w14:ligatures w14:val="none"/>
          <w:rPrChange w:id="325" w:author="Jonatas Nunespf" w:date="2024-04-04T22:36:00Z" w16du:dateUtc="2024-04-05T01:36:00Z">
            <w:rPr>
              <w:ins w:id="326" w:author="Jonatas Nunespf" w:date="2024-04-04T22:34:00Z" w16du:dateUtc="2024-04-05T01:34:00Z"/>
              <w:rFonts w:ascii="Consolas" w:eastAsia="Times New Roman" w:hAnsi="Consolas" w:cs="Times New Roman"/>
              <w:color w:val="F8F8F2"/>
              <w:kern w:val="0"/>
              <w:sz w:val="21"/>
              <w:szCs w:val="21"/>
              <w:lang w:eastAsia="pt-BR"/>
              <w14:ligatures w14:val="none"/>
            </w:rPr>
          </w:rPrChange>
        </w:rPr>
        <w:pPrChange w:id="327" w:author="Jonatas Nunespf" w:date="2024-04-04T22:41:00Z" w16du:dateUtc="2024-04-05T01:41:00Z">
          <w:pPr>
            <w:shd w:val="clear" w:color="auto" w:fill="282A36"/>
            <w:spacing w:after="0" w:line="285" w:lineRule="atLeast"/>
          </w:pPr>
        </w:pPrChange>
      </w:pPr>
      <w:ins w:id="328" w:author="Jonatas Nunespf" w:date="2024-04-04T22:34:00Z" w16du:dateUtc="2024-04-05T01:34:00Z">
        <w:r w:rsidRPr="00CE3A06">
          <w:rPr>
            <w:rFonts w:ascii="Consolas" w:eastAsia="Times New Roman" w:hAnsi="Consolas" w:cs="Times New Roman"/>
            <w:color w:val="BD93F9"/>
            <w:kern w:val="0"/>
            <w:sz w:val="21"/>
            <w:szCs w:val="21"/>
            <w:lang w:val="en-US" w:eastAsia="pt-BR"/>
            <w14:ligatures w14:val="none"/>
            <w:rPrChange w:id="329" w:author="Jonatas Nunespf" w:date="2024-04-04T22:36:00Z" w16du:dateUtc="2024-04-05T01:36:00Z">
              <w:rPr>
                <w:rFonts w:ascii="Consolas" w:eastAsia="Times New Roman" w:hAnsi="Consolas" w:cs="Times New Roman"/>
                <w:color w:val="BD93F9"/>
                <w:kern w:val="0"/>
                <w:sz w:val="21"/>
                <w:szCs w:val="21"/>
                <w:lang w:eastAsia="pt-BR"/>
                <w14:ligatures w14:val="none"/>
              </w:rPr>
            </w:rPrChange>
          </w:rPr>
          <w:t>console</w:t>
        </w:r>
        <w:r w:rsidRPr="00CE3A06">
          <w:rPr>
            <w:rFonts w:ascii="Consolas" w:eastAsia="Times New Roman" w:hAnsi="Consolas" w:cs="Times New Roman"/>
            <w:color w:val="F8F8F2"/>
            <w:kern w:val="0"/>
            <w:sz w:val="21"/>
            <w:szCs w:val="21"/>
            <w:lang w:val="en-US" w:eastAsia="pt-BR"/>
            <w14:ligatures w14:val="none"/>
            <w:rPrChange w:id="330" w:author="Jonatas Nunespf" w:date="2024-04-04T22:36:00Z" w16du:dateUtc="2024-04-05T01:36:00Z">
              <w:rPr>
                <w:rFonts w:ascii="Consolas" w:eastAsia="Times New Roman" w:hAnsi="Consolas" w:cs="Times New Roman"/>
                <w:color w:val="F8F8F2"/>
                <w:kern w:val="0"/>
                <w:sz w:val="21"/>
                <w:szCs w:val="21"/>
                <w:lang w:eastAsia="pt-BR"/>
                <w14:ligatures w14:val="none"/>
              </w:rPr>
            </w:rPrChange>
          </w:rPr>
          <w:t>.</w:t>
        </w:r>
        <w:r w:rsidRPr="00CE3A06">
          <w:rPr>
            <w:rFonts w:ascii="Consolas" w:eastAsia="Times New Roman" w:hAnsi="Consolas" w:cs="Times New Roman"/>
            <w:color w:val="50FA7B"/>
            <w:kern w:val="0"/>
            <w:sz w:val="21"/>
            <w:szCs w:val="21"/>
            <w:lang w:val="en-US" w:eastAsia="pt-BR"/>
            <w14:ligatures w14:val="none"/>
            <w:rPrChange w:id="331" w:author="Jonatas Nunespf" w:date="2024-04-04T22:36:00Z" w16du:dateUtc="2024-04-05T01:36:00Z">
              <w:rPr>
                <w:rFonts w:ascii="Consolas" w:eastAsia="Times New Roman" w:hAnsi="Consolas" w:cs="Times New Roman"/>
                <w:color w:val="50FA7B"/>
                <w:kern w:val="0"/>
                <w:sz w:val="21"/>
                <w:szCs w:val="21"/>
                <w:lang w:eastAsia="pt-BR"/>
                <w14:ligatures w14:val="none"/>
              </w:rPr>
            </w:rPrChange>
          </w:rPr>
          <w:t>log</w:t>
        </w:r>
        <w:r w:rsidRPr="00CE3A06">
          <w:rPr>
            <w:rFonts w:ascii="Consolas" w:eastAsia="Times New Roman" w:hAnsi="Consolas" w:cs="Times New Roman"/>
            <w:color w:val="F8F8F2"/>
            <w:kern w:val="0"/>
            <w:sz w:val="21"/>
            <w:szCs w:val="21"/>
            <w:lang w:val="en-US" w:eastAsia="pt-BR"/>
            <w14:ligatures w14:val="none"/>
            <w:rPrChange w:id="332" w:author="Jonatas Nunespf" w:date="2024-04-04T22:36:00Z" w16du:dateUtc="2024-04-05T01:36:00Z">
              <w:rPr>
                <w:rFonts w:ascii="Consolas" w:eastAsia="Times New Roman" w:hAnsi="Consolas" w:cs="Times New Roman"/>
                <w:color w:val="F8F8F2"/>
                <w:kern w:val="0"/>
                <w:sz w:val="21"/>
                <w:szCs w:val="21"/>
                <w:lang w:eastAsia="pt-BR"/>
                <w14:ligatures w14:val="none"/>
              </w:rPr>
            </w:rPrChange>
          </w:rPr>
          <w:t>(</w:t>
        </w:r>
        <w:r w:rsidRPr="00CE3A06">
          <w:rPr>
            <w:rFonts w:ascii="Consolas" w:eastAsia="Times New Roman" w:hAnsi="Consolas" w:cs="Times New Roman"/>
            <w:color w:val="FF79C6"/>
            <w:kern w:val="0"/>
            <w:sz w:val="21"/>
            <w:szCs w:val="21"/>
            <w:lang w:val="en-US" w:eastAsia="pt-BR"/>
            <w14:ligatures w14:val="none"/>
            <w:rPrChange w:id="333" w:author="Jonatas Nunespf" w:date="2024-04-04T22:36:00Z" w16du:dateUtc="2024-04-05T01:36:00Z">
              <w:rPr>
                <w:rFonts w:ascii="Consolas" w:eastAsia="Times New Roman" w:hAnsi="Consolas" w:cs="Times New Roman"/>
                <w:color w:val="FF79C6"/>
                <w:kern w:val="0"/>
                <w:sz w:val="21"/>
                <w:szCs w:val="21"/>
                <w:lang w:eastAsia="pt-BR"/>
                <w14:ligatures w14:val="none"/>
              </w:rPr>
            </w:rPrChange>
          </w:rPr>
          <w:t>typeof</w:t>
        </w:r>
        <w:r w:rsidRPr="00CE3A06">
          <w:rPr>
            <w:rFonts w:ascii="Consolas" w:eastAsia="Times New Roman" w:hAnsi="Consolas" w:cs="Times New Roman"/>
            <w:color w:val="F8F8F2"/>
            <w:kern w:val="0"/>
            <w:sz w:val="21"/>
            <w:szCs w:val="21"/>
            <w:lang w:val="en-US" w:eastAsia="pt-BR"/>
            <w14:ligatures w14:val="none"/>
            <w:rPrChange w:id="334" w:author="Jonatas Nunespf" w:date="2024-04-04T22:36:00Z" w16du:dateUtc="2024-04-05T01:36:00Z">
              <w:rPr>
                <w:rFonts w:ascii="Consolas" w:eastAsia="Times New Roman" w:hAnsi="Consolas" w:cs="Times New Roman"/>
                <w:color w:val="F8F8F2"/>
                <w:kern w:val="0"/>
                <w:sz w:val="21"/>
                <w:szCs w:val="21"/>
                <w:lang w:eastAsia="pt-BR"/>
                <w14:ligatures w14:val="none"/>
              </w:rPr>
            </w:rPrChange>
          </w:rPr>
          <w:t>(v</w:t>
        </w:r>
      </w:ins>
      <w:ins w:id="335" w:author="Jonatas Nunespf" w:date="2024-04-04T22:36:00Z" w16du:dateUtc="2024-04-05T01:36:00Z">
        <w:r w:rsidRPr="00CE3A06">
          <w:rPr>
            <w:rFonts w:ascii="Consolas" w:eastAsia="Times New Roman" w:hAnsi="Consolas" w:cs="Times New Roman"/>
            <w:color w:val="F8F8F2"/>
            <w:kern w:val="0"/>
            <w:sz w:val="21"/>
            <w:szCs w:val="21"/>
            <w:lang w:val="en-US" w:eastAsia="pt-BR"/>
            <w14:ligatures w14:val="none"/>
            <w:rPrChange w:id="336" w:author="Jonatas Nunespf" w:date="2024-04-04T22:36:00Z" w16du:dateUtc="2024-04-05T01:36:00Z">
              <w:rPr>
                <w:rFonts w:ascii="Consolas" w:eastAsia="Times New Roman" w:hAnsi="Consolas" w:cs="Times New Roman"/>
                <w:color w:val="F8F8F2"/>
                <w:kern w:val="0"/>
                <w:sz w:val="21"/>
                <w:szCs w:val="21"/>
                <w:lang w:eastAsia="pt-BR"/>
                <w14:ligatures w14:val="none"/>
              </w:rPr>
            </w:rPrChange>
          </w:rPr>
          <w:t>2</w:t>
        </w:r>
      </w:ins>
      <w:ins w:id="337" w:author="Jonatas Nunespf" w:date="2024-04-04T22:34:00Z" w16du:dateUtc="2024-04-05T01:34:00Z">
        <w:r w:rsidRPr="00CE3A06">
          <w:rPr>
            <w:rFonts w:ascii="Consolas" w:eastAsia="Times New Roman" w:hAnsi="Consolas" w:cs="Times New Roman"/>
            <w:color w:val="F8F8F2"/>
            <w:kern w:val="0"/>
            <w:sz w:val="21"/>
            <w:szCs w:val="21"/>
            <w:lang w:val="en-US" w:eastAsia="pt-BR"/>
            <w14:ligatures w14:val="none"/>
            <w:rPrChange w:id="338" w:author="Jonatas Nunespf" w:date="2024-04-04T22:36:00Z" w16du:dateUtc="2024-04-05T01:36:00Z">
              <w:rPr>
                <w:rFonts w:ascii="Consolas" w:eastAsia="Times New Roman" w:hAnsi="Consolas" w:cs="Times New Roman"/>
                <w:color w:val="F8F8F2"/>
                <w:kern w:val="0"/>
                <w:sz w:val="21"/>
                <w:szCs w:val="21"/>
                <w:lang w:eastAsia="pt-BR"/>
                <w14:ligatures w14:val="none"/>
              </w:rPr>
            </w:rPrChange>
          </w:rPr>
          <w:t>))</w:t>
        </w:r>
      </w:ins>
    </w:p>
    <w:p w14:paraId="35DC5BDB" w14:textId="220F66FF" w:rsidR="00CE3A06" w:rsidRDefault="00CE3A06">
      <w:pPr>
        <w:pBdr>
          <w:top w:val="single" w:sz="4" w:space="1" w:color="auto"/>
          <w:left w:val="single" w:sz="4" w:space="4" w:color="auto"/>
          <w:bottom w:val="single" w:sz="4" w:space="1" w:color="auto"/>
          <w:right w:val="single" w:sz="4" w:space="4" w:color="auto"/>
        </w:pBdr>
        <w:rPr>
          <w:ins w:id="339" w:author="Jonatas Nunespf" w:date="2024-04-04T22:37:00Z" w16du:dateUtc="2024-04-05T01:37:00Z"/>
        </w:rPr>
        <w:pPrChange w:id="340" w:author="Jonatas Nunespf" w:date="2024-04-04T22:41:00Z" w16du:dateUtc="2024-04-05T01:41:00Z">
          <w:pPr/>
        </w:pPrChange>
      </w:pPr>
      <w:ins w:id="341" w:author="Jonatas Nunespf" w:date="2024-04-04T22:35:00Z" w16du:dateUtc="2024-04-05T01:35:00Z">
        <w:r>
          <w:t xml:space="preserve">e </w:t>
        </w:r>
      </w:ins>
      <w:ins w:id="342" w:author="Jonatas Nunespf" w:date="2024-04-04T22:38:00Z" w16du:dateUtc="2024-04-05T01:38:00Z">
        <w:r w:rsidR="00391019">
          <w:t>será</w:t>
        </w:r>
      </w:ins>
      <w:ins w:id="343" w:author="Jonatas Nunespf" w:date="2024-04-04T22:35:00Z" w16du:dateUtc="2024-04-05T01:35:00Z">
        <w:r>
          <w:t xml:space="preserve"> imprimido o tipo de dado, não </w:t>
        </w:r>
      </w:ins>
      <w:ins w:id="344" w:author="Jonatas Nunespf" w:date="2024-04-04T22:36:00Z" w16du:dateUtc="2024-04-05T01:36:00Z">
        <w:r>
          <w:t>precisa ser so no console.log podemos por exemplo jogar o resu</w:t>
        </w:r>
      </w:ins>
      <w:ins w:id="345" w:author="Jonatas Nunespf" w:date="2024-04-04T22:37:00Z" w16du:dateUtc="2024-04-05T01:37:00Z">
        <w:r>
          <w:t>ltado em uma variável</w:t>
        </w:r>
      </w:ins>
    </w:p>
    <w:p w14:paraId="25689D39" w14:textId="77777777" w:rsidR="00CE3A06" w:rsidRPr="00CE3A06" w:rsidRDefault="00CE3A06">
      <w:pPr>
        <w:pBdr>
          <w:top w:val="single" w:sz="4" w:space="1" w:color="auto"/>
          <w:left w:val="single" w:sz="4" w:space="4" w:color="auto"/>
          <w:bottom w:val="single" w:sz="4" w:space="1" w:color="auto"/>
          <w:right w:val="single" w:sz="4" w:space="4" w:color="auto"/>
        </w:pBdr>
        <w:shd w:val="clear" w:color="auto" w:fill="282A36"/>
        <w:spacing w:after="0" w:line="285" w:lineRule="atLeast"/>
        <w:rPr>
          <w:ins w:id="346" w:author="Jonatas Nunespf" w:date="2024-04-04T22:37:00Z" w16du:dateUtc="2024-04-05T01:37:00Z"/>
          <w:rFonts w:ascii="Consolas" w:eastAsia="Times New Roman" w:hAnsi="Consolas" w:cs="Times New Roman"/>
          <w:color w:val="F8F8F2"/>
          <w:kern w:val="0"/>
          <w:sz w:val="21"/>
          <w:szCs w:val="21"/>
          <w:lang w:eastAsia="pt-BR"/>
          <w14:ligatures w14:val="none"/>
        </w:rPr>
        <w:pPrChange w:id="347" w:author="Jonatas Nunespf" w:date="2024-04-04T22:41:00Z" w16du:dateUtc="2024-04-05T01:41:00Z">
          <w:pPr>
            <w:shd w:val="clear" w:color="auto" w:fill="282A36"/>
            <w:spacing w:after="0" w:line="285" w:lineRule="atLeast"/>
          </w:pPr>
        </w:pPrChange>
      </w:pPr>
      <w:ins w:id="348" w:author="Jonatas Nunespf" w:date="2024-04-04T22:37:00Z" w16du:dateUtc="2024-04-05T01:37:00Z">
        <w:r w:rsidRPr="00CE3A06">
          <w:rPr>
            <w:rFonts w:ascii="Consolas" w:eastAsia="Times New Roman" w:hAnsi="Consolas" w:cs="Times New Roman"/>
            <w:color w:val="F8F8F2"/>
            <w:kern w:val="0"/>
            <w:sz w:val="21"/>
            <w:szCs w:val="21"/>
            <w:lang w:eastAsia="pt-BR"/>
            <w14:ligatures w14:val="none"/>
          </w:rPr>
          <w:t>res</w:t>
        </w:r>
        <w:r w:rsidRPr="00CE3A06">
          <w:rPr>
            <w:rFonts w:ascii="Consolas" w:eastAsia="Times New Roman" w:hAnsi="Consolas" w:cs="Times New Roman"/>
            <w:color w:val="FF79C6"/>
            <w:kern w:val="0"/>
            <w:sz w:val="21"/>
            <w:szCs w:val="21"/>
            <w:lang w:eastAsia="pt-BR"/>
            <w14:ligatures w14:val="none"/>
          </w:rPr>
          <w:t>=typeof</w:t>
        </w:r>
        <w:r w:rsidRPr="00CE3A06">
          <w:rPr>
            <w:rFonts w:ascii="Consolas" w:eastAsia="Times New Roman" w:hAnsi="Consolas" w:cs="Times New Roman"/>
            <w:color w:val="F8F8F2"/>
            <w:kern w:val="0"/>
            <w:sz w:val="21"/>
            <w:szCs w:val="21"/>
            <w:lang w:eastAsia="pt-BR"/>
            <w14:ligatures w14:val="none"/>
          </w:rPr>
          <w:t>(v2)</w:t>
        </w:r>
      </w:ins>
    </w:p>
    <w:p w14:paraId="135399A1" w14:textId="77777777" w:rsidR="00CE3A06" w:rsidRDefault="00CE3A06">
      <w:pPr>
        <w:pBdr>
          <w:top w:val="single" w:sz="4" w:space="1" w:color="auto"/>
          <w:left w:val="single" w:sz="4" w:space="4" w:color="auto"/>
          <w:bottom w:val="single" w:sz="4" w:space="1" w:color="auto"/>
          <w:right w:val="single" w:sz="4" w:space="4" w:color="auto"/>
        </w:pBdr>
        <w:rPr>
          <w:ins w:id="349" w:author="Jonatas Nunespf" w:date="2024-04-04T22:37:00Z" w16du:dateUtc="2024-04-05T01:37:00Z"/>
        </w:rPr>
        <w:pPrChange w:id="350" w:author="Jonatas Nunespf" w:date="2024-04-04T22:41:00Z" w16du:dateUtc="2024-04-05T01:41:00Z">
          <w:pPr/>
        </w:pPrChange>
      </w:pPr>
    </w:p>
    <w:p w14:paraId="28F76B5A" w14:textId="1727B106" w:rsidR="00CE3A06" w:rsidRDefault="00CE3A06">
      <w:pPr>
        <w:pBdr>
          <w:top w:val="single" w:sz="4" w:space="1" w:color="auto"/>
          <w:left w:val="single" w:sz="4" w:space="4" w:color="auto"/>
          <w:bottom w:val="single" w:sz="4" w:space="1" w:color="auto"/>
          <w:right w:val="single" w:sz="4" w:space="4" w:color="auto"/>
        </w:pBdr>
        <w:rPr>
          <w:ins w:id="351" w:author="Jonatas Nunespf" w:date="2024-04-04T22:37:00Z" w16du:dateUtc="2024-04-05T01:37:00Z"/>
        </w:rPr>
        <w:pPrChange w:id="352" w:author="Jonatas Nunespf" w:date="2024-04-04T22:41:00Z" w16du:dateUtc="2024-04-05T01:41:00Z">
          <w:pPr/>
        </w:pPrChange>
      </w:pPr>
      <w:ins w:id="353" w:author="Jonatas Nunespf" w:date="2024-04-04T22:37:00Z" w16du:dateUtc="2024-04-05T01:37:00Z">
        <w:r>
          <w:t>Ai dentro de res estará escrito string pois foi jogado dentro de res o tipo de dado de v2.</w:t>
        </w:r>
      </w:ins>
    </w:p>
    <w:p w14:paraId="2AAA4E21" w14:textId="40D3A247" w:rsidR="00CE3A06" w:rsidRDefault="00CE3A06" w:rsidP="00825239">
      <w:pPr>
        <w:rPr>
          <w:ins w:id="354" w:author="Jonatas Nunespf" w:date="2024-04-04T22:37:00Z" w16du:dateUtc="2024-04-05T01:37:00Z"/>
        </w:rPr>
      </w:pPr>
      <w:ins w:id="355" w:author="Jonatas Nunespf" w:date="2024-04-04T22:37:00Z" w16du:dateUtc="2024-04-05T01:37:00Z">
        <w:r>
          <w:t>.</w:t>
        </w:r>
      </w:ins>
    </w:p>
    <w:p w14:paraId="692276B2" w14:textId="77777777" w:rsidR="00167713" w:rsidRDefault="00167713" w:rsidP="00167713">
      <w:pPr>
        <w:pStyle w:val="Ttulo1"/>
        <w:shd w:val="clear" w:color="auto" w:fill="0F0F0F"/>
        <w:spacing w:before="0" w:beforeAutospacing="0" w:after="0" w:afterAutospacing="0"/>
        <w:rPr>
          <w:ins w:id="356" w:author="Jonatas Nunespf" w:date="2024-04-04T23:23:00Z" w16du:dateUtc="2024-04-05T02:23:00Z"/>
          <w:rFonts w:ascii="Roboto" w:hAnsi="Roboto"/>
          <w:color w:val="F1F1F1"/>
        </w:rPr>
      </w:pPr>
      <w:ins w:id="357" w:author="Jonatas Nunespf" w:date="2024-04-04T23:23:00Z" w16du:dateUtc="2024-04-05T02:23:00Z">
        <w:r>
          <w:rPr>
            <w:rFonts w:ascii="Roboto" w:hAnsi="Roboto"/>
            <w:color w:val="F1F1F1"/>
          </w:rPr>
          <w:t>Operador Spread, aprendendo sobre o espalhador em Javascript - Curso de Javascript Moderno - Aula 12</w:t>
        </w:r>
      </w:ins>
    </w:p>
    <w:p w14:paraId="0536DB01" w14:textId="77777777" w:rsidR="00CE3A06" w:rsidRDefault="00CE3A06" w:rsidP="00825239">
      <w:pPr>
        <w:rPr>
          <w:ins w:id="358" w:author="Jonatas Nunespf" w:date="2024-04-04T23:25:00Z" w16du:dateUtc="2024-04-05T02:25:00Z"/>
        </w:rPr>
      </w:pPr>
    </w:p>
    <w:p w14:paraId="58D436B3" w14:textId="3189576A" w:rsidR="00167713" w:rsidRDefault="00167713">
      <w:pPr>
        <w:pBdr>
          <w:top w:val="single" w:sz="4" w:space="1" w:color="auto"/>
          <w:left w:val="single" w:sz="4" w:space="1" w:color="auto"/>
          <w:bottom w:val="single" w:sz="4" w:space="1" w:color="auto"/>
          <w:right w:val="single" w:sz="4" w:space="1" w:color="auto"/>
        </w:pBdr>
        <w:rPr>
          <w:ins w:id="359" w:author="Jonatas Nunespf" w:date="2024-04-04T23:26:00Z" w16du:dateUtc="2024-04-05T02:26:00Z"/>
        </w:rPr>
        <w:pPrChange w:id="360" w:author="Jonatas Nunespf" w:date="2024-04-05T01:43:00Z" w16du:dateUtc="2024-04-05T04:43:00Z">
          <w:pPr/>
        </w:pPrChange>
      </w:pPr>
      <w:ins w:id="361" w:author="Jonatas Nunespf" w:date="2024-04-04T23:25:00Z" w16du:dateUtc="2024-04-05T02:25:00Z">
        <w:r>
          <w:t xml:space="preserve">Ele quebra um </w:t>
        </w:r>
        <w:proofErr w:type="spellStart"/>
        <w:r>
          <w:t>array</w:t>
        </w:r>
      </w:ins>
      <w:proofErr w:type="spellEnd"/>
      <w:ins w:id="362" w:author="Jonatas Nunespf" w:date="2024-04-04T23:26:00Z" w16du:dateUtc="2024-04-05T02:26:00Z">
        <w:r>
          <w:t>, e vai devolver elemento a elemento.</w:t>
        </w:r>
      </w:ins>
    </w:p>
    <w:p w14:paraId="56CA52F5" w14:textId="2F1A4602" w:rsidR="00167713" w:rsidRDefault="00167713">
      <w:pPr>
        <w:pBdr>
          <w:top w:val="single" w:sz="4" w:space="1" w:color="auto"/>
          <w:left w:val="single" w:sz="4" w:space="1" w:color="auto"/>
          <w:bottom w:val="single" w:sz="4" w:space="1" w:color="auto"/>
          <w:right w:val="single" w:sz="4" w:space="1" w:color="auto"/>
        </w:pBdr>
        <w:rPr>
          <w:ins w:id="363" w:author="Jonatas Nunespf" w:date="2024-04-04T23:26:00Z" w16du:dateUtc="2024-04-05T02:26:00Z"/>
        </w:rPr>
        <w:pPrChange w:id="364" w:author="Jonatas Nunespf" w:date="2024-04-05T01:43:00Z" w16du:dateUtc="2024-04-05T04:43:00Z">
          <w:pPr/>
        </w:pPrChange>
      </w:pPr>
      <w:ins w:id="365" w:author="Jonatas Nunespf" w:date="2024-04-04T23:26:00Z" w16du:dateUtc="2024-04-05T02:26:00Z">
        <w:r>
          <w:t xml:space="preserve">Vai simplificar muito quando se trata de </w:t>
        </w:r>
        <w:proofErr w:type="spellStart"/>
        <w:r>
          <w:t>array</w:t>
        </w:r>
        <w:proofErr w:type="spellEnd"/>
      </w:ins>
    </w:p>
    <w:p w14:paraId="0DB51F43" w14:textId="3DB07EDD" w:rsidR="00167713" w:rsidRDefault="003978EE">
      <w:pPr>
        <w:pBdr>
          <w:top w:val="single" w:sz="4" w:space="1" w:color="auto"/>
          <w:left w:val="single" w:sz="4" w:space="1" w:color="auto"/>
          <w:bottom w:val="single" w:sz="4" w:space="1" w:color="auto"/>
          <w:right w:val="single" w:sz="4" w:space="1" w:color="auto"/>
        </w:pBdr>
        <w:rPr>
          <w:ins w:id="366" w:author="Jonatas Nunespf" w:date="2024-04-05T01:06:00Z" w16du:dateUtc="2024-04-05T04:06:00Z"/>
        </w:rPr>
        <w:pPrChange w:id="367" w:author="Jonatas Nunespf" w:date="2024-04-05T01:43:00Z" w16du:dateUtc="2024-04-05T04:43:00Z">
          <w:pPr/>
        </w:pPrChange>
      </w:pPr>
      <w:proofErr w:type="spellStart"/>
      <w:ins w:id="368" w:author="Jonatas Nunespf" w:date="2024-04-05T01:06:00Z" w16du:dateUtc="2024-04-05T04:06:00Z">
        <w:r>
          <w:t>Nos</w:t>
        </w:r>
        <w:proofErr w:type="spellEnd"/>
        <w:r>
          <w:t xml:space="preserve"> podemos concatenar objetos dentro do codigo</w:t>
        </w:r>
      </w:ins>
    </w:p>
    <w:p w14:paraId="07192560"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369" w:author="Jonatas Nunespf" w:date="2024-04-05T01:06:00Z" w16du:dateUtc="2024-04-05T04:06:00Z"/>
          <w:rFonts w:ascii="Consolas" w:eastAsia="Times New Roman" w:hAnsi="Consolas" w:cs="Times New Roman"/>
          <w:color w:val="F8F8F2"/>
          <w:kern w:val="0"/>
          <w:sz w:val="21"/>
          <w:szCs w:val="21"/>
          <w:lang w:eastAsia="pt-BR"/>
          <w14:ligatures w14:val="none"/>
        </w:rPr>
        <w:pPrChange w:id="370" w:author="Jonatas Nunespf" w:date="2024-04-05T01:43:00Z" w16du:dateUtc="2024-04-05T04:43:00Z">
          <w:pPr>
            <w:shd w:val="clear" w:color="auto" w:fill="282A36"/>
            <w:spacing w:after="0" w:line="285" w:lineRule="atLeast"/>
          </w:pPr>
        </w:pPrChange>
      </w:pPr>
      <w:proofErr w:type="spellStart"/>
      <w:ins w:id="371" w:author="Jonatas Nunespf" w:date="2024-04-05T01:06:00Z" w16du:dateUtc="2024-04-05T04:06:00Z">
        <w:r w:rsidRPr="003978EE">
          <w:rPr>
            <w:rFonts w:ascii="Consolas" w:eastAsia="Times New Roman" w:hAnsi="Consolas" w:cs="Times New Roman"/>
            <w:color w:val="FF79C6"/>
            <w:kern w:val="0"/>
            <w:sz w:val="21"/>
            <w:szCs w:val="21"/>
            <w:lang w:eastAsia="pt-BR"/>
            <w14:ligatures w14:val="none"/>
          </w:rPr>
          <w:t>const</w:t>
        </w:r>
        <w:proofErr w:type="spellEnd"/>
        <w:r w:rsidRPr="003978EE">
          <w:rPr>
            <w:rFonts w:ascii="Consolas" w:eastAsia="Times New Roman" w:hAnsi="Consolas" w:cs="Times New Roman"/>
            <w:color w:val="F8F8F2"/>
            <w:kern w:val="0"/>
            <w:sz w:val="21"/>
            <w:szCs w:val="21"/>
            <w:lang w:eastAsia="pt-BR"/>
            <w14:ligatures w14:val="none"/>
          </w:rPr>
          <w:t xml:space="preserve"> </w:t>
        </w:r>
        <w:r w:rsidRPr="003978EE">
          <w:rPr>
            <w:rFonts w:ascii="Consolas" w:eastAsia="Times New Roman" w:hAnsi="Consolas" w:cs="Times New Roman"/>
            <w:color w:val="BD93F9"/>
            <w:kern w:val="0"/>
            <w:sz w:val="21"/>
            <w:szCs w:val="21"/>
            <w:lang w:eastAsia="pt-BR"/>
            <w14:ligatures w14:val="none"/>
          </w:rPr>
          <w:t>jogador1</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F8F8F2"/>
            <w:kern w:val="0"/>
            <w:sz w:val="21"/>
            <w:szCs w:val="21"/>
            <w:lang w:eastAsia="pt-BR"/>
            <w14:ligatures w14:val="none"/>
          </w:rPr>
          <w:t>{nome</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E9F284"/>
            <w:kern w:val="0"/>
            <w:sz w:val="21"/>
            <w:szCs w:val="21"/>
            <w:lang w:eastAsia="pt-BR"/>
            <w14:ligatures w14:val="none"/>
          </w:rPr>
          <w:t>"</w:t>
        </w:r>
        <w:r w:rsidRPr="003978EE">
          <w:rPr>
            <w:rFonts w:ascii="Consolas" w:eastAsia="Times New Roman" w:hAnsi="Consolas" w:cs="Times New Roman"/>
            <w:color w:val="F1FA8C"/>
            <w:kern w:val="0"/>
            <w:sz w:val="21"/>
            <w:szCs w:val="21"/>
            <w:lang w:eastAsia="pt-BR"/>
            <w14:ligatures w14:val="none"/>
          </w:rPr>
          <w:t>Bruno</w:t>
        </w:r>
        <w:r w:rsidRPr="003978EE">
          <w:rPr>
            <w:rFonts w:ascii="Consolas" w:eastAsia="Times New Roman" w:hAnsi="Consolas" w:cs="Times New Roman"/>
            <w:color w:val="E9F284"/>
            <w:kern w:val="0"/>
            <w:sz w:val="21"/>
            <w:szCs w:val="21"/>
            <w:lang w:eastAsia="pt-BR"/>
            <w14:ligatures w14:val="none"/>
          </w:rPr>
          <w:t>"</w:t>
        </w:r>
        <w:r w:rsidRPr="003978EE">
          <w:rPr>
            <w:rFonts w:ascii="Consolas" w:eastAsia="Times New Roman" w:hAnsi="Consolas" w:cs="Times New Roman"/>
            <w:color w:val="F8F8F2"/>
            <w:kern w:val="0"/>
            <w:sz w:val="21"/>
            <w:szCs w:val="21"/>
            <w:lang w:eastAsia="pt-BR"/>
            <w14:ligatures w14:val="none"/>
          </w:rPr>
          <w:t>,energia</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100</w:t>
        </w:r>
        <w:r w:rsidRPr="003978EE">
          <w:rPr>
            <w:rFonts w:ascii="Consolas" w:eastAsia="Times New Roman" w:hAnsi="Consolas" w:cs="Times New Roman"/>
            <w:color w:val="F8F8F2"/>
            <w:kern w:val="0"/>
            <w:sz w:val="21"/>
            <w:szCs w:val="21"/>
            <w:lang w:eastAsia="pt-BR"/>
            <w14:ligatures w14:val="none"/>
          </w:rPr>
          <w:t>,vidas</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3</w:t>
        </w:r>
        <w:r w:rsidRPr="003978EE">
          <w:rPr>
            <w:rFonts w:ascii="Consolas" w:eastAsia="Times New Roman" w:hAnsi="Consolas" w:cs="Times New Roman"/>
            <w:color w:val="F8F8F2"/>
            <w:kern w:val="0"/>
            <w:sz w:val="21"/>
            <w:szCs w:val="21"/>
            <w:lang w:eastAsia="pt-BR"/>
            <w14:ligatures w14:val="none"/>
          </w:rPr>
          <w:t>, magia</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150</w:t>
        </w:r>
        <w:r w:rsidRPr="003978EE">
          <w:rPr>
            <w:rFonts w:ascii="Consolas" w:eastAsia="Times New Roman" w:hAnsi="Consolas" w:cs="Times New Roman"/>
            <w:color w:val="F8F8F2"/>
            <w:kern w:val="0"/>
            <w:sz w:val="21"/>
            <w:szCs w:val="21"/>
            <w:lang w:eastAsia="pt-BR"/>
            <w14:ligatures w14:val="none"/>
          </w:rPr>
          <w:t>};</w:t>
        </w:r>
      </w:ins>
    </w:p>
    <w:p w14:paraId="6ABB9356"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372" w:author="Jonatas Nunespf" w:date="2024-04-05T01:06:00Z" w16du:dateUtc="2024-04-05T04:06:00Z"/>
          <w:rFonts w:ascii="Consolas" w:eastAsia="Times New Roman" w:hAnsi="Consolas" w:cs="Times New Roman"/>
          <w:color w:val="F8F8F2"/>
          <w:kern w:val="0"/>
          <w:sz w:val="21"/>
          <w:szCs w:val="21"/>
          <w:lang w:eastAsia="pt-BR"/>
          <w14:ligatures w14:val="none"/>
        </w:rPr>
        <w:pPrChange w:id="373" w:author="Jonatas Nunespf" w:date="2024-04-05T01:43:00Z" w16du:dateUtc="2024-04-05T04:43:00Z">
          <w:pPr>
            <w:shd w:val="clear" w:color="auto" w:fill="282A36"/>
            <w:spacing w:after="0" w:line="285" w:lineRule="atLeast"/>
          </w:pPr>
        </w:pPrChange>
      </w:pPr>
      <w:proofErr w:type="spellStart"/>
      <w:ins w:id="374" w:author="Jonatas Nunespf" w:date="2024-04-05T01:06:00Z" w16du:dateUtc="2024-04-05T04:06:00Z">
        <w:r w:rsidRPr="003978EE">
          <w:rPr>
            <w:rFonts w:ascii="Consolas" w:eastAsia="Times New Roman" w:hAnsi="Consolas" w:cs="Times New Roman"/>
            <w:color w:val="FF79C6"/>
            <w:kern w:val="0"/>
            <w:sz w:val="21"/>
            <w:szCs w:val="21"/>
            <w:lang w:eastAsia="pt-BR"/>
            <w14:ligatures w14:val="none"/>
          </w:rPr>
          <w:t>const</w:t>
        </w:r>
        <w:proofErr w:type="spellEnd"/>
        <w:r w:rsidRPr="003978EE">
          <w:rPr>
            <w:rFonts w:ascii="Consolas" w:eastAsia="Times New Roman" w:hAnsi="Consolas" w:cs="Times New Roman"/>
            <w:color w:val="F8F8F2"/>
            <w:kern w:val="0"/>
            <w:sz w:val="21"/>
            <w:szCs w:val="21"/>
            <w:lang w:eastAsia="pt-BR"/>
            <w14:ligatures w14:val="none"/>
          </w:rPr>
          <w:t xml:space="preserve"> </w:t>
        </w:r>
        <w:r w:rsidRPr="003978EE">
          <w:rPr>
            <w:rFonts w:ascii="Consolas" w:eastAsia="Times New Roman" w:hAnsi="Consolas" w:cs="Times New Roman"/>
            <w:color w:val="BD93F9"/>
            <w:kern w:val="0"/>
            <w:sz w:val="21"/>
            <w:szCs w:val="21"/>
            <w:lang w:eastAsia="pt-BR"/>
            <w14:ligatures w14:val="none"/>
          </w:rPr>
          <w:t>jogador2</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F8F8F2"/>
            <w:kern w:val="0"/>
            <w:sz w:val="21"/>
            <w:szCs w:val="21"/>
            <w:lang w:eastAsia="pt-BR"/>
            <w14:ligatures w14:val="none"/>
          </w:rPr>
          <w:t>{nome</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E9F284"/>
            <w:kern w:val="0"/>
            <w:sz w:val="21"/>
            <w:szCs w:val="21"/>
            <w:lang w:eastAsia="pt-BR"/>
            <w14:ligatures w14:val="none"/>
          </w:rPr>
          <w:t>"</w:t>
        </w:r>
        <w:r w:rsidRPr="003978EE">
          <w:rPr>
            <w:rFonts w:ascii="Consolas" w:eastAsia="Times New Roman" w:hAnsi="Consolas" w:cs="Times New Roman"/>
            <w:color w:val="F1FA8C"/>
            <w:kern w:val="0"/>
            <w:sz w:val="21"/>
            <w:szCs w:val="21"/>
            <w:lang w:eastAsia="pt-BR"/>
            <w14:ligatures w14:val="none"/>
          </w:rPr>
          <w:t>Bruce</w:t>
        </w:r>
        <w:r w:rsidRPr="003978EE">
          <w:rPr>
            <w:rFonts w:ascii="Consolas" w:eastAsia="Times New Roman" w:hAnsi="Consolas" w:cs="Times New Roman"/>
            <w:color w:val="E9F284"/>
            <w:kern w:val="0"/>
            <w:sz w:val="21"/>
            <w:szCs w:val="21"/>
            <w:lang w:eastAsia="pt-BR"/>
            <w14:ligatures w14:val="none"/>
          </w:rPr>
          <w:t>"</w:t>
        </w:r>
        <w:r w:rsidRPr="003978EE">
          <w:rPr>
            <w:rFonts w:ascii="Consolas" w:eastAsia="Times New Roman" w:hAnsi="Consolas" w:cs="Times New Roman"/>
            <w:color w:val="F8F8F2"/>
            <w:kern w:val="0"/>
            <w:sz w:val="21"/>
            <w:szCs w:val="21"/>
            <w:lang w:eastAsia="pt-BR"/>
            <w14:ligatures w14:val="none"/>
          </w:rPr>
          <w:t>,energia</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100</w:t>
        </w:r>
        <w:r w:rsidRPr="003978EE">
          <w:rPr>
            <w:rFonts w:ascii="Consolas" w:eastAsia="Times New Roman" w:hAnsi="Consolas" w:cs="Times New Roman"/>
            <w:color w:val="F8F8F2"/>
            <w:kern w:val="0"/>
            <w:sz w:val="21"/>
            <w:szCs w:val="21"/>
            <w:lang w:eastAsia="pt-BR"/>
            <w14:ligatures w14:val="none"/>
          </w:rPr>
          <w:t>,vidas</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5</w:t>
        </w:r>
        <w:r w:rsidRPr="003978EE">
          <w:rPr>
            <w:rFonts w:ascii="Consolas" w:eastAsia="Times New Roman" w:hAnsi="Consolas" w:cs="Times New Roman"/>
            <w:color w:val="F8F8F2"/>
            <w:kern w:val="0"/>
            <w:sz w:val="21"/>
            <w:szCs w:val="21"/>
            <w:lang w:eastAsia="pt-BR"/>
            <w14:ligatures w14:val="none"/>
          </w:rPr>
          <w:t>, velcidade</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80</w:t>
        </w:r>
        <w:r w:rsidRPr="003978EE">
          <w:rPr>
            <w:rFonts w:ascii="Consolas" w:eastAsia="Times New Roman" w:hAnsi="Consolas" w:cs="Times New Roman"/>
            <w:color w:val="F8F8F2"/>
            <w:kern w:val="0"/>
            <w:sz w:val="21"/>
            <w:szCs w:val="21"/>
            <w:lang w:eastAsia="pt-BR"/>
            <w14:ligatures w14:val="none"/>
          </w:rPr>
          <w:t>};</w:t>
        </w:r>
      </w:ins>
    </w:p>
    <w:p w14:paraId="391044AD"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375" w:author="Jonatas Nunespf" w:date="2024-04-05T01:06:00Z" w16du:dateUtc="2024-04-05T04:06:00Z"/>
          <w:rFonts w:ascii="Consolas" w:eastAsia="Times New Roman" w:hAnsi="Consolas" w:cs="Times New Roman"/>
          <w:color w:val="F8F8F2"/>
          <w:kern w:val="0"/>
          <w:sz w:val="21"/>
          <w:szCs w:val="21"/>
          <w:lang w:eastAsia="pt-BR"/>
          <w14:ligatures w14:val="none"/>
        </w:rPr>
        <w:pPrChange w:id="376" w:author="Jonatas Nunespf" w:date="2024-04-05T01:43:00Z" w16du:dateUtc="2024-04-05T04:43:00Z">
          <w:pPr>
            <w:shd w:val="clear" w:color="auto" w:fill="282A36"/>
            <w:spacing w:after="0" w:line="285" w:lineRule="atLeast"/>
          </w:pPr>
        </w:pPrChange>
      </w:pPr>
      <w:proofErr w:type="spellStart"/>
      <w:ins w:id="377" w:author="Jonatas Nunespf" w:date="2024-04-05T01:06:00Z" w16du:dateUtc="2024-04-05T04:06:00Z">
        <w:r w:rsidRPr="003978EE">
          <w:rPr>
            <w:rFonts w:ascii="Consolas" w:eastAsia="Times New Roman" w:hAnsi="Consolas" w:cs="Times New Roman"/>
            <w:color w:val="FF79C6"/>
            <w:kern w:val="0"/>
            <w:sz w:val="21"/>
            <w:szCs w:val="21"/>
            <w:lang w:eastAsia="pt-BR"/>
            <w14:ligatures w14:val="none"/>
          </w:rPr>
          <w:t>const</w:t>
        </w:r>
        <w:proofErr w:type="spellEnd"/>
        <w:r w:rsidRPr="003978EE">
          <w:rPr>
            <w:rFonts w:ascii="Consolas" w:eastAsia="Times New Roman" w:hAnsi="Consolas" w:cs="Times New Roman"/>
            <w:color w:val="F8F8F2"/>
            <w:kern w:val="0"/>
            <w:sz w:val="21"/>
            <w:szCs w:val="21"/>
            <w:lang w:eastAsia="pt-BR"/>
            <w14:ligatures w14:val="none"/>
          </w:rPr>
          <w:t xml:space="preserve"> </w:t>
        </w:r>
        <w:r w:rsidRPr="003978EE">
          <w:rPr>
            <w:rFonts w:ascii="Consolas" w:eastAsia="Times New Roman" w:hAnsi="Consolas" w:cs="Times New Roman"/>
            <w:color w:val="BD93F9"/>
            <w:kern w:val="0"/>
            <w:sz w:val="21"/>
            <w:szCs w:val="21"/>
            <w:lang w:eastAsia="pt-BR"/>
            <w14:ligatures w14:val="none"/>
          </w:rPr>
          <w:t>jogador3</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F8F8F2"/>
            <w:kern w:val="0"/>
            <w:sz w:val="21"/>
            <w:szCs w:val="21"/>
            <w:lang w:eastAsia="pt-BR"/>
            <w14:ligatures w14:val="none"/>
          </w:rPr>
          <w:t>{</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jogador</w:t>
        </w:r>
        <w:proofErr w:type="gramStart"/>
        <w:r w:rsidRPr="003978EE">
          <w:rPr>
            <w:rFonts w:ascii="Consolas" w:eastAsia="Times New Roman" w:hAnsi="Consolas" w:cs="Times New Roman"/>
            <w:color w:val="BD93F9"/>
            <w:kern w:val="0"/>
            <w:sz w:val="21"/>
            <w:szCs w:val="21"/>
            <w:lang w:eastAsia="pt-BR"/>
            <w14:ligatures w14:val="none"/>
          </w:rPr>
          <w:t>1</w:t>
        </w:r>
        <w:r w:rsidRPr="003978EE">
          <w:rPr>
            <w:rFonts w:ascii="Consolas" w:eastAsia="Times New Roman" w:hAnsi="Consolas" w:cs="Times New Roman"/>
            <w:color w:val="F8F8F2"/>
            <w:kern w:val="0"/>
            <w:sz w:val="21"/>
            <w:szCs w:val="21"/>
            <w:lang w:eastAsia="pt-BR"/>
            <w14:ligatures w14:val="none"/>
          </w:rPr>
          <w:t>,</w:t>
        </w:r>
        <w:r w:rsidRPr="003978EE">
          <w:rPr>
            <w:rFonts w:ascii="Consolas" w:eastAsia="Times New Roman" w:hAnsi="Consolas" w:cs="Times New Roman"/>
            <w:color w:val="FF79C6"/>
            <w:kern w:val="0"/>
            <w:sz w:val="21"/>
            <w:szCs w:val="21"/>
            <w:lang w:eastAsia="pt-BR"/>
            <w14:ligatures w14:val="none"/>
          </w:rPr>
          <w:t>...</w:t>
        </w:r>
        <w:proofErr w:type="gramEnd"/>
        <w:r w:rsidRPr="003978EE">
          <w:rPr>
            <w:rFonts w:ascii="Consolas" w:eastAsia="Times New Roman" w:hAnsi="Consolas" w:cs="Times New Roman"/>
            <w:color w:val="BD93F9"/>
            <w:kern w:val="0"/>
            <w:sz w:val="21"/>
            <w:szCs w:val="21"/>
            <w:lang w:eastAsia="pt-BR"/>
            <w14:ligatures w14:val="none"/>
          </w:rPr>
          <w:t>jogador2</w:t>
        </w:r>
        <w:r w:rsidRPr="003978EE">
          <w:rPr>
            <w:rFonts w:ascii="Consolas" w:eastAsia="Times New Roman" w:hAnsi="Consolas" w:cs="Times New Roman"/>
            <w:color w:val="F8F8F2"/>
            <w:kern w:val="0"/>
            <w:sz w:val="21"/>
            <w:szCs w:val="21"/>
            <w:lang w:eastAsia="pt-BR"/>
            <w14:ligatures w14:val="none"/>
          </w:rPr>
          <w:t>}</w:t>
        </w:r>
      </w:ins>
    </w:p>
    <w:p w14:paraId="4027730B"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378" w:author="Jonatas Nunespf" w:date="2024-04-05T01:06:00Z" w16du:dateUtc="2024-04-05T04:06:00Z"/>
          <w:rFonts w:ascii="Consolas" w:eastAsia="Times New Roman" w:hAnsi="Consolas" w:cs="Times New Roman"/>
          <w:color w:val="F8F8F2"/>
          <w:kern w:val="0"/>
          <w:sz w:val="21"/>
          <w:szCs w:val="21"/>
          <w:lang w:eastAsia="pt-BR"/>
          <w14:ligatures w14:val="none"/>
        </w:rPr>
        <w:pPrChange w:id="379" w:author="Jonatas Nunespf" w:date="2024-04-05T01:43:00Z" w16du:dateUtc="2024-04-05T04:43:00Z">
          <w:pPr>
            <w:shd w:val="clear" w:color="auto" w:fill="282A36"/>
            <w:spacing w:after="0" w:line="285" w:lineRule="atLeast"/>
          </w:pPr>
        </w:pPrChange>
      </w:pPr>
      <w:ins w:id="380" w:author="Jonatas Nunespf" w:date="2024-04-05T01:06:00Z" w16du:dateUtc="2024-04-05T04:06:00Z">
        <w:r w:rsidRPr="003978EE">
          <w:rPr>
            <w:rFonts w:ascii="Consolas" w:eastAsia="Times New Roman" w:hAnsi="Consolas" w:cs="Times New Roman"/>
            <w:color w:val="BD93F9"/>
            <w:kern w:val="0"/>
            <w:sz w:val="21"/>
            <w:szCs w:val="21"/>
            <w:lang w:eastAsia="pt-BR"/>
            <w14:ligatures w14:val="none"/>
          </w:rPr>
          <w:t>console</w:t>
        </w:r>
        <w:r w:rsidRPr="003978EE">
          <w:rPr>
            <w:rFonts w:ascii="Consolas" w:eastAsia="Times New Roman" w:hAnsi="Consolas" w:cs="Times New Roman"/>
            <w:color w:val="F8F8F2"/>
            <w:kern w:val="0"/>
            <w:sz w:val="21"/>
            <w:szCs w:val="21"/>
            <w:lang w:eastAsia="pt-BR"/>
            <w14:ligatures w14:val="none"/>
          </w:rPr>
          <w:t>.</w:t>
        </w:r>
        <w:r w:rsidRPr="003978EE">
          <w:rPr>
            <w:rFonts w:ascii="Consolas" w:eastAsia="Times New Roman" w:hAnsi="Consolas" w:cs="Times New Roman"/>
            <w:color w:val="50FA7B"/>
            <w:kern w:val="0"/>
            <w:sz w:val="21"/>
            <w:szCs w:val="21"/>
            <w:lang w:eastAsia="pt-BR"/>
            <w14:ligatures w14:val="none"/>
          </w:rPr>
          <w:t>log</w:t>
        </w:r>
        <w:r w:rsidRPr="003978EE">
          <w:rPr>
            <w:rFonts w:ascii="Consolas" w:eastAsia="Times New Roman" w:hAnsi="Consolas" w:cs="Times New Roman"/>
            <w:color w:val="F8F8F2"/>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jogador3</w:t>
        </w:r>
        <w:r w:rsidRPr="003978EE">
          <w:rPr>
            <w:rFonts w:ascii="Consolas" w:eastAsia="Times New Roman" w:hAnsi="Consolas" w:cs="Times New Roman"/>
            <w:color w:val="F8F8F2"/>
            <w:kern w:val="0"/>
            <w:sz w:val="21"/>
            <w:szCs w:val="21"/>
            <w:lang w:eastAsia="pt-BR"/>
            <w14:ligatures w14:val="none"/>
          </w:rPr>
          <w:t>)</w:t>
        </w:r>
      </w:ins>
    </w:p>
    <w:p w14:paraId="7BC33696" w14:textId="754036B7" w:rsidR="003978EE" w:rsidRDefault="003978EE">
      <w:pPr>
        <w:pBdr>
          <w:top w:val="single" w:sz="4" w:space="1" w:color="auto"/>
          <w:left w:val="single" w:sz="4" w:space="1" w:color="auto"/>
          <w:bottom w:val="single" w:sz="4" w:space="1" w:color="auto"/>
          <w:right w:val="single" w:sz="4" w:space="1" w:color="auto"/>
        </w:pBdr>
        <w:rPr>
          <w:ins w:id="381" w:author="Jonatas Nunespf" w:date="2024-04-05T01:08:00Z" w16du:dateUtc="2024-04-05T04:08:00Z"/>
        </w:rPr>
        <w:pPrChange w:id="382" w:author="Jonatas Nunespf" w:date="2024-04-05T01:43:00Z" w16du:dateUtc="2024-04-05T04:43:00Z">
          <w:pPr/>
        </w:pPrChange>
      </w:pPr>
      <w:ins w:id="383" w:author="Jonatas Nunespf" w:date="2024-04-05T01:06:00Z" w16du:dateUtc="2024-04-05T04:06:00Z">
        <w:r>
          <w:t xml:space="preserve">Se por exemplo temos o objeto jogador1 com seus dados, e </w:t>
        </w:r>
      </w:ins>
      <w:ins w:id="384" w:author="Jonatas Nunespf" w:date="2024-04-05T01:07:00Z" w16du:dateUtc="2024-04-05T04:07:00Z">
        <w:r>
          <w:t xml:space="preserve">o objeto jogador2 com seus dados, depois </w:t>
        </w:r>
        <w:proofErr w:type="spellStart"/>
        <w:r>
          <w:t>nos</w:t>
        </w:r>
        <w:proofErr w:type="spellEnd"/>
        <w:r>
          <w:t xml:space="preserve"> pegamos e usamos spre</w:t>
        </w:r>
      </w:ins>
      <w:ins w:id="385" w:author="Jonatas Nunespf" w:date="2024-04-05T01:13:00Z" w16du:dateUtc="2024-04-05T04:13:00Z">
        <w:r>
          <w:t>a</w:t>
        </w:r>
      </w:ins>
      <w:ins w:id="386" w:author="Jonatas Nunespf" w:date="2024-04-05T01:07:00Z" w16du:dateUtc="2024-04-05T04:07:00Z">
        <w:r>
          <w:t xml:space="preserve">d no jogador 3 criando tipo uma </w:t>
        </w:r>
        <w:proofErr w:type="spellStart"/>
        <w:r>
          <w:t>junçao</w:t>
        </w:r>
        <w:proofErr w:type="spellEnd"/>
        <w:r>
          <w:t xml:space="preserve"> do jogador1 com o jogador2 formando assim o jogador 3, o resultado </w:t>
        </w:r>
        <w:proofErr w:type="spellStart"/>
        <w:r>
          <w:t>sera</w:t>
        </w:r>
        <w:proofErr w:type="spellEnd"/>
        <w:r>
          <w:t xml:space="preserve"> </w:t>
        </w:r>
      </w:ins>
    </w:p>
    <w:p w14:paraId="2DC9E7A1"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387" w:author="Jonatas Nunespf" w:date="2024-04-05T01:08:00Z" w16du:dateUtc="2024-04-05T04:08:00Z"/>
          <w:rFonts w:ascii="Consolas" w:eastAsia="Times New Roman" w:hAnsi="Consolas" w:cs="Times New Roman"/>
          <w:color w:val="F8F8F2"/>
          <w:kern w:val="0"/>
          <w:sz w:val="21"/>
          <w:szCs w:val="21"/>
          <w:lang w:eastAsia="pt-BR"/>
          <w14:ligatures w14:val="none"/>
        </w:rPr>
        <w:pPrChange w:id="388" w:author="Jonatas Nunespf" w:date="2024-04-05T01:43:00Z" w16du:dateUtc="2024-04-05T04:43:00Z">
          <w:pPr>
            <w:shd w:val="clear" w:color="auto" w:fill="282A36"/>
            <w:spacing w:after="0" w:line="285" w:lineRule="atLeast"/>
          </w:pPr>
        </w:pPrChange>
      </w:pPr>
      <w:ins w:id="389" w:author="Jonatas Nunespf" w:date="2024-04-05T01:08:00Z" w16du:dateUtc="2024-04-05T04:08:00Z">
        <w:r w:rsidRPr="003978EE">
          <w:rPr>
            <w:rFonts w:ascii="Consolas" w:eastAsia="Times New Roman" w:hAnsi="Consolas" w:cs="Times New Roman"/>
            <w:color w:val="F8F8F2"/>
            <w:kern w:val="0"/>
            <w:sz w:val="21"/>
            <w:szCs w:val="21"/>
            <w:lang w:eastAsia="pt-BR"/>
            <w14:ligatures w14:val="none"/>
          </w:rPr>
          <w:t xml:space="preserve">{ nome: 'Bruce', energia: 100, vidas: 5, magia: 150, </w:t>
        </w:r>
        <w:proofErr w:type="spellStart"/>
        <w:r w:rsidRPr="003978EE">
          <w:rPr>
            <w:rFonts w:ascii="Consolas" w:eastAsia="Times New Roman" w:hAnsi="Consolas" w:cs="Times New Roman"/>
            <w:color w:val="F8F8F2"/>
            <w:kern w:val="0"/>
            <w:sz w:val="21"/>
            <w:szCs w:val="21"/>
            <w:lang w:eastAsia="pt-BR"/>
            <w14:ligatures w14:val="none"/>
          </w:rPr>
          <w:t>velcidade</w:t>
        </w:r>
        <w:proofErr w:type="spellEnd"/>
        <w:r w:rsidRPr="003978EE">
          <w:rPr>
            <w:rFonts w:ascii="Consolas" w:eastAsia="Times New Roman" w:hAnsi="Consolas" w:cs="Times New Roman"/>
            <w:color w:val="F8F8F2"/>
            <w:kern w:val="0"/>
            <w:sz w:val="21"/>
            <w:szCs w:val="21"/>
            <w:lang w:eastAsia="pt-BR"/>
            <w14:ligatures w14:val="none"/>
          </w:rPr>
          <w:t>: 80 }</w:t>
        </w:r>
      </w:ins>
    </w:p>
    <w:p w14:paraId="74D70B75" w14:textId="41F3E765" w:rsidR="003978EE" w:rsidRDefault="003978EE">
      <w:pPr>
        <w:pBdr>
          <w:top w:val="single" w:sz="4" w:space="1" w:color="auto"/>
          <w:left w:val="single" w:sz="4" w:space="1" w:color="auto"/>
          <w:bottom w:val="single" w:sz="4" w:space="1" w:color="auto"/>
          <w:right w:val="single" w:sz="4" w:space="1" w:color="auto"/>
        </w:pBdr>
        <w:rPr>
          <w:ins w:id="390" w:author="Jonatas Nunespf" w:date="2024-04-05T01:08:00Z" w16du:dateUtc="2024-04-05T04:08:00Z"/>
        </w:rPr>
        <w:pPrChange w:id="391" w:author="Jonatas Nunespf" w:date="2024-04-05T01:43:00Z" w16du:dateUtc="2024-04-05T04:43:00Z">
          <w:pPr/>
        </w:pPrChange>
      </w:pPr>
    </w:p>
    <w:p w14:paraId="6F4BC28B" w14:textId="03521A9F" w:rsidR="003978EE" w:rsidRDefault="003978EE">
      <w:pPr>
        <w:pBdr>
          <w:top w:val="single" w:sz="4" w:space="1" w:color="auto"/>
          <w:left w:val="single" w:sz="4" w:space="1" w:color="auto"/>
          <w:bottom w:val="single" w:sz="4" w:space="1" w:color="auto"/>
          <w:right w:val="single" w:sz="4" w:space="1" w:color="auto"/>
        </w:pBdr>
        <w:rPr>
          <w:ins w:id="392" w:author="Jonatas Nunespf" w:date="2024-04-05T01:09:00Z" w16du:dateUtc="2024-04-05T04:09:00Z"/>
        </w:rPr>
        <w:pPrChange w:id="393" w:author="Jonatas Nunespf" w:date="2024-04-05T01:43:00Z" w16du:dateUtc="2024-04-05T04:43:00Z">
          <w:pPr/>
        </w:pPrChange>
      </w:pPr>
      <w:ins w:id="394" w:author="Jonatas Nunespf" w:date="2024-04-05T01:08:00Z" w16du:dateUtc="2024-04-05T04:08:00Z">
        <w:r>
          <w:t xml:space="preserve">Como os dois já tinham nome: foi usado somente o do </w:t>
        </w:r>
        <w:proofErr w:type="spellStart"/>
        <w:r>
          <w:t>ultimo</w:t>
        </w:r>
        <w:proofErr w:type="spellEnd"/>
        <w:r>
          <w:t xml:space="preserve">, energia os dois tem entao foi mantido e vida foi utilizada a do </w:t>
        </w:r>
        <w:proofErr w:type="spellStart"/>
        <w:r>
          <w:t>ultimo</w:t>
        </w:r>
        <w:proofErr w:type="spellEnd"/>
        <w:r>
          <w:t xml:space="preserve"> colocado, mas agora ma</w:t>
        </w:r>
      </w:ins>
      <w:ins w:id="395" w:author="Jonatas Nunespf" w:date="2024-04-05T01:14:00Z" w16du:dateUtc="2024-04-05T04:14:00Z">
        <w:r>
          <w:t>g</w:t>
        </w:r>
      </w:ins>
      <w:ins w:id="396" w:author="Jonatas Nunespf" w:date="2024-04-05T01:08:00Z" w16du:dateUtc="2024-04-05T04:08:00Z">
        <w:r>
          <w:t xml:space="preserve">ia e velocidade </w:t>
        </w:r>
      </w:ins>
      <w:ins w:id="397" w:author="Jonatas Nunespf" w:date="2024-04-05T01:09:00Z" w16du:dateUtc="2024-04-05T04:09:00Z">
        <w:r>
          <w:t xml:space="preserve">e </w:t>
        </w:r>
      </w:ins>
      <w:ins w:id="398" w:author="Jonatas Nunespf" w:date="2024-04-05T01:08:00Z" w16du:dateUtc="2024-04-05T04:08:00Z">
        <w:r>
          <w:t>uma</w:t>
        </w:r>
      </w:ins>
      <w:ins w:id="399" w:author="Jonatas Nunespf" w:date="2024-04-05T01:09:00Z" w16du:dateUtc="2024-04-05T04:09:00Z">
        <w:r>
          <w:t xml:space="preserve"> característica de cada um e foi pego e colocado no jogador 3.</w:t>
        </w:r>
      </w:ins>
    </w:p>
    <w:p w14:paraId="547CF0D6" w14:textId="55876ACD" w:rsidR="003978EE" w:rsidRDefault="003978EE">
      <w:pPr>
        <w:pBdr>
          <w:top w:val="single" w:sz="4" w:space="1" w:color="auto"/>
          <w:left w:val="single" w:sz="4" w:space="1" w:color="auto"/>
          <w:bottom w:val="single" w:sz="4" w:space="1" w:color="auto"/>
          <w:right w:val="single" w:sz="4" w:space="1" w:color="auto"/>
        </w:pBdr>
        <w:rPr>
          <w:ins w:id="400" w:author="Jonatas Nunespf" w:date="2024-04-05T01:13:00Z" w16du:dateUtc="2024-04-05T04:13:00Z"/>
        </w:rPr>
        <w:pPrChange w:id="401" w:author="Jonatas Nunespf" w:date="2024-04-05T01:43:00Z" w16du:dateUtc="2024-04-05T04:43:00Z">
          <w:pPr/>
        </w:pPrChange>
      </w:pPr>
      <w:ins w:id="402" w:author="Jonatas Nunespf" w:date="2024-04-05T01:09:00Z" w16du:dateUtc="2024-04-05T04:09:00Z">
        <w:r>
          <w:t>.</w:t>
        </w:r>
      </w:ins>
    </w:p>
    <w:p w14:paraId="5B38D2A8" w14:textId="77777777" w:rsidR="003978EE" w:rsidRDefault="003978EE">
      <w:pPr>
        <w:pBdr>
          <w:top w:val="single" w:sz="4" w:space="1" w:color="auto"/>
          <w:left w:val="single" w:sz="4" w:space="1" w:color="auto"/>
          <w:bottom w:val="single" w:sz="4" w:space="1" w:color="auto"/>
          <w:right w:val="single" w:sz="4" w:space="1" w:color="auto"/>
        </w:pBdr>
        <w:rPr>
          <w:ins w:id="403" w:author="Jonatas Nunespf" w:date="2024-04-05T01:09:00Z" w16du:dateUtc="2024-04-05T04:09:00Z"/>
        </w:rPr>
        <w:pPrChange w:id="404" w:author="Jonatas Nunespf" w:date="2024-04-05T01:43:00Z" w16du:dateUtc="2024-04-05T04:43:00Z">
          <w:pPr/>
        </w:pPrChange>
      </w:pPr>
    </w:p>
    <w:p w14:paraId="4EDE2582" w14:textId="67ACF055" w:rsidR="003978EE" w:rsidRDefault="003978EE">
      <w:pPr>
        <w:pBdr>
          <w:top w:val="single" w:sz="4" w:space="1" w:color="auto"/>
          <w:left w:val="single" w:sz="4" w:space="1" w:color="auto"/>
          <w:bottom w:val="single" w:sz="4" w:space="1" w:color="auto"/>
          <w:right w:val="single" w:sz="4" w:space="1" w:color="auto"/>
        </w:pBdr>
        <w:rPr>
          <w:ins w:id="405" w:author="Jonatas Nunespf" w:date="2024-04-05T01:14:00Z" w16du:dateUtc="2024-04-05T04:14:00Z"/>
        </w:rPr>
        <w:pPrChange w:id="406" w:author="Jonatas Nunespf" w:date="2024-04-05T01:43:00Z" w16du:dateUtc="2024-04-05T04:43:00Z">
          <w:pPr/>
        </w:pPrChange>
      </w:pPr>
      <w:ins w:id="407" w:author="Jonatas Nunespf" w:date="2024-04-05T01:13:00Z" w16du:dateUtc="2024-04-05T04:13:00Z">
        <w:r>
          <w:lastRenderedPageBreak/>
          <w:t xml:space="preserve">Podemos usar o spread da seguinte maneira, </w:t>
        </w:r>
      </w:ins>
    </w:p>
    <w:p w14:paraId="0F30C1CC"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408" w:author="Jonatas Nunespf" w:date="2024-04-05T01:14:00Z" w16du:dateUtc="2024-04-05T04:14:00Z"/>
          <w:rFonts w:ascii="Consolas" w:eastAsia="Times New Roman" w:hAnsi="Consolas" w:cs="Times New Roman"/>
          <w:color w:val="F8F8F2"/>
          <w:kern w:val="0"/>
          <w:sz w:val="21"/>
          <w:szCs w:val="21"/>
          <w:lang w:val="en-US" w:eastAsia="pt-BR"/>
          <w14:ligatures w14:val="none"/>
          <w:rPrChange w:id="409" w:author="Jonatas Nunespf" w:date="2024-04-05T01:14:00Z" w16du:dateUtc="2024-04-05T04:14:00Z">
            <w:rPr>
              <w:ins w:id="410" w:author="Jonatas Nunespf" w:date="2024-04-05T01:14:00Z" w16du:dateUtc="2024-04-05T04:14:00Z"/>
              <w:rFonts w:ascii="Consolas" w:eastAsia="Times New Roman" w:hAnsi="Consolas" w:cs="Times New Roman"/>
              <w:color w:val="F8F8F2"/>
              <w:kern w:val="0"/>
              <w:sz w:val="21"/>
              <w:szCs w:val="21"/>
              <w:lang w:eastAsia="pt-BR"/>
              <w14:ligatures w14:val="none"/>
            </w:rPr>
          </w:rPrChange>
        </w:rPr>
        <w:pPrChange w:id="411" w:author="Jonatas Nunespf" w:date="2024-04-05T01:43:00Z" w16du:dateUtc="2024-04-05T04:43:00Z">
          <w:pPr>
            <w:shd w:val="clear" w:color="auto" w:fill="282A36"/>
            <w:spacing w:after="0" w:line="285" w:lineRule="atLeast"/>
          </w:pPr>
        </w:pPrChange>
      </w:pPr>
      <w:ins w:id="412" w:author="Jonatas Nunespf" w:date="2024-04-05T01:14:00Z" w16du:dateUtc="2024-04-05T04:14:00Z">
        <w:r w:rsidRPr="003978EE">
          <w:rPr>
            <w:rFonts w:ascii="Consolas" w:eastAsia="Times New Roman" w:hAnsi="Consolas" w:cs="Times New Roman"/>
            <w:color w:val="FF79C6"/>
            <w:kern w:val="0"/>
            <w:sz w:val="21"/>
            <w:szCs w:val="21"/>
            <w:lang w:val="en-US" w:eastAsia="pt-BR"/>
            <w14:ligatures w14:val="none"/>
            <w:rPrChange w:id="413" w:author="Jonatas Nunespf" w:date="2024-04-05T01:14:00Z" w16du:dateUtc="2024-04-05T04:14:00Z">
              <w:rPr>
                <w:rFonts w:ascii="Consolas" w:eastAsia="Times New Roman" w:hAnsi="Consolas" w:cs="Times New Roman"/>
                <w:color w:val="FF79C6"/>
                <w:kern w:val="0"/>
                <w:sz w:val="21"/>
                <w:szCs w:val="21"/>
                <w:lang w:eastAsia="pt-BR"/>
                <w14:ligatures w14:val="none"/>
              </w:rPr>
            </w:rPrChange>
          </w:rPr>
          <w:t>const</w:t>
        </w:r>
        <w:r w:rsidRPr="003978EE">
          <w:rPr>
            <w:rFonts w:ascii="Consolas" w:eastAsia="Times New Roman" w:hAnsi="Consolas" w:cs="Times New Roman"/>
            <w:color w:val="F8F8F2"/>
            <w:kern w:val="0"/>
            <w:sz w:val="21"/>
            <w:szCs w:val="21"/>
            <w:lang w:val="en-US" w:eastAsia="pt-BR"/>
            <w14:ligatures w14:val="none"/>
            <w:rPrChange w:id="414" w:author="Jonatas Nunespf" w:date="2024-04-05T01:14:00Z" w16du:dateUtc="2024-04-05T04:14:00Z">
              <w:rPr>
                <w:rFonts w:ascii="Consolas" w:eastAsia="Times New Roman" w:hAnsi="Consolas" w:cs="Times New Roman"/>
                <w:color w:val="F8F8F2"/>
                <w:kern w:val="0"/>
                <w:sz w:val="21"/>
                <w:szCs w:val="21"/>
                <w:lang w:eastAsia="pt-BR"/>
                <w14:ligatures w14:val="none"/>
              </w:rPr>
            </w:rPrChange>
          </w:rPr>
          <w:t xml:space="preserve"> </w:t>
        </w:r>
        <w:r w:rsidRPr="003978EE">
          <w:rPr>
            <w:rFonts w:ascii="Consolas" w:eastAsia="Times New Roman" w:hAnsi="Consolas" w:cs="Times New Roman"/>
            <w:color w:val="50FA7B"/>
            <w:kern w:val="0"/>
            <w:sz w:val="21"/>
            <w:szCs w:val="21"/>
            <w:lang w:val="en-US" w:eastAsia="pt-BR"/>
            <w14:ligatures w14:val="none"/>
            <w:rPrChange w:id="415" w:author="Jonatas Nunespf" w:date="2024-04-05T01:14:00Z" w16du:dateUtc="2024-04-05T04:14:00Z">
              <w:rPr>
                <w:rFonts w:ascii="Consolas" w:eastAsia="Times New Roman" w:hAnsi="Consolas" w:cs="Times New Roman"/>
                <w:color w:val="50FA7B"/>
                <w:kern w:val="0"/>
                <w:sz w:val="21"/>
                <w:szCs w:val="21"/>
                <w:lang w:eastAsia="pt-BR"/>
                <w14:ligatures w14:val="none"/>
              </w:rPr>
            </w:rPrChange>
          </w:rPr>
          <w:t>soma</w:t>
        </w:r>
        <w:r w:rsidRPr="003978EE">
          <w:rPr>
            <w:rFonts w:ascii="Consolas" w:eastAsia="Times New Roman" w:hAnsi="Consolas" w:cs="Times New Roman"/>
            <w:color w:val="FF79C6"/>
            <w:kern w:val="0"/>
            <w:sz w:val="21"/>
            <w:szCs w:val="21"/>
            <w:lang w:val="en-US" w:eastAsia="pt-BR"/>
            <w14:ligatures w14:val="none"/>
            <w:rPrChange w:id="416" w:author="Jonatas Nunespf" w:date="2024-04-05T01:14:00Z" w16du:dateUtc="2024-04-05T04:14:00Z">
              <w:rPr>
                <w:rFonts w:ascii="Consolas" w:eastAsia="Times New Roman" w:hAnsi="Consolas" w:cs="Times New Roman"/>
                <w:color w:val="FF79C6"/>
                <w:kern w:val="0"/>
                <w:sz w:val="21"/>
                <w:szCs w:val="21"/>
                <w:lang w:eastAsia="pt-BR"/>
                <w14:ligatures w14:val="none"/>
              </w:rPr>
            </w:rPrChange>
          </w:rPr>
          <w:t>=</w:t>
        </w:r>
        <w:r w:rsidRPr="003978EE">
          <w:rPr>
            <w:rFonts w:ascii="Consolas" w:eastAsia="Times New Roman" w:hAnsi="Consolas" w:cs="Times New Roman"/>
            <w:color w:val="F8F8F2"/>
            <w:kern w:val="0"/>
            <w:sz w:val="21"/>
            <w:szCs w:val="21"/>
            <w:lang w:val="en-US" w:eastAsia="pt-BR"/>
            <w14:ligatures w14:val="none"/>
            <w:rPrChange w:id="417" w:author="Jonatas Nunespf" w:date="2024-04-05T01:14:00Z" w16du:dateUtc="2024-04-05T04:14:00Z">
              <w:rPr>
                <w:rFonts w:ascii="Consolas" w:eastAsia="Times New Roman" w:hAnsi="Consolas" w:cs="Times New Roman"/>
                <w:color w:val="F8F8F2"/>
                <w:kern w:val="0"/>
                <w:sz w:val="21"/>
                <w:szCs w:val="21"/>
                <w:lang w:eastAsia="pt-BR"/>
                <w14:ligatures w14:val="none"/>
              </w:rPr>
            </w:rPrChange>
          </w:rPr>
          <w:t>(</w:t>
        </w:r>
        <w:r w:rsidRPr="003978EE">
          <w:rPr>
            <w:rFonts w:ascii="Consolas" w:eastAsia="Times New Roman" w:hAnsi="Consolas" w:cs="Times New Roman"/>
            <w:i/>
            <w:iCs/>
            <w:color w:val="FFB86C"/>
            <w:kern w:val="0"/>
            <w:sz w:val="21"/>
            <w:szCs w:val="21"/>
            <w:lang w:val="en-US" w:eastAsia="pt-BR"/>
            <w14:ligatures w14:val="none"/>
            <w:rPrChange w:id="418" w:author="Jonatas Nunespf" w:date="2024-04-05T01:14:00Z" w16du:dateUtc="2024-04-05T04:14:00Z">
              <w:rPr>
                <w:rFonts w:ascii="Consolas" w:eastAsia="Times New Roman" w:hAnsi="Consolas" w:cs="Times New Roman"/>
                <w:i/>
                <w:iCs/>
                <w:color w:val="FFB86C"/>
                <w:kern w:val="0"/>
                <w:sz w:val="21"/>
                <w:szCs w:val="21"/>
                <w:lang w:eastAsia="pt-BR"/>
                <w14:ligatures w14:val="none"/>
              </w:rPr>
            </w:rPrChange>
          </w:rPr>
          <w:t>v</w:t>
        </w:r>
        <w:proofErr w:type="gramStart"/>
        <w:r w:rsidRPr="003978EE">
          <w:rPr>
            <w:rFonts w:ascii="Consolas" w:eastAsia="Times New Roman" w:hAnsi="Consolas" w:cs="Times New Roman"/>
            <w:i/>
            <w:iCs/>
            <w:color w:val="FFB86C"/>
            <w:kern w:val="0"/>
            <w:sz w:val="21"/>
            <w:szCs w:val="21"/>
            <w:lang w:val="en-US" w:eastAsia="pt-BR"/>
            <w14:ligatures w14:val="none"/>
            <w:rPrChange w:id="419" w:author="Jonatas Nunespf" w:date="2024-04-05T01:14:00Z" w16du:dateUtc="2024-04-05T04:14:00Z">
              <w:rPr>
                <w:rFonts w:ascii="Consolas" w:eastAsia="Times New Roman" w:hAnsi="Consolas" w:cs="Times New Roman"/>
                <w:i/>
                <w:iCs/>
                <w:color w:val="FFB86C"/>
                <w:kern w:val="0"/>
                <w:sz w:val="21"/>
                <w:szCs w:val="21"/>
                <w:lang w:eastAsia="pt-BR"/>
                <w14:ligatures w14:val="none"/>
              </w:rPr>
            </w:rPrChange>
          </w:rPr>
          <w:t>1</w:t>
        </w:r>
        <w:r w:rsidRPr="003978EE">
          <w:rPr>
            <w:rFonts w:ascii="Consolas" w:eastAsia="Times New Roman" w:hAnsi="Consolas" w:cs="Times New Roman"/>
            <w:color w:val="F8F8F2"/>
            <w:kern w:val="0"/>
            <w:sz w:val="21"/>
            <w:szCs w:val="21"/>
            <w:lang w:val="en-US" w:eastAsia="pt-BR"/>
            <w14:ligatures w14:val="none"/>
            <w:rPrChange w:id="420" w:author="Jonatas Nunespf" w:date="2024-04-05T01:14:00Z" w16du:dateUtc="2024-04-05T04:14:00Z">
              <w:rPr>
                <w:rFonts w:ascii="Consolas" w:eastAsia="Times New Roman" w:hAnsi="Consolas" w:cs="Times New Roman"/>
                <w:color w:val="F8F8F2"/>
                <w:kern w:val="0"/>
                <w:sz w:val="21"/>
                <w:szCs w:val="21"/>
                <w:lang w:eastAsia="pt-BR"/>
                <w14:ligatures w14:val="none"/>
              </w:rPr>
            </w:rPrChange>
          </w:rPr>
          <w:t>,</w:t>
        </w:r>
        <w:r w:rsidRPr="003978EE">
          <w:rPr>
            <w:rFonts w:ascii="Consolas" w:eastAsia="Times New Roman" w:hAnsi="Consolas" w:cs="Times New Roman"/>
            <w:i/>
            <w:iCs/>
            <w:color w:val="FFB86C"/>
            <w:kern w:val="0"/>
            <w:sz w:val="21"/>
            <w:szCs w:val="21"/>
            <w:lang w:val="en-US" w:eastAsia="pt-BR"/>
            <w14:ligatures w14:val="none"/>
            <w:rPrChange w:id="421" w:author="Jonatas Nunespf" w:date="2024-04-05T01:14:00Z" w16du:dateUtc="2024-04-05T04:14:00Z">
              <w:rPr>
                <w:rFonts w:ascii="Consolas" w:eastAsia="Times New Roman" w:hAnsi="Consolas" w:cs="Times New Roman"/>
                <w:i/>
                <w:iCs/>
                <w:color w:val="FFB86C"/>
                <w:kern w:val="0"/>
                <w:sz w:val="21"/>
                <w:szCs w:val="21"/>
                <w:lang w:eastAsia="pt-BR"/>
                <w14:ligatures w14:val="none"/>
              </w:rPr>
            </w:rPrChange>
          </w:rPr>
          <w:t>v</w:t>
        </w:r>
        <w:proofErr w:type="gramEnd"/>
        <w:r w:rsidRPr="003978EE">
          <w:rPr>
            <w:rFonts w:ascii="Consolas" w:eastAsia="Times New Roman" w:hAnsi="Consolas" w:cs="Times New Roman"/>
            <w:i/>
            <w:iCs/>
            <w:color w:val="FFB86C"/>
            <w:kern w:val="0"/>
            <w:sz w:val="21"/>
            <w:szCs w:val="21"/>
            <w:lang w:val="en-US" w:eastAsia="pt-BR"/>
            <w14:ligatures w14:val="none"/>
            <w:rPrChange w:id="422" w:author="Jonatas Nunespf" w:date="2024-04-05T01:14:00Z" w16du:dateUtc="2024-04-05T04:14:00Z">
              <w:rPr>
                <w:rFonts w:ascii="Consolas" w:eastAsia="Times New Roman" w:hAnsi="Consolas" w:cs="Times New Roman"/>
                <w:i/>
                <w:iCs/>
                <w:color w:val="FFB86C"/>
                <w:kern w:val="0"/>
                <w:sz w:val="21"/>
                <w:szCs w:val="21"/>
                <w:lang w:eastAsia="pt-BR"/>
                <w14:ligatures w14:val="none"/>
              </w:rPr>
            </w:rPrChange>
          </w:rPr>
          <w:t>2</w:t>
        </w:r>
        <w:r w:rsidRPr="003978EE">
          <w:rPr>
            <w:rFonts w:ascii="Consolas" w:eastAsia="Times New Roman" w:hAnsi="Consolas" w:cs="Times New Roman"/>
            <w:color w:val="F8F8F2"/>
            <w:kern w:val="0"/>
            <w:sz w:val="21"/>
            <w:szCs w:val="21"/>
            <w:lang w:val="en-US" w:eastAsia="pt-BR"/>
            <w14:ligatures w14:val="none"/>
            <w:rPrChange w:id="423" w:author="Jonatas Nunespf" w:date="2024-04-05T01:14:00Z" w16du:dateUtc="2024-04-05T04:14:00Z">
              <w:rPr>
                <w:rFonts w:ascii="Consolas" w:eastAsia="Times New Roman" w:hAnsi="Consolas" w:cs="Times New Roman"/>
                <w:color w:val="F8F8F2"/>
                <w:kern w:val="0"/>
                <w:sz w:val="21"/>
                <w:szCs w:val="21"/>
                <w:lang w:eastAsia="pt-BR"/>
                <w14:ligatures w14:val="none"/>
              </w:rPr>
            </w:rPrChange>
          </w:rPr>
          <w:t>,</w:t>
        </w:r>
        <w:r w:rsidRPr="003978EE">
          <w:rPr>
            <w:rFonts w:ascii="Consolas" w:eastAsia="Times New Roman" w:hAnsi="Consolas" w:cs="Times New Roman"/>
            <w:i/>
            <w:iCs/>
            <w:color w:val="FFB86C"/>
            <w:kern w:val="0"/>
            <w:sz w:val="21"/>
            <w:szCs w:val="21"/>
            <w:lang w:val="en-US" w:eastAsia="pt-BR"/>
            <w14:ligatures w14:val="none"/>
            <w:rPrChange w:id="424" w:author="Jonatas Nunespf" w:date="2024-04-05T01:14:00Z" w16du:dateUtc="2024-04-05T04:14:00Z">
              <w:rPr>
                <w:rFonts w:ascii="Consolas" w:eastAsia="Times New Roman" w:hAnsi="Consolas" w:cs="Times New Roman"/>
                <w:i/>
                <w:iCs/>
                <w:color w:val="FFB86C"/>
                <w:kern w:val="0"/>
                <w:sz w:val="21"/>
                <w:szCs w:val="21"/>
                <w:lang w:eastAsia="pt-BR"/>
                <w14:ligatures w14:val="none"/>
              </w:rPr>
            </w:rPrChange>
          </w:rPr>
          <w:t>v3</w:t>
        </w:r>
        <w:r w:rsidRPr="003978EE">
          <w:rPr>
            <w:rFonts w:ascii="Consolas" w:eastAsia="Times New Roman" w:hAnsi="Consolas" w:cs="Times New Roman"/>
            <w:color w:val="F8F8F2"/>
            <w:kern w:val="0"/>
            <w:sz w:val="21"/>
            <w:szCs w:val="21"/>
            <w:lang w:val="en-US" w:eastAsia="pt-BR"/>
            <w14:ligatures w14:val="none"/>
            <w:rPrChange w:id="425" w:author="Jonatas Nunespf" w:date="2024-04-05T01:14:00Z" w16du:dateUtc="2024-04-05T04:14:00Z">
              <w:rPr>
                <w:rFonts w:ascii="Consolas" w:eastAsia="Times New Roman" w:hAnsi="Consolas" w:cs="Times New Roman"/>
                <w:color w:val="F8F8F2"/>
                <w:kern w:val="0"/>
                <w:sz w:val="21"/>
                <w:szCs w:val="21"/>
                <w:lang w:eastAsia="pt-BR"/>
                <w14:ligatures w14:val="none"/>
              </w:rPr>
            </w:rPrChange>
          </w:rPr>
          <w:t>)</w:t>
        </w:r>
        <w:r w:rsidRPr="003978EE">
          <w:rPr>
            <w:rFonts w:ascii="Consolas" w:eastAsia="Times New Roman" w:hAnsi="Consolas" w:cs="Times New Roman"/>
            <w:color w:val="FF79C6"/>
            <w:kern w:val="0"/>
            <w:sz w:val="21"/>
            <w:szCs w:val="21"/>
            <w:lang w:val="en-US" w:eastAsia="pt-BR"/>
            <w14:ligatures w14:val="none"/>
            <w:rPrChange w:id="426" w:author="Jonatas Nunespf" w:date="2024-04-05T01:14:00Z" w16du:dateUtc="2024-04-05T04:14:00Z">
              <w:rPr>
                <w:rFonts w:ascii="Consolas" w:eastAsia="Times New Roman" w:hAnsi="Consolas" w:cs="Times New Roman"/>
                <w:color w:val="FF79C6"/>
                <w:kern w:val="0"/>
                <w:sz w:val="21"/>
                <w:szCs w:val="21"/>
                <w:lang w:eastAsia="pt-BR"/>
                <w14:ligatures w14:val="none"/>
              </w:rPr>
            </w:rPrChange>
          </w:rPr>
          <w:t>=&gt;</w:t>
        </w:r>
        <w:r w:rsidRPr="003978EE">
          <w:rPr>
            <w:rFonts w:ascii="Consolas" w:eastAsia="Times New Roman" w:hAnsi="Consolas" w:cs="Times New Roman"/>
            <w:color w:val="F8F8F2"/>
            <w:kern w:val="0"/>
            <w:sz w:val="21"/>
            <w:szCs w:val="21"/>
            <w:lang w:val="en-US" w:eastAsia="pt-BR"/>
            <w14:ligatures w14:val="none"/>
            <w:rPrChange w:id="427" w:author="Jonatas Nunespf" w:date="2024-04-05T01:14:00Z" w16du:dateUtc="2024-04-05T04:14:00Z">
              <w:rPr>
                <w:rFonts w:ascii="Consolas" w:eastAsia="Times New Roman" w:hAnsi="Consolas" w:cs="Times New Roman"/>
                <w:color w:val="F8F8F2"/>
                <w:kern w:val="0"/>
                <w:sz w:val="21"/>
                <w:szCs w:val="21"/>
                <w:lang w:eastAsia="pt-BR"/>
                <w14:ligatures w14:val="none"/>
              </w:rPr>
            </w:rPrChange>
          </w:rPr>
          <w:t>{</w:t>
        </w:r>
      </w:ins>
    </w:p>
    <w:p w14:paraId="5C877936"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428" w:author="Jonatas Nunespf" w:date="2024-04-05T01:14:00Z" w16du:dateUtc="2024-04-05T04:14:00Z"/>
          <w:rFonts w:ascii="Consolas" w:eastAsia="Times New Roman" w:hAnsi="Consolas" w:cs="Times New Roman"/>
          <w:color w:val="F8F8F2"/>
          <w:kern w:val="0"/>
          <w:sz w:val="21"/>
          <w:szCs w:val="21"/>
          <w:lang w:val="en-US" w:eastAsia="pt-BR"/>
          <w14:ligatures w14:val="none"/>
          <w:rPrChange w:id="429" w:author="Jonatas Nunespf" w:date="2024-04-05T01:14:00Z" w16du:dateUtc="2024-04-05T04:14:00Z">
            <w:rPr>
              <w:ins w:id="430" w:author="Jonatas Nunespf" w:date="2024-04-05T01:14:00Z" w16du:dateUtc="2024-04-05T04:14:00Z"/>
              <w:rFonts w:ascii="Consolas" w:eastAsia="Times New Roman" w:hAnsi="Consolas" w:cs="Times New Roman"/>
              <w:color w:val="F8F8F2"/>
              <w:kern w:val="0"/>
              <w:sz w:val="21"/>
              <w:szCs w:val="21"/>
              <w:lang w:eastAsia="pt-BR"/>
              <w14:ligatures w14:val="none"/>
            </w:rPr>
          </w:rPrChange>
        </w:rPr>
        <w:pPrChange w:id="431" w:author="Jonatas Nunespf" w:date="2024-04-05T01:43:00Z" w16du:dateUtc="2024-04-05T04:43:00Z">
          <w:pPr>
            <w:shd w:val="clear" w:color="auto" w:fill="282A36"/>
            <w:spacing w:after="0" w:line="285" w:lineRule="atLeast"/>
          </w:pPr>
        </w:pPrChange>
      </w:pPr>
      <w:ins w:id="432" w:author="Jonatas Nunespf" w:date="2024-04-05T01:14:00Z" w16du:dateUtc="2024-04-05T04:14:00Z">
        <w:r w:rsidRPr="003978EE">
          <w:rPr>
            <w:rFonts w:ascii="Consolas" w:eastAsia="Times New Roman" w:hAnsi="Consolas" w:cs="Times New Roman"/>
            <w:color w:val="F8F8F2"/>
            <w:kern w:val="0"/>
            <w:sz w:val="21"/>
            <w:szCs w:val="21"/>
            <w:lang w:val="en-US" w:eastAsia="pt-BR"/>
            <w14:ligatures w14:val="none"/>
            <w:rPrChange w:id="433" w:author="Jonatas Nunespf" w:date="2024-04-05T01:14:00Z" w16du:dateUtc="2024-04-05T04:14:00Z">
              <w:rPr>
                <w:rFonts w:ascii="Consolas" w:eastAsia="Times New Roman" w:hAnsi="Consolas" w:cs="Times New Roman"/>
                <w:color w:val="F8F8F2"/>
                <w:kern w:val="0"/>
                <w:sz w:val="21"/>
                <w:szCs w:val="21"/>
                <w:lang w:eastAsia="pt-BR"/>
                <w14:ligatures w14:val="none"/>
              </w:rPr>
            </w:rPrChange>
          </w:rPr>
          <w:t xml:space="preserve">    </w:t>
        </w:r>
        <w:r w:rsidRPr="003978EE">
          <w:rPr>
            <w:rFonts w:ascii="Consolas" w:eastAsia="Times New Roman" w:hAnsi="Consolas" w:cs="Times New Roman"/>
            <w:color w:val="FF79C6"/>
            <w:kern w:val="0"/>
            <w:sz w:val="21"/>
            <w:szCs w:val="21"/>
            <w:lang w:val="en-US" w:eastAsia="pt-BR"/>
            <w14:ligatures w14:val="none"/>
            <w:rPrChange w:id="434" w:author="Jonatas Nunespf" w:date="2024-04-05T01:14:00Z" w16du:dateUtc="2024-04-05T04:14:00Z">
              <w:rPr>
                <w:rFonts w:ascii="Consolas" w:eastAsia="Times New Roman" w:hAnsi="Consolas" w:cs="Times New Roman"/>
                <w:color w:val="FF79C6"/>
                <w:kern w:val="0"/>
                <w:sz w:val="21"/>
                <w:szCs w:val="21"/>
                <w:lang w:eastAsia="pt-BR"/>
                <w14:ligatures w14:val="none"/>
              </w:rPr>
            </w:rPrChange>
          </w:rPr>
          <w:t>return</w:t>
        </w:r>
        <w:r w:rsidRPr="003978EE">
          <w:rPr>
            <w:rFonts w:ascii="Consolas" w:eastAsia="Times New Roman" w:hAnsi="Consolas" w:cs="Times New Roman"/>
            <w:color w:val="F8F8F2"/>
            <w:kern w:val="0"/>
            <w:sz w:val="21"/>
            <w:szCs w:val="21"/>
            <w:lang w:val="en-US" w:eastAsia="pt-BR"/>
            <w14:ligatures w14:val="none"/>
            <w:rPrChange w:id="435" w:author="Jonatas Nunespf" w:date="2024-04-05T01:14:00Z" w16du:dateUtc="2024-04-05T04:14:00Z">
              <w:rPr>
                <w:rFonts w:ascii="Consolas" w:eastAsia="Times New Roman" w:hAnsi="Consolas" w:cs="Times New Roman"/>
                <w:color w:val="F8F8F2"/>
                <w:kern w:val="0"/>
                <w:sz w:val="21"/>
                <w:szCs w:val="21"/>
                <w:lang w:eastAsia="pt-BR"/>
                <w14:ligatures w14:val="none"/>
              </w:rPr>
            </w:rPrChange>
          </w:rPr>
          <w:t xml:space="preserve"> </w:t>
        </w:r>
        <w:r w:rsidRPr="003978EE">
          <w:rPr>
            <w:rFonts w:ascii="Consolas" w:eastAsia="Times New Roman" w:hAnsi="Consolas" w:cs="Times New Roman"/>
            <w:i/>
            <w:iCs/>
            <w:color w:val="FFB86C"/>
            <w:kern w:val="0"/>
            <w:sz w:val="21"/>
            <w:szCs w:val="21"/>
            <w:lang w:val="en-US" w:eastAsia="pt-BR"/>
            <w14:ligatures w14:val="none"/>
            <w:rPrChange w:id="436" w:author="Jonatas Nunespf" w:date="2024-04-05T01:14:00Z" w16du:dateUtc="2024-04-05T04:14:00Z">
              <w:rPr>
                <w:rFonts w:ascii="Consolas" w:eastAsia="Times New Roman" w:hAnsi="Consolas" w:cs="Times New Roman"/>
                <w:i/>
                <w:iCs/>
                <w:color w:val="FFB86C"/>
                <w:kern w:val="0"/>
                <w:sz w:val="21"/>
                <w:szCs w:val="21"/>
                <w:lang w:eastAsia="pt-BR"/>
                <w14:ligatures w14:val="none"/>
              </w:rPr>
            </w:rPrChange>
          </w:rPr>
          <w:t>v1</w:t>
        </w:r>
        <w:r w:rsidRPr="003978EE">
          <w:rPr>
            <w:rFonts w:ascii="Consolas" w:eastAsia="Times New Roman" w:hAnsi="Consolas" w:cs="Times New Roman"/>
            <w:color w:val="FF79C6"/>
            <w:kern w:val="0"/>
            <w:sz w:val="21"/>
            <w:szCs w:val="21"/>
            <w:lang w:val="en-US" w:eastAsia="pt-BR"/>
            <w14:ligatures w14:val="none"/>
            <w:rPrChange w:id="437" w:author="Jonatas Nunespf" w:date="2024-04-05T01:14:00Z" w16du:dateUtc="2024-04-05T04:14:00Z">
              <w:rPr>
                <w:rFonts w:ascii="Consolas" w:eastAsia="Times New Roman" w:hAnsi="Consolas" w:cs="Times New Roman"/>
                <w:color w:val="FF79C6"/>
                <w:kern w:val="0"/>
                <w:sz w:val="21"/>
                <w:szCs w:val="21"/>
                <w:lang w:eastAsia="pt-BR"/>
                <w14:ligatures w14:val="none"/>
              </w:rPr>
            </w:rPrChange>
          </w:rPr>
          <w:t>+</w:t>
        </w:r>
        <w:r w:rsidRPr="003978EE">
          <w:rPr>
            <w:rFonts w:ascii="Consolas" w:eastAsia="Times New Roman" w:hAnsi="Consolas" w:cs="Times New Roman"/>
            <w:i/>
            <w:iCs/>
            <w:color w:val="FFB86C"/>
            <w:kern w:val="0"/>
            <w:sz w:val="21"/>
            <w:szCs w:val="21"/>
            <w:lang w:val="en-US" w:eastAsia="pt-BR"/>
            <w14:ligatures w14:val="none"/>
            <w:rPrChange w:id="438" w:author="Jonatas Nunespf" w:date="2024-04-05T01:14:00Z" w16du:dateUtc="2024-04-05T04:14:00Z">
              <w:rPr>
                <w:rFonts w:ascii="Consolas" w:eastAsia="Times New Roman" w:hAnsi="Consolas" w:cs="Times New Roman"/>
                <w:i/>
                <w:iCs/>
                <w:color w:val="FFB86C"/>
                <w:kern w:val="0"/>
                <w:sz w:val="21"/>
                <w:szCs w:val="21"/>
                <w:lang w:eastAsia="pt-BR"/>
                <w14:ligatures w14:val="none"/>
              </w:rPr>
            </w:rPrChange>
          </w:rPr>
          <w:t>v2</w:t>
        </w:r>
        <w:r w:rsidRPr="003978EE">
          <w:rPr>
            <w:rFonts w:ascii="Consolas" w:eastAsia="Times New Roman" w:hAnsi="Consolas" w:cs="Times New Roman"/>
            <w:color w:val="FF79C6"/>
            <w:kern w:val="0"/>
            <w:sz w:val="21"/>
            <w:szCs w:val="21"/>
            <w:lang w:val="en-US" w:eastAsia="pt-BR"/>
            <w14:ligatures w14:val="none"/>
            <w:rPrChange w:id="439" w:author="Jonatas Nunespf" w:date="2024-04-05T01:14:00Z" w16du:dateUtc="2024-04-05T04:14:00Z">
              <w:rPr>
                <w:rFonts w:ascii="Consolas" w:eastAsia="Times New Roman" w:hAnsi="Consolas" w:cs="Times New Roman"/>
                <w:color w:val="FF79C6"/>
                <w:kern w:val="0"/>
                <w:sz w:val="21"/>
                <w:szCs w:val="21"/>
                <w:lang w:eastAsia="pt-BR"/>
                <w14:ligatures w14:val="none"/>
              </w:rPr>
            </w:rPrChange>
          </w:rPr>
          <w:t>+</w:t>
        </w:r>
        <w:r w:rsidRPr="003978EE">
          <w:rPr>
            <w:rFonts w:ascii="Consolas" w:eastAsia="Times New Roman" w:hAnsi="Consolas" w:cs="Times New Roman"/>
            <w:i/>
            <w:iCs/>
            <w:color w:val="FFB86C"/>
            <w:kern w:val="0"/>
            <w:sz w:val="21"/>
            <w:szCs w:val="21"/>
            <w:lang w:val="en-US" w:eastAsia="pt-BR"/>
            <w14:ligatures w14:val="none"/>
            <w:rPrChange w:id="440" w:author="Jonatas Nunespf" w:date="2024-04-05T01:14:00Z" w16du:dateUtc="2024-04-05T04:14:00Z">
              <w:rPr>
                <w:rFonts w:ascii="Consolas" w:eastAsia="Times New Roman" w:hAnsi="Consolas" w:cs="Times New Roman"/>
                <w:i/>
                <w:iCs/>
                <w:color w:val="FFB86C"/>
                <w:kern w:val="0"/>
                <w:sz w:val="21"/>
                <w:szCs w:val="21"/>
                <w:lang w:eastAsia="pt-BR"/>
                <w14:ligatures w14:val="none"/>
              </w:rPr>
            </w:rPrChange>
          </w:rPr>
          <w:t>v3</w:t>
        </w:r>
      </w:ins>
    </w:p>
    <w:p w14:paraId="5441FF1B"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441" w:author="Jonatas Nunespf" w:date="2024-04-05T01:14:00Z" w16du:dateUtc="2024-04-05T04:14:00Z"/>
          <w:rFonts w:ascii="Consolas" w:eastAsia="Times New Roman" w:hAnsi="Consolas" w:cs="Times New Roman"/>
          <w:color w:val="F8F8F2"/>
          <w:kern w:val="0"/>
          <w:sz w:val="21"/>
          <w:szCs w:val="21"/>
          <w:lang w:eastAsia="pt-BR"/>
          <w14:ligatures w14:val="none"/>
        </w:rPr>
        <w:pPrChange w:id="442" w:author="Jonatas Nunespf" w:date="2024-04-05T01:43:00Z" w16du:dateUtc="2024-04-05T04:43:00Z">
          <w:pPr>
            <w:shd w:val="clear" w:color="auto" w:fill="282A36"/>
            <w:spacing w:after="0" w:line="285" w:lineRule="atLeast"/>
          </w:pPr>
        </w:pPrChange>
      </w:pPr>
      <w:ins w:id="443" w:author="Jonatas Nunespf" w:date="2024-04-05T01:14:00Z" w16du:dateUtc="2024-04-05T04:14:00Z">
        <w:r w:rsidRPr="003978EE">
          <w:rPr>
            <w:rFonts w:ascii="Consolas" w:eastAsia="Times New Roman" w:hAnsi="Consolas" w:cs="Times New Roman"/>
            <w:color w:val="F8F8F2"/>
            <w:kern w:val="0"/>
            <w:sz w:val="21"/>
            <w:szCs w:val="21"/>
            <w:lang w:eastAsia="pt-BR"/>
            <w14:ligatures w14:val="none"/>
          </w:rPr>
          <w:t>}</w:t>
        </w:r>
      </w:ins>
    </w:p>
    <w:p w14:paraId="02E49DA2"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444" w:author="Jonatas Nunespf" w:date="2024-04-05T01:14:00Z" w16du:dateUtc="2024-04-05T04:14:00Z"/>
          <w:rFonts w:ascii="Consolas" w:eastAsia="Times New Roman" w:hAnsi="Consolas" w:cs="Times New Roman"/>
          <w:color w:val="F8F8F2"/>
          <w:kern w:val="0"/>
          <w:sz w:val="21"/>
          <w:szCs w:val="21"/>
          <w:lang w:eastAsia="pt-BR"/>
          <w14:ligatures w14:val="none"/>
        </w:rPr>
        <w:pPrChange w:id="445" w:author="Jonatas Nunespf" w:date="2024-04-05T01:43:00Z" w16du:dateUtc="2024-04-05T04:43:00Z">
          <w:pPr>
            <w:shd w:val="clear" w:color="auto" w:fill="282A36"/>
            <w:spacing w:after="0" w:line="285" w:lineRule="atLeast"/>
          </w:pPr>
        </w:pPrChange>
      </w:pPr>
      <w:ins w:id="446" w:author="Jonatas Nunespf" w:date="2024-04-05T01:14:00Z" w16du:dateUtc="2024-04-05T04:14:00Z">
        <w:r w:rsidRPr="003978EE">
          <w:rPr>
            <w:rFonts w:ascii="Consolas" w:eastAsia="Times New Roman" w:hAnsi="Consolas" w:cs="Times New Roman"/>
            <w:color w:val="FF79C6"/>
            <w:kern w:val="0"/>
            <w:sz w:val="21"/>
            <w:szCs w:val="21"/>
            <w:lang w:eastAsia="pt-BR"/>
            <w14:ligatures w14:val="none"/>
          </w:rPr>
          <w:t>let</w:t>
        </w:r>
        <w:r w:rsidRPr="003978EE">
          <w:rPr>
            <w:rFonts w:ascii="Consolas" w:eastAsia="Times New Roman" w:hAnsi="Consolas" w:cs="Times New Roman"/>
            <w:color w:val="F8F8F2"/>
            <w:kern w:val="0"/>
            <w:sz w:val="21"/>
            <w:szCs w:val="21"/>
            <w:lang w:eastAsia="pt-BR"/>
            <w14:ligatures w14:val="none"/>
          </w:rPr>
          <w:t xml:space="preserve"> valores</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F8F8F2"/>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1</w:t>
        </w:r>
        <w:r w:rsidRPr="003978EE">
          <w:rPr>
            <w:rFonts w:ascii="Consolas" w:eastAsia="Times New Roman" w:hAnsi="Consolas" w:cs="Times New Roman"/>
            <w:color w:val="F8F8F2"/>
            <w:kern w:val="0"/>
            <w:sz w:val="21"/>
            <w:szCs w:val="21"/>
            <w:lang w:eastAsia="pt-BR"/>
            <w14:ligatures w14:val="none"/>
          </w:rPr>
          <w:t xml:space="preserve">, </w:t>
        </w:r>
        <w:r w:rsidRPr="003978EE">
          <w:rPr>
            <w:rFonts w:ascii="Consolas" w:eastAsia="Times New Roman" w:hAnsi="Consolas" w:cs="Times New Roman"/>
            <w:color w:val="BD93F9"/>
            <w:kern w:val="0"/>
            <w:sz w:val="21"/>
            <w:szCs w:val="21"/>
            <w:lang w:eastAsia="pt-BR"/>
            <w14:ligatures w14:val="none"/>
          </w:rPr>
          <w:t>5</w:t>
        </w:r>
        <w:r w:rsidRPr="003978EE">
          <w:rPr>
            <w:rFonts w:ascii="Consolas" w:eastAsia="Times New Roman" w:hAnsi="Consolas" w:cs="Times New Roman"/>
            <w:color w:val="F8F8F2"/>
            <w:kern w:val="0"/>
            <w:sz w:val="21"/>
            <w:szCs w:val="21"/>
            <w:lang w:eastAsia="pt-BR"/>
            <w14:ligatures w14:val="none"/>
          </w:rPr>
          <w:t xml:space="preserve">, </w:t>
        </w:r>
        <w:r w:rsidRPr="003978EE">
          <w:rPr>
            <w:rFonts w:ascii="Consolas" w:eastAsia="Times New Roman" w:hAnsi="Consolas" w:cs="Times New Roman"/>
            <w:color w:val="BD93F9"/>
            <w:kern w:val="0"/>
            <w:sz w:val="21"/>
            <w:szCs w:val="21"/>
            <w:lang w:eastAsia="pt-BR"/>
            <w14:ligatures w14:val="none"/>
          </w:rPr>
          <w:t>4</w:t>
        </w:r>
        <w:r w:rsidRPr="003978EE">
          <w:rPr>
            <w:rFonts w:ascii="Consolas" w:eastAsia="Times New Roman" w:hAnsi="Consolas" w:cs="Times New Roman"/>
            <w:color w:val="F8F8F2"/>
            <w:kern w:val="0"/>
            <w:sz w:val="21"/>
            <w:szCs w:val="21"/>
            <w:lang w:eastAsia="pt-BR"/>
            <w14:ligatures w14:val="none"/>
          </w:rPr>
          <w:t>]</w:t>
        </w:r>
      </w:ins>
    </w:p>
    <w:p w14:paraId="177FF5C5"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447" w:author="Jonatas Nunespf" w:date="2024-04-05T01:14:00Z" w16du:dateUtc="2024-04-05T04:14:00Z"/>
          <w:rFonts w:ascii="Consolas" w:eastAsia="Times New Roman" w:hAnsi="Consolas" w:cs="Times New Roman"/>
          <w:color w:val="F8F8F2"/>
          <w:kern w:val="0"/>
          <w:sz w:val="21"/>
          <w:szCs w:val="21"/>
          <w:lang w:eastAsia="pt-BR"/>
          <w14:ligatures w14:val="none"/>
        </w:rPr>
        <w:pPrChange w:id="448" w:author="Jonatas Nunespf" w:date="2024-04-05T01:43:00Z" w16du:dateUtc="2024-04-05T04:43:00Z">
          <w:pPr>
            <w:shd w:val="clear" w:color="auto" w:fill="282A36"/>
            <w:spacing w:after="0" w:line="285" w:lineRule="atLeast"/>
          </w:pPr>
        </w:pPrChange>
      </w:pPr>
      <w:ins w:id="449" w:author="Jonatas Nunespf" w:date="2024-04-05T01:14:00Z" w16du:dateUtc="2024-04-05T04:14:00Z">
        <w:r w:rsidRPr="003978EE">
          <w:rPr>
            <w:rFonts w:ascii="Consolas" w:eastAsia="Times New Roman" w:hAnsi="Consolas" w:cs="Times New Roman"/>
            <w:color w:val="BD93F9"/>
            <w:kern w:val="0"/>
            <w:sz w:val="21"/>
            <w:szCs w:val="21"/>
            <w:lang w:eastAsia="pt-BR"/>
            <w14:ligatures w14:val="none"/>
          </w:rPr>
          <w:t>console</w:t>
        </w:r>
        <w:r w:rsidRPr="003978EE">
          <w:rPr>
            <w:rFonts w:ascii="Consolas" w:eastAsia="Times New Roman" w:hAnsi="Consolas" w:cs="Times New Roman"/>
            <w:color w:val="F8F8F2"/>
            <w:kern w:val="0"/>
            <w:sz w:val="21"/>
            <w:szCs w:val="21"/>
            <w:lang w:eastAsia="pt-BR"/>
            <w14:ligatures w14:val="none"/>
          </w:rPr>
          <w:t>.</w:t>
        </w:r>
        <w:r w:rsidRPr="003978EE">
          <w:rPr>
            <w:rFonts w:ascii="Consolas" w:eastAsia="Times New Roman" w:hAnsi="Consolas" w:cs="Times New Roman"/>
            <w:color w:val="50FA7B"/>
            <w:kern w:val="0"/>
            <w:sz w:val="21"/>
            <w:szCs w:val="21"/>
            <w:lang w:eastAsia="pt-BR"/>
            <w14:ligatures w14:val="none"/>
          </w:rPr>
          <w:t>log</w:t>
        </w:r>
        <w:r w:rsidRPr="003978EE">
          <w:rPr>
            <w:rFonts w:ascii="Consolas" w:eastAsia="Times New Roman" w:hAnsi="Consolas" w:cs="Times New Roman"/>
            <w:color w:val="F8F8F2"/>
            <w:kern w:val="0"/>
            <w:sz w:val="21"/>
            <w:szCs w:val="21"/>
            <w:lang w:eastAsia="pt-BR"/>
            <w14:ligatures w14:val="none"/>
          </w:rPr>
          <w:t>(</w:t>
        </w:r>
        <w:r w:rsidRPr="003978EE">
          <w:rPr>
            <w:rFonts w:ascii="Consolas" w:eastAsia="Times New Roman" w:hAnsi="Consolas" w:cs="Times New Roman"/>
            <w:color w:val="50FA7B"/>
            <w:kern w:val="0"/>
            <w:sz w:val="21"/>
            <w:szCs w:val="21"/>
            <w:lang w:eastAsia="pt-BR"/>
            <w14:ligatures w14:val="none"/>
          </w:rPr>
          <w:t>soma</w:t>
        </w:r>
        <w:r w:rsidRPr="003978EE">
          <w:rPr>
            <w:rFonts w:ascii="Consolas" w:eastAsia="Times New Roman" w:hAnsi="Consolas" w:cs="Times New Roman"/>
            <w:color w:val="F8F8F2"/>
            <w:kern w:val="0"/>
            <w:sz w:val="21"/>
            <w:szCs w:val="21"/>
            <w:lang w:eastAsia="pt-BR"/>
            <w14:ligatures w14:val="none"/>
          </w:rPr>
          <w:t>(valores))</w:t>
        </w:r>
      </w:ins>
    </w:p>
    <w:p w14:paraId="27E06696" w14:textId="0E8554B4" w:rsidR="003978EE" w:rsidRDefault="003978EE">
      <w:pPr>
        <w:pBdr>
          <w:top w:val="single" w:sz="4" w:space="1" w:color="auto"/>
          <w:left w:val="single" w:sz="4" w:space="1" w:color="auto"/>
          <w:bottom w:val="single" w:sz="4" w:space="1" w:color="auto"/>
          <w:right w:val="single" w:sz="4" w:space="1" w:color="auto"/>
        </w:pBdr>
        <w:rPr>
          <w:ins w:id="450" w:author="Jonatas Nunespf" w:date="2024-04-05T01:16:00Z" w16du:dateUtc="2024-04-05T04:16:00Z"/>
        </w:rPr>
        <w:pPrChange w:id="451" w:author="Jonatas Nunespf" w:date="2024-04-05T01:43:00Z" w16du:dateUtc="2024-04-05T04:43:00Z">
          <w:pPr/>
        </w:pPrChange>
      </w:pPr>
      <w:ins w:id="452" w:author="Jonatas Nunespf" w:date="2024-04-05T01:14:00Z" w16du:dateUtc="2024-04-05T04:14:00Z">
        <w:r>
          <w:t xml:space="preserve">Aqui temos um </w:t>
        </w:r>
        <w:proofErr w:type="spellStart"/>
        <w:r>
          <w:t>array</w:t>
        </w:r>
        <w:proofErr w:type="spellEnd"/>
        <w:r>
          <w:t xml:space="preserve"> function que faz a soma do valor v1, v2, v3 e </w:t>
        </w:r>
        <w:proofErr w:type="spellStart"/>
        <w:r>
          <w:t>la</w:t>
        </w:r>
        <w:proofErr w:type="spellEnd"/>
        <w:r>
          <w:t xml:space="preserve"> embaixo no console.log </w:t>
        </w:r>
        <w:proofErr w:type="spellStart"/>
        <w:r>
          <w:t>nos</w:t>
        </w:r>
        <w:proofErr w:type="spellEnd"/>
        <w:r>
          <w:t xml:space="preserve"> chamamos essa function</w:t>
        </w:r>
      </w:ins>
      <w:ins w:id="453" w:author="Jonatas Nunespf" w:date="2024-04-05T01:16:00Z" w16du:dateUtc="2024-04-05T04:16:00Z">
        <w:r>
          <w:t>,</w:t>
        </w:r>
      </w:ins>
      <w:ins w:id="454" w:author="Jonatas Nunespf" w:date="2024-04-05T01:14:00Z" w16du:dateUtc="2024-04-05T04:14:00Z">
        <w:r>
          <w:t xml:space="preserve"> so que os dados </w:t>
        </w:r>
        <w:proofErr w:type="spellStart"/>
        <w:r>
          <w:t>nos</w:t>
        </w:r>
        <w:proofErr w:type="spellEnd"/>
        <w:r>
          <w:t xml:space="preserve"> pega</w:t>
        </w:r>
      </w:ins>
      <w:ins w:id="455" w:author="Jonatas Nunespf" w:date="2024-04-05T01:15:00Z" w16du:dateUtc="2024-04-05T04:15:00Z">
        <w:r>
          <w:t xml:space="preserve">mos dentro </w:t>
        </w:r>
      </w:ins>
      <w:ins w:id="456" w:author="Jonatas Nunespf" w:date="2024-04-05T01:16:00Z" w16du:dateUtc="2024-04-05T04:16:00Z">
        <w:r>
          <w:t xml:space="preserve">da </w:t>
        </w:r>
        <w:proofErr w:type="spellStart"/>
        <w:r>
          <w:t>array</w:t>
        </w:r>
        <w:proofErr w:type="spellEnd"/>
      </w:ins>
    </w:p>
    <w:p w14:paraId="63EBA0EF" w14:textId="77777777" w:rsidR="003978EE" w:rsidRPr="003978EE" w:rsidRDefault="003978EE">
      <w:pPr>
        <w:pBdr>
          <w:top w:val="single" w:sz="4" w:space="1" w:color="auto"/>
          <w:left w:val="single" w:sz="4" w:space="1" w:color="auto"/>
          <w:bottom w:val="single" w:sz="4" w:space="1" w:color="auto"/>
          <w:right w:val="single" w:sz="4" w:space="1" w:color="auto"/>
        </w:pBdr>
        <w:shd w:val="clear" w:color="auto" w:fill="282A36"/>
        <w:spacing w:after="0" w:line="285" w:lineRule="atLeast"/>
        <w:rPr>
          <w:ins w:id="457" w:author="Jonatas Nunespf" w:date="2024-04-05T01:16:00Z" w16du:dateUtc="2024-04-05T04:16:00Z"/>
          <w:rFonts w:ascii="Consolas" w:eastAsia="Times New Roman" w:hAnsi="Consolas" w:cs="Times New Roman"/>
          <w:color w:val="F8F8F2"/>
          <w:kern w:val="0"/>
          <w:sz w:val="21"/>
          <w:szCs w:val="21"/>
          <w:lang w:eastAsia="pt-BR"/>
          <w14:ligatures w14:val="none"/>
        </w:rPr>
        <w:pPrChange w:id="458" w:author="Jonatas Nunespf" w:date="2024-04-05T01:43:00Z" w16du:dateUtc="2024-04-05T04:43:00Z">
          <w:pPr>
            <w:shd w:val="clear" w:color="auto" w:fill="282A36"/>
            <w:spacing w:after="0" w:line="285" w:lineRule="atLeast"/>
          </w:pPr>
        </w:pPrChange>
      </w:pPr>
      <w:ins w:id="459" w:author="Jonatas Nunespf" w:date="2024-04-05T01:16:00Z" w16du:dateUtc="2024-04-05T04:16:00Z">
        <w:r w:rsidRPr="003978EE">
          <w:rPr>
            <w:rFonts w:ascii="Consolas" w:eastAsia="Times New Roman" w:hAnsi="Consolas" w:cs="Times New Roman"/>
            <w:color w:val="FF79C6"/>
            <w:kern w:val="0"/>
            <w:sz w:val="21"/>
            <w:szCs w:val="21"/>
            <w:lang w:eastAsia="pt-BR"/>
            <w14:ligatures w14:val="none"/>
          </w:rPr>
          <w:t>let</w:t>
        </w:r>
        <w:r w:rsidRPr="003978EE">
          <w:rPr>
            <w:rFonts w:ascii="Consolas" w:eastAsia="Times New Roman" w:hAnsi="Consolas" w:cs="Times New Roman"/>
            <w:color w:val="F8F8F2"/>
            <w:kern w:val="0"/>
            <w:sz w:val="21"/>
            <w:szCs w:val="21"/>
            <w:lang w:eastAsia="pt-BR"/>
            <w14:ligatures w14:val="none"/>
          </w:rPr>
          <w:t xml:space="preserve"> valores</w:t>
        </w:r>
        <w:r w:rsidRPr="003978EE">
          <w:rPr>
            <w:rFonts w:ascii="Consolas" w:eastAsia="Times New Roman" w:hAnsi="Consolas" w:cs="Times New Roman"/>
            <w:color w:val="FF79C6"/>
            <w:kern w:val="0"/>
            <w:sz w:val="21"/>
            <w:szCs w:val="21"/>
            <w:lang w:eastAsia="pt-BR"/>
            <w14:ligatures w14:val="none"/>
          </w:rPr>
          <w:t>=</w:t>
        </w:r>
        <w:r w:rsidRPr="003978EE">
          <w:rPr>
            <w:rFonts w:ascii="Consolas" w:eastAsia="Times New Roman" w:hAnsi="Consolas" w:cs="Times New Roman"/>
            <w:color w:val="F8F8F2"/>
            <w:kern w:val="0"/>
            <w:sz w:val="21"/>
            <w:szCs w:val="21"/>
            <w:lang w:eastAsia="pt-BR"/>
            <w14:ligatures w14:val="none"/>
          </w:rPr>
          <w:t>[</w:t>
        </w:r>
        <w:r w:rsidRPr="003978EE">
          <w:rPr>
            <w:rFonts w:ascii="Consolas" w:eastAsia="Times New Roman" w:hAnsi="Consolas" w:cs="Times New Roman"/>
            <w:color w:val="BD93F9"/>
            <w:kern w:val="0"/>
            <w:sz w:val="21"/>
            <w:szCs w:val="21"/>
            <w:lang w:eastAsia="pt-BR"/>
            <w14:ligatures w14:val="none"/>
          </w:rPr>
          <w:t>1</w:t>
        </w:r>
        <w:r w:rsidRPr="003978EE">
          <w:rPr>
            <w:rFonts w:ascii="Consolas" w:eastAsia="Times New Roman" w:hAnsi="Consolas" w:cs="Times New Roman"/>
            <w:color w:val="F8F8F2"/>
            <w:kern w:val="0"/>
            <w:sz w:val="21"/>
            <w:szCs w:val="21"/>
            <w:lang w:eastAsia="pt-BR"/>
            <w14:ligatures w14:val="none"/>
          </w:rPr>
          <w:t xml:space="preserve">, </w:t>
        </w:r>
        <w:r w:rsidRPr="003978EE">
          <w:rPr>
            <w:rFonts w:ascii="Consolas" w:eastAsia="Times New Roman" w:hAnsi="Consolas" w:cs="Times New Roman"/>
            <w:color w:val="BD93F9"/>
            <w:kern w:val="0"/>
            <w:sz w:val="21"/>
            <w:szCs w:val="21"/>
            <w:lang w:eastAsia="pt-BR"/>
            <w14:ligatures w14:val="none"/>
          </w:rPr>
          <w:t>5</w:t>
        </w:r>
        <w:r w:rsidRPr="003978EE">
          <w:rPr>
            <w:rFonts w:ascii="Consolas" w:eastAsia="Times New Roman" w:hAnsi="Consolas" w:cs="Times New Roman"/>
            <w:color w:val="F8F8F2"/>
            <w:kern w:val="0"/>
            <w:sz w:val="21"/>
            <w:szCs w:val="21"/>
            <w:lang w:eastAsia="pt-BR"/>
            <w14:ligatures w14:val="none"/>
          </w:rPr>
          <w:t xml:space="preserve">, </w:t>
        </w:r>
        <w:r w:rsidRPr="003978EE">
          <w:rPr>
            <w:rFonts w:ascii="Consolas" w:eastAsia="Times New Roman" w:hAnsi="Consolas" w:cs="Times New Roman"/>
            <w:color w:val="BD93F9"/>
            <w:kern w:val="0"/>
            <w:sz w:val="21"/>
            <w:szCs w:val="21"/>
            <w:lang w:eastAsia="pt-BR"/>
            <w14:ligatures w14:val="none"/>
          </w:rPr>
          <w:t>4</w:t>
        </w:r>
        <w:r w:rsidRPr="003978EE">
          <w:rPr>
            <w:rFonts w:ascii="Consolas" w:eastAsia="Times New Roman" w:hAnsi="Consolas" w:cs="Times New Roman"/>
            <w:color w:val="F8F8F2"/>
            <w:kern w:val="0"/>
            <w:sz w:val="21"/>
            <w:szCs w:val="21"/>
            <w:lang w:eastAsia="pt-BR"/>
            <w14:ligatures w14:val="none"/>
          </w:rPr>
          <w:t>]</w:t>
        </w:r>
      </w:ins>
    </w:p>
    <w:p w14:paraId="1F789F90" w14:textId="77777777" w:rsidR="003978EE" w:rsidRDefault="003978EE">
      <w:pPr>
        <w:pBdr>
          <w:top w:val="single" w:sz="4" w:space="1" w:color="auto"/>
          <w:left w:val="single" w:sz="4" w:space="1" w:color="auto"/>
          <w:bottom w:val="single" w:sz="4" w:space="1" w:color="auto"/>
          <w:right w:val="single" w:sz="4" w:space="1" w:color="auto"/>
        </w:pBdr>
        <w:rPr>
          <w:ins w:id="460" w:author="Jonatas Nunespf" w:date="2024-04-05T01:16:00Z" w16du:dateUtc="2024-04-05T04:16:00Z"/>
        </w:rPr>
        <w:pPrChange w:id="461" w:author="Jonatas Nunespf" w:date="2024-04-05T01:43:00Z" w16du:dateUtc="2024-04-05T04:43:00Z">
          <w:pPr/>
        </w:pPrChange>
      </w:pPr>
    </w:p>
    <w:p w14:paraId="48B6F044" w14:textId="3C8FAE8E" w:rsidR="003978EE" w:rsidRDefault="003978EE">
      <w:pPr>
        <w:pBdr>
          <w:top w:val="single" w:sz="4" w:space="1" w:color="auto"/>
          <w:left w:val="single" w:sz="4" w:space="1" w:color="auto"/>
          <w:bottom w:val="single" w:sz="4" w:space="1" w:color="auto"/>
          <w:right w:val="single" w:sz="4" w:space="1" w:color="auto"/>
        </w:pBdr>
        <w:rPr>
          <w:ins w:id="462" w:author="Jonatas Nunespf" w:date="2024-04-05T01:16:00Z" w16du:dateUtc="2024-04-05T04:16:00Z"/>
        </w:rPr>
        <w:pPrChange w:id="463" w:author="Jonatas Nunespf" w:date="2024-04-05T01:43:00Z" w16du:dateUtc="2024-04-05T04:43:00Z">
          <w:pPr/>
        </w:pPrChange>
      </w:pPr>
      <w:ins w:id="464" w:author="Jonatas Nunespf" w:date="2024-04-05T01:16:00Z" w16du:dateUtc="2024-04-05T04:16:00Z">
        <w:r>
          <w:t xml:space="preserve">mas quando vamos executar vemos que </w:t>
        </w:r>
        <w:proofErr w:type="spellStart"/>
        <w:r>
          <w:t>da</w:t>
        </w:r>
        <w:proofErr w:type="spellEnd"/>
        <w:r>
          <w:t xml:space="preserve"> o seguinte erro</w:t>
        </w:r>
      </w:ins>
    </w:p>
    <w:p w14:paraId="7EAB27A0" w14:textId="77777777" w:rsidR="000C563D" w:rsidRPr="000C563D" w:rsidRDefault="000C563D">
      <w:pPr>
        <w:pBdr>
          <w:top w:val="single" w:sz="4" w:space="1" w:color="auto"/>
          <w:left w:val="single" w:sz="4" w:space="1" w:color="auto"/>
          <w:bottom w:val="single" w:sz="4" w:space="1" w:color="auto"/>
          <w:right w:val="single" w:sz="4" w:space="1" w:color="auto"/>
        </w:pBdr>
        <w:shd w:val="clear" w:color="auto" w:fill="282A36"/>
        <w:spacing w:after="0" w:line="285" w:lineRule="atLeast"/>
        <w:rPr>
          <w:ins w:id="465" w:author="Jonatas Nunespf" w:date="2024-04-05T01:16:00Z" w16du:dateUtc="2024-04-05T04:16:00Z"/>
          <w:rFonts w:ascii="Consolas" w:eastAsia="Times New Roman" w:hAnsi="Consolas" w:cs="Times New Roman"/>
          <w:color w:val="F8F8F2"/>
          <w:kern w:val="0"/>
          <w:sz w:val="21"/>
          <w:szCs w:val="21"/>
          <w:lang w:eastAsia="pt-BR"/>
          <w14:ligatures w14:val="none"/>
        </w:rPr>
        <w:pPrChange w:id="466" w:author="Jonatas Nunespf" w:date="2024-04-05T01:43:00Z" w16du:dateUtc="2024-04-05T04:43:00Z">
          <w:pPr>
            <w:shd w:val="clear" w:color="auto" w:fill="282A36"/>
            <w:spacing w:after="0" w:line="285" w:lineRule="atLeast"/>
          </w:pPr>
        </w:pPrChange>
      </w:pPr>
      <w:ins w:id="467" w:author="Jonatas Nunespf" w:date="2024-04-05T01:16:00Z" w16du:dateUtc="2024-04-05T04:16:00Z">
        <w:r w:rsidRPr="000C563D">
          <w:rPr>
            <w:rFonts w:ascii="Consolas" w:eastAsia="Times New Roman" w:hAnsi="Consolas" w:cs="Times New Roman"/>
            <w:color w:val="F8F8F2"/>
            <w:kern w:val="0"/>
            <w:sz w:val="21"/>
            <w:szCs w:val="21"/>
            <w:lang w:eastAsia="pt-BR"/>
            <w14:ligatures w14:val="none"/>
          </w:rPr>
          <w:t>1,5,4undefinedundefined</w:t>
        </w:r>
      </w:ins>
    </w:p>
    <w:p w14:paraId="63F28BC7" w14:textId="0C7AE00C" w:rsidR="000C563D" w:rsidRDefault="000C563D">
      <w:pPr>
        <w:pBdr>
          <w:top w:val="single" w:sz="4" w:space="1" w:color="auto"/>
          <w:left w:val="single" w:sz="4" w:space="1" w:color="auto"/>
          <w:bottom w:val="single" w:sz="4" w:space="1" w:color="auto"/>
          <w:right w:val="single" w:sz="4" w:space="1" w:color="auto"/>
        </w:pBdr>
        <w:rPr>
          <w:ins w:id="468" w:author="Jonatas Nunespf" w:date="2024-04-05T01:18:00Z" w16du:dateUtc="2024-04-05T04:18:00Z"/>
        </w:rPr>
        <w:pPrChange w:id="469" w:author="Jonatas Nunespf" w:date="2024-04-05T01:43:00Z" w16du:dateUtc="2024-04-05T04:43:00Z">
          <w:pPr/>
        </w:pPrChange>
      </w:pPr>
      <w:ins w:id="470" w:author="Jonatas Nunespf" w:date="2024-04-05T01:16:00Z" w16du:dateUtc="2024-04-05T04:16:00Z">
        <w:r>
          <w:t>Ele além de não somar ficou todo bag</w:t>
        </w:r>
      </w:ins>
      <w:ins w:id="471" w:author="Jonatas Nunespf" w:date="2024-04-05T01:17:00Z" w16du:dateUtc="2024-04-05T04:17:00Z">
        <w:r>
          <w:t xml:space="preserve">unçado, </w:t>
        </w:r>
        <w:proofErr w:type="spellStart"/>
        <w:r>
          <w:t>oque</w:t>
        </w:r>
        <w:proofErr w:type="spellEnd"/>
        <w:r>
          <w:t xml:space="preserve"> acontece e que na hora da function pegar os números dentro da </w:t>
        </w:r>
        <w:proofErr w:type="spellStart"/>
        <w:r>
          <w:t>array</w:t>
        </w:r>
        <w:proofErr w:type="spellEnd"/>
        <w:r>
          <w:t xml:space="preserve"> let valores e jogar </w:t>
        </w:r>
        <w:proofErr w:type="spellStart"/>
        <w:r>
          <w:t>la</w:t>
        </w:r>
        <w:proofErr w:type="spellEnd"/>
        <w:r>
          <w:t xml:space="preserve"> dentro pra somar, ela vai toda desorganizada </w:t>
        </w:r>
        <w:proofErr w:type="gramStart"/>
        <w:r>
          <w:t>e pois</w:t>
        </w:r>
        <w:proofErr w:type="gramEnd"/>
        <w:r>
          <w:t xml:space="preserve"> isso usamos o spread, ele</w:t>
        </w:r>
      </w:ins>
      <w:ins w:id="472" w:author="Jonatas Nunespf" w:date="2024-04-05T01:18:00Z" w16du:dateUtc="2024-04-05T04:18:00Z">
        <w:r>
          <w:t xml:space="preserve"> vai espalhar os números </w:t>
        </w:r>
        <w:proofErr w:type="spellStart"/>
        <w:r>
          <w:t>la</w:t>
        </w:r>
        <w:proofErr w:type="spellEnd"/>
        <w:r>
          <w:t xml:space="preserve"> dentro, cada um dentro do local certo.</w:t>
        </w:r>
      </w:ins>
    </w:p>
    <w:p w14:paraId="0B62A3D6" w14:textId="77777777" w:rsidR="000C563D" w:rsidRPr="000C563D" w:rsidRDefault="000C563D">
      <w:pPr>
        <w:pBdr>
          <w:top w:val="single" w:sz="4" w:space="1" w:color="auto"/>
          <w:left w:val="single" w:sz="4" w:space="1" w:color="auto"/>
          <w:bottom w:val="single" w:sz="4" w:space="1" w:color="auto"/>
          <w:right w:val="single" w:sz="4" w:space="1" w:color="auto"/>
        </w:pBdr>
        <w:shd w:val="clear" w:color="auto" w:fill="282A36"/>
        <w:spacing w:after="0" w:line="285" w:lineRule="atLeast"/>
        <w:rPr>
          <w:ins w:id="473" w:author="Jonatas Nunespf" w:date="2024-04-05T01:18:00Z" w16du:dateUtc="2024-04-05T04:18:00Z"/>
          <w:rFonts w:ascii="Consolas" w:eastAsia="Times New Roman" w:hAnsi="Consolas" w:cs="Times New Roman"/>
          <w:color w:val="F8F8F2"/>
          <w:kern w:val="0"/>
          <w:sz w:val="21"/>
          <w:szCs w:val="21"/>
          <w:lang w:val="en-US" w:eastAsia="pt-BR"/>
          <w14:ligatures w14:val="none"/>
          <w:rPrChange w:id="474" w:author="Jonatas Nunespf" w:date="2024-04-05T01:18:00Z" w16du:dateUtc="2024-04-05T04:18:00Z">
            <w:rPr>
              <w:ins w:id="475" w:author="Jonatas Nunespf" w:date="2024-04-05T01:18:00Z" w16du:dateUtc="2024-04-05T04:18:00Z"/>
              <w:rFonts w:ascii="Consolas" w:eastAsia="Times New Roman" w:hAnsi="Consolas" w:cs="Times New Roman"/>
              <w:color w:val="F8F8F2"/>
              <w:kern w:val="0"/>
              <w:sz w:val="21"/>
              <w:szCs w:val="21"/>
              <w:lang w:eastAsia="pt-BR"/>
              <w14:ligatures w14:val="none"/>
            </w:rPr>
          </w:rPrChange>
        </w:rPr>
        <w:pPrChange w:id="476" w:author="Jonatas Nunespf" w:date="2024-04-05T01:43:00Z" w16du:dateUtc="2024-04-05T04:43:00Z">
          <w:pPr>
            <w:shd w:val="clear" w:color="auto" w:fill="282A36"/>
            <w:spacing w:after="0" w:line="285" w:lineRule="atLeast"/>
          </w:pPr>
        </w:pPrChange>
      </w:pPr>
      <w:ins w:id="477" w:author="Jonatas Nunespf" w:date="2024-04-05T01:18:00Z" w16du:dateUtc="2024-04-05T04:18:00Z">
        <w:r w:rsidRPr="000C563D">
          <w:rPr>
            <w:rFonts w:ascii="Consolas" w:eastAsia="Times New Roman" w:hAnsi="Consolas" w:cs="Times New Roman"/>
            <w:color w:val="FF79C6"/>
            <w:kern w:val="0"/>
            <w:sz w:val="21"/>
            <w:szCs w:val="21"/>
            <w:lang w:val="en-US" w:eastAsia="pt-BR"/>
            <w14:ligatures w14:val="none"/>
            <w:rPrChange w:id="478" w:author="Jonatas Nunespf" w:date="2024-04-05T01:18:00Z" w16du:dateUtc="2024-04-05T04:18:00Z">
              <w:rPr>
                <w:rFonts w:ascii="Consolas" w:eastAsia="Times New Roman" w:hAnsi="Consolas" w:cs="Times New Roman"/>
                <w:color w:val="FF79C6"/>
                <w:kern w:val="0"/>
                <w:sz w:val="21"/>
                <w:szCs w:val="21"/>
                <w:lang w:eastAsia="pt-BR"/>
                <w14:ligatures w14:val="none"/>
              </w:rPr>
            </w:rPrChange>
          </w:rPr>
          <w:t>const</w:t>
        </w:r>
        <w:r w:rsidRPr="000C563D">
          <w:rPr>
            <w:rFonts w:ascii="Consolas" w:eastAsia="Times New Roman" w:hAnsi="Consolas" w:cs="Times New Roman"/>
            <w:color w:val="F8F8F2"/>
            <w:kern w:val="0"/>
            <w:sz w:val="21"/>
            <w:szCs w:val="21"/>
            <w:lang w:val="en-US" w:eastAsia="pt-BR"/>
            <w14:ligatures w14:val="none"/>
            <w:rPrChange w:id="479" w:author="Jonatas Nunespf" w:date="2024-04-05T01:18:00Z" w16du:dateUtc="2024-04-05T04:18:00Z">
              <w:rPr>
                <w:rFonts w:ascii="Consolas" w:eastAsia="Times New Roman" w:hAnsi="Consolas" w:cs="Times New Roman"/>
                <w:color w:val="F8F8F2"/>
                <w:kern w:val="0"/>
                <w:sz w:val="21"/>
                <w:szCs w:val="21"/>
                <w:lang w:eastAsia="pt-BR"/>
                <w14:ligatures w14:val="none"/>
              </w:rPr>
            </w:rPrChange>
          </w:rPr>
          <w:t xml:space="preserve"> </w:t>
        </w:r>
        <w:r w:rsidRPr="000C563D">
          <w:rPr>
            <w:rFonts w:ascii="Consolas" w:eastAsia="Times New Roman" w:hAnsi="Consolas" w:cs="Times New Roman"/>
            <w:color w:val="50FA7B"/>
            <w:kern w:val="0"/>
            <w:sz w:val="21"/>
            <w:szCs w:val="21"/>
            <w:lang w:val="en-US" w:eastAsia="pt-BR"/>
            <w14:ligatures w14:val="none"/>
            <w:rPrChange w:id="480" w:author="Jonatas Nunespf" w:date="2024-04-05T01:18:00Z" w16du:dateUtc="2024-04-05T04:18:00Z">
              <w:rPr>
                <w:rFonts w:ascii="Consolas" w:eastAsia="Times New Roman" w:hAnsi="Consolas" w:cs="Times New Roman"/>
                <w:color w:val="50FA7B"/>
                <w:kern w:val="0"/>
                <w:sz w:val="21"/>
                <w:szCs w:val="21"/>
                <w:lang w:eastAsia="pt-BR"/>
                <w14:ligatures w14:val="none"/>
              </w:rPr>
            </w:rPrChange>
          </w:rPr>
          <w:t>soma</w:t>
        </w:r>
        <w:r w:rsidRPr="000C563D">
          <w:rPr>
            <w:rFonts w:ascii="Consolas" w:eastAsia="Times New Roman" w:hAnsi="Consolas" w:cs="Times New Roman"/>
            <w:color w:val="FF79C6"/>
            <w:kern w:val="0"/>
            <w:sz w:val="21"/>
            <w:szCs w:val="21"/>
            <w:lang w:val="en-US" w:eastAsia="pt-BR"/>
            <w14:ligatures w14:val="none"/>
            <w:rPrChange w:id="481" w:author="Jonatas Nunespf" w:date="2024-04-05T01:18:00Z" w16du:dateUtc="2024-04-05T04:18:00Z">
              <w:rPr>
                <w:rFonts w:ascii="Consolas" w:eastAsia="Times New Roman" w:hAnsi="Consolas" w:cs="Times New Roman"/>
                <w:color w:val="FF79C6"/>
                <w:kern w:val="0"/>
                <w:sz w:val="21"/>
                <w:szCs w:val="21"/>
                <w:lang w:eastAsia="pt-BR"/>
                <w14:ligatures w14:val="none"/>
              </w:rPr>
            </w:rPrChange>
          </w:rPr>
          <w:t>=</w:t>
        </w:r>
        <w:r w:rsidRPr="000C563D">
          <w:rPr>
            <w:rFonts w:ascii="Consolas" w:eastAsia="Times New Roman" w:hAnsi="Consolas" w:cs="Times New Roman"/>
            <w:color w:val="F8F8F2"/>
            <w:kern w:val="0"/>
            <w:sz w:val="21"/>
            <w:szCs w:val="21"/>
            <w:lang w:val="en-US" w:eastAsia="pt-BR"/>
            <w14:ligatures w14:val="none"/>
            <w:rPrChange w:id="482" w:author="Jonatas Nunespf" w:date="2024-04-05T01:18:00Z" w16du:dateUtc="2024-04-05T04:18:00Z">
              <w:rPr>
                <w:rFonts w:ascii="Consolas" w:eastAsia="Times New Roman" w:hAnsi="Consolas" w:cs="Times New Roman"/>
                <w:color w:val="F8F8F2"/>
                <w:kern w:val="0"/>
                <w:sz w:val="21"/>
                <w:szCs w:val="21"/>
                <w:lang w:eastAsia="pt-BR"/>
                <w14:ligatures w14:val="none"/>
              </w:rPr>
            </w:rPrChange>
          </w:rPr>
          <w:t>(</w:t>
        </w:r>
        <w:r w:rsidRPr="000C563D">
          <w:rPr>
            <w:rFonts w:ascii="Consolas" w:eastAsia="Times New Roman" w:hAnsi="Consolas" w:cs="Times New Roman"/>
            <w:i/>
            <w:iCs/>
            <w:color w:val="FFB86C"/>
            <w:kern w:val="0"/>
            <w:sz w:val="21"/>
            <w:szCs w:val="21"/>
            <w:lang w:val="en-US" w:eastAsia="pt-BR"/>
            <w14:ligatures w14:val="none"/>
            <w:rPrChange w:id="483" w:author="Jonatas Nunespf" w:date="2024-04-05T01:18:00Z" w16du:dateUtc="2024-04-05T04:18:00Z">
              <w:rPr>
                <w:rFonts w:ascii="Consolas" w:eastAsia="Times New Roman" w:hAnsi="Consolas" w:cs="Times New Roman"/>
                <w:i/>
                <w:iCs/>
                <w:color w:val="FFB86C"/>
                <w:kern w:val="0"/>
                <w:sz w:val="21"/>
                <w:szCs w:val="21"/>
                <w:lang w:eastAsia="pt-BR"/>
                <w14:ligatures w14:val="none"/>
              </w:rPr>
            </w:rPrChange>
          </w:rPr>
          <w:t>v</w:t>
        </w:r>
        <w:proofErr w:type="gramStart"/>
        <w:r w:rsidRPr="000C563D">
          <w:rPr>
            <w:rFonts w:ascii="Consolas" w:eastAsia="Times New Roman" w:hAnsi="Consolas" w:cs="Times New Roman"/>
            <w:i/>
            <w:iCs/>
            <w:color w:val="FFB86C"/>
            <w:kern w:val="0"/>
            <w:sz w:val="21"/>
            <w:szCs w:val="21"/>
            <w:lang w:val="en-US" w:eastAsia="pt-BR"/>
            <w14:ligatures w14:val="none"/>
            <w:rPrChange w:id="484" w:author="Jonatas Nunespf" w:date="2024-04-05T01:18:00Z" w16du:dateUtc="2024-04-05T04:18:00Z">
              <w:rPr>
                <w:rFonts w:ascii="Consolas" w:eastAsia="Times New Roman" w:hAnsi="Consolas" w:cs="Times New Roman"/>
                <w:i/>
                <w:iCs/>
                <w:color w:val="FFB86C"/>
                <w:kern w:val="0"/>
                <w:sz w:val="21"/>
                <w:szCs w:val="21"/>
                <w:lang w:eastAsia="pt-BR"/>
                <w14:ligatures w14:val="none"/>
              </w:rPr>
            </w:rPrChange>
          </w:rPr>
          <w:t>1</w:t>
        </w:r>
        <w:r w:rsidRPr="000C563D">
          <w:rPr>
            <w:rFonts w:ascii="Consolas" w:eastAsia="Times New Roman" w:hAnsi="Consolas" w:cs="Times New Roman"/>
            <w:color w:val="F8F8F2"/>
            <w:kern w:val="0"/>
            <w:sz w:val="21"/>
            <w:szCs w:val="21"/>
            <w:lang w:val="en-US" w:eastAsia="pt-BR"/>
            <w14:ligatures w14:val="none"/>
            <w:rPrChange w:id="485" w:author="Jonatas Nunespf" w:date="2024-04-05T01:18:00Z" w16du:dateUtc="2024-04-05T04:18:00Z">
              <w:rPr>
                <w:rFonts w:ascii="Consolas" w:eastAsia="Times New Roman" w:hAnsi="Consolas" w:cs="Times New Roman"/>
                <w:color w:val="F8F8F2"/>
                <w:kern w:val="0"/>
                <w:sz w:val="21"/>
                <w:szCs w:val="21"/>
                <w:lang w:eastAsia="pt-BR"/>
                <w14:ligatures w14:val="none"/>
              </w:rPr>
            </w:rPrChange>
          </w:rPr>
          <w:t>,</w:t>
        </w:r>
        <w:r w:rsidRPr="000C563D">
          <w:rPr>
            <w:rFonts w:ascii="Consolas" w:eastAsia="Times New Roman" w:hAnsi="Consolas" w:cs="Times New Roman"/>
            <w:i/>
            <w:iCs/>
            <w:color w:val="FFB86C"/>
            <w:kern w:val="0"/>
            <w:sz w:val="21"/>
            <w:szCs w:val="21"/>
            <w:lang w:val="en-US" w:eastAsia="pt-BR"/>
            <w14:ligatures w14:val="none"/>
            <w:rPrChange w:id="486" w:author="Jonatas Nunespf" w:date="2024-04-05T01:18:00Z" w16du:dateUtc="2024-04-05T04:18:00Z">
              <w:rPr>
                <w:rFonts w:ascii="Consolas" w:eastAsia="Times New Roman" w:hAnsi="Consolas" w:cs="Times New Roman"/>
                <w:i/>
                <w:iCs/>
                <w:color w:val="FFB86C"/>
                <w:kern w:val="0"/>
                <w:sz w:val="21"/>
                <w:szCs w:val="21"/>
                <w:lang w:eastAsia="pt-BR"/>
                <w14:ligatures w14:val="none"/>
              </w:rPr>
            </w:rPrChange>
          </w:rPr>
          <w:t>v</w:t>
        </w:r>
        <w:proofErr w:type="gramEnd"/>
        <w:r w:rsidRPr="000C563D">
          <w:rPr>
            <w:rFonts w:ascii="Consolas" w:eastAsia="Times New Roman" w:hAnsi="Consolas" w:cs="Times New Roman"/>
            <w:i/>
            <w:iCs/>
            <w:color w:val="FFB86C"/>
            <w:kern w:val="0"/>
            <w:sz w:val="21"/>
            <w:szCs w:val="21"/>
            <w:lang w:val="en-US" w:eastAsia="pt-BR"/>
            <w14:ligatures w14:val="none"/>
            <w:rPrChange w:id="487" w:author="Jonatas Nunespf" w:date="2024-04-05T01:18:00Z" w16du:dateUtc="2024-04-05T04:18:00Z">
              <w:rPr>
                <w:rFonts w:ascii="Consolas" w:eastAsia="Times New Roman" w:hAnsi="Consolas" w:cs="Times New Roman"/>
                <w:i/>
                <w:iCs/>
                <w:color w:val="FFB86C"/>
                <w:kern w:val="0"/>
                <w:sz w:val="21"/>
                <w:szCs w:val="21"/>
                <w:lang w:eastAsia="pt-BR"/>
                <w14:ligatures w14:val="none"/>
              </w:rPr>
            </w:rPrChange>
          </w:rPr>
          <w:t>2</w:t>
        </w:r>
        <w:r w:rsidRPr="000C563D">
          <w:rPr>
            <w:rFonts w:ascii="Consolas" w:eastAsia="Times New Roman" w:hAnsi="Consolas" w:cs="Times New Roman"/>
            <w:color w:val="F8F8F2"/>
            <w:kern w:val="0"/>
            <w:sz w:val="21"/>
            <w:szCs w:val="21"/>
            <w:lang w:val="en-US" w:eastAsia="pt-BR"/>
            <w14:ligatures w14:val="none"/>
            <w:rPrChange w:id="488" w:author="Jonatas Nunespf" w:date="2024-04-05T01:18:00Z" w16du:dateUtc="2024-04-05T04:18:00Z">
              <w:rPr>
                <w:rFonts w:ascii="Consolas" w:eastAsia="Times New Roman" w:hAnsi="Consolas" w:cs="Times New Roman"/>
                <w:color w:val="F8F8F2"/>
                <w:kern w:val="0"/>
                <w:sz w:val="21"/>
                <w:szCs w:val="21"/>
                <w:lang w:eastAsia="pt-BR"/>
                <w14:ligatures w14:val="none"/>
              </w:rPr>
            </w:rPrChange>
          </w:rPr>
          <w:t>,</w:t>
        </w:r>
        <w:r w:rsidRPr="000C563D">
          <w:rPr>
            <w:rFonts w:ascii="Consolas" w:eastAsia="Times New Roman" w:hAnsi="Consolas" w:cs="Times New Roman"/>
            <w:i/>
            <w:iCs/>
            <w:color w:val="FFB86C"/>
            <w:kern w:val="0"/>
            <w:sz w:val="21"/>
            <w:szCs w:val="21"/>
            <w:lang w:val="en-US" w:eastAsia="pt-BR"/>
            <w14:ligatures w14:val="none"/>
            <w:rPrChange w:id="489" w:author="Jonatas Nunespf" w:date="2024-04-05T01:18:00Z" w16du:dateUtc="2024-04-05T04:18:00Z">
              <w:rPr>
                <w:rFonts w:ascii="Consolas" w:eastAsia="Times New Roman" w:hAnsi="Consolas" w:cs="Times New Roman"/>
                <w:i/>
                <w:iCs/>
                <w:color w:val="FFB86C"/>
                <w:kern w:val="0"/>
                <w:sz w:val="21"/>
                <w:szCs w:val="21"/>
                <w:lang w:eastAsia="pt-BR"/>
                <w14:ligatures w14:val="none"/>
              </w:rPr>
            </w:rPrChange>
          </w:rPr>
          <w:t>v3</w:t>
        </w:r>
        <w:r w:rsidRPr="000C563D">
          <w:rPr>
            <w:rFonts w:ascii="Consolas" w:eastAsia="Times New Roman" w:hAnsi="Consolas" w:cs="Times New Roman"/>
            <w:color w:val="F8F8F2"/>
            <w:kern w:val="0"/>
            <w:sz w:val="21"/>
            <w:szCs w:val="21"/>
            <w:lang w:val="en-US" w:eastAsia="pt-BR"/>
            <w14:ligatures w14:val="none"/>
            <w:rPrChange w:id="490" w:author="Jonatas Nunespf" w:date="2024-04-05T01:18:00Z" w16du:dateUtc="2024-04-05T04:18:00Z">
              <w:rPr>
                <w:rFonts w:ascii="Consolas" w:eastAsia="Times New Roman" w:hAnsi="Consolas" w:cs="Times New Roman"/>
                <w:color w:val="F8F8F2"/>
                <w:kern w:val="0"/>
                <w:sz w:val="21"/>
                <w:szCs w:val="21"/>
                <w:lang w:eastAsia="pt-BR"/>
                <w14:ligatures w14:val="none"/>
              </w:rPr>
            </w:rPrChange>
          </w:rPr>
          <w:t>)</w:t>
        </w:r>
        <w:r w:rsidRPr="000C563D">
          <w:rPr>
            <w:rFonts w:ascii="Consolas" w:eastAsia="Times New Roman" w:hAnsi="Consolas" w:cs="Times New Roman"/>
            <w:color w:val="FF79C6"/>
            <w:kern w:val="0"/>
            <w:sz w:val="21"/>
            <w:szCs w:val="21"/>
            <w:lang w:val="en-US" w:eastAsia="pt-BR"/>
            <w14:ligatures w14:val="none"/>
            <w:rPrChange w:id="491" w:author="Jonatas Nunespf" w:date="2024-04-05T01:18:00Z" w16du:dateUtc="2024-04-05T04:18:00Z">
              <w:rPr>
                <w:rFonts w:ascii="Consolas" w:eastAsia="Times New Roman" w:hAnsi="Consolas" w:cs="Times New Roman"/>
                <w:color w:val="FF79C6"/>
                <w:kern w:val="0"/>
                <w:sz w:val="21"/>
                <w:szCs w:val="21"/>
                <w:lang w:eastAsia="pt-BR"/>
                <w14:ligatures w14:val="none"/>
              </w:rPr>
            </w:rPrChange>
          </w:rPr>
          <w:t>=&gt;</w:t>
        </w:r>
        <w:r w:rsidRPr="000C563D">
          <w:rPr>
            <w:rFonts w:ascii="Consolas" w:eastAsia="Times New Roman" w:hAnsi="Consolas" w:cs="Times New Roman"/>
            <w:color w:val="F8F8F2"/>
            <w:kern w:val="0"/>
            <w:sz w:val="21"/>
            <w:szCs w:val="21"/>
            <w:lang w:val="en-US" w:eastAsia="pt-BR"/>
            <w14:ligatures w14:val="none"/>
            <w:rPrChange w:id="492" w:author="Jonatas Nunespf" w:date="2024-04-05T01:18:00Z" w16du:dateUtc="2024-04-05T04:18:00Z">
              <w:rPr>
                <w:rFonts w:ascii="Consolas" w:eastAsia="Times New Roman" w:hAnsi="Consolas" w:cs="Times New Roman"/>
                <w:color w:val="F8F8F2"/>
                <w:kern w:val="0"/>
                <w:sz w:val="21"/>
                <w:szCs w:val="21"/>
                <w:lang w:eastAsia="pt-BR"/>
                <w14:ligatures w14:val="none"/>
              </w:rPr>
            </w:rPrChange>
          </w:rPr>
          <w:t>{</w:t>
        </w:r>
      </w:ins>
    </w:p>
    <w:p w14:paraId="62340848" w14:textId="77777777" w:rsidR="000C563D" w:rsidRPr="000C563D" w:rsidRDefault="000C563D">
      <w:pPr>
        <w:pBdr>
          <w:top w:val="single" w:sz="4" w:space="1" w:color="auto"/>
          <w:left w:val="single" w:sz="4" w:space="1" w:color="auto"/>
          <w:bottom w:val="single" w:sz="4" w:space="1" w:color="auto"/>
          <w:right w:val="single" w:sz="4" w:space="1" w:color="auto"/>
        </w:pBdr>
        <w:shd w:val="clear" w:color="auto" w:fill="282A36"/>
        <w:spacing w:after="0" w:line="285" w:lineRule="atLeast"/>
        <w:rPr>
          <w:ins w:id="493" w:author="Jonatas Nunespf" w:date="2024-04-05T01:18:00Z" w16du:dateUtc="2024-04-05T04:18:00Z"/>
          <w:rFonts w:ascii="Consolas" w:eastAsia="Times New Roman" w:hAnsi="Consolas" w:cs="Times New Roman"/>
          <w:color w:val="F8F8F2"/>
          <w:kern w:val="0"/>
          <w:sz w:val="21"/>
          <w:szCs w:val="21"/>
          <w:lang w:val="en-US" w:eastAsia="pt-BR"/>
          <w14:ligatures w14:val="none"/>
          <w:rPrChange w:id="494" w:author="Jonatas Nunespf" w:date="2024-04-05T01:18:00Z" w16du:dateUtc="2024-04-05T04:18:00Z">
            <w:rPr>
              <w:ins w:id="495" w:author="Jonatas Nunespf" w:date="2024-04-05T01:18:00Z" w16du:dateUtc="2024-04-05T04:18:00Z"/>
              <w:rFonts w:ascii="Consolas" w:eastAsia="Times New Roman" w:hAnsi="Consolas" w:cs="Times New Roman"/>
              <w:color w:val="F8F8F2"/>
              <w:kern w:val="0"/>
              <w:sz w:val="21"/>
              <w:szCs w:val="21"/>
              <w:lang w:eastAsia="pt-BR"/>
              <w14:ligatures w14:val="none"/>
            </w:rPr>
          </w:rPrChange>
        </w:rPr>
        <w:pPrChange w:id="496" w:author="Jonatas Nunespf" w:date="2024-04-05T01:43:00Z" w16du:dateUtc="2024-04-05T04:43:00Z">
          <w:pPr>
            <w:shd w:val="clear" w:color="auto" w:fill="282A36"/>
            <w:spacing w:after="0" w:line="285" w:lineRule="atLeast"/>
          </w:pPr>
        </w:pPrChange>
      </w:pPr>
      <w:ins w:id="497" w:author="Jonatas Nunespf" w:date="2024-04-05T01:18:00Z" w16du:dateUtc="2024-04-05T04:18:00Z">
        <w:r w:rsidRPr="000C563D">
          <w:rPr>
            <w:rFonts w:ascii="Consolas" w:eastAsia="Times New Roman" w:hAnsi="Consolas" w:cs="Times New Roman"/>
            <w:color w:val="F8F8F2"/>
            <w:kern w:val="0"/>
            <w:sz w:val="21"/>
            <w:szCs w:val="21"/>
            <w:lang w:val="en-US" w:eastAsia="pt-BR"/>
            <w14:ligatures w14:val="none"/>
            <w:rPrChange w:id="498" w:author="Jonatas Nunespf" w:date="2024-04-05T01:18:00Z" w16du:dateUtc="2024-04-05T04:18:00Z">
              <w:rPr>
                <w:rFonts w:ascii="Consolas" w:eastAsia="Times New Roman" w:hAnsi="Consolas" w:cs="Times New Roman"/>
                <w:color w:val="F8F8F2"/>
                <w:kern w:val="0"/>
                <w:sz w:val="21"/>
                <w:szCs w:val="21"/>
                <w:lang w:eastAsia="pt-BR"/>
                <w14:ligatures w14:val="none"/>
              </w:rPr>
            </w:rPrChange>
          </w:rPr>
          <w:t xml:space="preserve">    </w:t>
        </w:r>
        <w:r w:rsidRPr="000C563D">
          <w:rPr>
            <w:rFonts w:ascii="Consolas" w:eastAsia="Times New Roman" w:hAnsi="Consolas" w:cs="Times New Roman"/>
            <w:color w:val="FF79C6"/>
            <w:kern w:val="0"/>
            <w:sz w:val="21"/>
            <w:szCs w:val="21"/>
            <w:lang w:val="en-US" w:eastAsia="pt-BR"/>
            <w14:ligatures w14:val="none"/>
            <w:rPrChange w:id="499" w:author="Jonatas Nunespf" w:date="2024-04-05T01:18:00Z" w16du:dateUtc="2024-04-05T04:18:00Z">
              <w:rPr>
                <w:rFonts w:ascii="Consolas" w:eastAsia="Times New Roman" w:hAnsi="Consolas" w:cs="Times New Roman"/>
                <w:color w:val="FF79C6"/>
                <w:kern w:val="0"/>
                <w:sz w:val="21"/>
                <w:szCs w:val="21"/>
                <w:lang w:eastAsia="pt-BR"/>
                <w14:ligatures w14:val="none"/>
              </w:rPr>
            </w:rPrChange>
          </w:rPr>
          <w:t>return</w:t>
        </w:r>
        <w:r w:rsidRPr="000C563D">
          <w:rPr>
            <w:rFonts w:ascii="Consolas" w:eastAsia="Times New Roman" w:hAnsi="Consolas" w:cs="Times New Roman"/>
            <w:color w:val="F8F8F2"/>
            <w:kern w:val="0"/>
            <w:sz w:val="21"/>
            <w:szCs w:val="21"/>
            <w:lang w:val="en-US" w:eastAsia="pt-BR"/>
            <w14:ligatures w14:val="none"/>
            <w:rPrChange w:id="500" w:author="Jonatas Nunespf" w:date="2024-04-05T01:18:00Z" w16du:dateUtc="2024-04-05T04:18:00Z">
              <w:rPr>
                <w:rFonts w:ascii="Consolas" w:eastAsia="Times New Roman" w:hAnsi="Consolas" w:cs="Times New Roman"/>
                <w:color w:val="F8F8F2"/>
                <w:kern w:val="0"/>
                <w:sz w:val="21"/>
                <w:szCs w:val="21"/>
                <w:lang w:eastAsia="pt-BR"/>
                <w14:ligatures w14:val="none"/>
              </w:rPr>
            </w:rPrChange>
          </w:rPr>
          <w:t xml:space="preserve"> </w:t>
        </w:r>
        <w:r w:rsidRPr="000C563D">
          <w:rPr>
            <w:rFonts w:ascii="Consolas" w:eastAsia="Times New Roman" w:hAnsi="Consolas" w:cs="Times New Roman"/>
            <w:i/>
            <w:iCs/>
            <w:color w:val="FFB86C"/>
            <w:kern w:val="0"/>
            <w:sz w:val="21"/>
            <w:szCs w:val="21"/>
            <w:lang w:val="en-US" w:eastAsia="pt-BR"/>
            <w14:ligatures w14:val="none"/>
            <w:rPrChange w:id="501" w:author="Jonatas Nunespf" w:date="2024-04-05T01:18:00Z" w16du:dateUtc="2024-04-05T04:18:00Z">
              <w:rPr>
                <w:rFonts w:ascii="Consolas" w:eastAsia="Times New Roman" w:hAnsi="Consolas" w:cs="Times New Roman"/>
                <w:i/>
                <w:iCs/>
                <w:color w:val="FFB86C"/>
                <w:kern w:val="0"/>
                <w:sz w:val="21"/>
                <w:szCs w:val="21"/>
                <w:lang w:eastAsia="pt-BR"/>
                <w14:ligatures w14:val="none"/>
              </w:rPr>
            </w:rPrChange>
          </w:rPr>
          <w:t>v1</w:t>
        </w:r>
        <w:r w:rsidRPr="000C563D">
          <w:rPr>
            <w:rFonts w:ascii="Consolas" w:eastAsia="Times New Roman" w:hAnsi="Consolas" w:cs="Times New Roman"/>
            <w:color w:val="FF79C6"/>
            <w:kern w:val="0"/>
            <w:sz w:val="21"/>
            <w:szCs w:val="21"/>
            <w:lang w:val="en-US" w:eastAsia="pt-BR"/>
            <w14:ligatures w14:val="none"/>
            <w:rPrChange w:id="502" w:author="Jonatas Nunespf" w:date="2024-04-05T01:18:00Z" w16du:dateUtc="2024-04-05T04:18:00Z">
              <w:rPr>
                <w:rFonts w:ascii="Consolas" w:eastAsia="Times New Roman" w:hAnsi="Consolas" w:cs="Times New Roman"/>
                <w:color w:val="FF79C6"/>
                <w:kern w:val="0"/>
                <w:sz w:val="21"/>
                <w:szCs w:val="21"/>
                <w:lang w:eastAsia="pt-BR"/>
                <w14:ligatures w14:val="none"/>
              </w:rPr>
            </w:rPrChange>
          </w:rPr>
          <w:t>+</w:t>
        </w:r>
        <w:r w:rsidRPr="000C563D">
          <w:rPr>
            <w:rFonts w:ascii="Consolas" w:eastAsia="Times New Roman" w:hAnsi="Consolas" w:cs="Times New Roman"/>
            <w:i/>
            <w:iCs/>
            <w:color w:val="FFB86C"/>
            <w:kern w:val="0"/>
            <w:sz w:val="21"/>
            <w:szCs w:val="21"/>
            <w:lang w:val="en-US" w:eastAsia="pt-BR"/>
            <w14:ligatures w14:val="none"/>
            <w:rPrChange w:id="503" w:author="Jonatas Nunespf" w:date="2024-04-05T01:18:00Z" w16du:dateUtc="2024-04-05T04:18:00Z">
              <w:rPr>
                <w:rFonts w:ascii="Consolas" w:eastAsia="Times New Roman" w:hAnsi="Consolas" w:cs="Times New Roman"/>
                <w:i/>
                <w:iCs/>
                <w:color w:val="FFB86C"/>
                <w:kern w:val="0"/>
                <w:sz w:val="21"/>
                <w:szCs w:val="21"/>
                <w:lang w:eastAsia="pt-BR"/>
                <w14:ligatures w14:val="none"/>
              </w:rPr>
            </w:rPrChange>
          </w:rPr>
          <w:t>v2</w:t>
        </w:r>
        <w:r w:rsidRPr="000C563D">
          <w:rPr>
            <w:rFonts w:ascii="Consolas" w:eastAsia="Times New Roman" w:hAnsi="Consolas" w:cs="Times New Roman"/>
            <w:color w:val="FF79C6"/>
            <w:kern w:val="0"/>
            <w:sz w:val="21"/>
            <w:szCs w:val="21"/>
            <w:lang w:val="en-US" w:eastAsia="pt-BR"/>
            <w14:ligatures w14:val="none"/>
            <w:rPrChange w:id="504" w:author="Jonatas Nunespf" w:date="2024-04-05T01:18:00Z" w16du:dateUtc="2024-04-05T04:18:00Z">
              <w:rPr>
                <w:rFonts w:ascii="Consolas" w:eastAsia="Times New Roman" w:hAnsi="Consolas" w:cs="Times New Roman"/>
                <w:color w:val="FF79C6"/>
                <w:kern w:val="0"/>
                <w:sz w:val="21"/>
                <w:szCs w:val="21"/>
                <w:lang w:eastAsia="pt-BR"/>
                <w14:ligatures w14:val="none"/>
              </w:rPr>
            </w:rPrChange>
          </w:rPr>
          <w:t>+</w:t>
        </w:r>
        <w:r w:rsidRPr="000C563D">
          <w:rPr>
            <w:rFonts w:ascii="Consolas" w:eastAsia="Times New Roman" w:hAnsi="Consolas" w:cs="Times New Roman"/>
            <w:i/>
            <w:iCs/>
            <w:color w:val="FFB86C"/>
            <w:kern w:val="0"/>
            <w:sz w:val="21"/>
            <w:szCs w:val="21"/>
            <w:lang w:val="en-US" w:eastAsia="pt-BR"/>
            <w14:ligatures w14:val="none"/>
            <w:rPrChange w:id="505" w:author="Jonatas Nunespf" w:date="2024-04-05T01:18:00Z" w16du:dateUtc="2024-04-05T04:18:00Z">
              <w:rPr>
                <w:rFonts w:ascii="Consolas" w:eastAsia="Times New Roman" w:hAnsi="Consolas" w:cs="Times New Roman"/>
                <w:i/>
                <w:iCs/>
                <w:color w:val="FFB86C"/>
                <w:kern w:val="0"/>
                <w:sz w:val="21"/>
                <w:szCs w:val="21"/>
                <w:lang w:eastAsia="pt-BR"/>
                <w14:ligatures w14:val="none"/>
              </w:rPr>
            </w:rPrChange>
          </w:rPr>
          <w:t>v3</w:t>
        </w:r>
      </w:ins>
    </w:p>
    <w:p w14:paraId="012E8D33" w14:textId="77777777" w:rsidR="000C563D" w:rsidRPr="000C563D" w:rsidRDefault="000C563D">
      <w:pPr>
        <w:pBdr>
          <w:top w:val="single" w:sz="4" w:space="1" w:color="auto"/>
          <w:left w:val="single" w:sz="4" w:space="1" w:color="auto"/>
          <w:bottom w:val="single" w:sz="4" w:space="1" w:color="auto"/>
          <w:right w:val="single" w:sz="4" w:space="1" w:color="auto"/>
        </w:pBdr>
        <w:shd w:val="clear" w:color="auto" w:fill="282A36"/>
        <w:spacing w:after="0" w:line="285" w:lineRule="atLeast"/>
        <w:rPr>
          <w:ins w:id="506" w:author="Jonatas Nunespf" w:date="2024-04-05T01:18:00Z" w16du:dateUtc="2024-04-05T04:18:00Z"/>
          <w:rFonts w:ascii="Consolas" w:eastAsia="Times New Roman" w:hAnsi="Consolas" w:cs="Times New Roman"/>
          <w:color w:val="F8F8F2"/>
          <w:kern w:val="0"/>
          <w:sz w:val="21"/>
          <w:szCs w:val="21"/>
          <w:lang w:eastAsia="pt-BR"/>
          <w14:ligatures w14:val="none"/>
        </w:rPr>
        <w:pPrChange w:id="507" w:author="Jonatas Nunespf" w:date="2024-04-05T01:43:00Z" w16du:dateUtc="2024-04-05T04:43:00Z">
          <w:pPr>
            <w:shd w:val="clear" w:color="auto" w:fill="282A36"/>
            <w:spacing w:after="0" w:line="285" w:lineRule="atLeast"/>
          </w:pPr>
        </w:pPrChange>
      </w:pPr>
      <w:ins w:id="508" w:author="Jonatas Nunespf" w:date="2024-04-05T01:18:00Z" w16du:dateUtc="2024-04-05T04:18:00Z">
        <w:r w:rsidRPr="000C563D">
          <w:rPr>
            <w:rFonts w:ascii="Consolas" w:eastAsia="Times New Roman" w:hAnsi="Consolas" w:cs="Times New Roman"/>
            <w:color w:val="F8F8F2"/>
            <w:kern w:val="0"/>
            <w:sz w:val="21"/>
            <w:szCs w:val="21"/>
            <w:lang w:eastAsia="pt-BR"/>
            <w14:ligatures w14:val="none"/>
          </w:rPr>
          <w:t>}</w:t>
        </w:r>
      </w:ins>
    </w:p>
    <w:p w14:paraId="71EB853D" w14:textId="77777777" w:rsidR="000C563D" w:rsidRPr="000C563D" w:rsidRDefault="000C563D">
      <w:pPr>
        <w:pBdr>
          <w:top w:val="single" w:sz="4" w:space="1" w:color="auto"/>
          <w:left w:val="single" w:sz="4" w:space="1" w:color="auto"/>
          <w:bottom w:val="single" w:sz="4" w:space="1" w:color="auto"/>
          <w:right w:val="single" w:sz="4" w:space="1" w:color="auto"/>
        </w:pBdr>
        <w:shd w:val="clear" w:color="auto" w:fill="282A36"/>
        <w:spacing w:after="0" w:line="285" w:lineRule="atLeast"/>
        <w:rPr>
          <w:ins w:id="509" w:author="Jonatas Nunespf" w:date="2024-04-05T01:18:00Z" w16du:dateUtc="2024-04-05T04:18:00Z"/>
          <w:rFonts w:ascii="Consolas" w:eastAsia="Times New Roman" w:hAnsi="Consolas" w:cs="Times New Roman"/>
          <w:color w:val="F8F8F2"/>
          <w:kern w:val="0"/>
          <w:sz w:val="21"/>
          <w:szCs w:val="21"/>
          <w:lang w:eastAsia="pt-BR"/>
          <w14:ligatures w14:val="none"/>
        </w:rPr>
        <w:pPrChange w:id="510" w:author="Jonatas Nunespf" w:date="2024-04-05T01:43:00Z" w16du:dateUtc="2024-04-05T04:43:00Z">
          <w:pPr>
            <w:shd w:val="clear" w:color="auto" w:fill="282A36"/>
            <w:spacing w:after="0" w:line="285" w:lineRule="atLeast"/>
          </w:pPr>
        </w:pPrChange>
      </w:pPr>
      <w:ins w:id="511" w:author="Jonatas Nunespf" w:date="2024-04-05T01:18:00Z" w16du:dateUtc="2024-04-05T04:18:00Z">
        <w:r w:rsidRPr="000C563D">
          <w:rPr>
            <w:rFonts w:ascii="Consolas" w:eastAsia="Times New Roman" w:hAnsi="Consolas" w:cs="Times New Roman"/>
            <w:color w:val="FF79C6"/>
            <w:kern w:val="0"/>
            <w:sz w:val="21"/>
            <w:szCs w:val="21"/>
            <w:lang w:eastAsia="pt-BR"/>
            <w14:ligatures w14:val="none"/>
          </w:rPr>
          <w:t>let</w:t>
        </w:r>
        <w:r w:rsidRPr="000C563D">
          <w:rPr>
            <w:rFonts w:ascii="Consolas" w:eastAsia="Times New Roman" w:hAnsi="Consolas" w:cs="Times New Roman"/>
            <w:color w:val="F8F8F2"/>
            <w:kern w:val="0"/>
            <w:sz w:val="21"/>
            <w:szCs w:val="21"/>
            <w:lang w:eastAsia="pt-BR"/>
            <w14:ligatures w14:val="none"/>
          </w:rPr>
          <w:t xml:space="preserve"> valores</w:t>
        </w:r>
        <w:r w:rsidRPr="000C563D">
          <w:rPr>
            <w:rFonts w:ascii="Consolas" w:eastAsia="Times New Roman" w:hAnsi="Consolas" w:cs="Times New Roman"/>
            <w:color w:val="FF79C6"/>
            <w:kern w:val="0"/>
            <w:sz w:val="21"/>
            <w:szCs w:val="21"/>
            <w:lang w:eastAsia="pt-BR"/>
            <w14:ligatures w14:val="none"/>
          </w:rPr>
          <w:t>=</w:t>
        </w:r>
        <w:r w:rsidRPr="000C563D">
          <w:rPr>
            <w:rFonts w:ascii="Consolas" w:eastAsia="Times New Roman" w:hAnsi="Consolas" w:cs="Times New Roman"/>
            <w:color w:val="F8F8F2"/>
            <w:kern w:val="0"/>
            <w:sz w:val="21"/>
            <w:szCs w:val="21"/>
            <w:lang w:eastAsia="pt-BR"/>
            <w14:ligatures w14:val="none"/>
          </w:rPr>
          <w:t>[</w:t>
        </w:r>
        <w:r w:rsidRPr="000C563D">
          <w:rPr>
            <w:rFonts w:ascii="Consolas" w:eastAsia="Times New Roman" w:hAnsi="Consolas" w:cs="Times New Roman"/>
            <w:color w:val="BD93F9"/>
            <w:kern w:val="0"/>
            <w:sz w:val="21"/>
            <w:szCs w:val="21"/>
            <w:lang w:eastAsia="pt-BR"/>
            <w14:ligatures w14:val="none"/>
          </w:rPr>
          <w:t>1</w:t>
        </w:r>
        <w:r w:rsidRPr="000C563D">
          <w:rPr>
            <w:rFonts w:ascii="Consolas" w:eastAsia="Times New Roman" w:hAnsi="Consolas" w:cs="Times New Roman"/>
            <w:color w:val="F8F8F2"/>
            <w:kern w:val="0"/>
            <w:sz w:val="21"/>
            <w:szCs w:val="21"/>
            <w:lang w:eastAsia="pt-BR"/>
            <w14:ligatures w14:val="none"/>
          </w:rPr>
          <w:t xml:space="preserve">, </w:t>
        </w:r>
        <w:r w:rsidRPr="000C563D">
          <w:rPr>
            <w:rFonts w:ascii="Consolas" w:eastAsia="Times New Roman" w:hAnsi="Consolas" w:cs="Times New Roman"/>
            <w:color w:val="BD93F9"/>
            <w:kern w:val="0"/>
            <w:sz w:val="21"/>
            <w:szCs w:val="21"/>
            <w:lang w:eastAsia="pt-BR"/>
            <w14:ligatures w14:val="none"/>
          </w:rPr>
          <w:t>5</w:t>
        </w:r>
        <w:r w:rsidRPr="000C563D">
          <w:rPr>
            <w:rFonts w:ascii="Consolas" w:eastAsia="Times New Roman" w:hAnsi="Consolas" w:cs="Times New Roman"/>
            <w:color w:val="F8F8F2"/>
            <w:kern w:val="0"/>
            <w:sz w:val="21"/>
            <w:szCs w:val="21"/>
            <w:lang w:eastAsia="pt-BR"/>
            <w14:ligatures w14:val="none"/>
          </w:rPr>
          <w:t xml:space="preserve">, </w:t>
        </w:r>
        <w:r w:rsidRPr="000C563D">
          <w:rPr>
            <w:rFonts w:ascii="Consolas" w:eastAsia="Times New Roman" w:hAnsi="Consolas" w:cs="Times New Roman"/>
            <w:color w:val="BD93F9"/>
            <w:kern w:val="0"/>
            <w:sz w:val="21"/>
            <w:szCs w:val="21"/>
            <w:lang w:eastAsia="pt-BR"/>
            <w14:ligatures w14:val="none"/>
          </w:rPr>
          <w:t>4</w:t>
        </w:r>
        <w:r w:rsidRPr="000C563D">
          <w:rPr>
            <w:rFonts w:ascii="Consolas" w:eastAsia="Times New Roman" w:hAnsi="Consolas" w:cs="Times New Roman"/>
            <w:color w:val="F8F8F2"/>
            <w:kern w:val="0"/>
            <w:sz w:val="21"/>
            <w:szCs w:val="21"/>
            <w:lang w:eastAsia="pt-BR"/>
            <w14:ligatures w14:val="none"/>
          </w:rPr>
          <w:t>]</w:t>
        </w:r>
      </w:ins>
    </w:p>
    <w:p w14:paraId="73635956" w14:textId="77777777" w:rsidR="000C563D" w:rsidRPr="000C563D" w:rsidRDefault="000C563D">
      <w:pPr>
        <w:pBdr>
          <w:top w:val="single" w:sz="4" w:space="1" w:color="auto"/>
          <w:left w:val="single" w:sz="4" w:space="1" w:color="auto"/>
          <w:bottom w:val="single" w:sz="4" w:space="1" w:color="auto"/>
          <w:right w:val="single" w:sz="4" w:space="1" w:color="auto"/>
        </w:pBdr>
        <w:shd w:val="clear" w:color="auto" w:fill="282A36"/>
        <w:spacing w:after="0" w:line="285" w:lineRule="atLeast"/>
        <w:rPr>
          <w:ins w:id="512" w:author="Jonatas Nunespf" w:date="2024-04-05T01:18:00Z" w16du:dateUtc="2024-04-05T04:18:00Z"/>
          <w:rFonts w:ascii="Consolas" w:eastAsia="Times New Roman" w:hAnsi="Consolas" w:cs="Times New Roman"/>
          <w:color w:val="F8F8F2"/>
          <w:kern w:val="0"/>
          <w:sz w:val="21"/>
          <w:szCs w:val="21"/>
          <w:lang w:eastAsia="pt-BR"/>
          <w14:ligatures w14:val="none"/>
        </w:rPr>
        <w:pPrChange w:id="513" w:author="Jonatas Nunespf" w:date="2024-04-05T01:43:00Z" w16du:dateUtc="2024-04-05T04:43:00Z">
          <w:pPr>
            <w:shd w:val="clear" w:color="auto" w:fill="282A36"/>
            <w:spacing w:after="0" w:line="285" w:lineRule="atLeast"/>
          </w:pPr>
        </w:pPrChange>
      </w:pPr>
      <w:ins w:id="514" w:author="Jonatas Nunespf" w:date="2024-04-05T01:18:00Z" w16du:dateUtc="2024-04-05T04:18:00Z">
        <w:r w:rsidRPr="000C563D">
          <w:rPr>
            <w:rFonts w:ascii="Consolas" w:eastAsia="Times New Roman" w:hAnsi="Consolas" w:cs="Times New Roman"/>
            <w:color w:val="BD93F9"/>
            <w:kern w:val="0"/>
            <w:sz w:val="21"/>
            <w:szCs w:val="21"/>
            <w:lang w:eastAsia="pt-BR"/>
            <w14:ligatures w14:val="none"/>
          </w:rPr>
          <w:t>console</w:t>
        </w:r>
        <w:r w:rsidRPr="000C563D">
          <w:rPr>
            <w:rFonts w:ascii="Consolas" w:eastAsia="Times New Roman" w:hAnsi="Consolas" w:cs="Times New Roman"/>
            <w:color w:val="F8F8F2"/>
            <w:kern w:val="0"/>
            <w:sz w:val="21"/>
            <w:szCs w:val="21"/>
            <w:lang w:eastAsia="pt-BR"/>
            <w14:ligatures w14:val="none"/>
          </w:rPr>
          <w:t>.</w:t>
        </w:r>
        <w:r w:rsidRPr="000C563D">
          <w:rPr>
            <w:rFonts w:ascii="Consolas" w:eastAsia="Times New Roman" w:hAnsi="Consolas" w:cs="Times New Roman"/>
            <w:color w:val="50FA7B"/>
            <w:kern w:val="0"/>
            <w:sz w:val="21"/>
            <w:szCs w:val="21"/>
            <w:lang w:eastAsia="pt-BR"/>
            <w14:ligatures w14:val="none"/>
          </w:rPr>
          <w:t>log</w:t>
        </w:r>
        <w:r w:rsidRPr="000C563D">
          <w:rPr>
            <w:rFonts w:ascii="Consolas" w:eastAsia="Times New Roman" w:hAnsi="Consolas" w:cs="Times New Roman"/>
            <w:color w:val="F8F8F2"/>
            <w:kern w:val="0"/>
            <w:sz w:val="21"/>
            <w:szCs w:val="21"/>
            <w:lang w:eastAsia="pt-BR"/>
            <w14:ligatures w14:val="none"/>
          </w:rPr>
          <w:t>(</w:t>
        </w:r>
        <w:r w:rsidRPr="000C563D">
          <w:rPr>
            <w:rFonts w:ascii="Consolas" w:eastAsia="Times New Roman" w:hAnsi="Consolas" w:cs="Times New Roman"/>
            <w:color w:val="50FA7B"/>
            <w:kern w:val="0"/>
            <w:sz w:val="21"/>
            <w:szCs w:val="21"/>
            <w:lang w:eastAsia="pt-BR"/>
            <w14:ligatures w14:val="none"/>
          </w:rPr>
          <w:t>soma</w:t>
        </w:r>
        <w:r w:rsidRPr="000C563D">
          <w:rPr>
            <w:rFonts w:ascii="Consolas" w:eastAsia="Times New Roman" w:hAnsi="Consolas" w:cs="Times New Roman"/>
            <w:color w:val="F8F8F2"/>
            <w:kern w:val="0"/>
            <w:sz w:val="21"/>
            <w:szCs w:val="21"/>
            <w:lang w:eastAsia="pt-BR"/>
            <w14:ligatures w14:val="none"/>
          </w:rPr>
          <w:t>(</w:t>
        </w:r>
        <w:r w:rsidRPr="000C563D">
          <w:rPr>
            <w:rFonts w:ascii="Consolas" w:eastAsia="Times New Roman" w:hAnsi="Consolas" w:cs="Times New Roman"/>
            <w:color w:val="FF79C6"/>
            <w:kern w:val="0"/>
            <w:sz w:val="21"/>
            <w:szCs w:val="21"/>
            <w:lang w:eastAsia="pt-BR"/>
            <w14:ligatures w14:val="none"/>
          </w:rPr>
          <w:t>...</w:t>
        </w:r>
        <w:r w:rsidRPr="000C563D">
          <w:rPr>
            <w:rFonts w:ascii="Consolas" w:eastAsia="Times New Roman" w:hAnsi="Consolas" w:cs="Times New Roman"/>
            <w:color w:val="F8F8F2"/>
            <w:kern w:val="0"/>
            <w:sz w:val="21"/>
            <w:szCs w:val="21"/>
            <w:lang w:eastAsia="pt-BR"/>
            <w14:ligatures w14:val="none"/>
          </w:rPr>
          <w:t>valores))</w:t>
        </w:r>
      </w:ins>
    </w:p>
    <w:p w14:paraId="0B915F88" w14:textId="77777777" w:rsidR="00B24468" w:rsidRDefault="000C563D">
      <w:pPr>
        <w:pBdr>
          <w:top w:val="single" w:sz="4" w:space="1" w:color="auto"/>
          <w:left w:val="single" w:sz="4" w:space="1" w:color="auto"/>
          <w:bottom w:val="single" w:sz="4" w:space="1" w:color="auto"/>
          <w:right w:val="single" w:sz="4" w:space="1" w:color="auto"/>
        </w:pBdr>
        <w:rPr>
          <w:ins w:id="515" w:author="Jonatas Nunespf" w:date="2024-04-05T01:30:00Z" w16du:dateUtc="2024-04-05T04:30:00Z"/>
        </w:rPr>
        <w:pPrChange w:id="516" w:author="Jonatas Nunespf" w:date="2024-04-05T01:43:00Z" w16du:dateUtc="2024-04-05T04:43:00Z">
          <w:pPr/>
        </w:pPrChange>
      </w:pPr>
      <w:ins w:id="517" w:author="Jonatas Nunespf" w:date="2024-04-05T01:18:00Z" w16du:dateUtc="2024-04-05T04:18:00Z">
        <w:r>
          <w:t>.</w:t>
        </w:r>
      </w:ins>
    </w:p>
    <w:p w14:paraId="082A966C" w14:textId="77777777" w:rsidR="00B24468" w:rsidRDefault="00B24468">
      <w:pPr>
        <w:pBdr>
          <w:top w:val="single" w:sz="4" w:space="1" w:color="auto"/>
          <w:left w:val="single" w:sz="4" w:space="1" w:color="auto"/>
          <w:bottom w:val="single" w:sz="4" w:space="1" w:color="auto"/>
          <w:right w:val="single" w:sz="4" w:space="1" w:color="auto"/>
        </w:pBdr>
        <w:rPr>
          <w:ins w:id="518" w:author="Jonatas Nunespf" w:date="2024-04-05T01:30:00Z" w16du:dateUtc="2024-04-05T04:30:00Z"/>
        </w:rPr>
        <w:pPrChange w:id="519" w:author="Jonatas Nunespf" w:date="2024-04-05T01:43:00Z" w16du:dateUtc="2024-04-05T04:43:00Z">
          <w:pPr/>
        </w:pPrChange>
      </w:pPr>
    </w:p>
    <w:p w14:paraId="7975813E" w14:textId="77777777" w:rsidR="00B24468" w:rsidRDefault="00B24468">
      <w:pPr>
        <w:pBdr>
          <w:top w:val="single" w:sz="4" w:space="1" w:color="auto"/>
          <w:left w:val="single" w:sz="4" w:space="1" w:color="auto"/>
          <w:bottom w:val="single" w:sz="4" w:space="1" w:color="auto"/>
          <w:right w:val="single" w:sz="4" w:space="1" w:color="auto"/>
        </w:pBdr>
        <w:rPr>
          <w:ins w:id="520" w:author="Jonatas Nunespf" w:date="2024-04-05T01:30:00Z" w16du:dateUtc="2024-04-05T04:30:00Z"/>
        </w:rPr>
        <w:pPrChange w:id="521" w:author="Jonatas Nunespf" w:date="2024-04-05T01:43:00Z" w16du:dateUtc="2024-04-05T04:43:00Z">
          <w:pPr/>
        </w:pPrChange>
      </w:pPr>
    </w:p>
    <w:p w14:paraId="7D30EB63" w14:textId="77777777" w:rsidR="00B24468" w:rsidRDefault="00B24468">
      <w:pPr>
        <w:pBdr>
          <w:top w:val="single" w:sz="4" w:space="1" w:color="auto"/>
          <w:left w:val="single" w:sz="4" w:space="1" w:color="auto"/>
          <w:bottom w:val="single" w:sz="4" w:space="1" w:color="auto"/>
          <w:right w:val="single" w:sz="4" w:space="1" w:color="auto"/>
        </w:pBdr>
        <w:rPr>
          <w:ins w:id="522" w:author="Jonatas Nunespf" w:date="2024-04-05T01:30:00Z" w16du:dateUtc="2024-04-05T04:30:00Z"/>
        </w:rPr>
        <w:pPrChange w:id="523" w:author="Jonatas Nunespf" w:date="2024-04-05T01:43:00Z" w16du:dateUtc="2024-04-05T04:43:00Z">
          <w:pPr/>
        </w:pPrChange>
      </w:pPr>
    </w:p>
    <w:p w14:paraId="22F97CDD" w14:textId="77777777" w:rsidR="00B24468" w:rsidRDefault="00B24468">
      <w:pPr>
        <w:pBdr>
          <w:top w:val="single" w:sz="4" w:space="1" w:color="auto"/>
          <w:left w:val="single" w:sz="4" w:space="1" w:color="auto"/>
          <w:bottom w:val="single" w:sz="4" w:space="1" w:color="auto"/>
          <w:right w:val="single" w:sz="4" w:space="1" w:color="auto"/>
        </w:pBdr>
        <w:rPr>
          <w:ins w:id="524" w:author="Jonatas Nunespf" w:date="2024-04-05T01:30:00Z" w16du:dateUtc="2024-04-05T04:30:00Z"/>
        </w:rPr>
        <w:pPrChange w:id="525" w:author="Jonatas Nunespf" w:date="2024-04-05T01:43:00Z" w16du:dateUtc="2024-04-05T04:43:00Z">
          <w:pPr/>
        </w:pPrChange>
      </w:pPr>
    </w:p>
    <w:p w14:paraId="41CD7D12" w14:textId="77777777" w:rsidR="00B24468" w:rsidRDefault="00B24468">
      <w:pPr>
        <w:pBdr>
          <w:top w:val="single" w:sz="4" w:space="1" w:color="auto"/>
          <w:left w:val="single" w:sz="4" w:space="1" w:color="auto"/>
          <w:bottom w:val="single" w:sz="4" w:space="1" w:color="auto"/>
          <w:right w:val="single" w:sz="4" w:space="1" w:color="auto"/>
        </w:pBdr>
        <w:rPr>
          <w:ins w:id="526" w:author="Jonatas Nunespf" w:date="2024-04-05T01:30:00Z" w16du:dateUtc="2024-04-05T04:30:00Z"/>
        </w:rPr>
        <w:pPrChange w:id="527" w:author="Jonatas Nunespf" w:date="2024-04-05T01:43:00Z" w16du:dateUtc="2024-04-05T04:43:00Z">
          <w:pPr/>
        </w:pPrChange>
      </w:pPr>
    </w:p>
    <w:p w14:paraId="28E3C980" w14:textId="77777777" w:rsidR="00B24468" w:rsidRDefault="00B24468">
      <w:pPr>
        <w:pBdr>
          <w:top w:val="single" w:sz="4" w:space="1" w:color="auto"/>
          <w:left w:val="single" w:sz="4" w:space="1" w:color="auto"/>
          <w:bottom w:val="single" w:sz="4" w:space="1" w:color="auto"/>
          <w:right w:val="single" w:sz="4" w:space="1" w:color="auto"/>
        </w:pBdr>
        <w:rPr>
          <w:ins w:id="528" w:author="Jonatas Nunespf" w:date="2024-04-05T01:30:00Z" w16du:dateUtc="2024-04-05T04:30:00Z"/>
        </w:rPr>
        <w:pPrChange w:id="529" w:author="Jonatas Nunespf" w:date="2024-04-05T01:43:00Z" w16du:dateUtc="2024-04-05T04:43:00Z">
          <w:pPr/>
        </w:pPrChange>
      </w:pPr>
    </w:p>
    <w:p w14:paraId="514AFD04" w14:textId="77777777" w:rsidR="00B24468" w:rsidRDefault="00B24468">
      <w:pPr>
        <w:pBdr>
          <w:top w:val="single" w:sz="4" w:space="1" w:color="auto"/>
          <w:left w:val="single" w:sz="4" w:space="1" w:color="auto"/>
          <w:bottom w:val="single" w:sz="4" w:space="1" w:color="auto"/>
          <w:right w:val="single" w:sz="4" w:space="1" w:color="auto"/>
        </w:pBdr>
        <w:rPr>
          <w:ins w:id="530" w:author="Jonatas Nunespf" w:date="2024-04-05T01:30:00Z" w16du:dateUtc="2024-04-05T04:30:00Z"/>
        </w:rPr>
        <w:pPrChange w:id="531" w:author="Jonatas Nunespf" w:date="2024-04-05T01:43:00Z" w16du:dateUtc="2024-04-05T04:43:00Z">
          <w:pPr/>
        </w:pPrChange>
      </w:pPr>
    </w:p>
    <w:p w14:paraId="66CFB5D9" w14:textId="77777777" w:rsidR="00B24468" w:rsidRDefault="00B24468">
      <w:pPr>
        <w:pBdr>
          <w:top w:val="single" w:sz="4" w:space="1" w:color="auto"/>
          <w:left w:val="single" w:sz="4" w:space="1" w:color="auto"/>
          <w:bottom w:val="single" w:sz="4" w:space="1" w:color="auto"/>
          <w:right w:val="single" w:sz="4" w:space="1" w:color="auto"/>
        </w:pBdr>
        <w:rPr>
          <w:ins w:id="532" w:author="Jonatas Nunespf" w:date="2024-04-05T01:30:00Z" w16du:dateUtc="2024-04-05T04:30:00Z"/>
        </w:rPr>
        <w:pPrChange w:id="533" w:author="Jonatas Nunespf" w:date="2024-04-05T01:43:00Z" w16du:dateUtc="2024-04-05T04:43:00Z">
          <w:pPr/>
        </w:pPrChange>
      </w:pPr>
    </w:p>
    <w:p w14:paraId="072B088D" w14:textId="77777777" w:rsidR="00B24468" w:rsidRDefault="00B24468">
      <w:pPr>
        <w:pBdr>
          <w:top w:val="single" w:sz="4" w:space="1" w:color="auto"/>
          <w:left w:val="single" w:sz="4" w:space="1" w:color="auto"/>
          <w:bottom w:val="single" w:sz="4" w:space="1" w:color="auto"/>
          <w:right w:val="single" w:sz="4" w:space="1" w:color="auto"/>
        </w:pBdr>
        <w:rPr>
          <w:ins w:id="534" w:author="Jonatas Nunespf" w:date="2024-04-05T01:30:00Z" w16du:dateUtc="2024-04-05T04:30:00Z"/>
        </w:rPr>
        <w:pPrChange w:id="535" w:author="Jonatas Nunespf" w:date="2024-04-05T01:43:00Z" w16du:dateUtc="2024-04-05T04:43:00Z">
          <w:pPr/>
        </w:pPrChange>
      </w:pPr>
    </w:p>
    <w:p w14:paraId="4A850F7D" w14:textId="77777777" w:rsidR="00B24468" w:rsidRDefault="00B24468">
      <w:pPr>
        <w:pBdr>
          <w:top w:val="single" w:sz="4" w:space="1" w:color="auto"/>
          <w:left w:val="single" w:sz="4" w:space="1" w:color="auto"/>
          <w:bottom w:val="single" w:sz="4" w:space="1" w:color="auto"/>
          <w:right w:val="single" w:sz="4" w:space="1" w:color="auto"/>
        </w:pBdr>
        <w:rPr>
          <w:ins w:id="536" w:author="Jonatas Nunespf" w:date="2024-04-05T01:30:00Z" w16du:dateUtc="2024-04-05T04:30:00Z"/>
        </w:rPr>
        <w:pPrChange w:id="537" w:author="Jonatas Nunespf" w:date="2024-04-05T01:43:00Z" w16du:dateUtc="2024-04-05T04:43:00Z">
          <w:pPr/>
        </w:pPrChange>
      </w:pPr>
    </w:p>
    <w:p w14:paraId="40F4D1D7" w14:textId="77777777" w:rsidR="00B24468" w:rsidRDefault="00B24468">
      <w:pPr>
        <w:pBdr>
          <w:top w:val="single" w:sz="4" w:space="1" w:color="auto"/>
          <w:left w:val="single" w:sz="4" w:space="1" w:color="auto"/>
          <w:bottom w:val="single" w:sz="4" w:space="1" w:color="auto"/>
          <w:right w:val="single" w:sz="4" w:space="1" w:color="auto"/>
        </w:pBdr>
        <w:rPr>
          <w:ins w:id="538" w:author="Jonatas Nunespf" w:date="2024-04-05T01:30:00Z" w16du:dateUtc="2024-04-05T04:30:00Z"/>
        </w:rPr>
        <w:pPrChange w:id="539" w:author="Jonatas Nunespf" w:date="2024-04-05T01:43:00Z" w16du:dateUtc="2024-04-05T04:43:00Z">
          <w:pPr/>
        </w:pPrChange>
      </w:pPr>
    </w:p>
    <w:p w14:paraId="73B6FCE2" w14:textId="77777777" w:rsidR="00B24468" w:rsidRDefault="00B24468">
      <w:pPr>
        <w:pBdr>
          <w:top w:val="single" w:sz="4" w:space="1" w:color="auto"/>
          <w:left w:val="single" w:sz="4" w:space="1" w:color="auto"/>
          <w:bottom w:val="single" w:sz="4" w:space="1" w:color="auto"/>
          <w:right w:val="single" w:sz="4" w:space="1" w:color="auto"/>
        </w:pBdr>
        <w:rPr>
          <w:ins w:id="540" w:author="Jonatas Nunespf" w:date="2024-04-05T01:30:00Z" w16du:dateUtc="2024-04-05T04:30:00Z"/>
        </w:rPr>
        <w:pPrChange w:id="541" w:author="Jonatas Nunespf" w:date="2024-04-05T01:43:00Z" w16du:dateUtc="2024-04-05T04:43:00Z">
          <w:pPr/>
        </w:pPrChange>
      </w:pPr>
    </w:p>
    <w:p w14:paraId="43B17C2E" w14:textId="77777777" w:rsidR="00B24468" w:rsidRDefault="00B24468">
      <w:pPr>
        <w:pBdr>
          <w:top w:val="single" w:sz="4" w:space="1" w:color="auto"/>
          <w:left w:val="single" w:sz="4" w:space="1" w:color="auto"/>
          <w:bottom w:val="single" w:sz="4" w:space="1" w:color="auto"/>
          <w:right w:val="single" w:sz="4" w:space="1" w:color="auto"/>
        </w:pBdr>
        <w:rPr>
          <w:ins w:id="542" w:author="Jonatas Nunespf" w:date="2024-04-05T01:30:00Z" w16du:dateUtc="2024-04-05T04:30:00Z"/>
        </w:rPr>
        <w:pPrChange w:id="543" w:author="Jonatas Nunespf" w:date="2024-04-05T01:43:00Z" w16du:dateUtc="2024-04-05T04:43:00Z">
          <w:pPr/>
        </w:pPrChange>
      </w:pPr>
    </w:p>
    <w:p w14:paraId="53A333C7" w14:textId="77777777" w:rsidR="00B24468" w:rsidRDefault="00B24468">
      <w:pPr>
        <w:pBdr>
          <w:top w:val="single" w:sz="4" w:space="1" w:color="auto"/>
          <w:left w:val="single" w:sz="4" w:space="1" w:color="auto"/>
          <w:bottom w:val="single" w:sz="4" w:space="1" w:color="auto"/>
          <w:right w:val="single" w:sz="4" w:space="1" w:color="auto"/>
        </w:pBdr>
        <w:rPr>
          <w:ins w:id="544" w:author="Jonatas Nunespf" w:date="2024-04-05T01:30:00Z" w16du:dateUtc="2024-04-05T04:30:00Z"/>
        </w:rPr>
        <w:pPrChange w:id="545" w:author="Jonatas Nunespf" w:date="2024-04-05T01:43:00Z" w16du:dateUtc="2024-04-05T04:43:00Z">
          <w:pPr/>
        </w:pPrChange>
      </w:pPr>
    </w:p>
    <w:p w14:paraId="6840147E" w14:textId="77777777" w:rsidR="00B24468" w:rsidRDefault="00B24468">
      <w:pPr>
        <w:pBdr>
          <w:top w:val="single" w:sz="4" w:space="1" w:color="auto"/>
          <w:left w:val="single" w:sz="4" w:space="1" w:color="auto"/>
          <w:bottom w:val="single" w:sz="4" w:space="1" w:color="auto"/>
          <w:right w:val="single" w:sz="4" w:space="1" w:color="auto"/>
        </w:pBdr>
        <w:rPr>
          <w:ins w:id="546" w:author="Jonatas Nunespf" w:date="2024-04-05T01:30:00Z" w16du:dateUtc="2024-04-05T04:30:00Z"/>
        </w:rPr>
        <w:pPrChange w:id="547" w:author="Jonatas Nunespf" w:date="2024-04-05T01:43:00Z" w16du:dateUtc="2024-04-05T04:43:00Z">
          <w:pPr/>
        </w:pPrChange>
      </w:pPr>
    </w:p>
    <w:p w14:paraId="392AB664" w14:textId="1EB3869E" w:rsidR="003978EE" w:rsidRDefault="0094364C">
      <w:pPr>
        <w:pBdr>
          <w:top w:val="single" w:sz="4" w:space="1" w:color="auto"/>
          <w:left w:val="single" w:sz="4" w:space="1" w:color="auto"/>
          <w:bottom w:val="single" w:sz="4" w:space="1" w:color="auto"/>
          <w:right w:val="single" w:sz="4" w:space="1" w:color="auto"/>
        </w:pBdr>
        <w:rPr>
          <w:ins w:id="548" w:author="Jonatas Nunespf" w:date="2024-04-05T01:24:00Z" w16du:dateUtc="2024-04-05T04:24:00Z"/>
        </w:rPr>
        <w:pPrChange w:id="549" w:author="Jonatas Nunespf" w:date="2024-04-05T01:43:00Z" w16du:dateUtc="2024-04-05T04:43:00Z">
          <w:pPr/>
        </w:pPrChange>
      </w:pPr>
      <w:ins w:id="550" w:author="Jonatas Nunespf" w:date="2024-04-05T01:24:00Z" w16du:dateUtc="2024-04-05T04:24:00Z">
        <w:r>
          <w:lastRenderedPageBreak/>
          <w:t xml:space="preserve">Neste novo exemplo nos começaremos criando </w:t>
        </w:r>
        <w:proofErr w:type="spellStart"/>
        <w:r>
          <w:t>divs</w:t>
        </w:r>
        <w:proofErr w:type="spellEnd"/>
        <w:r>
          <w:t xml:space="preserve"> dentro do nosso </w:t>
        </w:r>
        <w:proofErr w:type="spellStart"/>
        <w:r>
          <w:t>JavaScript</w:t>
        </w:r>
        <w:proofErr w:type="spellEnd"/>
      </w:ins>
    </w:p>
    <w:p w14:paraId="18672622" w14:textId="77777777" w:rsidR="0094364C" w:rsidRPr="0094364C" w:rsidRDefault="0094364C">
      <w:pPr>
        <w:pBdr>
          <w:top w:val="single" w:sz="4" w:space="1" w:color="auto"/>
          <w:left w:val="single" w:sz="4" w:space="1" w:color="auto"/>
          <w:bottom w:val="single" w:sz="4" w:space="1" w:color="auto"/>
          <w:right w:val="single" w:sz="4" w:space="1" w:color="auto"/>
        </w:pBdr>
        <w:shd w:val="clear" w:color="auto" w:fill="282A36"/>
        <w:spacing w:after="0" w:line="285" w:lineRule="atLeast"/>
        <w:rPr>
          <w:ins w:id="551" w:author="Jonatas Nunespf" w:date="2024-04-05T01:24:00Z" w16du:dateUtc="2024-04-05T04:24:00Z"/>
          <w:rFonts w:ascii="Consolas" w:eastAsia="Times New Roman" w:hAnsi="Consolas" w:cs="Times New Roman"/>
          <w:color w:val="F8F8F2"/>
          <w:kern w:val="0"/>
          <w:sz w:val="21"/>
          <w:szCs w:val="21"/>
          <w:lang w:eastAsia="pt-BR"/>
          <w14:ligatures w14:val="none"/>
        </w:rPr>
        <w:pPrChange w:id="552" w:author="Jonatas Nunespf" w:date="2024-04-05T01:43:00Z" w16du:dateUtc="2024-04-05T04:43:00Z">
          <w:pPr>
            <w:shd w:val="clear" w:color="auto" w:fill="282A36"/>
            <w:spacing w:after="0" w:line="285" w:lineRule="atLeast"/>
          </w:pPr>
        </w:pPrChange>
      </w:pPr>
      <w:proofErr w:type="spellStart"/>
      <w:ins w:id="553" w:author="Jonatas Nunespf" w:date="2024-04-05T01:24:00Z" w16du:dateUtc="2024-04-05T04:24:00Z">
        <w:r w:rsidRPr="0094364C">
          <w:rPr>
            <w:rFonts w:ascii="Consolas" w:eastAsia="Times New Roman" w:hAnsi="Consolas" w:cs="Times New Roman"/>
            <w:color w:val="FF79C6"/>
            <w:kern w:val="0"/>
            <w:sz w:val="21"/>
            <w:szCs w:val="21"/>
            <w:lang w:eastAsia="pt-BR"/>
            <w14:ligatures w14:val="none"/>
          </w:rPr>
          <w:t>const</w:t>
        </w:r>
        <w:proofErr w:type="spellEnd"/>
        <w:r w:rsidRPr="0094364C">
          <w:rPr>
            <w:rFonts w:ascii="Consolas" w:eastAsia="Times New Roman" w:hAnsi="Consolas" w:cs="Times New Roman"/>
            <w:color w:val="F8F8F2"/>
            <w:kern w:val="0"/>
            <w:sz w:val="21"/>
            <w:szCs w:val="21"/>
            <w:lang w:eastAsia="pt-BR"/>
            <w14:ligatures w14:val="none"/>
          </w:rPr>
          <w:t xml:space="preserve"> </w:t>
        </w:r>
        <w:proofErr w:type="spellStart"/>
        <w:r w:rsidRPr="0094364C">
          <w:rPr>
            <w:rFonts w:ascii="Consolas" w:eastAsia="Times New Roman" w:hAnsi="Consolas" w:cs="Times New Roman"/>
            <w:color w:val="BD93F9"/>
            <w:kern w:val="0"/>
            <w:sz w:val="21"/>
            <w:szCs w:val="21"/>
            <w:lang w:eastAsia="pt-BR"/>
            <w14:ligatures w14:val="none"/>
          </w:rPr>
          <w:t>objs</w:t>
        </w:r>
        <w:proofErr w:type="spellEnd"/>
        <w:r w:rsidRPr="0094364C">
          <w:rPr>
            <w:rFonts w:ascii="Consolas" w:eastAsia="Times New Roman" w:hAnsi="Consolas" w:cs="Times New Roman"/>
            <w:color w:val="F8F8F2"/>
            <w:kern w:val="0"/>
            <w:sz w:val="21"/>
            <w:szCs w:val="21"/>
            <w:lang w:eastAsia="pt-BR"/>
            <w14:ligatures w14:val="none"/>
          </w:rPr>
          <w:t xml:space="preserve"> </w:t>
        </w:r>
        <w:r w:rsidRPr="0094364C">
          <w:rPr>
            <w:rFonts w:ascii="Consolas" w:eastAsia="Times New Roman" w:hAnsi="Consolas" w:cs="Times New Roman"/>
            <w:color w:val="FF79C6"/>
            <w:kern w:val="0"/>
            <w:sz w:val="21"/>
            <w:szCs w:val="21"/>
            <w:lang w:eastAsia="pt-BR"/>
            <w14:ligatures w14:val="none"/>
          </w:rPr>
          <w:t>=</w:t>
        </w:r>
        <w:r w:rsidRPr="0094364C">
          <w:rPr>
            <w:rFonts w:ascii="Consolas" w:eastAsia="Times New Roman" w:hAnsi="Consolas" w:cs="Times New Roman"/>
            <w:color w:val="F8F8F2"/>
            <w:kern w:val="0"/>
            <w:sz w:val="21"/>
            <w:szCs w:val="21"/>
            <w:lang w:eastAsia="pt-BR"/>
            <w14:ligatures w14:val="none"/>
          </w:rPr>
          <w:t xml:space="preserve"> </w:t>
        </w:r>
        <w:proofErr w:type="spellStart"/>
        <w:r w:rsidRPr="0094364C">
          <w:rPr>
            <w:rFonts w:ascii="Consolas" w:eastAsia="Times New Roman" w:hAnsi="Consolas" w:cs="Times New Roman"/>
            <w:color w:val="BD93F9"/>
            <w:kern w:val="0"/>
            <w:sz w:val="21"/>
            <w:szCs w:val="21"/>
            <w:lang w:eastAsia="pt-BR"/>
            <w14:ligatures w14:val="none"/>
          </w:rPr>
          <w:t>document</w:t>
        </w:r>
        <w:r w:rsidRPr="0094364C">
          <w:rPr>
            <w:rFonts w:ascii="Consolas" w:eastAsia="Times New Roman" w:hAnsi="Consolas" w:cs="Times New Roman"/>
            <w:color w:val="F8F8F2"/>
            <w:kern w:val="0"/>
            <w:sz w:val="21"/>
            <w:szCs w:val="21"/>
            <w:lang w:eastAsia="pt-BR"/>
            <w14:ligatures w14:val="none"/>
          </w:rPr>
          <w:t>.</w:t>
        </w:r>
        <w:r w:rsidRPr="0094364C">
          <w:rPr>
            <w:rFonts w:ascii="Consolas" w:eastAsia="Times New Roman" w:hAnsi="Consolas" w:cs="Times New Roman"/>
            <w:color w:val="50FA7B"/>
            <w:kern w:val="0"/>
            <w:sz w:val="21"/>
            <w:szCs w:val="21"/>
            <w:lang w:eastAsia="pt-BR"/>
            <w14:ligatures w14:val="none"/>
          </w:rPr>
          <w:t>getElementsByTagName</w:t>
        </w:r>
        <w:proofErr w:type="spellEnd"/>
        <w:r w:rsidRPr="0094364C">
          <w:rPr>
            <w:rFonts w:ascii="Consolas" w:eastAsia="Times New Roman" w:hAnsi="Consolas" w:cs="Times New Roman"/>
            <w:color w:val="F8F8F2"/>
            <w:kern w:val="0"/>
            <w:sz w:val="21"/>
            <w:szCs w:val="21"/>
            <w:lang w:eastAsia="pt-BR"/>
            <w14:ligatures w14:val="none"/>
          </w:rPr>
          <w:t>(</w:t>
        </w:r>
        <w:r w:rsidRPr="0094364C">
          <w:rPr>
            <w:rFonts w:ascii="Consolas" w:eastAsia="Times New Roman" w:hAnsi="Consolas" w:cs="Times New Roman"/>
            <w:color w:val="E9F284"/>
            <w:kern w:val="0"/>
            <w:sz w:val="21"/>
            <w:szCs w:val="21"/>
            <w:lang w:eastAsia="pt-BR"/>
            <w14:ligatures w14:val="none"/>
          </w:rPr>
          <w:t>"</w:t>
        </w:r>
        <w:r w:rsidRPr="0094364C">
          <w:rPr>
            <w:rFonts w:ascii="Consolas" w:eastAsia="Times New Roman" w:hAnsi="Consolas" w:cs="Times New Roman"/>
            <w:color w:val="F1FA8C"/>
            <w:kern w:val="0"/>
            <w:sz w:val="21"/>
            <w:szCs w:val="21"/>
            <w:lang w:eastAsia="pt-BR"/>
            <w14:ligatures w14:val="none"/>
          </w:rPr>
          <w:t>div</w:t>
        </w:r>
        <w:r w:rsidRPr="0094364C">
          <w:rPr>
            <w:rFonts w:ascii="Consolas" w:eastAsia="Times New Roman" w:hAnsi="Consolas" w:cs="Times New Roman"/>
            <w:color w:val="E9F284"/>
            <w:kern w:val="0"/>
            <w:sz w:val="21"/>
            <w:szCs w:val="21"/>
            <w:lang w:eastAsia="pt-BR"/>
            <w14:ligatures w14:val="none"/>
          </w:rPr>
          <w:t>"</w:t>
        </w:r>
        <w:r w:rsidRPr="0094364C">
          <w:rPr>
            <w:rFonts w:ascii="Consolas" w:eastAsia="Times New Roman" w:hAnsi="Consolas" w:cs="Times New Roman"/>
            <w:color w:val="F8F8F2"/>
            <w:kern w:val="0"/>
            <w:sz w:val="21"/>
            <w:szCs w:val="21"/>
            <w:lang w:eastAsia="pt-BR"/>
            <w14:ligatures w14:val="none"/>
          </w:rPr>
          <w:t>)</w:t>
        </w:r>
      </w:ins>
    </w:p>
    <w:p w14:paraId="4F0021C2" w14:textId="479DBFBE" w:rsidR="0094364C" w:rsidRDefault="0094364C">
      <w:pPr>
        <w:pBdr>
          <w:top w:val="single" w:sz="4" w:space="1" w:color="auto"/>
          <w:left w:val="single" w:sz="4" w:space="1" w:color="auto"/>
          <w:bottom w:val="single" w:sz="4" w:space="1" w:color="auto"/>
          <w:right w:val="single" w:sz="4" w:space="1" w:color="auto"/>
        </w:pBdr>
        <w:rPr>
          <w:ins w:id="554" w:author="Jonatas Nunespf" w:date="2024-04-05T01:24:00Z" w16du:dateUtc="2024-04-05T04:24:00Z"/>
        </w:rPr>
        <w:pPrChange w:id="555" w:author="Jonatas Nunespf" w:date="2024-04-05T01:43:00Z" w16du:dateUtc="2024-04-05T04:43:00Z">
          <w:pPr/>
        </w:pPrChange>
      </w:pPr>
      <w:ins w:id="556" w:author="Jonatas Nunespf" w:date="2024-04-05T01:24:00Z" w16du:dateUtc="2024-04-05T04:24:00Z">
        <w:r>
          <w:t xml:space="preserve">logo depois </w:t>
        </w:r>
        <w:proofErr w:type="spellStart"/>
        <w:r>
          <w:t>nos</w:t>
        </w:r>
        <w:proofErr w:type="spellEnd"/>
        <w:r>
          <w:t xml:space="preserve"> pegamos a </w:t>
        </w:r>
        <w:proofErr w:type="spellStart"/>
        <w:r>
          <w:t>tagname</w:t>
        </w:r>
        <w:proofErr w:type="spellEnd"/>
        <w:r>
          <w:t xml:space="preserve"> div e jogamos dentro de </w:t>
        </w:r>
        <w:proofErr w:type="spellStart"/>
        <w:r>
          <w:t>objs</w:t>
        </w:r>
        <w:proofErr w:type="spellEnd"/>
        <w:r>
          <w:t>.</w:t>
        </w:r>
      </w:ins>
    </w:p>
    <w:p w14:paraId="0C40B861" w14:textId="7B4B6B57" w:rsidR="0094364C" w:rsidRDefault="0094364C">
      <w:pPr>
        <w:pBdr>
          <w:top w:val="single" w:sz="4" w:space="1" w:color="auto"/>
          <w:left w:val="single" w:sz="4" w:space="1" w:color="auto"/>
          <w:bottom w:val="single" w:sz="4" w:space="1" w:color="auto"/>
          <w:right w:val="single" w:sz="4" w:space="1" w:color="auto"/>
        </w:pBdr>
        <w:shd w:val="clear" w:color="auto" w:fill="000000" w:themeFill="text1"/>
        <w:rPr>
          <w:ins w:id="557" w:author="Jonatas Nunespf" w:date="2024-04-04T23:26:00Z" w16du:dateUtc="2024-04-05T02:26:00Z"/>
        </w:rPr>
        <w:pPrChange w:id="558" w:author="Jonatas Nunespf" w:date="2024-04-05T01:43:00Z" w16du:dateUtc="2024-04-05T04:43:00Z">
          <w:pPr/>
        </w:pPrChange>
      </w:pPr>
      <w:ins w:id="559" w:author="Jonatas Nunespf" w:date="2024-04-05T01:24:00Z" w16du:dateUtc="2024-04-05T04:24:00Z">
        <w:r>
          <w:t>O document</w:t>
        </w:r>
      </w:ins>
      <w:ins w:id="560" w:author="Jonatas Nunespf" w:date="2024-04-05T01:25:00Z" w16du:dateUtc="2024-04-05T04:25:00Z">
        <w:r>
          <w:t xml:space="preserve"> que tem em alguns </w:t>
        </w:r>
        <w:proofErr w:type="spellStart"/>
        <w:r>
          <w:t>codigos</w:t>
        </w:r>
      </w:ins>
      <w:proofErr w:type="spellEnd"/>
      <w:ins w:id="561" w:author="Jonatas Nunespf" w:date="2024-04-05T01:24:00Z" w16du:dateUtc="2024-04-05T04:24:00Z">
        <w:r>
          <w:t xml:space="preserve"> </w:t>
        </w:r>
      </w:ins>
      <w:ins w:id="562" w:author="Jonatas Nunespf" w:date="2024-04-05T01:25:00Z" w16du:dateUtc="2024-04-05T04:25:00Z">
        <w:r>
          <w:t>servem para o</w:t>
        </w:r>
      </w:ins>
      <w:ins w:id="563" w:author="Jonatas Nunespf" w:date="2024-04-05T01:24:00Z" w16du:dateUtc="2024-04-05T04:24:00Z">
        <w:r>
          <w:t xml:space="preserve"> DOM</w:t>
        </w:r>
      </w:ins>
    </w:p>
    <w:p w14:paraId="75810B6C" w14:textId="6E492E20" w:rsidR="00167713" w:rsidRDefault="0094364C">
      <w:pPr>
        <w:pBdr>
          <w:top w:val="single" w:sz="4" w:space="1" w:color="auto"/>
          <w:left w:val="single" w:sz="4" w:space="1" w:color="auto"/>
          <w:bottom w:val="single" w:sz="4" w:space="1" w:color="auto"/>
          <w:right w:val="single" w:sz="4" w:space="1" w:color="auto"/>
        </w:pBdr>
        <w:rPr>
          <w:ins w:id="564" w:author="Jonatas Nunespf" w:date="2024-04-05T01:26:00Z" w16du:dateUtc="2024-04-05T04:26:00Z"/>
        </w:rPr>
        <w:pPrChange w:id="565" w:author="Jonatas Nunespf" w:date="2024-04-05T01:43:00Z" w16du:dateUtc="2024-04-05T04:43:00Z">
          <w:pPr/>
        </w:pPrChange>
      </w:pPr>
      <w:ins w:id="566" w:author="Jonatas Nunespf" w:date="2024-04-05T01:25:00Z" w16du:dateUtc="2024-04-05T04:25:00Z">
        <w:r>
          <w:t xml:space="preserve">Se </w:t>
        </w:r>
        <w:proofErr w:type="spellStart"/>
        <w:r>
          <w:t>terntarmos</w:t>
        </w:r>
        <w:proofErr w:type="spellEnd"/>
        <w:r>
          <w:t xml:space="preserve"> </w:t>
        </w:r>
      </w:ins>
    </w:p>
    <w:p w14:paraId="6ACE26B7" w14:textId="77777777" w:rsidR="0094364C" w:rsidRPr="0094364C" w:rsidRDefault="0094364C">
      <w:pPr>
        <w:pBdr>
          <w:top w:val="single" w:sz="4" w:space="1" w:color="auto"/>
          <w:left w:val="single" w:sz="4" w:space="1" w:color="auto"/>
          <w:bottom w:val="single" w:sz="4" w:space="1" w:color="auto"/>
          <w:right w:val="single" w:sz="4" w:space="1" w:color="auto"/>
        </w:pBdr>
        <w:shd w:val="clear" w:color="auto" w:fill="282A36"/>
        <w:spacing w:after="0" w:line="285" w:lineRule="atLeast"/>
        <w:rPr>
          <w:ins w:id="567" w:author="Jonatas Nunespf" w:date="2024-04-05T01:26:00Z" w16du:dateUtc="2024-04-05T04:26:00Z"/>
          <w:rFonts w:ascii="Consolas" w:eastAsia="Times New Roman" w:hAnsi="Consolas" w:cs="Times New Roman"/>
          <w:color w:val="F8F8F2"/>
          <w:kern w:val="0"/>
          <w:sz w:val="21"/>
          <w:szCs w:val="21"/>
          <w:lang w:eastAsia="pt-BR"/>
          <w14:ligatures w14:val="none"/>
        </w:rPr>
        <w:pPrChange w:id="568" w:author="Jonatas Nunespf" w:date="2024-04-05T01:43:00Z" w16du:dateUtc="2024-04-05T04:43:00Z">
          <w:pPr>
            <w:shd w:val="clear" w:color="auto" w:fill="282A36"/>
            <w:spacing w:after="0" w:line="285" w:lineRule="atLeast"/>
          </w:pPr>
        </w:pPrChange>
      </w:pPr>
      <w:ins w:id="569" w:author="Jonatas Nunespf" w:date="2024-04-05T01:26:00Z" w16du:dateUtc="2024-04-05T04:26:00Z">
        <w:r w:rsidRPr="0094364C">
          <w:rPr>
            <w:rFonts w:ascii="Consolas" w:eastAsia="Times New Roman" w:hAnsi="Consolas" w:cs="Times New Roman"/>
            <w:color w:val="BD93F9"/>
            <w:kern w:val="0"/>
            <w:sz w:val="21"/>
            <w:szCs w:val="21"/>
            <w:lang w:eastAsia="pt-BR"/>
            <w14:ligatures w14:val="none"/>
          </w:rPr>
          <w:t>console</w:t>
        </w:r>
        <w:r w:rsidRPr="0094364C">
          <w:rPr>
            <w:rFonts w:ascii="Consolas" w:eastAsia="Times New Roman" w:hAnsi="Consolas" w:cs="Times New Roman"/>
            <w:color w:val="F8F8F2"/>
            <w:kern w:val="0"/>
            <w:sz w:val="21"/>
            <w:szCs w:val="21"/>
            <w:lang w:eastAsia="pt-BR"/>
            <w14:ligatures w14:val="none"/>
          </w:rPr>
          <w:t>.</w:t>
        </w:r>
        <w:r w:rsidRPr="0094364C">
          <w:rPr>
            <w:rFonts w:ascii="Consolas" w:eastAsia="Times New Roman" w:hAnsi="Consolas" w:cs="Times New Roman"/>
            <w:color w:val="50FA7B"/>
            <w:kern w:val="0"/>
            <w:sz w:val="21"/>
            <w:szCs w:val="21"/>
            <w:lang w:eastAsia="pt-BR"/>
            <w14:ligatures w14:val="none"/>
          </w:rPr>
          <w:t>log</w:t>
        </w:r>
        <w:r w:rsidRPr="0094364C">
          <w:rPr>
            <w:rFonts w:ascii="Consolas" w:eastAsia="Times New Roman" w:hAnsi="Consolas" w:cs="Times New Roman"/>
            <w:color w:val="F8F8F2"/>
            <w:kern w:val="0"/>
            <w:sz w:val="21"/>
            <w:szCs w:val="21"/>
            <w:lang w:eastAsia="pt-BR"/>
            <w14:ligatures w14:val="none"/>
          </w:rPr>
          <w:t>(</w:t>
        </w:r>
        <w:proofErr w:type="spellStart"/>
        <w:r w:rsidRPr="0094364C">
          <w:rPr>
            <w:rFonts w:ascii="Consolas" w:eastAsia="Times New Roman" w:hAnsi="Consolas" w:cs="Times New Roman"/>
            <w:color w:val="BD93F9"/>
            <w:kern w:val="0"/>
            <w:sz w:val="21"/>
            <w:szCs w:val="21"/>
            <w:lang w:eastAsia="pt-BR"/>
            <w14:ligatures w14:val="none"/>
          </w:rPr>
          <w:t>objs</w:t>
        </w:r>
        <w:proofErr w:type="spellEnd"/>
        <w:r w:rsidRPr="0094364C">
          <w:rPr>
            <w:rFonts w:ascii="Consolas" w:eastAsia="Times New Roman" w:hAnsi="Consolas" w:cs="Times New Roman"/>
            <w:color w:val="F8F8F2"/>
            <w:kern w:val="0"/>
            <w:sz w:val="21"/>
            <w:szCs w:val="21"/>
            <w:lang w:eastAsia="pt-BR"/>
            <w14:ligatures w14:val="none"/>
          </w:rPr>
          <w:t>)</w:t>
        </w:r>
      </w:ins>
    </w:p>
    <w:p w14:paraId="0DE1BC74" w14:textId="17EA868D" w:rsidR="0094364C" w:rsidRDefault="0094364C">
      <w:pPr>
        <w:pBdr>
          <w:top w:val="single" w:sz="4" w:space="1" w:color="auto"/>
          <w:left w:val="single" w:sz="4" w:space="1" w:color="auto"/>
          <w:bottom w:val="single" w:sz="4" w:space="1" w:color="auto"/>
          <w:right w:val="single" w:sz="4" w:space="1" w:color="auto"/>
        </w:pBdr>
        <w:rPr>
          <w:ins w:id="570" w:author="Jonatas Nunespf" w:date="2024-04-05T01:27:00Z" w16du:dateUtc="2024-04-05T04:27:00Z"/>
        </w:rPr>
        <w:pPrChange w:id="571" w:author="Jonatas Nunespf" w:date="2024-04-05T01:43:00Z" w16du:dateUtc="2024-04-05T04:43:00Z">
          <w:pPr/>
        </w:pPrChange>
      </w:pPr>
      <w:ins w:id="572" w:author="Jonatas Nunespf" w:date="2024-04-05T01:26:00Z" w16du:dateUtc="2024-04-05T04:26:00Z">
        <w:r>
          <w:t xml:space="preserve">vai dar error pois isso não funciona no </w:t>
        </w:r>
        <w:proofErr w:type="spellStart"/>
        <w:r>
          <w:t>cscode</w:t>
        </w:r>
        <w:proofErr w:type="spellEnd"/>
        <w:r>
          <w:t xml:space="preserve"> ou editor de codigo pois isso seria pro lado do </w:t>
        </w:r>
        <w:proofErr w:type="gramStart"/>
        <w:r>
          <w:t>servidor</w:t>
        </w:r>
        <w:proofErr w:type="gramEnd"/>
        <w:r>
          <w:t xml:space="preserve"> mas devemos ver isso do lado do cliente, entao podemos colocar </w:t>
        </w:r>
        <w:proofErr w:type="spellStart"/>
        <w:r>
          <w:t>la</w:t>
        </w:r>
        <w:proofErr w:type="spellEnd"/>
        <w:r>
          <w:t xml:space="preserve"> no console do navegador que poderemos ver as </w:t>
        </w:r>
        <w:proofErr w:type="spellStart"/>
        <w:r>
          <w:t>divs</w:t>
        </w:r>
      </w:ins>
      <w:proofErr w:type="spellEnd"/>
      <w:ins w:id="573" w:author="Jonatas Nunespf" w:date="2024-04-05T01:27:00Z" w16du:dateUtc="2024-04-05T04:27:00Z">
        <w:r>
          <w:t xml:space="preserve"> e suas respectivas numerações</w:t>
        </w:r>
      </w:ins>
    </w:p>
    <w:p w14:paraId="1DEE78FF" w14:textId="3962E6F1" w:rsidR="00B24468" w:rsidRDefault="00B24468">
      <w:pPr>
        <w:pBdr>
          <w:top w:val="single" w:sz="4" w:space="1" w:color="auto"/>
          <w:left w:val="single" w:sz="4" w:space="1" w:color="auto"/>
          <w:bottom w:val="single" w:sz="4" w:space="1" w:color="auto"/>
          <w:right w:val="single" w:sz="4" w:space="1" w:color="auto"/>
        </w:pBdr>
        <w:rPr>
          <w:ins w:id="574" w:author="Jonatas Nunespf" w:date="2024-04-05T01:29:00Z" w16du:dateUtc="2024-04-05T04:29:00Z"/>
        </w:rPr>
        <w:pPrChange w:id="575" w:author="Jonatas Nunespf" w:date="2024-04-05T01:43:00Z" w16du:dateUtc="2024-04-05T04:43:00Z">
          <w:pPr/>
        </w:pPrChange>
      </w:pPr>
      <w:ins w:id="576" w:author="Jonatas Nunespf" w:date="2024-04-05T01:27:00Z" w16du:dateUtc="2024-04-05T04:27:00Z">
        <w:r w:rsidRPr="00B24468">
          <w:rPr>
            <w:noProof/>
          </w:rPr>
          <w:drawing>
            <wp:inline distT="0" distB="0" distL="0" distR="0" wp14:anchorId="7F542B92" wp14:editId="5B187AFF">
              <wp:extent cx="2524477" cy="1066949"/>
              <wp:effectExtent l="0" t="0" r="0" b="0"/>
              <wp:docPr id="96987320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873206" name=""/>
                      <pic:cNvPicPr/>
                    </pic:nvPicPr>
                    <pic:blipFill>
                      <a:blip r:embed="rId12"/>
                      <a:stretch>
                        <a:fillRect/>
                      </a:stretch>
                    </pic:blipFill>
                    <pic:spPr>
                      <a:xfrm>
                        <a:off x="0" y="0"/>
                        <a:ext cx="2524477" cy="1066949"/>
                      </a:xfrm>
                      <a:prstGeom prst="rect">
                        <a:avLst/>
                      </a:prstGeom>
                    </pic:spPr>
                  </pic:pic>
                </a:graphicData>
              </a:graphic>
            </wp:inline>
          </w:drawing>
        </w:r>
      </w:ins>
    </w:p>
    <w:p w14:paraId="141A29F6" w14:textId="1BFAF7E3" w:rsidR="00B24468" w:rsidRDefault="00B24468">
      <w:pPr>
        <w:pBdr>
          <w:top w:val="single" w:sz="4" w:space="1" w:color="auto"/>
          <w:left w:val="single" w:sz="4" w:space="1" w:color="auto"/>
          <w:bottom w:val="single" w:sz="4" w:space="1" w:color="auto"/>
          <w:right w:val="single" w:sz="4" w:space="1" w:color="auto"/>
        </w:pBdr>
        <w:rPr>
          <w:ins w:id="577" w:author="Jonatas Nunespf" w:date="2024-04-05T01:29:00Z" w16du:dateUtc="2024-04-05T04:29:00Z"/>
        </w:rPr>
        <w:pPrChange w:id="578" w:author="Jonatas Nunespf" w:date="2024-04-05T01:43:00Z" w16du:dateUtc="2024-04-05T04:43:00Z">
          <w:pPr/>
        </w:pPrChange>
      </w:pPr>
      <w:ins w:id="579" w:author="Jonatas Nunespf" w:date="2024-04-05T01:29:00Z" w16du:dateUtc="2024-04-05T04:29:00Z">
        <w:r>
          <w:t xml:space="preserve">Faremos spread em nosso </w:t>
        </w:r>
        <w:proofErr w:type="spellStart"/>
        <w:r>
          <w:t>obj</w:t>
        </w:r>
        <w:proofErr w:type="spellEnd"/>
        <w:r>
          <w:t xml:space="preserve"> entao da seguinte maneira</w:t>
        </w:r>
      </w:ins>
    </w:p>
    <w:p w14:paraId="44B7497F" w14:textId="77777777" w:rsidR="00B24468" w:rsidRPr="00B24468" w:rsidRDefault="00B24468">
      <w:pPr>
        <w:pBdr>
          <w:top w:val="single" w:sz="4" w:space="1" w:color="auto"/>
          <w:left w:val="single" w:sz="4" w:space="1" w:color="auto"/>
          <w:bottom w:val="single" w:sz="4" w:space="1" w:color="auto"/>
          <w:right w:val="single" w:sz="4" w:space="1" w:color="auto"/>
        </w:pBdr>
        <w:shd w:val="clear" w:color="auto" w:fill="282A36"/>
        <w:spacing w:after="0" w:line="285" w:lineRule="atLeast"/>
        <w:rPr>
          <w:ins w:id="580" w:author="Jonatas Nunespf" w:date="2024-04-05T01:29:00Z" w16du:dateUtc="2024-04-05T04:29:00Z"/>
          <w:rFonts w:ascii="Consolas" w:eastAsia="Times New Roman" w:hAnsi="Consolas" w:cs="Times New Roman"/>
          <w:color w:val="F8F8F2"/>
          <w:kern w:val="0"/>
          <w:sz w:val="21"/>
          <w:szCs w:val="21"/>
          <w:lang w:eastAsia="pt-BR"/>
          <w14:ligatures w14:val="none"/>
        </w:rPr>
        <w:pPrChange w:id="581" w:author="Jonatas Nunespf" w:date="2024-04-05T01:43:00Z" w16du:dateUtc="2024-04-05T04:43:00Z">
          <w:pPr>
            <w:shd w:val="clear" w:color="auto" w:fill="282A36"/>
            <w:spacing w:after="0" w:line="285" w:lineRule="atLeast"/>
          </w:pPr>
        </w:pPrChange>
      </w:pPr>
      <w:proofErr w:type="spellStart"/>
      <w:ins w:id="582" w:author="Jonatas Nunespf" w:date="2024-04-05T01:29:00Z" w16du:dateUtc="2024-04-05T04:29:00Z">
        <w:r w:rsidRPr="00B24468">
          <w:rPr>
            <w:rFonts w:ascii="Consolas" w:eastAsia="Times New Roman" w:hAnsi="Consolas" w:cs="Times New Roman"/>
            <w:color w:val="FF79C6"/>
            <w:kern w:val="0"/>
            <w:sz w:val="21"/>
            <w:szCs w:val="21"/>
            <w:lang w:eastAsia="pt-BR"/>
            <w14:ligatures w14:val="none"/>
          </w:rPr>
          <w:t>const</w:t>
        </w:r>
        <w:proofErr w:type="spellEnd"/>
        <w:r w:rsidRPr="00B24468">
          <w:rPr>
            <w:rFonts w:ascii="Consolas" w:eastAsia="Times New Roman" w:hAnsi="Consolas" w:cs="Times New Roman"/>
            <w:color w:val="F8F8F2"/>
            <w:kern w:val="0"/>
            <w:sz w:val="21"/>
            <w:szCs w:val="21"/>
            <w:lang w:eastAsia="pt-BR"/>
            <w14:ligatures w14:val="none"/>
          </w:rPr>
          <w:t xml:space="preserve"> </w:t>
        </w:r>
        <w:r w:rsidRPr="00B24468">
          <w:rPr>
            <w:rFonts w:ascii="Consolas" w:eastAsia="Times New Roman" w:hAnsi="Consolas" w:cs="Times New Roman"/>
            <w:color w:val="BD93F9"/>
            <w:kern w:val="0"/>
            <w:sz w:val="21"/>
            <w:szCs w:val="21"/>
            <w:lang w:eastAsia="pt-BR"/>
            <w14:ligatures w14:val="none"/>
          </w:rPr>
          <w:t>objs1</w:t>
        </w:r>
        <w:r w:rsidRPr="00B24468">
          <w:rPr>
            <w:rFonts w:ascii="Consolas" w:eastAsia="Times New Roman" w:hAnsi="Consolas" w:cs="Times New Roman"/>
            <w:color w:val="F8F8F2"/>
            <w:kern w:val="0"/>
            <w:sz w:val="21"/>
            <w:szCs w:val="21"/>
            <w:lang w:eastAsia="pt-BR"/>
            <w14:ligatures w14:val="none"/>
          </w:rPr>
          <w:t xml:space="preserve"> </w:t>
        </w:r>
        <w:r w:rsidRPr="00B24468">
          <w:rPr>
            <w:rFonts w:ascii="Consolas" w:eastAsia="Times New Roman" w:hAnsi="Consolas" w:cs="Times New Roman"/>
            <w:color w:val="FF79C6"/>
            <w:kern w:val="0"/>
            <w:sz w:val="21"/>
            <w:szCs w:val="21"/>
            <w:lang w:eastAsia="pt-BR"/>
            <w14:ligatures w14:val="none"/>
          </w:rPr>
          <w:t>=</w:t>
        </w:r>
        <w:r w:rsidRPr="00B24468">
          <w:rPr>
            <w:rFonts w:ascii="Consolas" w:eastAsia="Times New Roman" w:hAnsi="Consolas" w:cs="Times New Roman"/>
            <w:color w:val="F8F8F2"/>
            <w:kern w:val="0"/>
            <w:sz w:val="21"/>
            <w:szCs w:val="21"/>
            <w:lang w:eastAsia="pt-BR"/>
            <w14:ligatures w14:val="none"/>
          </w:rPr>
          <w:t xml:space="preserve"> </w:t>
        </w:r>
        <w:proofErr w:type="spellStart"/>
        <w:r w:rsidRPr="00B24468">
          <w:rPr>
            <w:rFonts w:ascii="Consolas" w:eastAsia="Times New Roman" w:hAnsi="Consolas" w:cs="Times New Roman"/>
            <w:color w:val="BD93F9"/>
            <w:kern w:val="0"/>
            <w:sz w:val="21"/>
            <w:szCs w:val="21"/>
            <w:lang w:eastAsia="pt-BR"/>
            <w14:ligatures w14:val="none"/>
          </w:rPr>
          <w:t>document</w:t>
        </w:r>
        <w:r w:rsidRPr="00B24468">
          <w:rPr>
            <w:rFonts w:ascii="Consolas" w:eastAsia="Times New Roman" w:hAnsi="Consolas" w:cs="Times New Roman"/>
            <w:color w:val="F8F8F2"/>
            <w:kern w:val="0"/>
            <w:sz w:val="21"/>
            <w:szCs w:val="21"/>
            <w:lang w:eastAsia="pt-BR"/>
            <w14:ligatures w14:val="none"/>
          </w:rPr>
          <w:t>.</w:t>
        </w:r>
        <w:r w:rsidRPr="00B24468">
          <w:rPr>
            <w:rFonts w:ascii="Consolas" w:eastAsia="Times New Roman" w:hAnsi="Consolas" w:cs="Times New Roman"/>
            <w:color w:val="50FA7B"/>
            <w:kern w:val="0"/>
            <w:sz w:val="21"/>
            <w:szCs w:val="21"/>
            <w:lang w:eastAsia="pt-BR"/>
            <w14:ligatures w14:val="none"/>
          </w:rPr>
          <w:t>getElementsByTagName</w:t>
        </w:r>
        <w:proofErr w:type="spellEnd"/>
        <w:r w:rsidRPr="00B24468">
          <w:rPr>
            <w:rFonts w:ascii="Consolas" w:eastAsia="Times New Roman" w:hAnsi="Consolas" w:cs="Times New Roman"/>
            <w:color w:val="F8F8F2"/>
            <w:kern w:val="0"/>
            <w:sz w:val="21"/>
            <w:szCs w:val="21"/>
            <w:lang w:eastAsia="pt-BR"/>
            <w14:ligatures w14:val="none"/>
          </w:rPr>
          <w:t>(</w:t>
        </w:r>
        <w:r w:rsidRPr="00B24468">
          <w:rPr>
            <w:rFonts w:ascii="Consolas" w:eastAsia="Times New Roman" w:hAnsi="Consolas" w:cs="Times New Roman"/>
            <w:color w:val="E9F284"/>
            <w:kern w:val="0"/>
            <w:sz w:val="21"/>
            <w:szCs w:val="21"/>
            <w:lang w:eastAsia="pt-BR"/>
            <w14:ligatures w14:val="none"/>
          </w:rPr>
          <w:t>"</w:t>
        </w:r>
        <w:r w:rsidRPr="00B24468">
          <w:rPr>
            <w:rFonts w:ascii="Consolas" w:eastAsia="Times New Roman" w:hAnsi="Consolas" w:cs="Times New Roman"/>
            <w:color w:val="F1FA8C"/>
            <w:kern w:val="0"/>
            <w:sz w:val="21"/>
            <w:szCs w:val="21"/>
            <w:lang w:eastAsia="pt-BR"/>
            <w14:ligatures w14:val="none"/>
          </w:rPr>
          <w:t>div</w:t>
        </w:r>
        <w:r w:rsidRPr="00B24468">
          <w:rPr>
            <w:rFonts w:ascii="Consolas" w:eastAsia="Times New Roman" w:hAnsi="Consolas" w:cs="Times New Roman"/>
            <w:color w:val="E9F284"/>
            <w:kern w:val="0"/>
            <w:sz w:val="21"/>
            <w:szCs w:val="21"/>
            <w:lang w:eastAsia="pt-BR"/>
            <w14:ligatures w14:val="none"/>
          </w:rPr>
          <w:t>"</w:t>
        </w:r>
        <w:r w:rsidRPr="00B24468">
          <w:rPr>
            <w:rFonts w:ascii="Consolas" w:eastAsia="Times New Roman" w:hAnsi="Consolas" w:cs="Times New Roman"/>
            <w:color w:val="F8F8F2"/>
            <w:kern w:val="0"/>
            <w:sz w:val="21"/>
            <w:szCs w:val="21"/>
            <w:lang w:eastAsia="pt-BR"/>
            <w14:ligatures w14:val="none"/>
          </w:rPr>
          <w:t>)</w:t>
        </w:r>
      </w:ins>
    </w:p>
    <w:p w14:paraId="468B6541" w14:textId="77777777" w:rsidR="00B24468" w:rsidRPr="00B24468" w:rsidRDefault="00B24468">
      <w:pPr>
        <w:pBdr>
          <w:top w:val="single" w:sz="4" w:space="1" w:color="auto"/>
          <w:left w:val="single" w:sz="4" w:space="1" w:color="auto"/>
          <w:bottom w:val="single" w:sz="4" w:space="1" w:color="auto"/>
          <w:right w:val="single" w:sz="4" w:space="1" w:color="auto"/>
        </w:pBdr>
        <w:shd w:val="clear" w:color="auto" w:fill="282A36"/>
        <w:spacing w:after="0" w:line="285" w:lineRule="atLeast"/>
        <w:rPr>
          <w:ins w:id="583" w:author="Jonatas Nunespf" w:date="2024-04-05T01:29:00Z" w16du:dateUtc="2024-04-05T04:29:00Z"/>
          <w:rFonts w:ascii="Consolas" w:eastAsia="Times New Roman" w:hAnsi="Consolas" w:cs="Times New Roman"/>
          <w:color w:val="F8F8F2"/>
          <w:kern w:val="0"/>
          <w:sz w:val="21"/>
          <w:szCs w:val="21"/>
          <w:lang w:eastAsia="pt-BR"/>
          <w14:ligatures w14:val="none"/>
        </w:rPr>
        <w:pPrChange w:id="584" w:author="Jonatas Nunespf" w:date="2024-04-05T01:43:00Z" w16du:dateUtc="2024-04-05T04:43:00Z">
          <w:pPr>
            <w:shd w:val="clear" w:color="auto" w:fill="282A36"/>
            <w:spacing w:after="0" w:line="285" w:lineRule="atLeast"/>
          </w:pPr>
        </w:pPrChange>
      </w:pPr>
      <w:proofErr w:type="spellStart"/>
      <w:ins w:id="585" w:author="Jonatas Nunespf" w:date="2024-04-05T01:29:00Z" w16du:dateUtc="2024-04-05T04:29:00Z">
        <w:r w:rsidRPr="00B24468">
          <w:rPr>
            <w:rFonts w:ascii="Consolas" w:eastAsia="Times New Roman" w:hAnsi="Consolas" w:cs="Times New Roman"/>
            <w:color w:val="FF79C6"/>
            <w:kern w:val="0"/>
            <w:sz w:val="21"/>
            <w:szCs w:val="21"/>
            <w:lang w:eastAsia="pt-BR"/>
            <w14:ligatures w14:val="none"/>
          </w:rPr>
          <w:t>const</w:t>
        </w:r>
        <w:proofErr w:type="spellEnd"/>
        <w:r w:rsidRPr="00B24468">
          <w:rPr>
            <w:rFonts w:ascii="Consolas" w:eastAsia="Times New Roman" w:hAnsi="Consolas" w:cs="Times New Roman"/>
            <w:color w:val="F8F8F2"/>
            <w:kern w:val="0"/>
            <w:sz w:val="21"/>
            <w:szCs w:val="21"/>
            <w:lang w:eastAsia="pt-BR"/>
            <w14:ligatures w14:val="none"/>
          </w:rPr>
          <w:t xml:space="preserve"> </w:t>
        </w:r>
        <w:r w:rsidRPr="00B24468">
          <w:rPr>
            <w:rFonts w:ascii="Consolas" w:eastAsia="Times New Roman" w:hAnsi="Consolas" w:cs="Times New Roman"/>
            <w:color w:val="BD93F9"/>
            <w:kern w:val="0"/>
            <w:sz w:val="21"/>
            <w:szCs w:val="21"/>
            <w:lang w:eastAsia="pt-BR"/>
            <w14:ligatures w14:val="none"/>
          </w:rPr>
          <w:t>objs2</w:t>
        </w:r>
        <w:r w:rsidRPr="00B24468">
          <w:rPr>
            <w:rFonts w:ascii="Consolas" w:eastAsia="Times New Roman" w:hAnsi="Consolas" w:cs="Times New Roman"/>
            <w:color w:val="F8F8F2"/>
            <w:kern w:val="0"/>
            <w:sz w:val="21"/>
            <w:szCs w:val="21"/>
            <w:lang w:eastAsia="pt-BR"/>
            <w14:ligatures w14:val="none"/>
          </w:rPr>
          <w:t xml:space="preserve"> </w:t>
        </w:r>
        <w:r w:rsidRPr="00B24468">
          <w:rPr>
            <w:rFonts w:ascii="Consolas" w:eastAsia="Times New Roman" w:hAnsi="Consolas" w:cs="Times New Roman"/>
            <w:color w:val="FF79C6"/>
            <w:kern w:val="0"/>
            <w:sz w:val="21"/>
            <w:szCs w:val="21"/>
            <w:lang w:eastAsia="pt-BR"/>
            <w14:ligatures w14:val="none"/>
          </w:rPr>
          <w:t>=</w:t>
        </w:r>
        <w:r w:rsidRPr="00B24468">
          <w:rPr>
            <w:rFonts w:ascii="Consolas" w:eastAsia="Times New Roman" w:hAnsi="Consolas" w:cs="Times New Roman"/>
            <w:color w:val="F8F8F2"/>
            <w:kern w:val="0"/>
            <w:sz w:val="21"/>
            <w:szCs w:val="21"/>
            <w:lang w:eastAsia="pt-BR"/>
            <w14:ligatures w14:val="none"/>
          </w:rPr>
          <w:t xml:space="preserve"> [</w:t>
        </w:r>
        <w:r w:rsidRPr="00B24468">
          <w:rPr>
            <w:rFonts w:ascii="Consolas" w:eastAsia="Times New Roman" w:hAnsi="Consolas" w:cs="Times New Roman"/>
            <w:color w:val="FF79C6"/>
            <w:kern w:val="0"/>
            <w:sz w:val="21"/>
            <w:szCs w:val="21"/>
            <w:lang w:eastAsia="pt-BR"/>
            <w14:ligatures w14:val="none"/>
          </w:rPr>
          <w:t>...</w:t>
        </w:r>
        <w:proofErr w:type="spellStart"/>
        <w:r w:rsidRPr="00B24468">
          <w:rPr>
            <w:rFonts w:ascii="Consolas" w:eastAsia="Times New Roman" w:hAnsi="Consolas" w:cs="Times New Roman"/>
            <w:color w:val="BD93F9"/>
            <w:kern w:val="0"/>
            <w:sz w:val="21"/>
            <w:szCs w:val="21"/>
            <w:lang w:eastAsia="pt-BR"/>
            <w14:ligatures w14:val="none"/>
          </w:rPr>
          <w:t>document</w:t>
        </w:r>
        <w:r w:rsidRPr="00B24468">
          <w:rPr>
            <w:rFonts w:ascii="Consolas" w:eastAsia="Times New Roman" w:hAnsi="Consolas" w:cs="Times New Roman"/>
            <w:color w:val="F8F8F2"/>
            <w:kern w:val="0"/>
            <w:sz w:val="21"/>
            <w:szCs w:val="21"/>
            <w:lang w:eastAsia="pt-BR"/>
            <w14:ligatures w14:val="none"/>
          </w:rPr>
          <w:t>.</w:t>
        </w:r>
        <w:r w:rsidRPr="00B24468">
          <w:rPr>
            <w:rFonts w:ascii="Consolas" w:eastAsia="Times New Roman" w:hAnsi="Consolas" w:cs="Times New Roman"/>
            <w:color w:val="50FA7B"/>
            <w:kern w:val="0"/>
            <w:sz w:val="21"/>
            <w:szCs w:val="21"/>
            <w:lang w:eastAsia="pt-BR"/>
            <w14:ligatures w14:val="none"/>
          </w:rPr>
          <w:t>getElementsByTagName</w:t>
        </w:r>
        <w:proofErr w:type="spellEnd"/>
        <w:r w:rsidRPr="00B24468">
          <w:rPr>
            <w:rFonts w:ascii="Consolas" w:eastAsia="Times New Roman" w:hAnsi="Consolas" w:cs="Times New Roman"/>
            <w:color w:val="F8F8F2"/>
            <w:kern w:val="0"/>
            <w:sz w:val="21"/>
            <w:szCs w:val="21"/>
            <w:lang w:eastAsia="pt-BR"/>
            <w14:ligatures w14:val="none"/>
          </w:rPr>
          <w:t>(</w:t>
        </w:r>
        <w:r w:rsidRPr="00B24468">
          <w:rPr>
            <w:rFonts w:ascii="Consolas" w:eastAsia="Times New Roman" w:hAnsi="Consolas" w:cs="Times New Roman"/>
            <w:color w:val="E9F284"/>
            <w:kern w:val="0"/>
            <w:sz w:val="21"/>
            <w:szCs w:val="21"/>
            <w:lang w:eastAsia="pt-BR"/>
            <w14:ligatures w14:val="none"/>
          </w:rPr>
          <w:t>"</w:t>
        </w:r>
        <w:r w:rsidRPr="00B24468">
          <w:rPr>
            <w:rFonts w:ascii="Consolas" w:eastAsia="Times New Roman" w:hAnsi="Consolas" w:cs="Times New Roman"/>
            <w:color w:val="F1FA8C"/>
            <w:kern w:val="0"/>
            <w:sz w:val="21"/>
            <w:szCs w:val="21"/>
            <w:lang w:eastAsia="pt-BR"/>
            <w14:ligatures w14:val="none"/>
          </w:rPr>
          <w:t>div</w:t>
        </w:r>
        <w:r w:rsidRPr="00B24468">
          <w:rPr>
            <w:rFonts w:ascii="Consolas" w:eastAsia="Times New Roman" w:hAnsi="Consolas" w:cs="Times New Roman"/>
            <w:color w:val="E9F284"/>
            <w:kern w:val="0"/>
            <w:sz w:val="21"/>
            <w:szCs w:val="21"/>
            <w:lang w:eastAsia="pt-BR"/>
            <w14:ligatures w14:val="none"/>
          </w:rPr>
          <w:t>"</w:t>
        </w:r>
        <w:r w:rsidRPr="00B24468">
          <w:rPr>
            <w:rFonts w:ascii="Consolas" w:eastAsia="Times New Roman" w:hAnsi="Consolas" w:cs="Times New Roman"/>
            <w:color w:val="F8F8F2"/>
            <w:kern w:val="0"/>
            <w:sz w:val="21"/>
            <w:szCs w:val="21"/>
            <w:lang w:eastAsia="pt-BR"/>
            <w14:ligatures w14:val="none"/>
          </w:rPr>
          <w:t>)]</w:t>
        </w:r>
      </w:ins>
    </w:p>
    <w:p w14:paraId="49D68991" w14:textId="77777777" w:rsidR="00B24468" w:rsidRDefault="00B24468">
      <w:pPr>
        <w:pBdr>
          <w:top w:val="single" w:sz="4" w:space="1" w:color="auto"/>
          <w:left w:val="single" w:sz="4" w:space="1" w:color="auto"/>
          <w:bottom w:val="single" w:sz="4" w:space="1" w:color="auto"/>
          <w:right w:val="single" w:sz="4" w:space="1" w:color="auto"/>
        </w:pBdr>
        <w:rPr>
          <w:ins w:id="586" w:author="Jonatas Nunespf" w:date="2024-04-05T01:30:00Z" w16du:dateUtc="2024-04-05T04:30:00Z"/>
        </w:rPr>
        <w:pPrChange w:id="587" w:author="Jonatas Nunespf" w:date="2024-04-05T01:43:00Z" w16du:dateUtc="2024-04-05T04:43:00Z">
          <w:pPr/>
        </w:pPrChange>
      </w:pPr>
    </w:p>
    <w:p w14:paraId="41F554EA" w14:textId="54C569C0" w:rsidR="00B24468" w:rsidRDefault="00B24468">
      <w:pPr>
        <w:pBdr>
          <w:top w:val="single" w:sz="4" w:space="1" w:color="auto"/>
          <w:left w:val="single" w:sz="4" w:space="1" w:color="auto"/>
          <w:bottom w:val="single" w:sz="4" w:space="1" w:color="auto"/>
          <w:right w:val="single" w:sz="4" w:space="1" w:color="auto"/>
        </w:pBdr>
        <w:rPr>
          <w:ins w:id="588" w:author="Jonatas Nunespf" w:date="2024-04-05T01:30:00Z" w16du:dateUtc="2024-04-05T04:30:00Z"/>
        </w:rPr>
        <w:pPrChange w:id="589" w:author="Jonatas Nunespf" w:date="2024-04-05T01:43:00Z" w16du:dateUtc="2024-04-05T04:43:00Z">
          <w:pPr/>
        </w:pPrChange>
      </w:pPr>
      <w:ins w:id="590" w:author="Jonatas Nunespf" w:date="2024-04-05T01:30:00Z" w16du:dateUtc="2024-04-05T04:30:00Z">
        <w:r>
          <w:t xml:space="preserve">Como podemos ver o obj1 </w:t>
        </w:r>
        <w:proofErr w:type="spellStart"/>
        <w:r>
          <w:t>eo</w:t>
        </w:r>
        <w:proofErr w:type="spellEnd"/>
        <w:r>
          <w:t xml:space="preserve"> que fizemos anteriormente</w:t>
        </w:r>
      </w:ins>
      <w:ins w:id="591" w:author="Jonatas Nunespf" w:date="2024-04-05T01:31:00Z" w16du:dateUtc="2024-04-05T04:31:00Z">
        <w:r>
          <w:t>,</w:t>
        </w:r>
      </w:ins>
      <w:ins w:id="592" w:author="Jonatas Nunespf" w:date="2024-04-05T01:30:00Z" w16du:dateUtc="2024-04-05T04:30:00Z">
        <w:r>
          <w:t xml:space="preserve"> agora o obj2 nos colocamos dentro de uma </w:t>
        </w:r>
        <w:proofErr w:type="spellStart"/>
        <w:r>
          <w:t>array</w:t>
        </w:r>
        <w:proofErr w:type="spellEnd"/>
        <w:r>
          <w:t xml:space="preserve"> e fizemos o spread, mas </w:t>
        </w:r>
        <w:proofErr w:type="spellStart"/>
        <w:r>
          <w:t>oque</w:t>
        </w:r>
        <w:proofErr w:type="spellEnd"/>
        <w:r>
          <w:t xml:space="preserve"> isso nos beneficiaria?</w:t>
        </w:r>
      </w:ins>
    </w:p>
    <w:p w14:paraId="329EF937" w14:textId="73FF90FE" w:rsidR="00B24468" w:rsidRDefault="00B24468">
      <w:pPr>
        <w:pBdr>
          <w:top w:val="single" w:sz="4" w:space="1" w:color="auto"/>
          <w:left w:val="single" w:sz="4" w:space="1" w:color="auto"/>
          <w:bottom w:val="single" w:sz="4" w:space="1" w:color="auto"/>
          <w:right w:val="single" w:sz="4" w:space="1" w:color="auto"/>
        </w:pBdr>
        <w:rPr>
          <w:ins w:id="593" w:author="Jonatas Nunespf" w:date="2024-04-05T01:33:00Z" w16du:dateUtc="2024-04-05T04:33:00Z"/>
        </w:rPr>
        <w:pPrChange w:id="594" w:author="Jonatas Nunespf" w:date="2024-04-05T01:43:00Z" w16du:dateUtc="2024-04-05T04:43:00Z">
          <w:pPr/>
        </w:pPrChange>
      </w:pPr>
      <w:ins w:id="595" w:author="Jonatas Nunespf" w:date="2024-04-05T01:30:00Z" w16du:dateUtc="2024-04-05T04:30:00Z">
        <w:r>
          <w:t xml:space="preserve">Isso </w:t>
        </w:r>
        <w:proofErr w:type="spellStart"/>
        <w:r>
          <w:t>da</w:t>
        </w:r>
        <w:proofErr w:type="spellEnd"/>
        <w:r>
          <w:t xml:space="preserve"> uma lista m</w:t>
        </w:r>
      </w:ins>
      <w:ins w:id="596" w:author="Jonatas Nunespf" w:date="2024-04-05T01:31:00Z" w16du:dateUtc="2024-04-05T04:31:00Z">
        <w:r>
          <w:t xml:space="preserve">ais longa de opções pois o obj1 que </w:t>
        </w:r>
        <w:proofErr w:type="gramStart"/>
        <w:r>
          <w:t>e</w:t>
        </w:r>
      </w:ins>
      <w:proofErr w:type="gramEnd"/>
      <w:ins w:id="597" w:author="Jonatas Nunespf" w:date="2024-04-05T01:32:00Z" w16du:dateUtc="2024-04-05T04:32:00Z">
        <w:r>
          <w:t xml:space="preserve"> oque </w:t>
        </w:r>
        <w:proofErr w:type="spellStart"/>
        <w:r>
          <w:t>chamaos</w:t>
        </w:r>
        <w:proofErr w:type="spellEnd"/>
        <w:r>
          <w:t xml:space="preserve"> de HTM </w:t>
        </w:r>
        <w:proofErr w:type="spellStart"/>
        <w:r>
          <w:t>collection</w:t>
        </w:r>
        <w:proofErr w:type="spellEnd"/>
        <w:r>
          <w:t xml:space="preserve"> que e do lado do cliente</w:t>
        </w:r>
      </w:ins>
      <w:ins w:id="598" w:author="Jonatas Nunespf" w:date="2024-04-05T01:34:00Z" w16du:dateUtc="2024-04-05T04:34:00Z">
        <w:r>
          <w:t xml:space="preserve"> </w:t>
        </w:r>
      </w:ins>
      <w:ins w:id="599" w:author="Jonatas Nunespf" w:date="2024-04-05T01:32:00Z" w16du:dateUtc="2024-04-05T04:32:00Z">
        <w:r>
          <w:t>que e do html</w:t>
        </w:r>
      </w:ins>
      <w:ins w:id="600" w:author="Jonatas Nunespf" w:date="2024-04-05T01:34:00Z" w16du:dateUtc="2024-04-05T04:34:00Z">
        <w:r>
          <w:t xml:space="preserve"> (lado do navegador),</w:t>
        </w:r>
      </w:ins>
      <w:ins w:id="601" w:author="Jonatas Nunespf" w:date="2024-04-05T01:32:00Z" w16du:dateUtc="2024-04-05T04:32:00Z">
        <w:r>
          <w:t xml:space="preserve"> </w:t>
        </w:r>
        <w:proofErr w:type="spellStart"/>
        <w:r>
          <w:t>nos</w:t>
        </w:r>
        <w:proofErr w:type="spellEnd"/>
        <w:r>
          <w:t xml:space="preserve"> poderemos usar opções so do html, mas agora se fizermos ele como um </w:t>
        </w:r>
        <w:proofErr w:type="spellStart"/>
        <w:r>
          <w:t>array</w:t>
        </w:r>
        <w:proofErr w:type="spellEnd"/>
        <w:r>
          <w:t xml:space="preserve"> e colocarmos um spread </w:t>
        </w:r>
        <w:proofErr w:type="spellStart"/>
        <w:r>
          <w:t>nos</w:t>
        </w:r>
        <w:proofErr w:type="spellEnd"/>
        <w:r>
          <w:t xml:space="preserve"> podemos utilizar ele tambem como uma </w:t>
        </w:r>
        <w:proofErr w:type="spellStart"/>
        <w:r>
          <w:t>array</w:t>
        </w:r>
        <w:proofErr w:type="spellEnd"/>
        <w:r>
          <w:t xml:space="preserve"> e com as funcionalidades de um </w:t>
        </w:r>
        <w:proofErr w:type="spellStart"/>
        <w:r>
          <w:t>arr</w:t>
        </w:r>
      </w:ins>
      <w:ins w:id="602" w:author="Jonatas Nunespf" w:date="2024-04-05T01:33:00Z" w16du:dateUtc="2024-04-05T04:33:00Z">
        <w:r>
          <w:t>ay</w:t>
        </w:r>
        <w:proofErr w:type="spellEnd"/>
        <w:r>
          <w:t>.</w:t>
        </w:r>
      </w:ins>
    </w:p>
    <w:p w14:paraId="5BEB5182" w14:textId="5859980D" w:rsidR="00B24468" w:rsidRDefault="00B24468">
      <w:pPr>
        <w:pBdr>
          <w:top w:val="single" w:sz="4" w:space="1" w:color="auto"/>
          <w:left w:val="single" w:sz="4" w:space="1" w:color="auto"/>
          <w:bottom w:val="single" w:sz="4" w:space="1" w:color="auto"/>
          <w:right w:val="single" w:sz="4" w:space="1" w:color="auto"/>
        </w:pBdr>
        <w:rPr>
          <w:ins w:id="603" w:author="Jonatas Nunespf" w:date="2024-04-05T01:33:00Z" w16du:dateUtc="2024-04-05T04:33:00Z"/>
        </w:rPr>
        <w:pPrChange w:id="604" w:author="Jonatas Nunespf" w:date="2024-04-05T01:43:00Z" w16du:dateUtc="2024-04-05T04:43:00Z">
          <w:pPr/>
        </w:pPrChange>
      </w:pPr>
      <w:ins w:id="605" w:author="Jonatas Nunespf" w:date="2024-04-05T01:33:00Z" w16du:dateUtc="2024-04-05T04:33:00Z">
        <w:r>
          <w:t>Podemos comparar isso logo abaixo</w:t>
        </w:r>
      </w:ins>
      <w:ins w:id="606" w:author="Jonatas Nunespf" w:date="2024-04-05T01:34:00Z" w16du:dateUtc="2024-04-05T04:34:00Z">
        <w:r>
          <w:t xml:space="preserve">, o tanto de opções que conseguimos utilizando o spread e fazendo ele como uma </w:t>
        </w:r>
        <w:proofErr w:type="spellStart"/>
        <w:r>
          <w:t>array</w:t>
        </w:r>
        <w:proofErr w:type="spellEnd"/>
        <w:r>
          <w:t>.</w:t>
        </w:r>
      </w:ins>
    </w:p>
    <w:p w14:paraId="7FCEEBB5" w14:textId="5E4B50E3" w:rsidR="00B24468" w:rsidRDefault="00B24468">
      <w:pPr>
        <w:pBdr>
          <w:top w:val="single" w:sz="4" w:space="1" w:color="auto"/>
          <w:left w:val="single" w:sz="4" w:space="1" w:color="auto"/>
          <w:bottom w:val="single" w:sz="4" w:space="1" w:color="auto"/>
          <w:right w:val="single" w:sz="4" w:space="1" w:color="auto"/>
        </w:pBdr>
        <w:rPr>
          <w:ins w:id="607" w:author="Jonatas Nunespf" w:date="2024-04-05T01:33:00Z" w16du:dateUtc="2024-04-05T04:33:00Z"/>
        </w:rPr>
        <w:pPrChange w:id="608" w:author="Jonatas Nunespf" w:date="2024-04-05T01:43:00Z" w16du:dateUtc="2024-04-05T04:43:00Z">
          <w:pPr/>
        </w:pPrChange>
      </w:pPr>
      <w:ins w:id="609" w:author="Jonatas Nunespf" w:date="2024-04-05T01:35:00Z" w16du:dateUtc="2024-04-05T04:35:00Z">
        <w:r w:rsidRPr="00B24468">
          <w:rPr>
            <w:noProof/>
          </w:rPr>
          <w:drawing>
            <wp:inline distT="0" distB="0" distL="0" distR="0" wp14:anchorId="4179E5E0" wp14:editId="77F1E7E2">
              <wp:extent cx="3133725" cy="671513"/>
              <wp:effectExtent l="0" t="0" r="0" b="0"/>
              <wp:docPr id="20046205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620540" name=""/>
                      <pic:cNvPicPr/>
                    </pic:nvPicPr>
                    <pic:blipFill>
                      <a:blip r:embed="rId13"/>
                      <a:stretch>
                        <a:fillRect/>
                      </a:stretch>
                    </pic:blipFill>
                    <pic:spPr>
                      <a:xfrm>
                        <a:off x="0" y="0"/>
                        <a:ext cx="3159054" cy="676941"/>
                      </a:xfrm>
                      <a:prstGeom prst="rect">
                        <a:avLst/>
                      </a:prstGeom>
                    </pic:spPr>
                  </pic:pic>
                </a:graphicData>
              </a:graphic>
            </wp:inline>
          </w:drawing>
        </w:r>
      </w:ins>
    </w:p>
    <w:p w14:paraId="4596A935" w14:textId="632DADED" w:rsidR="00B24468" w:rsidRPr="00CE3A06" w:rsidRDefault="00B24468">
      <w:pPr>
        <w:pBdr>
          <w:top w:val="single" w:sz="4" w:space="1" w:color="auto"/>
          <w:left w:val="single" w:sz="4" w:space="1" w:color="auto"/>
          <w:bottom w:val="single" w:sz="4" w:space="1" w:color="auto"/>
          <w:right w:val="single" w:sz="4" w:space="1" w:color="auto"/>
        </w:pBdr>
        <w:pPrChange w:id="610" w:author="Jonatas Nunespf" w:date="2024-04-05T01:43:00Z" w16du:dateUtc="2024-04-05T04:43:00Z">
          <w:pPr/>
        </w:pPrChange>
      </w:pPr>
      <w:ins w:id="611" w:author="Jonatas Nunespf" w:date="2024-04-05T01:33:00Z" w16du:dateUtc="2024-04-05T04:33:00Z">
        <w:r w:rsidRPr="00B24468">
          <w:rPr>
            <w:noProof/>
          </w:rPr>
          <w:drawing>
            <wp:inline distT="0" distB="0" distL="0" distR="0" wp14:anchorId="1FA232C8" wp14:editId="3477B1A8">
              <wp:extent cx="2771775" cy="1476335"/>
              <wp:effectExtent l="0" t="0" r="0" b="0"/>
              <wp:docPr id="5666858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85838" name=""/>
                      <pic:cNvPicPr/>
                    </pic:nvPicPr>
                    <pic:blipFill>
                      <a:blip r:embed="rId14"/>
                      <a:stretch>
                        <a:fillRect/>
                      </a:stretch>
                    </pic:blipFill>
                    <pic:spPr>
                      <a:xfrm>
                        <a:off x="0" y="0"/>
                        <a:ext cx="2776589" cy="1478899"/>
                      </a:xfrm>
                      <a:prstGeom prst="rect">
                        <a:avLst/>
                      </a:prstGeom>
                    </pic:spPr>
                  </pic:pic>
                </a:graphicData>
              </a:graphic>
            </wp:inline>
          </w:drawing>
        </w:r>
      </w:ins>
    </w:p>
    <w:p w14:paraId="5689DDBD" w14:textId="77777777" w:rsidR="00325F13" w:rsidRDefault="00325F13">
      <w:pPr>
        <w:pBdr>
          <w:top w:val="single" w:sz="4" w:space="1" w:color="auto"/>
          <w:left w:val="single" w:sz="4" w:space="1" w:color="auto"/>
          <w:bottom w:val="single" w:sz="4" w:space="1" w:color="auto"/>
          <w:right w:val="single" w:sz="4" w:space="1" w:color="auto"/>
        </w:pBdr>
        <w:rPr>
          <w:ins w:id="612" w:author="Jonatas Nunespf" w:date="2024-04-05T01:35:00Z" w16du:dateUtc="2024-04-05T04:35:00Z"/>
        </w:rPr>
        <w:pPrChange w:id="613" w:author="Jonatas Nunespf" w:date="2024-04-05T01:43:00Z" w16du:dateUtc="2024-04-05T04:43:00Z">
          <w:pPr/>
        </w:pPrChange>
      </w:pPr>
    </w:p>
    <w:p w14:paraId="7EEA45E3" w14:textId="0CDE2AC1" w:rsidR="00B24468" w:rsidRPr="00CE3A06" w:rsidRDefault="00B24468">
      <w:pPr>
        <w:pBdr>
          <w:top w:val="single" w:sz="4" w:space="1" w:color="auto"/>
          <w:left w:val="single" w:sz="4" w:space="1" w:color="auto"/>
          <w:bottom w:val="single" w:sz="4" w:space="1" w:color="auto"/>
          <w:right w:val="single" w:sz="4" w:space="1" w:color="auto"/>
        </w:pBdr>
        <w:pPrChange w:id="614" w:author="Jonatas Nunespf" w:date="2024-04-05T01:43:00Z" w16du:dateUtc="2024-04-05T04:43:00Z">
          <w:pPr/>
        </w:pPrChange>
      </w:pPr>
      <w:ins w:id="615" w:author="Jonatas Nunespf" w:date="2024-04-05T01:35:00Z" w16du:dateUtc="2024-04-05T04:35:00Z">
        <w:r>
          <w:t>.</w:t>
        </w:r>
      </w:ins>
    </w:p>
    <w:p w14:paraId="3FCBFCB5" w14:textId="6D86C8FD" w:rsidR="008A3C15" w:rsidRDefault="00043E75">
      <w:pPr>
        <w:pBdr>
          <w:top w:val="single" w:sz="4" w:space="1" w:color="auto"/>
          <w:left w:val="single" w:sz="4" w:space="1" w:color="auto"/>
          <w:bottom w:val="single" w:sz="4" w:space="1" w:color="auto"/>
          <w:right w:val="single" w:sz="4" w:space="1" w:color="auto"/>
        </w:pBdr>
        <w:rPr>
          <w:ins w:id="616" w:author="Jonatas Nunespf" w:date="2024-04-05T01:40:00Z" w16du:dateUtc="2024-04-05T04:40:00Z"/>
        </w:rPr>
        <w:pPrChange w:id="617" w:author="Jonatas Nunespf" w:date="2024-04-05T01:43:00Z" w16du:dateUtc="2024-04-05T04:43:00Z">
          <w:pPr/>
        </w:pPrChange>
      </w:pPr>
      <w:ins w:id="618" w:author="Jonatas Nunespf" w:date="2024-04-05T01:40:00Z" w16du:dateUtc="2024-04-05T04:40:00Z">
        <w:r>
          <w:lastRenderedPageBreak/>
          <w:t xml:space="preserve">Agora vamos supor que eu queira percorres pelos elementos do obj1 e retornar o conteúdo usando </w:t>
        </w:r>
        <w:proofErr w:type="spellStart"/>
        <w:r>
          <w:t>forEach</w:t>
        </w:r>
        <w:proofErr w:type="spellEnd"/>
      </w:ins>
    </w:p>
    <w:p w14:paraId="2B7E4CF1" w14:textId="1013A334" w:rsidR="00043E75" w:rsidRPr="00043E75" w:rsidRDefault="00043E75">
      <w:pPr>
        <w:pBdr>
          <w:top w:val="single" w:sz="4" w:space="1" w:color="auto"/>
          <w:left w:val="single" w:sz="4" w:space="1" w:color="auto"/>
          <w:bottom w:val="single" w:sz="4" w:space="1" w:color="auto"/>
          <w:right w:val="single" w:sz="4" w:space="1" w:color="auto"/>
        </w:pBdr>
        <w:shd w:val="clear" w:color="auto" w:fill="282A36"/>
        <w:spacing w:after="0" w:line="285" w:lineRule="atLeast"/>
        <w:rPr>
          <w:ins w:id="619" w:author="Jonatas Nunespf" w:date="2024-04-05T01:41:00Z" w16du:dateUtc="2024-04-05T04:41:00Z"/>
          <w:rFonts w:ascii="Consolas" w:eastAsia="Times New Roman" w:hAnsi="Consolas" w:cs="Times New Roman"/>
          <w:color w:val="F8F8F2"/>
          <w:kern w:val="0"/>
          <w:sz w:val="21"/>
          <w:szCs w:val="21"/>
          <w:lang w:eastAsia="pt-BR"/>
          <w14:ligatures w14:val="none"/>
          <w:rPrChange w:id="620" w:author="Jonatas Nunespf" w:date="2024-04-05T01:41:00Z" w16du:dateUtc="2024-04-05T04:41:00Z">
            <w:rPr>
              <w:ins w:id="621" w:author="Jonatas Nunespf" w:date="2024-04-05T01:41:00Z" w16du:dateUtc="2024-04-05T04:41:00Z"/>
              <w:rFonts w:ascii="Consolas" w:eastAsia="Times New Roman" w:hAnsi="Consolas" w:cs="Times New Roman"/>
              <w:color w:val="BD93F9"/>
              <w:kern w:val="0"/>
              <w:sz w:val="21"/>
              <w:szCs w:val="21"/>
              <w:lang w:val="en-US" w:eastAsia="pt-BR"/>
              <w14:ligatures w14:val="none"/>
            </w:rPr>
          </w:rPrChange>
        </w:rPr>
        <w:pPrChange w:id="622" w:author="Jonatas Nunespf" w:date="2024-04-05T01:43:00Z" w16du:dateUtc="2024-04-05T04:43:00Z">
          <w:pPr>
            <w:shd w:val="clear" w:color="auto" w:fill="282A36"/>
            <w:spacing w:after="0" w:line="285" w:lineRule="atLeast"/>
          </w:pPr>
        </w:pPrChange>
      </w:pPr>
      <w:proofErr w:type="spellStart"/>
      <w:ins w:id="623" w:author="Jonatas Nunespf" w:date="2024-04-05T01:41:00Z" w16du:dateUtc="2024-04-05T04:41:00Z">
        <w:r w:rsidRPr="00043E75">
          <w:rPr>
            <w:rFonts w:ascii="Consolas" w:eastAsia="Times New Roman" w:hAnsi="Consolas" w:cs="Times New Roman"/>
            <w:color w:val="FF79C6"/>
            <w:kern w:val="0"/>
            <w:sz w:val="21"/>
            <w:szCs w:val="21"/>
            <w:lang w:eastAsia="pt-BR"/>
            <w14:ligatures w14:val="none"/>
          </w:rPr>
          <w:t>const</w:t>
        </w:r>
        <w:proofErr w:type="spellEnd"/>
        <w:r w:rsidRPr="00043E75">
          <w:rPr>
            <w:rFonts w:ascii="Consolas" w:eastAsia="Times New Roman" w:hAnsi="Consolas" w:cs="Times New Roman"/>
            <w:color w:val="F8F8F2"/>
            <w:kern w:val="0"/>
            <w:sz w:val="21"/>
            <w:szCs w:val="21"/>
            <w:lang w:eastAsia="pt-BR"/>
            <w14:ligatures w14:val="none"/>
          </w:rPr>
          <w:t xml:space="preserve"> </w:t>
        </w:r>
        <w:r w:rsidRPr="00043E75">
          <w:rPr>
            <w:rFonts w:ascii="Consolas" w:eastAsia="Times New Roman" w:hAnsi="Consolas" w:cs="Times New Roman"/>
            <w:color w:val="BD93F9"/>
            <w:kern w:val="0"/>
            <w:sz w:val="21"/>
            <w:szCs w:val="21"/>
            <w:lang w:eastAsia="pt-BR"/>
            <w14:ligatures w14:val="none"/>
          </w:rPr>
          <w:t>objs1</w:t>
        </w:r>
        <w:r w:rsidRPr="00043E75">
          <w:rPr>
            <w:rFonts w:ascii="Consolas" w:eastAsia="Times New Roman" w:hAnsi="Consolas" w:cs="Times New Roman"/>
            <w:color w:val="F8F8F2"/>
            <w:kern w:val="0"/>
            <w:sz w:val="21"/>
            <w:szCs w:val="21"/>
            <w:lang w:eastAsia="pt-BR"/>
            <w14:ligatures w14:val="none"/>
          </w:rPr>
          <w:t xml:space="preserve"> </w:t>
        </w:r>
        <w:r w:rsidRPr="00043E75">
          <w:rPr>
            <w:rFonts w:ascii="Consolas" w:eastAsia="Times New Roman" w:hAnsi="Consolas" w:cs="Times New Roman"/>
            <w:color w:val="FF79C6"/>
            <w:kern w:val="0"/>
            <w:sz w:val="21"/>
            <w:szCs w:val="21"/>
            <w:lang w:eastAsia="pt-BR"/>
            <w14:ligatures w14:val="none"/>
          </w:rPr>
          <w:t>=</w:t>
        </w:r>
        <w:r w:rsidRPr="00043E75">
          <w:rPr>
            <w:rFonts w:ascii="Consolas" w:eastAsia="Times New Roman" w:hAnsi="Consolas" w:cs="Times New Roman"/>
            <w:color w:val="F8F8F2"/>
            <w:kern w:val="0"/>
            <w:sz w:val="21"/>
            <w:szCs w:val="21"/>
            <w:lang w:eastAsia="pt-BR"/>
            <w14:ligatures w14:val="none"/>
          </w:rPr>
          <w:t xml:space="preserve"> </w:t>
        </w:r>
        <w:proofErr w:type="spellStart"/>
        <w:r w:rsidRPr="00043E75">
          <w:rPr>
            <w:rFonts w:ascii="Consolas" w:eastAsia="Times New Roman" w:hAnsi="Consolas" w:cs="Times New Roman"/>
            <w:color w:val="BD93F9"/>
            <w:kern w:val="0"/>
            <w:sz w:val="21"/>
            <w:szCs w:val="21"/>
            <w:lang w:eastAsia="pt-BR"/>
            <w14:ligatures w14:val="none"/>
          </w:rPr>
          <w:t>document</w:t>
        </w:r>
        <w:r w:rsidRPr="00043E75">
          <w:rPr>
            <w:rFonts w:ascii="Consolas" w:eastAsia="Times New Roman" w:hAnsi="Consolas" w:cs="Times New Roman"/>
            <w:color w:val="F8F8F2"/>
            <w:kern w:val="0"/>
            <w:sz w:val="21"/>
            <w:szCs w:val="21"/>
            <w:lang w:eastAsia="pt-BR"/>
            <w14:ligatures w14:val="none"/>
          </w:rPr>
          <w:t>.</w:t>
        </w:r>
        <w:r w:rsidRPr="00043E75">
          <w:rPr>
            <w:rFonts w:ascii="Consolas" w:eastAsia="Times New Roman" w:hAnsi="Consolas" w:cs="Times New Roman"/>
            <w:color w:val="50FA7B"/>
            <w:kern w:val="0"/>
            <w:sz w:val="21"/>
            <w:szCs w:val="21"/>
            <w:lang w:eastAsia="pt-BR"/>
            <w14:ligatures w14:val="none"/>
          </w:rPr>
          <w:t>getElementsByTagName</w:t>
        </w:r>
        <w:proofErr w:type="spellEnd"/>
        <w:r w:rsidRPr="00043E75">
          <w:rPr>
            <w:rFonts w:ascii="Consolas" w:eastAsia="Times New Roman" w:hAnsi="Consolas" w:cs="Times New Roman"/>
            <w:color w:val="F8F8F2"/>
            <w:kern w:val="0"/>
            <w:sz w:val="21"/>
            <w:szCs w:val="21"/>
            <w:lang w:eastAsia="pt-BR"/>
            <w14:ligatures w14:val="none"/>
          </w:rPr>
          <w:t>(</w:t>
        </w:r>
        <w:r w:rsidRPr="00043E75">
          <w:rPr>
            <w:rFonts w:ascii="Consolas" w:eastAsia="Times New Roman" w:hAnsi="Consolas" w:cs="Times New Roman"/>
            <w:color w:val="E9F284"/>
            <w:kern w:val="0"/>
            <w:sz w:val="21"/>
            <w:szCs w:val="21"/>
            <w:lang w:eastAsia="pt-BR"/>
            <w14:ligatures w14:val="none"/>
          </w:rPr>
          <w:t>"</w:t>
        </w:r>
        <w:r w:rsidRPr="00043E75">
          <w:rPr>
            <w:rFonts w:ascii="Consolas" w:eastAsia="Times New Roman" w:hAnsi="Consolas" w:cs="Times New Roman"/>
            <w:color w:val="F1FA8C"/>
            <w:kern w:val="0"/>
            <w:sz w:val="21"/>
            <w:szCs w:val="21"/>
            <w:lang w:eastAsia="pt-BR"/>
            <w14:ligatures w14:val="none"/>
          </w:rPr>
          <w:t>div</w:t>
        </w:r>
        <w:r w:rsidRPr="00043E75">
          <w:rPr>
            <w:rFonts w:ascii="Consolas" w:eastAsia="Times New Roman" w:hAnsi="Consolas" w:cs="Times New Roman"/>
            <w:color w:val="E9F284"/>
            <w:kern w:val="0"/>
            <w:sz w:val="21"/>
            <w:szCs w:val="21"/>
            <w:lang w:eastAsia="pt-BR"/>
            <w14:ligatures w14:val="none"/>
          </w:rPr>
          <w:t>"</w:t>
        </w:r>
        <w:r w:rsidRPr="00043E75">
          <w:rPr>
            <w:rFonts w:ascii="Consolas" w:eastAsia="Times New Roman" w:hAnsi="Consolas" w:cs="Times New Roman"/>
            <w:color w:val="F8F8F2"/>
            <w:kern w:val="0"/>
            <w:sz w:val="21"/>
            <w:szCs w:val="21"/>
            <w:lang w:eastAsia="pt-BR"/>
            <w14:ligatures w14:val="none"/>
          </w:rPr>
          <w:t>)</w:t>
        </w:r>
      </w:ins>
    </w:p>
    <w:p w14:paraId="2A1AA378" w14:textId="5989886A" w:rsidR="00043E75" w:rsidRPr="00043E75" w:rsidRDefault="00043E75">
      <w:pPr>
        <w:pBdr>
          <w:top w:val="single" w:sz="4" w:space="1" w:color="auto"/>
          <w:left w:val="single" w:sz="4" w:space="1" w:color="auto"/>
          <w:bottom w:val="single" w:sz="4" w:space="1" w:color="auto"/>
          <w:right w:val="single" w:sz="4" w:space="1" w:color="auto"/>
        </w:pBdr>
        <w:shd w:val="clear" w:color="auto" w:fill="282A36"/>
        <w:spacing w:after="0" w:line="285" w:lineRule="atLeast"/>
        <w:rPr>
          <w:ins w:id="624" w:author="Jonatas Nunespf" w:date="2024-04-05T01:40:00Z" w16du:dateUtc="2024-04-05T04:40:00Z"/>
          <w:rFonts w:ascii="Consolas" w:eastAsia="Times New Roman" w:hAnsi="Consolas" w:cs="Times New Roman"/>
          <w:color w:val="F8F8F2"/>
          <w:kern w:val="0"/>
          <w:sz w:val="21"/>
          <w:szCs w:val="21"/>
          <w:lang w:val="en-US" w:eastAsia="pt-BR"/>
          <w14:ligatures w14:val="none"/>
          <w:rPrChange w:id="625" w:author="Jonatas Nunespf" w:date="2024-04-05T01:40:00Z" w16du:dateUtc="2024-04-05T04:40:00Z">
            <w:rPr>
              <w:ins w:id="626" w:author="Jonatas Nunespf" w:date="2024-04-05T01:40:00Z" w16du:dateUtc="2024-04-05T04:40:00Z"/>
              <w:rFonts w:ascii="Consolas" w:eastAsia="Times New Roman" w:hAnsi="Consolas" w:cs="Times New Roman"/>
              <w:color w:val="F8F8F2"/>
              <w:kern w:val="0"/>
              <w:sz w:val="21"/>
              <w:szCs w:val="21"/>
              <w:lang w:eastAsia="pt-BR"/>
              <w14:ligatures w14:val="none"/>
            </w:rPr>
          </w:rPrChange>
        </w:rPr>
        <w:pPrChange w:id="627" w:author="Jonatas Nunespf" w:date="2024-04-05T01:43:00Z" w16du:dateUtc="2024-04-05T04:43:00Z">
          <w:pPr>
            <w:shd w:val="clear" w:color="auto" w:fill="282A36"/>
            <w:spacing w:after="0" w:line="285" w:lineRule="atLeast"/>
          </w:pPr>
        </w:pPrChange>
      </w:pPr>
      <w:ins w:id="628" w:author="Jonatas Nunespf" w:date="2024-04-05T01:40:00Z" w16du:dateUtc="2024-04-05T04:40:00Z">
        <w:r w:rsidRPr="00043E75">
          <w:rPr>
            <w:rFonts w:ascii="Consolas" w:eastAsia="Times New Roman" w:hAnsi="Consolas" w:cs="Times New Roman"/>
            <w:color w:val="BD93F9"/>
            <w:kern w:val="0"/>
            <w:sz w:val="21"/>
            <w:szCs w:val="21"/>
            <w:lang w:val="en-US" w:eastAsia="pt-BR"/>
            <w14:ligatures w14:val="none"/>
            <w:rPrChange w:id="629" w:author="Jonatas Nunespf" w:date="2024-04-05T01:40:00Z" w16du:dateUtc="2024-04-05T04:40:00Z">
              <w:rPr>
                <w:rFonts w:ascii="Consolas" w:eastAsia="Times New Roman" w:hAnsi="Consolas" w:cs="Times New Roman"/>
                <w:color w:val="BD93F9"/>
                <w:kern w:val="0"/>
                <w:sz w:val="21"/>
                <w:szCs w:val="21"/>
                <w:lang w:eastAsia="pt-BR"/>
                <w14:ligatures w14:val="none"/>
              </w:rPr>
            </w:rPrChange>
          </w:rPr>
          <w:t>objs1</w:t>
        </w:r>
        <w:r w:rsidRPr="00043E75">
          <w:rPr>
            <w:rFonts w:ascii="Consolas" w:eastAsia="Times New Roman" w:hAnsi="Consolas" w:cs="Times New Roman"/>
            <w:color w:val="F8F8F2"/>
            <w:kern w:val="0"/>
            <w:sz w:val="21"/>
            <w:szCs w:val="21"/>
            <w:lang w:val="en-US" w:eastAsia="pt-BR"/>
            <w14:ligatures w14:val="none"/>
            <w:rPrChange w:id="630" w:author="Jonatas Nunespf" w:date="2024-04-05T01:40:00Z" w16du:dateUtc="2024-04-05T04:40:00Z">
              <w:rPr>
                <w:rFonts w:ascii="Consolas" w:eastAsia="Times New Roman" w:hAnsi="Consolas" w:cs="Times New Roman"/>
                <w:color w:val="F8F8F2"/>
                <w:kern w:val="0"/>
                <w:sz w:val="21"/>
                <w:szCs w:val="21"/>
                <w:lang w:eastAsia="pt-BR"/>
                <w14:ligatures w14:val="none"/>
              </w:rPr>
            </w:rPrChange>
          </w:rPr>
          <w:t>.</w:t>
        </w:r>
        <w:r w:rsidRPr="00043E75">
          <w:rPr>
            <w:rFonts w:ascii="Consolas" w:eastAsia="Times New Roman" w:hAnsi="Consolas" w:cs="Times New Roman"/>
            <w:color w:val="50FA7B"/>
            <w:kern w:val="0"/>
            <w:sz w:val="21"/>
            <w:szCs w:val="21"/>
            <w:lang w:val="en-US" w:eastAsia="pt-BR"/>
            <w14:ligatures w14:val="none"/>
            <w:rPrChange w:id="631" w:author="Jonatas Nunespf" w:date="2024-04-05T01:40:00Z" w16du:dateUtc="2024-04-05T04:40:00Z">
              <w:rPr>
                <w:rFonts w:ascii="Consolas" w:eastAsia="Times New Roman" w:hAnsi="Consolas" w:cs="Times New Roman"/>
                <w:color w:val="50FA7B"/>
                <w:kern w:val="0"/>
                <w:sz w:val="21"/>
                <w:szCs w:val="21"/>
                <w:lang w:eastAsia="pt-BR"/>
                <w14:ligatures w14:val="none"/>
              </w:rPr>
            </w:rPrChange>
          </w:rPr>
          <w:t>forEach</w:t>
        </w:r>
        <w:r w:rsidRPr="00043E75">
          <w:rPr>
            <w:rFonts w:ascii="Consolas" w:eastAsia="Times New Roman" w:hAnsi="Consolas" w:cs="Times New Roman"/>
            <w:color w:val="F8F8F2"/>
            <w:kern w:val="0"/>
            <w:sz w:val="21"/>
            <w:szCs w:val="21"/>
            <w:lang w:val="en-US" w:eastAsia="pt-BR"/>
            <w14:ligatures w14:val="none"/>
            <w:rPrChange w:id="632" w:author="Jonatas Nunespf" w:date="2024-04-05T01:40:00Z" w16du:dateUtc="2024-04-05T04:40:00Z">
              <w:rPr>
                <w:rFonts w:ascii="Consolas" w:eastAsia="Times New Roman" w:hAnsi="Consolas" w:cs="Times New Roman"/>
                <w:color w:val="F8F8F2"/>
                <w:kern w:val="0"/>
                <w:sz w:val="21"/>
                <w:szCs w:val="21"/>
                <w:lang w:eastAsia="pt-BR"/>
                <w14:ligatures w14:val="none"/>
              </w:rPr>
            </w:rPrChange>
          </w:rPr>
          <w:t>(</w:t>
        </w:r>
        <w:r w:rsidRPr="00043E75">
          <w:rPr>
            <w:rFonts w:ascii="Consolas" w:eastAsia="Times New Roman" w:hAnsi="Consolas" w:cs="Times New Roman"/>
            <w:i/>
            <w:iCs/>
            <w:color w:val="FFB86C"/>
            <w:kern w:val="0"/>
            <w:sz w:val="21"/>
            <w:szCs w:val="21"/>
            <w:lang w:val="en-US" w:eastAsia="pt-BR"/>
            <w14:ligatures w14:val="none"/>
            <w:rPrChange w:id="633" w:author="Jonatas Nunespf" w:date="2024-04-05T01:40:00Z" w16du:dateUtc="2024-04-05T04:40:00Z">
              <w:rPr>
                <w:rFonts w:ascii="Consolas" w:eastAsia="Times New Roman" w:hAnsi="Consolas" w:cs="Times New Roman"/>
                <w:i/>
                <w:iCs/>
                <w:color w:val="FFB86C"/>
                <w:kern w:val="0"/>
                <w:sz w:val="21"/>
                <w:szCs w:val="21"/>
                <w:lang w:eastAsia="pt-BR"/>
                <w14:ligatures w14:val="none"/>
              </w:rPr>
            </w:rPrChange>
          </w:rPr>
          <w:t>element</w:t>
        </w:r>
        <w:r w:rsidRPr="00043E75">
          <w:rPr>
            <w:rFonts w:ascii="Consolas" w:eastAsia="Times New Roman" w:hAnsi="Consolas" w:cs="Times New Roman"/>
            <w:color w:val="F8F8F2"/>
            <w:kern w:val="0"/>
            <w:sz w:val="21"/>
            <w:szCs w:val="21"/>
            <w:lang w:val="en-US" w:eastAsia="pt-BR"/>
            <w14:ligatures w14:val="none"/>
            <w:rPrChange w:id="634" w:author="Jonatas Nunespf" w:date="2024-04-05T01:40:00Z" w16du:dateUtc="2024-04-05T04:40:00Z">
              <w:rPr>
                <w:rFonts w:ascii="Consolas" w:eastAsia="Times New Roman" w:hAnsi="Consolas" w:cs="Times New Roman"/>
                <w:color w:val="F8F8F2"/>
                <w:kern w:val="0"/>
                <w:sz w:val="21"/>
                <w:szCs w:val="21"/>
                <w:lang w:eastAsia="pt-BR"/>
                <w14:ligatures w14:val="none"/>
              </w:rPr>
            </w:rPrChange>
          </w:rPr>
          <w:t xml:space="preserve"> </w:t>
        </w:r>
        <w:r w:rsidRPr="00043E75">
          <w:rPr>
            <w:rFonts w:ascii="Consolas" w:eastAsia="Times New Roman" w:hAnsi="Consolas" w:cs="Times New Roman"/>
            <w:color w:val="FF79C6"/>
            <w:kern w:val="0"/>
            <w:sz w:val="21"/>
            <w:szCs w:val="21"/>
            <w:lang w:val="en-US" w:eastAsia="pt-BR"/>
            <w14:ligatures w14:val="none"/>
            <w:rPrChange w:id="635" w:author="Jonatas Nunespf" w:date="2024-04-05T01:40:00Z" w16du:dateUtc="2024-04-05T04:40:00Z">
              <w:rPr>
                <w:rFonts w:ascii="Consolas" w:eastAsia="Times New Roman" w:hAnsi="Consolas" w:cs="Times New Roman"/>
                <w:color w:val="FF79C6"/>
                <w:kern w:val="0"/>
                <w:sz w:val="21"/>
                <w:szCs w:val="21"/>
                <w:lang w:eastAsia="pt-BR"/>
                <w14:ligatures w14:val="none"/>
              </w:rPr>
            </w:rPrChange>
          </w:rPr>
          <w:t>=&gt;</w:t>
        </w:r>
        <w:r w:rsidRPr="00043E75">
          <w:rPr>
            <w:rFonts w:ascii="Consolas" w:eastAsia="Times New Roman" w:hAnsi="Consolas" w:cs="Times New Roman"/>
            <w:color w:val="F8F8F2"/>
            <w:kern w:val="0"/>
            <w:sz w:val="21"/>
            <w:szCs w:val="21"/>
            <w:lang w:val="en-US" w:eastAsia="pt-BR"/>
            <w14:ligatures w14:val="none"/>
            <w:rPrChange w:id="636" w:author="Jonatas Nunespf" w:date="2024-04-05T01:40:00Z" w16du:dateUtc="2024-04-05T04:40:00Z">
              <w:rPr>
                <w:rFonts w:ascii="Consolas" w:eastAsia="Times New Roman" w:hAnsi="Consolas" w:cs="Times New Roman"/>
                <w:color w:val="F8F8F2"/>
                <w:kern w:val="0"/>
                <w:sz w:val="21"/>
                <w:szCs w:val="21"/>
                <w:lang w:eastAsia="pt-BR"/>
                <w14:ligatures w14:val="none"/>
              </w:rPr>
            </w:rPrChange>
          </w:rPr>
          <w:t xml:space="preserve"> {</w:t>
        </w:r>
      </w:ins>
    </w:p>
    <w:p w14:paraId="5AFDF953" w14:textId="77777777" w:rsidR="00043E75" w:rsidRPr="00043E75" w:rsidRDefault="00043E75">
      <w:pPr>
        <w:pBdr>
          <w:top w:val="single" w:sz="4" w:space="1" w:color="auto"/>
          <w:left w:val="single" w:sz="4" w:space="1" w:color="auto"/>
          <w:bottom w:val="single" w:sz="4" w:space="1" w:color="auto"/>
          <w:right w:val="single" w:sz="4" w:space="1" w:color="auto"/>
        </w:pBdr>
        <w:shd w:val="clear" w:color="auto" w:fill="282A36"/>
        <w:spacing w:after="0" w:line="285" w:lineRule="atLeast"/>
        <w:rPr>
          <w:ins w:id="637" w:author="Jonatas Nunespf" w:date="2024-04-05T01:40:00Z" w16du:dateUtc="2024-04-05T04:40:00Z"/>
          <w:rFonts w:ascii="Consolas" w:eastAsia="Times New Roman" w:hAnsi="Consolas" w:cs="Times New Roman"/>
          <w:color w:val="F8F8F2"/>
          <w:kern w:val="0"/>
          <w:sz w:val="21"/>
          <w:szCs w:val="21"/>
          <w:lang w:val="en-US" w:eastAsia="pt-BR"/>
          <w14:ligatures w14:val="none"/>
          <w:rPrChange w:id="638" w:author="Jonatas Nunespf" w:date="2024-04-05T01:40:00Z" w16du:dateUtc="2024-04-05T04:40:00Z">
            <w:rPr>
              <w:ins w:id="639" w:author="Jonatas Nunespf" w:date="2024-04-05T01:40:00Z" w16du:dateUtc="2024-04-05T04:40:00Z"/>
              <w:rFonts w:ascii="Consolas" w:eastAsia="Times New Roman" w:hAnsi="Consolas" w:cs="Times New Roman"/>
              <w:color w:val="F8F8F2"/>
              <w:kern w:val="0"/>
              <w:sz w:val="21"/>
              <w:szCs w:val="21"/>
              <w:lang w:eastAsia="pt-BR"/>
              <w14:ligatures w14:val="none"/>
            </w:rPr>
          </w:rPrChange>
        </w:rPr>
        <w:pPrChange w:id="640" w:author="Jonatas Nunespf" w:date="2024-04-05T01:43:00Z" w16du:dateUtc="2024-04-05T04:43:00Z">
          <w:pPr>
            <w:shd w:val="clear" w:color="auto" w:fill="282A36"/>
            <w:spacing w:after="0" w:line="285" w:lineRule="atLeast"/>
          </w:pPr>
        </w:pPrChange>
      </w:pPr>
      <w:ins w:id="641" w:author="Jonatas Nunespf" w:date="2024-04-05T01:40:00Z" w16du:dateUtc="2024-04-05T04:40:00Z">
        <w:r w:rsidRPr="00043E75">
          <w:rPr>
            <w:rFonts w:ascii="Consolas" w:eastAsia="Times New Roman" w:hAnsi="Consolas" w:cs="Times New Roman"/>
            <w:color w:val="F8F8F2"/>
            <w:kern w:val="0"/>
            <w:sz w:val="21"/>
            <w:szCs w:val="21"/>
            <w:lang w:val="en-US" w:eastAsia="pt-BR"/>
            <w14:ligatures w14:val="none"/>
            <w:rPrChange w:id="642" w:author="Jonatas Nunespf" w:date="2024-04-05T01:40:00Z" w16du:dateUtc="2024-04-05T04:40:00Z">
              <w:rPr>
                <w:rFonts w:ascii="Consolas" w:eastAsia="Times New Roman" w:hAnsi="Consolas" w:cs="Times New Roman"/>
                <w:color w:val="F8F8F2"/>
                <w:kern w:val="0"/>
                <w:sz w:val="21"/>
                <w:szCs w:val="21"/>
                <w:lang w:eastAsia="pt-BR"/>
                <w14:ligatures w14:val="none"/>
              </w:rPr>
            </w:rPrChange>
          </w:rPr>
          <w:t xml:space="preserve">    </w:t>
        </w:r>
        <w:r w:rsidRPr="00043E75">
          <w:rPr>
            <w:rFonts w:ascii="Consolas" w:eastAsia="Times New Roman" w:hAnsi="Consolas" w:cs="Times New Roman"/>
            <w:color w:val="BD93F9"/>
            <w:kern w:val="0"/>
            <w:sz w:val="21"/>
            <w:szCs w:val="21"/>
            <w:lang w:val="en-US" w:eastAsia="pt-BR"/>
            <w14:ligatures w14:val="none"/>
            <w:rPrChange w:id="643" w:author="Jonatas Nunespf" w:date="2024-04-05T01:40:00Z" w16du:dateUtc="2024-04-05T04:40:00Z">
              <w:rPr>
                <w:rFonts w:ascii="Consolas" w:eastAsia="Times New Roman" w:hAnsi="Consolas" w:cs="Times New Roman"/>
                <w:color w:val="BD93F9"/>
                <w:kern w:val="0"/>
                <w:sz w:val="21"/>
                <w:szCs w:val="21"/>
                <w:lang w:eastAsia="pt-BR"/>
                <w14:ligatures w14:val="none"/>
              </w:rPr>
            </w:rPrChange>
          </w:rPr>
          <w:t>console</w:t>
        </w:r>
        <w:r w:rsidRPr="00043E75">
          <w:rPr>
            <w:rFonts w:ascii="Consolas" w:eastAsia="Times New Roman" w:hAnsi="Consolas" w:cs="Times New Roman"/>
            <w:color w:val="F8F8F2"/>
            <w:kern w:val="0"/>
            <w:sz w:val="21"/>
            <w:szCs w:val="21"/>
            <w:lang w:val="en-US" w:eastAsia="pt-BR"/>
            <w14:ligatures w14:val="none"/>
            <w:rPrChange w:id="644" w:author="Jonatas Nunespf" w:date="2024-04-05T01:40:00Z" w16du:dateUtc="2024-04-05T04:40:00Z">
              <w:rPr>
                <w:rFonts w:ascii="Consolas" w:eastAsia="Times New Roman" w:hAnsi="Consolas" w:cs="Times New Roman"/>
                <w:color w:val="F8F8F2"/>
                <w:kern w:val="0"/>
                <w:sz w:val="21"/>
                <w:szCs w:val="21"/>
                <w:lang w:eastAsia="pt-BR"/>
                <w14:ligatures w14:val="none"/>
              </w:rPr>
            </w:rPrChange>
          </w:rPr>
          <w:t>.</w:t>
        </w:r>
        <w:r w:rsidRPr="00043E75">
          <w:rPr>
            <w:rFonts w:ascii="Consolas" w:eastAsia="Times New Roman" w:hAnsi="Consolas" w:cs="Times New Roman"/>
            <w:color w:val="50FA7B"/>
            <w:kern w:val="0"/>
            <w:sz w:val="21"/>
            <w:szCs w:val="21"/>
            <w:lang w:val="en-US" w:eastAsia="pt-BR"/>
            <w14:ligatures w14:val="none"/>
            <w:rPrChange w:id="645" w:author="Jonatas Nunespf" w:date="2024-04-05T01:40:00Z" w16du:dateUtc="2024-04-05T04:40:00Z">
              <w:rPr>
                <w:rFonts w:ascii="Consolas" w:eastAsia="Times New Roman" w:hAnsi="Consolas" w:cs="Times New Roman"/>
                <w:color w:val="50FA7B"/>
                <w:kern w:val="0"/>
                <w:sz w:val="21"/>
                <w:szCs w:val="21"/>
                <w:lang w:eastAsia="pt-BR"/>
                <w14:ligatures w14:val="none"/>
              </w:rPr>
            </w:rPrChange>
          </w:rPr>
          <w:t>log</w:t>
        </w:r>
        <w:r w:rsidRPr="00043E75">
          <w:rPr>
            <w:rFonts w:ascii="Consolas" w:eastAsia="Times New Roman" w:hAnsi="Consolas" w:cs="Times New Roman"/>
            <w:color w:val="F8F8F2"/>
            <w:kern w:val="0"/>
            <w:sz w:val="21"/>
            <w:szCs w:val="21"/>
            <w:lang w:val="en-US" w:eastAsia="pt-BR"/>
            <w14:ligatures w14:val="none"/>
            <w:rPrChange w:id="646" w:author="Jonatas Nunespf" w:date="2024-04-05T01:40:00Z" w16du:dateUtc="2024-04-05T04:40:00Z">
              <w:rPr>
                <w:rFonts w:ascii="Consolas" w:eastAsia="Times New Roman" w:hAnsi="Consolas" w:cs="Times New Roman"/>
                <w:color w:val="F8F8F2"/>
                <w:kern w:val="0"/>
                <w:sz w:val="21"/>
                <w:szCs w:val="21"/>
                <w:lang w:eastAsia="pt-BR"/>
                <w14:ligatures w14:val="none"/>
              </w:rPr>
            </w:rPrChange>
          </w:rPr>
          <w:t>(</w:t>
        </w:r>
        <w:r w:rsidRPr="00043E75">
          <w:rPr>
            <w:rFonts w:ascii="Consolas" w:eastAsia="Times New Roman" w:hAnsi="Consolas" w:cs="Times New Roman"/>
            <w:i/>
            <w:iCs/>
            <w:color w:val="FFB86C"/>
            <w:kern w:val="0"/>
            <w:sz w:val="21"/>
            <w:szCs w:val="21"/>
            <w:lang w:val="en-US" w:eastAsia="pt-BR"/>
            <w14:ligatures w14:val="none"/>
            <w:rPrChange w:id="647" w:author="Jonatas Nunespf" w:date="2024-04-05T01:40:00Z" w16du:dateUtc="2024-04-05T04:40:00Z">
              <w:rPr>
                <w:rFonts w:ascii="Consolas" w:eastAsia="Times New Roman" w:hAnsi="Consolas" w:cs="Times New Roman"/>
                <w:i/>
                <w:iCs/>
                <w:color w:val="FFB86C"/>
                <w:kern w:val="0"/>
                <w:sz w:val="21"/>
                <w:szCs w:val="21"/>
                <w:lang w:eastAsia="pt-BR"/>
                <w14:ligatures w14:val="none"/>
              </w:rPr>
            </w:rPrChange>
          </w:rPr>
          <w:t>element</w:t>
        </w:r>
        <w:r w:rsidRPr="00043E75">
          <w:rPr>
            <w:rFonts w:ascii="Consolas" w:eastAsia="Times New Roman" w:hAnsi="Consolas" w:cs="Times New Roman"/>
            <w:color w:val="F8F8F2"/>
            <w:kern w:val="0"/>
            <w:sz w:val="21"/>
            <w:szCs w:val="21"/>
            <w:lang w:val="en-US" w:eastAsia="pt-BR"/>
            <w14:ligatures w14:val="none"/>
            <w:rPrChange w:id="648" w:author="Jonatas Nunespf" w:date="2024-04-05T01:40:00Z" w16du:dateUtc="2024-04-05T04:40:00Z">
              <w:rPr>
                <w:rFonts w:ascii="Consolas" w:eastAsia="Times New Roman" w:hAnsi="Consolas" w:cs="Times New Roman"/>
                <w:color w:val="F8F8F2"/>
                <w:kern w:val="0"/>
                <w:sz w:val="21"/>
                <w:szCs w:val="21"/>
                <w:lang w:eastAsia="pt-BR"/>
                <w14:ligatures w14:val="none"/>
              </w:rPr>
            </w:rPrChange>
          </w:rPr>
          <w:t>)</w:t>
        </w:r>
      </w:ins>
    </w:p>
    <w:p w14:paraId="5C52D0F9" w14:textId="77777777" w:rsidR="00043E75" w:rsidRPr="00043E75" w:rsidRDefault="00043E75">
      <w:pPr>
        <w:pBdr>
          <w:top w:val="single" w:sz="4" w:space="1" w:color="auto"/>
          <w:left w:val="single" w:sz="4" w:space="1" w:color="auto"/>
          <w:bottom w:val="single" w:sz="4" w:space="1" w:color="auto"/>
          <w:right w:val="single" w:sz="4" w:space="1" w:color="auto"/>
        </w:pBdr>
        <w:shd w:val="clear" w:color="auto" w:fill="282A36"/>
        <w:spacing w:after="0" w:line="285" w:lineRule="atLeast"/>
        <w:rPr>
          <w:ins w:id="649" w:author="Jonatas Nunespf" w:date="2024-04-05T01:40:00Z" w16du:dateUtc="2024-04-05T04:40:00Z"/>
          <w:rFonts w:ascii="Consolas" w:eastAsia="Times New Roman" w:hAnsi="Consolas" w:cs="Times New Roman"/>
          <w:color w:val="F8F8F2"/>
          <w:kern w:val="0"/>
          <w:sz w:val="21"/>
          <w:szCs w:val="21"/>
          <w:lang w:eastAsia="pt-BR"/>
          <w14:ligatures w14:val="none"/>
        </w:rPr>
        <w:pPrChange w:id="650" w:author="Jonatas Nunespf" w:date="2024-04-05T01:43:00Z" w16du:dateUtc="2024-04-05T04:43:00Z">
          <w:pPr>
            <w:shd w:val="clear" w:color="auto" w:fill="282A36"/>
            <w:spacing w:after="0" w:line="285" w:lineRule="atLeast"/>
          </w:pPr>
        </w:pPrChange>
      </w:pPr>
      <w:ins w:id="651" w:author="Jonatas Nunespf" w:date="2024-04-05T01:40:00Z" w16du:dateUtc="2024-04-05T04:40:00Z">
        <w:r w:rsidRPr="00043E75">
          <w:rPr>
            <w:rFonts w:ascii="Consolas" w:eastAsia="Times New Roman" w:hAnsi="Consolas" w:cs="Times New Roman"/>
            <w:color w:val="F8F8F2"/>
            <w:kern w:val="0"/>
            <w:sz w:val="21"/>
            <w:szCs w:val="21"/>
            <w:lang w:eastAsia="pt-BR"/>
            <w14:ligatures w14:val="none"/>
          </w:rPr>
          <w:t>});</w:t>
        </w:r>
      </w:ins>
    </w:p>
    <w:p w14:paraId="0B55269B" w14:textId="0C6B5D44" w:rsidR="00043E75" w:rsidRDefault="00043E75">
      <w:pPr>
        <w:pBdr>
          <w:top w:val="single" w:sz="4" w:space="1" w:color="auto"/>
          <w:left w:val="single" w:sz="4" w:space="1" w:color="auto"/>
          <w:bottom w:val="single" w:sz="4" w:space="1" w:color="auto"/>
          <w:right w:val="single" w:sz="4" w:space="1" w:color="auto"/>
        </w:pBdr>
        <w:rPr>
          <w:ins w:id="652" w:author="Jonatas Nunespf" w:date="2024-04-05T01:41:00Z" w16du:dateUtc="2024-04-05T04:41:00Z"/>
        </w:rPr>
        <w:pPrChange w:id="653" w:author="Jonatas Nunespf" w:date="2024-04-05T01:43:00Z" w16du:dateUtc="2024-04-05T04:43:00Z">
          <w:pPr/>
        </w:pPrChange>
      </w:pPr>
      <w:ins w:id="654" w:author="Jonatas Nunespf" w:date="2024-04-05T01:41:00Z" w16du:dateUtc="2024-04-05T04:41:00Z">
        <w:r w:rsidRPr="00043E75">
          <w:rPr>
            <w:noProof/>
          </w:rPr>
          <w:drawing>
            <wp:inline distT="0" distB="0" distL="0" distR="0" wp14:anchorId="6C98C9AD" wp14:editId="3C7DE144">
              <wp:extent cx="2534004" cy="514422"/>
              <wp:effectExtent l="0" t="0" r="0" b="0"/>
              <wp:docPr id="20150933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093379" name=""/>
                      <pic:cNvPicPr/>
                    </pic:nvPicPr>
                    <pic:blipFill>
                      <a:blip r:embed="rId15"/>
                      <a:stretch>
                        <a:fillRect/>
                      </a:stretch>
                    </pic:blipFill>
                    <pic:spPr>
                      <a:xfrm>
                        <a:off x="0" y="0"/>
                        <a:ext cx="2534004" cy="514422"/>
                      </a:xfrm>
                      <a:prstGeom prst="rect">
                        <a:avLst/>
                      </a:prstGeom>
                    </pic:spPr>
                  </pic:pic>
                </a:graphicData>
              </a:graphic>
            </wp:inline>
          </w:drawing>
        </w:r>
      </w:ins>
    </w:p>
    <w:p w14:paraId="69F4BB5C" w14:textId="6F7178AD" w:rsidR="00043E75" w:rsidRDefault="00043E75">
      <w:pPr>
        <w:pBdr>
          <w:top w:val="single" w:sz="4" w:space="1" w:color="auto"/>
          <w:left w:val="single" w:sz="4" w:space="1" w:color="auto"/>
          <w:bottom w:val="single" w:sz="4" w:space="1" w:color="auto"/>
          <w:right w:val="single" w:sz="4" w:space="1" w:color="auto"/>
        </w:pBdr>
        <w:rPr>
          <w:ins w:id="655" w:author="Jonatas Nunespf" w:date="2024-04-05T01:42:00Z" w16du:dateUtc="2024-04-05T04:42:00Z"/>
        </w:rPr>
        <w:pPrChange w:id="656" w:author="Jonatas Nunespf" w:date="2024-04-05T01:43:00Z" w16du:dateUtc="2024-04-05T04:43:00Z">
          <w:pPr/>
        </w:pPrChange>
      </w:pPr>
      <w:ins w:id="657" w:author="Jonatas Nunespf" w:date="2024-04-05T01:41:00Z" w16du:dateUtc="2024-04-05T04:41:00Z">
        <w:r>
          <w:t xml:space="preserve">Vai dar erro sem o </w:t>
        </w:r>
        <w:proofErr w:type="spellStart"/>
        <w:r>
          <w:t>sprad</w:t>
        </w:r>
      </w:ins>
      <w:proofErr w:type="spellEnd"/>
    </w:p>
    <w:p w14:paraId="727FABD4" w14:textId="4FC79F22" w:rsidR="00043E75" w:rsidRDefault="00043E75">
      <w:pPr>
        <w:pBdr>
          <w:top w:val="single" w:sz="4" w:space="1" w:color="auto"/>
          <w:left w:val="single" w:sz="4" w:space="1" w:color="auto"/>
          <w:bottom w:val="single" w:sz="4" w:space="1" w:color="auto"/>
          <w:right w:val="single" w:sz="4" w:space="1" w:color="auto"/>
        </w:pBdr>
        <w:rPr>
          <w:ins w:id="658" w:author="Jonatas Nunespf" w:date="2024-04-05T01:41:00Z" w16du:dateUtc="2024-04-05T04:41:00Z"/>
        </w:rPr>
        <w:pPrChange w:id="659" w:author="Jonatas Nunespf" w:date="2024-04-05T01:43:00Z" w16du:dateUtc="2024-04-05T04:43:00Z">
          <w:pPr/>
        </w:pPrChange>
      </w:pPr>
      <w:ins w:id="660" w:author="Jonatas Nunespf" w:date="2024-04-05T01:42:00Z" w16du:dateUtc="2024-04-05T04:42:00Z">
        <w:r>
          <w:t>.</w:t>
        </w:r>
      </w:ins>
    </w:p>
    <w:p w14:paraId="4E8EA58B" w14:textId="5928B728" w:rsidR="00043E75" w:rsidRDefault="00043E75">
      <w:pPr>
        <w:pBdr>
          <w:top w:val="single" w:sz="4" w:space="1" w:color="auto"/>
          <w:left w:val="single" w:sz="4" w:space="1" w:color="auto"/>
          <w:bottom w:val="single" w:sz="4" w:space="1" w:color="auto"/>
          <w:right w:val="single" w:sz="4" w:space="1" w:color="auto"/>
        </w:pBdr>
        <w:rPr>
          <w:ins w:id="661" w:author="Jonatas Nunespf" w:date="2024-04-05T01:42:00Z" w16du:dateUtc="2024-04-05T04:42:00Z"/>
        </w:rPr>
        <w:pPrChange w:id="662" w:author="Jonatas Nunespf" w:date="2024-04-05T01:43:00Z" w16du:dateUtc="2024-04-05T04:43:00Z">
          <w:pPr/>
        </w:pPrChange>
      </w:pPr>
      <w:ins w:id="663" w:author="Jonatas Nunespf" w:date="2024-04-05T01:41:00Z" w16du:dateUtc="2024-04-05T04:41:00Z">
        <w:r>
          <w:t xml:space="preserve">Mas agora vamos tentar fazer a </w:t>
        </w:r>
      </w:ins>
      <w:ins w:id="664" w:author="Jonatas Nunespf" w:date="2024-04-05T01:42:00Z" w16du:dateUtc="2024-04-05T04:42:00Z">
        <w:r>
          <w:t xml:space="preserve">mesma coisa </w:t>
        </w:r>
      </w:ins>
      <w:ins w:id="665" w:author="Jonatas Nunespf" w:date="2024-04-05T01:41:00Z" w16du:dateUtc="2024-04-05T04:41:00Z">
        <w:r>
          <w:t>com o obj2</w:t>
        </w:r>
      </w:ins>
    </w:p>
    <w:p w14:paraId="5F008483" w14:textId="77777777" w:rsidR="00043E75" w:rsidRPr="00043E75" w:rsidRDefault="00043E75">
      <w:pPr>
        <w:pBdr>
          <w:top w:val="single" w:sz="4" w:space="1" w:color="auto"/>
          <w:left w:val="single" w:sz="4" w:space="1" w:color="auto"/>
          <w:bottom w:val="single" w:sz="4" w:space="1" w:color="auto"/>
          <w:right w:val="single" w:sz="4" w:space="1" w:color="auto"/>
        </w:pBdr>
        <w:shd w:val="clear" w:color="auto" w:fill="282A36"/>
        <w:spacing w:after="0" w:line="285" w:lineRule="atLeast"/>
        <w:rPr>
          <w:ins w:id="666" w:author="Jonatas Nunespf" w:date="2024-04-05T01:42:00Z" w16du:dateUtc="2024-04-05T04:42:00Z"/>
          <w:rFonts w:ascii="Consolas" w:eastAsia="Times New Roman" w:hAnsi="Consolas" w:cs="Times New Roman"/>
          <w:color w:val="F8F8F2"/>
          <w:kern w:val="0"/>
          <w:sz w:val="21"/>
          <w:szCs w:val="21"/>
          <w:lang w:eastAsia="pt-BR"/>
          <w14:ligatures w14:val="none"/>
        </w:rPr>
        <w:pPrChange w:id="667" w:author="Jonatas Nunespf" w:date="2024-04-05T01:43:00Z" w16du:dateUtc="2024-04-05T04:43:00Z">
          <w:pPr>
            <w:shd w:val="clear" w:color="auto" w:fill="282A36"/>
            <w:spacing w:after="0" w:line="285" w:lineRule="atLeast"/>
          </w:pPr>
        </w:pPrChange>
      </w:pPr>
      <w:proofErr w:type="spellStart"/>
      <w:ins w:id="668" w:author="Jonatas Nunespf" w:date="2024-04-05T01:42:00Z" w16du:dateUtc="2024-04-05T04:42:00Z">
        <w:r w:rsidRPr="00043E75">
          <w:rPr>
            <w:rFonts w:ascii="Consolas" w:eastAsia="Times New Roman" w:hAnsi="Consolas" w:cs="Times New Roman"/>
            <w:color w:val="FF79C6"/>
            <w:kern w:val="0"/>
            <w:sz w:val="21"/>
            <w:szCs w:val="21"/>
            <w:lang w:eastAsia="pt-BR"/>
            <w14:ligatures w14:val="none"/>
          </w:rPr>
          <w:t>const</w:t>
        </w:r>
        <w:proofErr w:type="spellEnd"/>
        <w:r w:rsidRPr="00043E75">
          <w:rPr>
            <w:rFonts w:ascii="Consolas" w:eastAsia="Times New Roman" w:hAnsi="Consolas" w:cs="Times New Roman"/>
            <w:color w:val="F8F8F2"/>
            <w:kern w:val="0"/>
            <w:sz w:val="21"/>
            <w:szCs w:val="21"/>
            <w:lang w:eastAsia="pt-BR"/>
            <w14:ligatures w14:val="none"/>
          </w:rPr>
          <w:t xml:space="preserve"> </w:t>
        </w:r>
        <w:r w:rsidRPr="00043E75">
          <w:rPr>
            <w:rFonts w:ascii="Consolas" w:eastAsia="Times New Roman" w:hAnsi="Consolas" w:cs="Times New Roman"/>
            <w:color w:val="BD93F9"/>
            <w:kern w:val="0"/>
            <w:sz w:val="21"/>
            <w:szCs w:val="21"/>
            <w:lang w:eastAsia="pt-BR"/>
            <w14:ligatures w14:val="none"/>
          </w:rPr>
          <w:t>objs2</w:t>
        </w:r>
        <w:r w:rsidRPr="00043E75">
          <w:rPr>
            <w:rFonts w:ascii="Consolas" w:eastAsia="Times New Roman" w:hAnsi="Consolas" w:cs="Times New Roman"/>
            <w:color w:val="F8F8F2"/>
            <w:kern w:val="0"/>
            <w:sz w:val="21"/>
            <w:szCs w:val="21"/>
            <w:lang w:eastAsia="pt-BR"/>
            <w14:ligatures w14:val="none"/>
          </w:rPr>
          <w:t xml:space="preserve"> </w:t>
        </w:r>
        <w:r w:rsidRPr="00043E75">
          <w:rPr>
            <w:rFonts w:ascii="Consolas" w:eastAsia="Times New Roman" w:hAnsi="Consolas" w:cs="Times New Roman"/>
            <w:color w:val="FF79C6"/>
            <w:kern w:val="0"/>
            <w:sz w:val="21"/>
            <w:szCs w:val="21"/>
            <w:lang w:eastAsia="pt-BR"/>
            <w14:ligatures w14:val="none"/>
          </w:rPr>
          <w:t>=</w:t>
        </w:r>
        <w:r w:rsidRPr="00043E75">
          <w:rPr>
            <w:rFonts w:ascii="Consolas" w:eastAsia="Times New Roman" w:hAnsi="Consolas" w:cs="Times New Roman"/>
            <w:color w:val="F8F8F2"/>
            <w:kern w:val="0"/>
            <w:sz w:val="21"/>
            <w:szCs w:val="21"/>
            <w:lang w:eastAsia="pt-BR"/>
            <w14:ligatures w14:val="none"/>
          </w:rPr>
          <w:t xml:space="preserve"> [</w:t>
        </w:r>
        <w:r w:rsidRPr="00043E75">
          <w:rPr>
            <w:rFonts w:ascii="Consolas" w:eastAsia="Times New Roman" w:hAnsi="Consolas" w:cs="Times New Roman"/>
            <w:color w:val="FF79C6"/>
            <w:kern w:val="0"/>
            <w:sz w:val="21"/>
            <w:szCs w:val="21"/>
            <w:lang w:eastAsia="pt-BR"/>
            <w14:ligatures w14:val="none"/>
          </w:rPr>
          <w:t>...</w:t>
        </w:r>
        <w:proofErr w:type="spellStart"/>
        <w:r w:rsidRPr="00043E75">
          <w:rPr>
            <w:rFonts w:ascii="Consolas" w:eastAsia="Times New Roman" w:hAnsi="Consolas" w:cs="Times New Roman"/>
            <w:color w:val="BD93F9"/>
            <w:kern w:val="0"/>
            <w:sz w:val="21"/>
            <w:szCs w:val="21"/>
            <w:lang w:eastAsia="pt-BR"/>
            <w14:ligatures w14:val="none"/>
          </w:rPr>
          <w:t>document</w:t>
        </w:r>
        <w:r w:rsidRPr="00043E75">
          <w:rPr>
            <w:rFonts w:ascii="Consolas" w:eastAsia="Times New Roman" w:hAnsi="Consolas" w:cs="Times New Roman"/>
            <w:color w:val="F8F8F2"/>
            <w:kern w:val="0"/>
            <w:sz w:val="21"/>
            <w:szCs w:val="21"/>
            <w:lang w:eastAsia="pt-BR"/>
            <w14:ligatures w14:val="none"/>
          </w:rPr>
          <w:t>.</w:t>
        </w:r>
        <w:r w:rsidRPr="00043E75">
          <w:rPr>
            <w:rFonts w:ascii="Consolas" w:eastAsia="Times New Roman" w:hAnsi="Consolas" w:cs="Times New Roman"/>
            <w:color w:val="50FA7B"/>
            <w:kern w:val="0"/>
            <w:sz w:val="21"/>
            <w:szCs w:val="21"/>
            <w:lang w:eastAsia="pt-BR"/>
            <w14:ligatures w14:val="none"/>
          </w:rPr>
          <w:t>getElementsByTagName</w:t>
        </w:r>
        <w:proofErr w:type="spellEnd"/>
        <w:r w:rsidRPr="00043E75">
          <w:rPr>
            <w:rFonts w:ascii="Consolas" w:eastAsia="Times New Roman" w:hAnsi="Consolas" w:cs="Times New Roman"/>
            <w:color w:val="F8F8F2"/>
            <w:kern w:val="0"/>
            <w:sz w:val="21"/>
            <w:szCs w:val="21"/>
            <w:lang w:eastAsia="pt-BR"/>
            <w14:ligatures w14:val="none"/>
          </w:rPr>
          <w:t>(</w:t>
        </w:r>
        <w:r w:rsidRPr="00043E75">
          <w:rPr>
            <w:rFonts w:ascii="Consolas" w:eastAsia="Times New Roman" w:hAnsi="Consolas" w:cs="Times New Roman"/>
            <w:color w:val="E9F284"/>
            <w:kern w:val="0"/>
            <w:sz w:val="21"/>
            <w:szCs w:val="21"/>
            <w:lang w:eastAsia="pt-BR"/>
            <w14:ligatures w14:val="none"/>
          </w:rPr>
          <w:t>"</w:t>
        </w:r>
        <w:r w:rsidRPr="00043E75">
          <w:rPr>
            <w:rFonts w:ascii="Consolas" w:eastAsia="Times New Roman" w:hAnsi="Consolas" w:cs="Times New Roman"/>
            <w:color w:val="F1FA8C"/>
            <w:kern w:val="0"/>
            <w:sz w:val="21"/>
            <w:szCs w:val="21"/>
            <w:lang w:eastAsia="pt-BR"/>
            <w14:ligatures w14:val="none"/>
          </w:rPr>
          <w:t>div</w:t>
        </w:r>
        <w:r w:rsidRPr="00043E75">
          <w:rPr>
            <w:rFonts w:ascii="Consolas" w:eastAsia="Times New Roman" w:hAnsi="Consolas" w:cs="Times New Roman"/>
            <w:color w:val="E9F284"/>
            <w:kern w:val="0"/>
            <w:sz w:val="21"/>
            <w:szCs w:val="21"/>
            <w:lang w:eastAsia="pt-BR"/>
            <w14:ligatures w14:val="none"/>
          </w:rPr>
          <w:t>"</w:t>
        </w:r>
        <w:r w:rsidRPr="00043E75">
          <w:rPr>
            <w:rFonts w:ascii="Consolas" w:eastAsia="Times New Roman" w:hAnsi="Consolas" w:cs="Times New Roman"/>
            <w:color w:val="F8F8F2"/>
            <w:kern w:val="0"/>
            <w:sz w:val="21"/>
            <w:szCs w:val="21"/>
            <w:lang w:eastAsia="pt-BR"/>
            <w14:ligatures w14:val="none"/>
          </w:rPr>
          <w:t>)]</w:t>
        </w:r>
      </w:ins>
    </w:p>
    <w:p w14:paraId="31E887B5" w14:textId="77777777" w:rsidR="00043E75" w:rsidRPr="00043E75" w:rsidRDefault="00043E75">
      <w:pPr>
        <w:pBdr>
          <w:top w:val="single" w:sz="4" w:space="1" w:color="auto"/>
          <w:left w:val="single" w:sz="4" w:space="1" w:color="auto"/>
          <w:bottom w:val="single" w:sz="4" w:space="1" w:color="auto"/>
          <w:right w:val="single" w:sz="4" w:space="1" w:color="auto"/>
        </w:pBdr>
        <w:shd w:val="clear" w:color="auto" w:fill="282A36"/>
        <w:spacing w:after="0" w:line="285" w:lineRule="atLeast"/>
        <w:rPr>
          <w:ins w:id="669" w:author="Jonatas Nunespf" w:date="2024-04-05T01:42:00Z" w16du:dateUtc="2024-04-05T04:42:00Z"/>
          <w:rFonts w:ascii="Consolas" w:eastAsia="Times New Roman" w:hAnsi="Consolas" w:cs="Times New Roman"/>
          <w:color w:val="F8F8F2"/>
          <w:kern w:val="0"/>
          <w:sz w:val="21"/>
          <w:szCs w:val="21"/>
          <w:lang w:eastAsia="pt-BR"/>
          <w14:ligatures w14:val="none"/>
        </w:rPr>
        <w:pPrChange w:id="670" w:author="Jonatas Nunespf" w:date="2024-04-05T01:43:00Z" w16du:dateUtc="2024-04-05T04:43:00Z">
          <w:pPr>
            <w:shd w:val="clear" w:color="auto" w:fill="282A36"/>
            <w:spacing w:after="0" w:line="285" w:lineRule="atLeast"/>
          </w:pPr>
        </w:pPrChange>
      </w:pPr>
      <w:ins w:id="671" w:author="Jonatas Nunespf" w:date="2024-04-05T01:42:00Z" w16du:dateUtc="2024-04-05T04:42:00Z">
        <w:r w:rsidRPr="00043E75">
          <w:rPr>
            <w:rFonts w:ascii="Consolas" w:eastAsia="Times New Roman" w:hAnsi="Consolas" w:cs="Times New Roman"/>
            <w:color w:val="BD93F9"/>
            <w:kern w:val="0"/>
            <w:sz w:val="21"/>
            <w:szCs w:val="21"/>
            <w:lang w:eastAsia="pt-BR"/>
            <w14:ligatures w14:val="none"/>
          </w:rPr>
          <w:t>objs2</w:t>
        </w:r>
        <w:r w:rsidRPr="00043E75">
          <w:rPr>
            <w:rFonts w:ascii="Consolas" w:eastAsia="Times New Roman" w:hAnsi="Consolas" w:cs="Times New Roman"/>
            <w:color w:val="F8F8F2"/>
            <w:kern w:val="0"/>
            <w:sz w:val="21"/>
            <w:szCs w:val="21"/>
            <w:lang w:eastAsia="pt-BR"/>
            <w14:ligatures w14:val="none"/>
          </w:rPr>
          <w:t>.</w:t>
        </w:r>
        <w:r w:rsidRPr="00043E75">
          <w:rPr>
            <w:rFonts w:ascii="Consolas" w:eastAsia="Times New Roman" w:hAnsi="Consolas" w:cs="Times New Roman"/>
            <w:color w:val="50FA7B"/>
            <w:kern w:val="0"/>
            <w:sz w:val="21"/>
            <w:szCs w:val="21"/>
            <w:lang w:eastAsia="pt-BR"/>
            <w14:ligatures w14:val="none"/>
          </w:rPr>
          <w:t>forEach</w:t>
        </w:r>
        <w:r w:rsidRPr="00043E75">
          <w:rPr>
            <w:rFonts w:ascii="Consolas" w:eastAsia="Times New Roman" w:hAnsi="Consolas" w:cs="Times New Roman"/>
            <w:color w:val="F8F8F2"/>
            <w:kern w:val="0"/>
            <w:sz w:val="21"/>
            <w:szCs w:val="21"/>
            <w:lang w:eastAsia="pt-BR"/>
            <w14:ligatures w14:val="none"/>
          </w:rPr>
          <w:t>(</w:t>
        </w:r>
        <w:proofErr w:type="spellStart"/>
        <w:r w:rsidRPr="00043E75">
          <w:rPr>
            <w:rFonts w:ascii="Consolas" w:eastAsia="Times New Roman" w:hAnsi="Consolas" w:cs="Times New Roman"/>
            <w:i/>
            <w:iCs/>
            <w:color w:val="FFB86C"/>
            <w:kern w:val="0"/>
            <w:sz w:val="21"/>
            <w:szCs w:val="21"/>
            <w:lang w:eastAsia="pt-BR"/>
            <w14:ligatures w14:val="none"/>
          </w:rPr>
          <w:t>element</w:t>
        </w:r>
        <w:proofErr w:type="spellEnd"/>
        <w:r w:rsidRPr="00043E75">
          <w:rPr>
            <w:rFonts w:ascii="Consolas" w:eastAsia="Times New Roman" w:hAnsi="Consolas" w:cs="Times New Roman"/>
            <w:color w:val="F8F8F2"/>
            <w:kern w:val="0"/>
            <w:sz w:val="21"/>
            <w:szCs w:val="21"/>
            <w:lang w:eastAsia="pt-BR"/>
            <w14:ligatures w14:val="none"/>
          </w:rPr>
          <w:t xml:space="preserve"> </w:t>
        </w:r>
        <w:r w:rsidRPr="00043E75">
          <w:rPr>
            <w:rFonts w:ascii="Consolas" w:eastAsia="Times New Roman" w:hAnsi="Consolas" w:cs="Times New Roman"/>
            <w:color w:val="FF79C6"/>
            <w:kern w:val="0"/>
            <w:sz w:val="21"/>
            <w:szCs w:val="21"/>
            <w:lang w:eastAsia="pt-BR"/>
            <w14:ligatures w14:val="none"/>
          </w:rPr>
          <w:t>=&gt;</w:t>
        </w:r>
        <w:r w:rsidRPr="00043E75">
          <w:rPr>
            <w:rFonts w:ascii="Consolas" w:eastAsia="Times New Roman" w:hAnsi="Consolas" w:cs="Times New Roman"/>
            <w:color w:val="F8F8F2"/>
            <w:kern w:val="0"/>
            <w:sz w:val="21"/>
            <w:szCs w:val="21"/>
            <w:lang w:eastAsia="pt-BR"/>
            <w14:ligatures w14:val="none"/>
          </w:rPr>
          <w:t xml:space="preserve"> {</w:t>
        </w:r>
      </w:ins>
    </w:p>
    <w:p w14:paraId="40AAF6BB" w14:textId="77777777" w:rsidR="00043E75" w:rsidRPr="00043E75" w:rsidRDefault="00043E75">
      <w:pPr>
        <w:pBdr>
          <w:top w:val="single" w:sz="4" w:space="1" w:color="auto"/>
          <w:left w:val="single" w:sz="4" w:space="1" w:color="auto"/>
          <w:bottom w:val="single" w:sz="4" w:space="1" w:color="auto"/>
          <w:right w:val="single" w:sz="4" w:space="1" w:color="auto"/>
        </w:pBdr>
        <w:shd w:val="clear" w:color="auto" w:fill="282A36"/>
        <w:spacing w:after="0" w:line="285" w:lineRule="atLeast"/>
        <w:rPr>
          <w:ins w:id="672" w:author="Jonatas Nunespf" w:date="2024-04-05T01:42:00Z" w16du:dateUtc="2024-04-05T04:42:00Z"/>
          <w:rFonts w:ascii="Consolas" w:eastAsia="Times New Roman" w:hAnsi="Consolas" w:cs="Times New Roman"/>
          <w:color w:val="F8F8F2"/>
          <w:kern w:val="0"/>
          <w:sz w:val="21"/>
          <w:szCs w:val="21"/>
          <w:lang w:eastAsia="pt-BR"/>
          <w14:ligatures w14:val="none"/>
        </w:rPr>
        <w:pPrChange w:id="673" w:author="Jonatas Nunespf" w:date="2024-04-05T01:43:00Z" w16du:dateUtc="2024-04-05T04:43:00Z">
          <w:pPr>
            <w:shd w:val="clear" w:color="auto" w:fill="282A36"/>
            <w:spacing w:after="0" w:line="285" w:lineRule="atLeast"/>
          </w:pPr>
        </w:pPrChange>
      </w:pPr>
      <w:ins w:id="674" w:author="Jonatas Nunespf" w:date="2024-04-05T01:42:00Z" w16du:dateUtc="2024-04-05T04:42:00Z">
        <w:r w:rsidRPr="00043E75">
          <w:rPr>
            <w:rFonts w:ascii="Consolas" w:eastAsia="Times New Roman" w:hAnsi="Consolas" w:cs="Times New Roman"/>
            <w:color w:val="F8F8F2"/>
            <w:kern w:val="0"/>
            <w:sz w:val="21"/>
            <w:szCs w:val="21"/>
            <w:lang w:eastAsia="pt-BR"/>
            <w14:ligatures w14:val="none"/>
          </w:rPr>
          <w:t xml:space="preserve">    </w:t>
        </w:r>
        <w:r w:rsidRPr="00043E75">
          <w:rPr>
            <w:rFonts w:ascii="Consolas" w:eastAsia="Times New Roman" w:hAnsi="Consolas" w:cs="Times New Roman"/>
            <w:color w:val="BD93F9"/>
            <w:kern w:val="0"/>
            <w:sz w:val="21"/>
            <w:szCs w:val="21"/>
            <w:lang w:eastAsia="pt-BR"/>
            <w14:ligatures w14:val="none"/>
          </w:rPr>
          <w:t>console</w:t>
        </w:r>
        <w:r w:rsidRPr="00043E75">
          <w:rPr>
            <w:rFonts w:ascii="Consolas" w:eastAsia="Times New Roman" w:hAnsi="Consolas" w:cs="Times New Roman"/>
            <w:color w:val="F8F8F2"/>
            <w:kern w:val="0"/>
            <w:sz w:val="21"/>
            <w:szCs w:val="21"/>
            <w:lang w:eastAsia="pt-BR"/>
            <w14:ligatures w14:val="none"/>
          </w:rPr>
          <w:t>.</w:t>
        </w:r>
        <w:r w:rsidRPr="00043E75">
          <w:rPr>
            <w:rFonts w:ascii="Consolas" w:eastAsia="Times New Roman" w:hAnsi="Consolas" w:cs="Times New Roman"/>
            <w:color w:val="50FA7B"/>
            <w:kern w:val="0"/>
            <w:sz w:val="21"/>
            <w:szCs w:val="21"/>
            <w:lang w:eastAsia="pt-BR"/>
            <w14:ligatures w14:val="none"/>
          </w:rPr>
          <w:t>log</w:t>
        </w:r>
        <w:r w:rsidRPr="00043E75">
          <w:rPr>
            <w:rFonts w:ascii="Consolas" w:eastAsia="Times New Roman" w:hAnsi="Consolas" w:cs="Times New Roman"/>
            <w:color w:val="F8F8F2"/>
            <w:kern w:val="0"/>
            <w:sz w:val="21"/>
            <w:szCs w:val="21"/>
            <w:lang w:eastAsia="pt-BR"/>
            <w14:ligatures w14:val="none"/>
          </w:rPr>
          <w:t>(</w:t>
        </w:r>
        <w:proofErr w:type="spellStart"/>
        <w:r w:rsidRPr="00043E75">
          <w:rPr>
            <w:rFonts w:ascii="Consolas" w:eastAsia="Times New Roman" w:hAnsi="Consolas" w:cs="Times New Roman"/>
            <w:i/>
            <w:iCs/>
            <w:color w:val="FFB86C"/>
            <w:kern w:val="0"/>
            <w:sz w:val="21"/>
            <w:szCs w:val="21"/>
            <w:lang w:eastAsia="pt-BR"/>
            <w14:ligatures w14:val="none"/>
          </w:rPr>
          <w:t>element</w:t>
        </w:r>
        <w:proofErr w:type="spellEnd"/>
        <w:r w:rsidRPr="00043E75">
          <w:rPr>
            <w:rFonts w:ascii="Consolas" w:eastAsia="Times New Roman" w:hAnsi="Consolas" w:cs="Times New Roman"/>
            <w:color w:val="F8F8F2"/>
            <w:kern w:val="0"/>
            <w:sz w:val="21"/>
            <w:szCs w:val="21"/>
            <w:lang w:eastAsia="pt-BR"/>
            <w14:ligatures w14:val="none"/>
          </w:rPr>
          <w:t>)</w:t>
        </w:r>
      </w:ins>
    </w:p>
    <w:p w14:paraId="79C844D0" w14:textId="77777777" w:rsidR="00043E75" w:rsidRPr="00043E75" w:rsidRDefault="00043E75">
      <w:pPr>
        <w:pBdr>
          <w:top w:val="single" w:sz="4" w:space="1" w:color="auto"/>
          <w:left w:val="single" w:sz="4" w:space="1" w:color="auto"/>
          <w:bottom w:val="single" w:sz="4" w:space="1" w:color="auto"/>
          <w:right w:val="single" w:sz="4" w:space="1" w:color="auto"/>
        </w:pBdr>
        <w:shd w:val="clear" w:color="auto" w:fill="282A36"/>
        <w:spacing w:after="0" w:line="285" w:lineRule="atLeast"/>
        <w:rPr>
          <w:ins w:id="675" w:author="Jonatas Nunespf" w:date="2024-04-05T01:42:00Z" w16du:dateUtc="2024-04-05T04:42:00Z"/>
          <w:rFonts w:ascii="Consolas" w:eastAsia="Times New Roman" w:hAnsi="Consolas" w:cs="Times New Roman"/>
          <w:color w:val="F8F8F2"/>
          <w:kern w:val="0"/>
          <w:sz w:val="21"/>
          <w:szCs w:val="21"/>
          <w:lang w:eastAsia="pt-BR"/>
          <w14:ligatures w14:val="none"/>
        </w:rPr>
        <w:pPrChange w:id="676" w:author="Jonatas Nunespf" w:date="2024-04-05T01:43:00Z" w16du:dateUtc="2024-04-05T04:43:00Z">
          <w:pPr>
            <w:shd w:val="clear" w:color="auto" w:fill="282A36"/>
            <w:spacing w:after="0" w:line="285" w:lineRule="atLeast"/>
          </w:pPr>
        </w:pPrChange>
      </w:pPr>
      <w:ins w:id="677" w:author="Jonatas Nunespf" w:date="2024-04-05T01:42:00Z" w16du:dateUtc="2024-04-05T04:42:00Z">
        <w:r w:rsidRPr="00043E75">
          <w:rPr>
            <w:rFonts w:ascii="Consolas" w:eastAsia="Times New Roman" w:hAnsi="Consolas" w:cs="Times New Roman"/>
            <w:color w:val="F8F8F2"/>
            <w:kern w:val="0"/>
            <w:sz w:val="21"/>
            <w:szCs w:val="21"/>
            <w:lang w:eastAsia="pt-BR"/>
            <w14:ligatures w14:val="none"/>
          </w:rPr>
          <w:t>});</w:t>
        </w:r>
      </w:ins>
    </w:p>
    <w:p w14:paraId="1304DA73" w14:textId="77777777" w:rsidR="00043E75" w:rsidRPr="00043E75" w:rsidRDefault="00043E75">
      <w:pPr>
        <w:pBdr>
          <w:top w:val="single" w:sz="4" w:space="1" w:color="auto"/>
          <w:left w:val="single" w:sz="4" w:space="1" w:color="auto"/>
          <w:bottom w:val="single" w:sz="4" w:space="1" w:color="auto"/>
          <w:right w:val="single" w:sz="4" w:space="1" w:color="auto"/>
        </w:pBdr>
        <w:shd w:val="clear" w:color="auto" w:fill="282A36"/>
        <w:spacing w:after="0" w:line="285" w:lineRule="atLeast"/>
        <w:rPr>
          <w:ins w:id="678" w:author="Jonatas Nunespf" w:date="2024-04-05T01:42:00Z" w16du:dateUtc="2024-04-05T04:42:00Z"/>
          <w:rFonts w:ascii="Consolas" w:eastAsia="Times New Roman" w:hAnsi="Consolas" w:cs="Times New Roman"/>
          <w:color w:val="F8F8F2"/>
          <w:kern w:val="0"/>
          <w:sz w:val="21"/>
          <w:szCs w:val="21"/>
          <w:lang w:eastAsia="pt-BR"/>
          <w14:ligatures w14:val="none"/>
        </w:rPr>
        <w:pPrChange w:id="679" w:author="Jonatas Nunespf" w:date="2024-04-05T01:43:00Z" w16du:dateUtc="2024-04-05T04:43:00Z">
          <w:pPr>
            <w:shd w:val="clear" w:color="auto" w:fill="282A36"/>
            <w:spacing w:after="0" w:line="285" w:lineRule="atLeast"/>
          </w:pPr>
        </w:pPrChange>
      </w:pPr>
    </w:p>
    <w:p w14:paraId="01433ACD" w14:textId="77777777" w:rsidR="00043E75" w:rsidRDefault="00043E75">
      <w:pPr>
        <w:pBdr>
          <w:top w:val="single" w:sz="4" w:space="1" w:color="auto"/>
          <w:left w:val="single" w:sz="4" w:space="1" w:color="auto"/>
          <w:bottom w:val="single" w:sz="4" w:space="1" w:color="auto"/>
          <w:right w:val="single" w:sz="4" w:space="1" w:color="auto"/>
        </w:pBdr>
        <w:rPr>
          <w:ins w:id="680" w:author="Jonatas Nunespf" w:date="2024-04-05T01:42:00Z" w16du:dateUtc="2024-04-05T04:42:00Z"/>
        </w:rPr>
        <w:pPrChange w:id="681" w:author="Jonatas Nunespf" w:date="2024-04-05T01:43:00Z" w16du:dateUtc="2024-04-05T04:43:00Z">
          <w:pPr/>
        </w:pPrChange>
      </w:pPr>
    </w:p>
    <w:p w14:paraId="591501D3" w14:textId="5F29A3E3" w:rsidR="00043E75" w:rsidRDefault="00043E75">
      <w:pPr>
        <w:pBdr>
          <w:top w:val="single" w:sz="4" w:space="1" w:color="auto"/>
          <w:left w:val="single" w:sz="4" w:space="1" w:color="auto"/>
          <w:bottom w:val="single" w:sz="4" w:space="1" w:color="auto"/>
          <w:right w:val="single" w:sz="4" w:space="1" w:color="auto"/>
        </w:pBdr>
        <w:rPr>
          <w:ins w:id="682" w:author="Jonatas Nunespf" w:date="2024-04-05T01:42:00Z" w16du:dateUtc="2024-04-05T04:42:00Z"/>
        </w:rPr>
        <w:pPrChange w:id="683" w:author="Jonatas Nunespf" w:date="2024-04-05T01:43:00Z" w16du:dateUtc="2024-04-05T04:43:00Z">
          <w:pPr/>
        </w:pPrChange>
      </w:pPr>
      <w:ins w:id="684" w:author="Jonatas Nunespf" w:date="2024-04-05T01:42:00Z" w16du:dateUtc="2024-04-05T04:42:00Z">
        <w:r w:rsidRPr="00043E75">
          <w:rPr>
            <w:noProof/>
          </w:rPr>
          <w:drawing>
            <wp:inline distT="0" distB="0" distL="0" distR="0" wp14:anchorId="1F2531DF" wp14:editId="70F6E7E3">
              <wp:extent cx="2591162" cy="1181265"/>
              <wp:effectExtent l="0" t="0" r="0" b="0"/>
              <wp:docPr id="5604864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486434" name=""/>
                      <pic:cNvPicPr/>
                    </pic:nvPicPr>
                    <pic:blipFill>
                      <a:blip r:embed="rId16"/>
                      <a:stretch>
                        <a:fillRect/>
                      </a:stretch>
                    </pic:blipFill>
                    <pic:spPr>
                      <a:xfrm>
                        <a:off x="0" y="0"/>
                        <a:ext cx="2591162" cy="1181265"/>
                      </a:xfrm>
                      <a:prstGeom prst="rect">
                        <a:avLst/>
                      </a:prstGeom>
                    </pic:spPr>
                  </pic:pic>
                </a:graphicData>
              </a:graphic>
            </wp:inline>
          </w:drawing>
        </w:r>
      </w:ins>
    </w:p>
    <w:p w14:paraId="56159925" w14:textId="3050A795" w:rsidR="00043E75" w:rsidRDefault="00043E75" w:rsidP="00043E75">
      <w:pPr>
        <w:pBdr>
          <w:top w:val="single" w:sz="4" w:space="1" w:color="auto"/>
          <w:left w:val="single" w:sz="4" w:space="1" w:color="auto"/>
          <w:bottom w:val="single" w:sz="4" w:space="1" w:color="auto"/>
          <w:right w:val="single" w:sz="4" w:space="1" w:color="auto"/>
        </w:pBdr>
        <w:rPr>
          <w:ins w:id="685" w:author="Jonatas Nunespf" w:date="2024-04-05T01:44:00Z" w16du:dateUtc="2024-04-05T04:44:00Z"/>
        </w:rPr>
      </w:pPr>
      <w:ins w:id="686" w:author="Jonatas Nunespf" w:date="2024-04-05T01:42:00Z" w16du:dateUtc="2024-04-05T04:42:00Z">
        <w:r>
          <w:t xml:space="preserve">Agora deu certo nos retornou(mostrou) os elementos </w:t>
        </w:r>
      </w:ins>
      <w:ins w:id="687" w:author="Jonatas Nunespf" w:date="2024-04-05T01:43:00Z" w16du:dateUtc="2024-04-05T04:43:00Z">
        <w:r>
          <w:t>html.</w:t>
        </w:r>
      </w:ins>
    </w:p>
    <w:p w14:paraId="26369982" w14:textId="624997A9" w:rsidR="00B97F69" w:rsidRDefault="00B97F69" w:rsidP="00043E75">
      <w:pPr>
        <w:pBdr>
          <w:top w:val="single" w:sz="4" w:space="1" w:color="auto"/>
          <w:left w:val="single" w:sz="4" w:space="1" w:color="auto"/>
          <w:bottom w:val="single" w:sz="4" w:space="1" w:color="auto"/>
          <w:right w:val="single" w:sz="4" w:space="1" w:color="auto"/>
        </w:pBdr>
        <w:rPr>
          <w:ins w:id="688" w:author="Jonatas Nunespf" w:date="2024-04-05T01:44:00Z" w16du:dateUtc="2024-04-05T04:44:00Z"/>
        </w:rPr>
      </w:pPr>
      <w:ins w:id="689" w:author="Jonatas Nunespf" w:date="2024-04-05T01:44:00Z" w16du:dateUtc="2024-04-05T04:44:00Z">
        <w:r>
          <w:t>.</w:t>
        </w:r>
      </w:ins>
    </w:p>
    <w:p w14:paraId="0DEAC00C" w14:textId="25AB6953" w:rsidR="00B97F69" w:rsidRDefault="00B97F69" w:rsidP="00043E75">
      <w:pPr>
        <w:pBdr>
          <w:top w:val="single" w:sz="4" w:space="1" w:color="auto"/>
          <w:left w:val="single" w:sz="4" w:space="1" w:color="auto"/>
          <w:bottom w:val="single" w:sz="4" w:space="1" w:color="auto"/>
          <w:right w:val="single" w:sz="4" w:space="1" w:color="auto"/>
        </w:pBdr>
        <w:rPr>
          <w:ins w:id="690" w:author="Jonatas Nunespf" w:date="2024-04-05T01:44:00Z" w16du:dateUtc="2024-04-05T04:44:00Z"/>
        </w:rPr>
      </w:pPr>
      <w:ins w:id="691" w:author="Jonatas Nunespf" w:date="2024-04-05T01:44:00Z" w16du:dateUtc="2024-04-05T04:44:00Z">
        <w:r>
          <w:t xml:space="preserve">Agora </w:t>
        </w:r>
        <w:proofErr w:type="spellStart"/>
        <w:r>
          <w:t>nos</w:t>
        </w:r>
        <w:proofErr w:type="spellEnd"/>
        <w:r>
          <w:t xml:space="preserve"> podemos fazer uma </w:t>
        </w:r>
        <w:proofErr w:type="spellStart"/>
        <w:r>
          <w:t>mlehor</w:t>
        </w:r>
        <w:proofErr w:type="spellEnd"/>
        <w:r>
          <w:t xml:space="preserve"> manipulação </w:t>
        </w:r>
        <w:proofErr w:type="spellStart"/>
        <w:r>
          <w:t>ate</w:t>
        </w:r>
        <w:proofErr w:type="spellEnd"/>
        <w:r>
          <w:t xml:space="preserve"> do </w:t>
        </w:r>
        <w:proofErr w:type="spellStart"/>
        <w:r>
          <w:t>HTMl</w:t>
        </w:r>
        <w:proofErr w:type="spellEnd"/>
      </w:ins>
    </w:p>
    <w:p w14:paraId="457BE6B0" w14:textId="28F98823" w:rsidR="00B97F69" w:rsidRDefault="00B97F69" w:rsidP="00043E75">
      <w:pPr>
        <w:pBdr>
          <w:top w:val="single" w:sz="4" w:space="1" w:color="auto"/>
          <w:left w:val="single" w:sz="4" w:space="1" w:color="auto"/>
          <w:bottom w:val="single" w:sz="4" w:space="1" w:color="auto"/>
          <w:right w:val="single" w:sz="4" w:space="1" w:color="auto"/>
        </w:pBdr>
        <w:rPr>
          <w:ins w:id="692" w:author="Jonatas Nunespf" w:date="2024-04-05T01:45:00Z" w16du:dateUtc="2024-04-05T04:45:00Z"/>
        </w:rPr>
      </w:pPr>
      <w:ins w:id="693" w:author="Jonatas Nunespf" w:date="2024-04-05T01:44:00Z" w16du:dateUtc="2024-04-05T04:44:00Z">
        <w:r>
          <w:t xml:space="preserve">Podemos </w:t>
        </w:r>
        <w:proofErr w:type="spellStart"/>
        <w:r>
          <w:t>ate</w:t>
        </w:r>
        <w:proofErr w:type="spellEnd"/>
        <w:r>
          <w:t xml:space="preserve"> mesmo mudar o texto das 3 </w:t>
        </w:r>
        <w:proofErr w:type="spellStart"/>
        <w:r>
          <w:t>divs</w:t>
        </w:r>
      </w:ins>
      <w:proofErr w:type="spellEnd"/>
      <w:ins w:id="694" w:author="Jonatas Nunespf" w:date="2024-04-05T01:47:00Z" w16du:dateUtc="2024-04-05T04:47:00Z">
        <w:r>
          <w:t xml:space="preserve"> que eu peguei e coloquei no objs2</w:t>
        </w:r>
      </w:ins>
    </w:p>
    <w:p w14:paraId="791CF34F" w14:textId="77777777" w:rsidR="0023620B" w:rsidRPr="0023620B" w:rsidRDefault="0023620B" w:rsidP="0023620B">
      <w:pPr>
        <w:shd w:val="clear" w:color="auto" w:fill="282A36"/>
        <w:spacing w:after="0" w:line="285" w:lineRule="atLeast"/>
        <w:rPr>
          <w:ins w:id="695" w:author="Jonatas Nunespf" w:date="2024-04-05T01:47:00Z" w16du:dateUtc="2024-04-05T04:47:00Z"/>
          <w:rFonts w:ascii="Consolas" w:eastAsia="Times New Roman" w:hAnsi="Consolas" w:cs="Times New Roman"/>
          <w:color w:val="F8F8F2"/>
          <w:kern w:val="0"/>
          <w:sz w:val="21"/>
          <w:szCs w:val="21"/>
          <w:lang w:val="en-US" w:eastAsia="pt-BR"/>
          <w14:ligatures w14:val="none"/>
          <w:rPrChange w:id="696" w:author="Jonatas Nunespf" w:date="2024-04-05T01:47:00Z" w16du:dateUtc="2024-04-05T04:47:00Z">
            <w:rPr>
              <w:ins w:id="697" w:author="Jonatas Nunespf" w:date="2024-04-05T01:47:00Z" w16du:dateUtc="2024-04-05T04:47:00Z"/>
              <w:rFonts w:ascii="Consolas" w:eastAsia="Times New Roman" w:hAnsi="Consolas" w:cs="Times New Roman"/>
              <w:color w:val="F8F8F2"/>
              <w:kern w:val="0"/>
              <w:sz w:val="21"/>
              <w:szCs w:val="21"/>
              <w:lang w:eastAsia="pt-BR"/>
              <w14:ligatures w14:val="none"/>
            </w:rPr>
          </w:rPrChange>
        </w:rPr>
      </w:pPr>
      <w:ins w:id="698" w:author="Jonatas Nunespf" w:date="2024-04-05T01:47:00Z" w16du:dateUtc="2024-04-05T04:47:00Z">
        <w:r w:rsidRPr="0023620B">
          <w:rPr>
            <w:rFonts w:ascii="Consolas" w:eastAsia="Times New Roman" w:hAnsi="Consolas" w:cs="Times New Roman"/>
            <w:color w:val="BD93F9"/>
            <w:kern w:val="0"/>
            <w:sz w:val="21"/>
            <w:szCs w:val="21"/>
            <w:lang w:val="en-US" w:eastAsia="pt-BR"/>
            <w14:ligatures w14:val="none"/>
            <w:rPrChange w:id="699" w:author="Jonatas Nunespf" w:date="2024-04-05T01:47:00Z" w16du:dateUtc="2024-04-05T04:47:00Z">
              <w:rPr>
                <w:rFonts w:ascii="Consolas" w:eastAsia="Times New Roman" w:hAnsi="Consolas" w:cs="Times New Roman"/>
                <w:color w:val="BD93F9"/>
                <w:kern w:val="0"/>
                <w:sz w:val="21"/>
                <w:szCs w:val="21"/>
                <w:lang w:eastAsia="pt-BR"/>
                <w14:ligatures w14:val="none"/>
              </w:rPr>
            </w:rPrChange>
          </w:rPr>
          <w:t>objs2</w:t>
        </w:r>
        <w:r w:rsidRPr="0023620B">
          <w:rPr>
            <w:rFonts w:ascii="Consolas" w:eastAsia="Times New Roman" w:hAnsi="Consolas" w:cs="Times New Roman"/>
            <w:color w:val="F8F8F2"/>
            <w:kern w:val="0"/>
            <w:sz w:val="21"/>
            <w:szCs w:val="21"/>
            <w:lang w:val="en-US" w:eastAsia="pt-BR"/>
            <w14:ligatures w14:val="none"/>
            <w:rPrChange w:id="700" w:author="Jonatas Nunespf" w:date="2024-04-05T01:47:00Z" w16du:dateUtc="2024-04-05T04:47:00Z">
              <w:rPr>
                <w:rFonts w:ascii="Consolas" w:eastAsia="Times New Roman" w:hAnsi="Consolas" w:cs="Times New Roman"/>
                <w:color w:val="F8F8F2"/>
                <w:kern w:val="0"/>
                <w:sz w:val="21"/>
                <w:szCs w:val="21"/>
                <w:lang w:eastAsia="pt-BR"/>
                <w14:ligatures w14:val="none"/>
              </w:rPr>
            </w:rPrChange>
          </w:rPr>
          <w:t>.</w:t>
        </w:r>
        <w:r w:rsidRPr="0023620B">
          <w:rPr>
            <w:rFonts w:ascii="Consolas" w:eastAsia="Times New Roman" w:hAnsi="Consolas" w:cs="Times New Roman"/>
            <w:color w:val="50FA7B"/>
            <w:kern w:val="0"/>
            <w:sz w:val="21"/>
            <w:szCs w:val="21"/>
            <w:lang w:val="en-US" w:eastAsia="pt-BR"/>
            <w14:ligatures w14:val="none"/>
            <w:rPrChange w:id="701" w:author="Jonatas Nunespf" w:date="2024-04-05T01:47:00Z" w16du:dateUtc="2024-04-05T04:47:00Z">
              <w:rPr>
                <w:rFonts w:ascii="Consolas" w:eastAsia="Times New Roman" w:hAnsi="Consolas" w:cs="Times New Roman"/>
                <w:color w:val="50FA7B"/>
                <w:kern w:val="0"/>
                <w:sz w:val="21"/>
                <w:szCs w:val="21"/>
                <w:lang w:eastAsia="pt-BR"/>
                <w14:ligatures w14:val="none"/>
              </w:rPr>
            </w:rPrChange>
          </w:rPr>
          <w:t>forEach</w:t>
        </w:r>
        <w:r w:rsidRPr="0023620B">
          <w:rPr>
            <w:rFonts w:ascii="Consolas" w:eastAsia="Times New Roman" w:hAnsi="Consolas" w:cs="Times New Roman"/>
            <w:color w:val="F8F8F2"/>
            <w:kern w:val="0"/>
            <w:sz w:val="21"/>
            <w:szCs w:val="21"/>
            <w:lang w:val="en-US" w:eastAsia="pt-BR"/>
            <w14:ligatures w14:val="none"/>
            <w:rPrChange w:id="702" w:author="Jonatas Nunespf" w:date="2024-04-05T01:47:00Z" w16du:dateUtc="2024-04-05T04:47:00Z">
              <w:rPr>
                <w:rFonts w:ascii="Consolas" w:eastAsia="Times New Roman" w:hAnsi="Consolas" w:cs="Times New Roman"/>
                <w:color w:val="F8F8F2"/>
                <w:kern w:val="0"/>
                <w:sz w:val="21"/>
                <w:szCs w:val="21"/>
                <w:lang w:eastAsia="pt-BR"/>
                <w14:ligatures w14:val="none"/>
              </w:rPr>
            </w:rPrChange>
          </w:rPr>
          <w:t>(</w:t>
        </w:r>
        <w:r w:rsidRPr="0023620B">
          <w:rPr>
            <w:rFonts w:ascii="Consolas" w:eastAsia="Times New Roman" w:hAnsi="Consolas" w:cs="Times New Roman"/>
            <w:i/>
            <w:iCs/>
            <w:color w:val="FFB86C"/>
            <w:kern w:val="0"/>
            <w:sz w:val="21"/>
            <w:szCs w:val="21"/>
            <w:lang w:val="en-US" w:eastAsia="pt-BR"/>
            <w14:ligatures w14:val="none"/>
            <w:rPrChange w:id="703" w:author="Jonatas Nunespf" w:date="2024-04-05T01:47:00Z" w16du:dateUtc="2024-04-05T04:47:00Z">
              <w:rPr>
                <w:rFonts w:ascii="Consolas" w:eastAsia="Times New Roman" w:hAnsi="Consolas" w:cs="Times New Roman"/>
                <w:i/>
                <w:iCs/>
                <w:color w:val="FFB86C"/>
                <w:kern w:val="0"/>
                <w:sz w:val="21"/>
                <w:szCs w:val="21"/>
                <w:lang w:eastAsia="pt-BR"/>
                <w14:ligatures w14:val="none"/>
              </w:rPr>
            </w:rPrChange>
          </w:rPr>
          <w:t>element</w:t>
        </w:r>
        <w:r w:rsidRPr="0023620B">
          <w:rPr>
            <w:rFonts w:ascii="Consolas" w:eastAsia="Times New Roman" w:hAnsi="Consolas" w:cs="Times New Roman"/>
            <w:color w:val="F8F8F2"/>
            <w:kern w:val="0"/>
            <w:sz w:val="21"/>
            <w:szCs w:val="21"/>
            <w:lang w:val="en-US" w:eastAsia="pt-BR"/>
            <w14:ligatures w14:val="none"/>
            <w:rPrChange w:id="704" w:author="Jonatas Nunespf" w:date="2024-04-05T01:47:00Z" w16du:dateUtc="2024-04-05T04:47:00Z">
              <w:rPr>
                <w:rFonts w:ascii="Consolas" w:eastAsia="Times New Roman" w:hAnsi="Consolas" w:cs="Times New Roman"/>
                <w:color w:val="F8F8F2"/>
                <w:kern w:val="0"/>
                <w:sz w:val="21"/>
                <w:szCs w:val="21"/>
                <w:lang w:eastAsia="pt-BR"/>
                <w14:ligatures w14:val="none"/>
              </w:rPr>
            </w:rPrChange>
          </w:rPr>
          <w:t xml:space="preserve"> </w:t>
        </w:r>
        <w:r w:rsidRPr="0023620B">
          <w:rPr>
            <w:rFonts w:ascii="Consolas" w:eastAsia="Times New Roman" w:hAnsi="Consolas" w:cs="Times New Roman"/>
            <w:color w:val="FF79C6"/>
            <w:kern w:val="0"/>
            <w:sz w:val="21"/>
            <w:szCs w:val="21"/>
            <w:lang w:val="en-US" w:eastAsia="pt-BR"/>
            <w14:ligatures w14:val="none"/>
            <w:rPrChange w:id="705" w:author="Jonatas Nunespf" w:date="2024-04-05T01:47:00Z" w16du:dateUtc="2024-04-05T04:47:00Z">
              <w:rPr>
                <w:rFonts w:ascii="Consolas" w:eastAsia="Times New Roman" w:hAnsi="Consolas" w:cs="Times New Roman"/>
                <w:color w:val="FF79C6"/>
                <w:kern w:val="0"/>
                <w:sz w:val="21"/>
                <w:szCs w:val="21"/>
                <w:lang w:eastAsia="pt-BR"/>
                <w14:ligatures w14:val="none"/>
              </w:rPr>
            </w:rPrChange>
          </w:rPr>
          <w:t>=&gt;</w:t>
        </w:r>
        <w:r w:rsidRPr="0023620B">
          <w:rPr>
            <w:rFonts w:ascii="Consolas" w:eastAsia="Times New Roman" w:hAnsi="Consolas" w:cs="Times New Roman"/>
            <w:color w:val="F8F8F2"/>
            <w:kern w:val="0"/>
            <w:sz w:val="21"/>
            <w:szCs w:val="21"/>
            <w:lang w:val="en-US" w:eastAsia="pt-BR"/>
            <w14:ligatures w14:val="none"/>
            <w:rPrChange w:id="706" w:author="Jonatas Nunespf" w:date="2024-04-05T01:47:00Z" w16du:dateUtc="2024-04-05T04:47:00Z">
              <w:rPr>
                <w:rFonts w:ascii="Consolas" w:eastAsia="Times New Roman" w:hAnsi="Consolas" w:cs="Times New Roman"/>
                <w:color w:val="F8F8F2"/>
                <w:kern w:val="0"/>
                <w:sz w:val="21"/>
                <w:szCs w:val="21"/>
                <w:lang w:eastAsia="pt-BR"/>
                <w14:ligatures w14:val="none"/>
              </w:rPr>
            </w:rPrChange>
          </w:rPr>
          <w:t xml:space="preserve"> {</w:t>
        </w:r>
      </w:ins>
    </w:p>
    <w:p w14:paraId="66AF247E" w14:textId="77777777" w:rsidR="0023620B" w:rsidRPr="0023620B" w:rsidRDefault="0023620B" w:rsidP="0023620B">
      <w:pPr>
        <w:shd w:val="clear" w:color="auto" w:fill="282A36"/>
        <w:spacing w:after="0" w:line="285" w:lineRule="atLeast"/>
        <w:rPr>
          <w:ins w:id="707" w:author="Jonatas Nunespf" w:date="2024-04-05T01:47:00Z" w16du:dateUtc="2024-04-05T04:47:00Z"/>
          <w:rFonts w:ascii="Consolas" w:eastAsia="Times New Roman" w:hAnsi="Consolas" w:cs="Times New Roman"/>
          <w:color w:val="F8F8F2"/>
          <w:kern w:val="0"/>
          <w:sz w:val="21"/>
          <w:szCs w:val="21"/>
          <w:lang w:val="en-US" w:eastAsia="pt-BR"/>
          <w14:ligatures w14:val="none"/>
          <w:rPrChange w:id="708" w:author="Jonatas Nunespf" w:date="2024-04-05T01:47:00Z" w16du:dateUtc="2024-04-05T04:47:00Z">
            <w:rPr>
              <w:ins w:id="709" w:author="Jonatas Nunespf" w:date="2024-04-05T01:47:00Z" w16du:dateUtc="2024-04-05T04:47:00Z"/>
              <w:rFonts w:ascii="Consolas" w:eastAsia="Times New Roman" w:hAnsi="Consolas" w:cs="Times New Roman"/>
              <w:color w:val="F8F8F2"/>
              <w:kern w:val="0"/>
              <w:sz w:val="21"/>
              <w:szCs w:val="21"/>
              <w:lang w:eastAsia="pt-BR"/>
              <w14:ligatures w14:val="none"/>
            </w:rPr>
          </w:rPrChange>
        </w:rPr>
      </w:pPr>
      <w:ins w:id="710" w:author="Jonatas Nunespf" w:date="2024-04-05T01:47:00Z" w16du:dateUtc="2024-04-05T04:47:00Z">
        <w:r w:rsidRPr="0023620B">
          <w:rPr>
            <w:rFonts w:ascii="Consolas" w:eastAsia="Times New Roman" w:hAnsi="Consolas" w:cs="Times New Roman"/>
            <w:color w:val="F8F8F2"/>
            <w:kern w:val="0"/>
            <w:sz w:val="21"/>
            <w:szCs w:val="21"/>
            <w:lang w:val="en-US" w:eastAsia="pt-BR"/>
            <w14:ligatures w14:val="none"/>
            <w:rPrChange w:id="711" w:author="Jonatas Nunespf" w:date="2024-04-05T01:47:00Z" w16du:dateUtc="2024-04-05T04:47:00Z">
              <w:rPr>
                <w:rFonts w:ascii="Consolas" w:eastAsia="Times New Roman" w:hAnsi="Consolas" w:cs="Times New Roman"/>
                <w:color w:val="F8F8F2"/>
                <w:kern w:val="0"/>
                <w:sz w:val="21"/>
                <w:szCs w:val="21"/>
                <w:lang w:eastAsia="pt-BR"/>
                <w14:ligatures w14:val="none"/>
              </w:rPr>
            </w:rPrChange>
          </w:rPr>
          <w:t xml:space="preserve">    </w:t>
        </w:r>
        <w:proofErr w:type="spellStart"/>
        <w:proofErr w:type="gramStart"/>
        <w:r w:rsidRPr="0023620B">
          <w:rPr>
            <w:rFonts w:ascii="Consolas" w:eastAsia="Times New Roman" w:hAnsi="Consolas" w:cs="Times New Roman"/>
            <w:i/>
            <w:iCs/>
            <w:color w:val="FFB86C"/>
            <w:kern w:val="0"/>
            <w:sz w:val="21"/>
            <w:szCs w:val="21"/>
            <w:lang w:val="en-US" w:eastAsia="pt-BR"/>
            <w14:ligatures w14:val="none"/>
            <w:rPrChange w:id="712" w:author="Jonatas Nunespf" w:date="2024-04-05T01:47:00Z" w16du:dateUtc="2024-04-05T04:47:00Z">
              <w:rPr>
                <w:rFonts w:ascii="Consolas" w:eastAsia="Times New Roman" w:hAnsi="Consolas" w:cs="Times New Roman"/>
                <w:i/>
                <w:iCs/>
                <w:color w:val="FFB86C"/>
                <w:kern w:val="0"/>
                <w:sz w:val="21"/>
                <w:szCs w:val="21"/>
                <w:lang w:eastAsia="pt-BR"/>
                <w14:ligatures w14:val="none"/>
              </w:rPr>
            </w:rPrChange>
          </w:rPr>
          <w:t>element</w:t>
        </w:r>
        <w:r w:rsidRPr="0023620B">
          <w:rPr>
            <w:rFonts w:ascii="Consolas" w:eastAsia="Times New Roman" w:hAnsi="Consolas" w:cs="Times New Roman"/>
            <w:color w:val="F8F8F2"/>
            <w:kern w:val="0"/>
            <w:sz w:val="21"/>
            <w:szCs w:val="21"/>
            <w:lang w:val="en-US" w:eastAsia="pt-BR"/>
            <w14:ligatures w14:val="none"/>
            <w:rPrChange w:id="713" w:author="Jonatas Nunespf" w:date="2024-04-05T01:47:00Z" w16du:dateUtc="2024-04-05T04:47:00Z">
              <w:rPr>
                <w:rFonts w:ascii="Consolas" w:eastAsia="Times New Roman" w:hAnsi="Consolas" w:cs="Times New Roman"/>
                <w:color w:val="F8F8F2"/>
                <w:kern w:val="0"/>
                <w:sz w:val="21"/>
                <w:szCs w:val="21"/>
                <w:lang w:eastAsia="pt-BR"/>
                <w14:ligatures w14:val="none"/>
              </w:rPr>
            </w:rPrChange>
          </w:rPr>
          <w:t>.innerHTML</w:t>
        </w:r>
        <w:proofErr w:type="spellEnd"/>
        <w:proofErr w:type="gramEnd"/>
        <w:r w:rsidRPr="0023620B">
          <w:rPr>
            <w:rFonts w:ascii="Consolas" w:eastAsia="Times New Roman" w:hAnsi="Consolas" w:cs="Times New Roman"/>
            <w:color w:val="FF79C6"/>
            <w:kern w:val="0"/>
            <w:sz w:val="21"/>
            <w:szCs w:val="21"/>
            <w:lang w:val="en-US" w:eastAsia="pt-BR"/>
            <w14:ligatures w14:val="none"/>
            <w:rPrChange w:id="714" w:author="Jonatas Nunespf" w:date="2024-04-05T01:47:00Z" w16du:dateUtc="2024-04-05T04:47:00Z">
              <w:rPr>
                <w:rFonts w:ascii="Consolas" w:eastAsia="Times New Roman" w:hAnsi="Consolas" w:cs="Times New Roman"/>
                <w:color w:val="FF79C6"/>
                <w:kern w:val="0"/>
                <w:sz w:val="21"/>
                <w:szCs w:val="21"/>
                <w:lang w:eastAsia="pt-BR"/>
                <w14:ligatures w14:val="none"/>
              </w:rPr>
            </w:rPrChange>
          </w:rPr>
          <w:t>=</w:t>
        </w:r>
        <w:r w:rsidRPr="0023620B">
          <w:rPr>
            <w:rFonts w:ascii="Consolas" w:eastAsia="Times New Roman" w:hAnsi="Consolas" w:cs="Times New Roman"/>
            <w:color w:val="E9F284"/>
            <w:kern w:val="0"/>
            <w:sz w:val="21"/>
            <w:szCs w:val="21"/>
            <w:lang w:val="en-US" w:eastAsia="pt-BR"/>
            <w14:ligatures w14:val="none"/>
            <w:rPrChange w:id="715" w:author="Jonatas Nunespf" w:date="2024-04-05T01:47:00Z" w16du:dateUtc="2024-04-05T04:47:00Z">
              <w:rPr>
                <w:rFonts w:ascii="Consolas" w:eastAsia="Times New Roman" w:hAnsi="Consolas" w:cs="Times New Roman"/>
                <w:color w:val="E9F284"/>
                <w:kern w:val="0"/>
                <w:sz w:val="21"/>
                <w:szCs w:val="21"/>
                <w:lang w:eastAsia="pt-BR"/>
                <w14:ligatures w14:val="none"/>
              </w:rPr>
            </w:rPrChange>
          </w:rPr>
          <w:t>"</w:t>
        </w:r>
        <w:proofErr w:type="spellStart"/>
        <w:r w:rsidRPr="0023620B">
          <w:rPr>
            <w:rFonts w:ascii="Consolas" w:eastAsia="Times New Roman" w:hAnsi="Consolas" w:cs="Times New Roman"/>
            <w:color w:val="F1FA8C"/>
            <w:kern w:val="0"/>
            <w:sz w:val="21"/>
            <w:szCs w:val="21"/>
            <w:lang w:val="en-US" w:eastAsia="pt-BR"/>
            <w14:ligatures w14:val="none"/>
            <w:rPrChange w:id="716" w:author="Jonatas Nunespf" w:date="2024-04-05T01:47:00Z" w16du:dateUtc="2024-04-05T04:47:00Z">
              <w:rPr>
                <w:rFonts w:ascii="Consolas" w:eastAsia="Times New Roman" w:hAnsi="Consolas" w:cs="Times New Roman"/>
                <w:color w:val="F1FA8C"/>
                <w:kern w:val="0"/>
                <w:sz w:val="21"/>
                <w:szCs w:val="21"/>
                <w:lang w:eastAsia="pt-BR"/>
                <w14:ligatures w14:val="none"/>
              </w:rPr>
            </w:rPrChange>
          </w:rPr>
          <w:t>curso</w:t>
        </w:r>
        <w:proofErr w:type="spellEnd"/>
        <w:r w:rsidRPr="0023620B">
          <w:rPr>
            <w:rFonts w:ascii="Consolas" w:eastAsia="Times New Roman" w:hAnsi="Consolas" w:cs="Times New Roman"/>
            <w:color w:val="E9F284"/>
            <w:kern w:val="0"/>
            <w:sz w:val="21"/>
            <w:szCs w:val="21"/>
            <w:lang w:val="en-US" w:eastAsia="pt-BR"/>
            <w14:ligatures w14:val="none"/>
            <w:rPrChange w:id="717" w:author="Jonatas Nunespf" w:date="2024-04-05T01:47:00Z" w16du:dateUtc="2024-04-05T04:47:00Z">
              <w:rPr>
                <w:rFonts w:ascii="Consolas" w:eastAsia="Times New Roman" w:hAnsi="Consolas" w:cs="Times New Roman"/>
                <w:color w:val="E9F284"/>
                <w:kern w:val="0"/>
                <w:sz w:val="21"/>
                <w:szCs w:val="21"/>
                <w:lang w:eastAsia="pt-BR"/>
                <w14:ligatures w14:val="none"/>
              </w:rPr>
            </w:rPrChange>
          </w:rPr>
          <w:t>"</w:t>
        </w:r>
      </w:ins>
    </w:p>
    <w:p w14:paraId="4C3E9AD7" w14:textId="299603D1" w:rsidR="00B97F69" w:rsidRPr="0023620B" w:rsidRDefault="0023620B" w:rsidP="00B97F69">
      <w:pPr>
        <w:shd w:val="clear" w:color="auto" w:fill="282A36"/>
        <w:spacing w:after="0" w:line="285" w:lineRule="atLeast"/>
        <w:rPr>
          <w:ins w:id="718" w:author="Jonatas Nunespf" w:date="2024-04-05T01:45:00Z" w16du:dateUtc="2024-04-05T04:45:00Z"/>
          <w:rFonts w:ascii="Consolas" w:eastAsia="Times New Roman" w:hAnsi="Consolas" w:cs="Times New Roman"/>
          <w:color w:val="F8F8F2"/>
          <w:kern w:val="0"/>
          <w:sz w:val="21"/>
          <w:szCs w:val="21"/>
          <w:lang w:eastAsia="pt-BR"/>
          <w14:ligatures w14:val="none"/>
        </w:rPr>
      </w:pPr>
      <w:ins w:id="719" w:author="Jonatas Nunespf" w:date="2024-04-05T01:47:00Z" w16du:dateUtc="2024-04-05T04:47:00Z">
        <w:r w:rsidRPr="0023620B">
          <w:rPr>
            <w:rFonts w:ascii="Consolas" w:eastAsia="Times New Roman" w:hAnsi="Consolas" w:cs="Times New Roman"/>
            <w:color w:val="F8F8F2"/>
            <w:kern w:val="0"/>
            <w:sz w:val="21"/>
            <w:szCs w:val="21"/>
            <w:lang w:eastAsia="pt-BR"/>
            <w14:ligatures w14:val="none"/>
          </w:rPr>
          <w:t>});</w:t>
        </w:r>
      </w:ins>
    </w:p>
    <w:p w14:paraId="4103D32A" w14:textId="77777777" w:rsidR="0023620B" w:rsidRDefault="0023620B" w:rsidP="00825239">
      <w:pPr>
        <w:rPr>
          <w:ins w:id="720" w:author="Jonatas Nunespf" w:date="2024-04-05T01:47:00Z" w16du:dateUtc="2024-04-05T04:47:00Z"/>
        </w:rPr>
      </w:pPr>
    </w:p>
    <w:p w14:paraId="0685CF95" w14:textId="00D7BEB3" w:rsidR="0023620B" w:rsidRDefault="0023620B" w:rsidP="00825239">
      <w:pPr>
        <w:rPr>
          <w:ins w:id="721" w:author="Jonatas Nunespf" w:date="2024-04-05T01:47:00Z" w16du:dateUtc="2024-04-05T04:47:00Z"/>
        </w:rPr>
      </w:pPr>
      <w:ins w:id="722" w:author="Jonatas Nunespf" w:date="2024-04-05T01:47:00Z" w16du:dateUtc="2024-04-05T04:47:00Z">
        <w:r w:rsidRPr="0023620B">
          <w:rPr>
            <w:noProof/>
          </w:rPr>
          <w:drawing>
            <wp:inline distT="0" distB="0" distL="0" distR="0" wp14:anchorId="44F86204" wp14:editId="177154D5">
              <wp:extent cx="2857500" cy="989439"/>
              <wp:effectExtent l="114300" t="114300" r="133350" b="153670"/>
              <wp:docPr id="10522540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254039" name=""/>
                      <pic:cNvPicPr/>
                    </pic:nvPicPr>
                    <pic:blipFill>
                      <a:blip r:embed="rId17"/>
                      <a:stretch>
                        <a:fillRect/>
                      </a:stretch>
                    </pic:blipFill>
                    <pic:spPr>
                      <a:xfrm>
                        <a:off x="0" y="0"/>
                        <a:ext cx="2865327" cy="9921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ins>
    </w:p>
    <w:p w14:paraId="7CC8FA4A" w14:textId="1F209BC0" w:rsidR="00043E75" w:rsidRDefault="00043E75" w:rsidP="00825239">
      <w:pPr>
        <w:rPr>
          <w:ins w:id="723" w:author="Jonatas Nunespf" w:date="2024-04-05T01:43:00Z" w16du:dateUtc="2024-04-05T04:43:00Z"/>
        </w:rPr>
      </w:pPr>
      <w:ins w:id="724" w:author="Jonatas Nunespf" w:date="2024-04-05T01:43:00Z" w16du:dateUtc="2024-04-05T04:43:00Z">
        <w:r>
          <w:t>.</w:t>
        </w:r>
      </w:ins>
    </w:p>
    <w:p w14:paraId="005122C8" w14:textId="77777777" w:rsidR="00251A86" w:rsidRDefault="00251A86" w:rsidP="00251A86">
      <w:pPr>
        <w:pStyle w:val="Ttulo1"/>
        <w:shd w:val="clear" w:color="auto" w:fill="0F0F0F"/>
        <w:spacing w:before="0" w:beforeAutospacing="0" w:after="0" w:afterAutospacing="0"/>
        <w:rPr>
          <w:ins w:id="725" w:author="Jonatas Nunespf" w:date="2024-04-05T18:15:00Z" w16du:dateUtc="2024-04-05T21:15:00Z"/>
          <w:rFonts w:ascii="Roboto" w:hAnsi="Roboto"/>
          <w:color w:val="F1F1F1"/>
        </w:rPr>
      </w:pPr>
      <w:ins w:id="726" w:author="Jonatas Nunespf" w:date="2024-04-05T18:15:00Z" w16du:dateUtc="2024-04-05T21:15:00Z">
        <w:r>
          <w:rPr>
            <w:rFonts w:ascii="Roboto" w:hAnsi="Roboto"/>
            <w:color w:val="F1F1F1"/>
          </w:rPr>
          <w:lastRenderedPageBreak/>
          <w:t>Comando condicional IF e IF ELSE em Javascript - Curso de Javascript Moderno - Aula 13</w:t>
        </w:r>
      </w:ins>
    </w:p>
    <w:p w14:paraId="3E4DED6F" w14:textId="77777777" w:rsidR="00043E75" w:rsidRDefault="00043E75" w:rsidP="00825239">
      <w:pPr>
        <w:rPr>
          <w:ins w:id="727" w:author="Jonatas Nunespf" w:date="2024-04-05T18:17:00Z" w16du:dateUtc="2024-04-05T21:17:00Z"/>
        </w:rPr>
      </w:pPr>
    </w:p>
    <w:p w14:paraId="2CF42BF4" w14:textId="6FEE47B8" w:rsidR="00251A86" w:rsidRDefault="00251A86" w:rsidP="00825239">
      <w:pPr>
        <w:rPr>
          <w:ins w:id="728" w:author="Jonatas Nunespf" w:date="2024-04-05T18:18:00Z" w16du:dateUtc="2024-04-05T21:18:00Z"/>
        </w:rPr>
      </w:pPr>
      <w:ins w:id="729" w:author="Jonatas Nunespf" w:date="2024-04-05T18:17:00Z" w16du:dateUtc="2024-04-05T21:17:00Z">
        <w:r>
          <w:t xml:space="preserve">A condicional ela vai englobar uma expressão logica </w:t>
        </w:r>
        <w:proofErr w:type="spellStart"/>
        <w:r>
          <w:t>retornardo</w:t>
        </w:r>
        <w:proofErr w:type="spellEnd"/>
        <w:r>
          <w:t xml:space="preserve"> true ou false, mas podemos escolher, entao </w:t>
        </w:r>
      </w:ins>
      <w:ins w:id="730" w:author="Jonatas Nunespf" w:date="2024-04-05T18:18:00Z" w16du:dateUtc="2024-04-05T21:18:00Z">
        <w:r>
          <w:t>por exemplo se for retornado true eu posso escolher que execute um certo bloco de códigos, mas caso seja false ele continua o codigo normal.</w:t>
        </w:r>
      </w:ins>
    </w:p>
    <w:p w14:paraId="26449B5A" w14:textId="04F16D65" w:rsidR="00251A86" w:rsidDel="00251A86" w:rsidRDefault="00251A86" w:rsidP="00825239">
      <w:pPr>
        <w:rPr>
          <w:del w:id="731" w:author="Jonatas Nunespf" w:date="2024-04-05T18:19:00Z" w16du:dateUtc="2024-04-05T21:19:00Z"/>
        </w:rPr>
      </w:pPr>
      <w:ins w:id="732" w:author="Jonatas Nunespf" w:date="2024-04-05T18:19:00Z" w16du:dateUtc="2024-04-05T21:19:00Z">
        <w:r w:rsidRPr="00251A86">
          <w:rPr>
            <w:noProof/>
          </w:rPr>
          <w:drawing>
            <wp:inline distT="0" distB="0" distL="0" distR="0" wp14:anchorId="05C29301" wp14:editId="10EA2BD6">
              <wp:extent cx="2638425" cy="1810039"/>
              <wp:effectExtent l="0" t="0" r="0" b="0"/>
              <wp:docPr id="107274837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48376" name=""/>
                      <pic:cNvPicPr/>
                    </pic:nvPicPr>
                    <pic:blipFill>
                      <a:blip r:embed="rId18"/>
                      <a:stretch>
                        <a:fillRect/>
                      </a:stretch>
                    </pic:blipFill>
                    <pic:spPr>
                      <a:xfrm>
                        <a:off x="0" y="0"/>
                        <a:ext cx="2642961" cy="1813150"/>
                      </a:xfrm>
                      <a:prstGeom prst="rect">
                        <a:avLst/>
                      </a:prstGeom>
                    </pic:spPr>
                  </pic:pic>
                </a:graphicData>
              </a:graphic>
            </wp:inline>
          </w:drawing>
        </w:r>
      </w:ins>
    </w:p>
    <w:p w14:paraId="11CAB2B1" w14:textId="613E4259" w:rsidR="00251A86" w:rsidRDefault="00251A86" w:rsidP="00825239">
      <w:pPr>
        <w:rPr>
          <w:ins w:id="733" w:author="Jonatas Nunespf" w:date="2024-04-05T18:19:00Z" w16du:dateUtc="2024-04-05T21:19:00Z"/>
        </w:rPr>
      </w:pPr>
    </w:p>
    <w:p w14:paraId="74247E3D" w14:textId="3C343029" w:rsidR="00251A86" w:rsidRDefault="00251A86" w:rsidP="00825239">
      <w:pPr>
        <w:rPr>
          <w:ins w:id="734" w:author="Jonatas Nunespf" w:date="2024-04-05T18:24:00Z" w16du:dateUtc="2024-04-05T21:24:00Z"/>
        </w:rPr>
      </w:pPr>
      <w:ins w:id="735" w:author="Jonatas Nunespf" w:date="2024-04-05T18:19:00Z" w16du:dateUtc="2024-04-05T21:19:00Z">
        <w:r>
          <w:t xml:space="preserve">Temos o diagrama acima para utilizar como exemplo, aqui </w:t>
        </w:r>
        <w:proofErr w:type="spellStart"/>
        <w:r>
          <w:t>la</w:t>
        </w:r>
        <w:proofErr w:type="spellEnd"/>
        <w:r>
          <w:t xml:space="preserve">  no </w:t>
        </w:r>
        <w:proofErr w:type="spellStart"/>
        <w:r>
          <w:t>inicio</w:t>
        </w:r>
        <w:proofErr w:type="spellEnd"/>
        <w:r>
          <w:t xml:space="preserve"> do diagram</w:t>
        </w:r>
      </w:ins>
      <w:ins w:id="736" w:author="Jonatas Nunespf" w:date="2024-04-05T18:20:00Z" w16du:dateUtc="2024-04-05T21:20:00Z">
        <w:r>
          <w:t xml:space="preserve">a </w:t>
        </w:r>
        <w:proofErr w:type="spellStart"/>
        <w:r>
          <w:t>nos</w:t>
        </w:r>
        <w:proofErr w:type="spellEnd"/>
        <w:r>
          <w:t xml:space="preserve"> temos o codigo normal, mas quando chega naquele trapézio podemos dizer que aparece o teste condicional, entao se o teste logico for verdadeiro elevai executar o codigo de nossa escolha representando no diagrama como o v do lado direit</w:t>
        </w:r>
      </w:ins>
      <w:ins w:id="737" w:author="Jonatas Nunespf" w:date="2024-04-05T18:21:00Z" w16du:dateUtc="2024-04-05T21:21:00Z">
        <w:r>
          <w:t>o, mas se for false ele executara o codigo da esquerda e após isso ele termina de executar o codigo normal.</w:t>
        </w:r>
      </w:ins>
    </w:p>
    <w:p w14:paraId="7112FCDF" w14:textId="1B737AA2" w:rsidR="00251A86" w:rsidRDefault="00251A86" w:rsidP="00825239">
      <w:pPr>
        <w:rPr>
          <w:ins w:id="738" w:author="Jonatas Nunespf" w:date="2024-04-05T18:24:00Z" w16du:dateUtc="2024-04-05T21:24:00Z"/>
        </w:rPr>
      </w:pPr>
      <w:ins w:id="739" w:author="Jonatas Nunespf" w:date="2024-04-05T18:24:00Z" w16du:dateUtc="2024-04-05T21:24:00Z">
        <w:r>
          <w:t xml:space="preserve">Agora faremos um exemplo de </w:t>
        </w:r>
        <w:proofErr w:type="gramStart"/>
        <w:r>
          <w:t>codigo</w:t>
        </w:r>
        <w:proofErr w:type="gramEnd"/>
        <w:r>
          <w:t xml:space="preserve"> mas da nossa maneira</w:t>
        </w:r>
      </w:ins>
    </w:p>
    <w:p w14:paraId="2F0F2E59" w14:textId="4CD891E7" w:rsidR="00251A86" w:rsidRDefault="00251A86">
      <w:pPr>
        <w:shd w:val="clear" w:color="auto" w:fill="000000" w:themeFill="text1"/>
        <w:rPr>
          <w:ins w:id="740" w:author="Jonatas Nunespf" w:date="2024-04-05T18:24:00Z" w16du:dateUtc="2024-04-05T21:24:00Z"/>
        </w:rPr>
        <w:pPrChange w:id="741" w:author="Jonatas Nunespf" w:date="2024-04-05T18:25:00Z" w16du:dateUtc="2024-04-05T21:25:00Z">
          <w:pPr/>
        </w:pPrChange>
      </w:pPr>
      <w:ins w:id="742" w:author="Jonatas Nunespf" w:date="2024-04-05T18:24:00Z" w16du:dateUtc="2024-04-05T21:24:00Z">
        <w:r>
          <w:t>Se (5&gt;4){</w:t>
        </w:r>
      </w:ins>
    </w:p>
    <w:p w14:paraId="2026C6BF" w14:textId="55BD5891" w:rsidR="00251A86" w:rsidRDefault="00251A86">
      <w:pPr>
        <w:shd w:val="clear" w:color="auto" w:fill="000000" w:themeFill="text1"/>
        <w:rPr>
          <w:ins w:id="743" w:author="Jonatas Nunespf" w:date="2024-04-05T18:24:00Z" w16du:dateUtc="2024-04-05T21:24:00Z"/>
        </w:rPr>
        <w:pPrChange w:id="744" w:author="Jonatas Nunespf" w:date="2024-04-05T18:25:00Z" w16du:dateUtc="2024-04-05T21:25:00Z">
          <w:pPr/>
        </w:pPrChange>
      </w:pPr>
      <w:ins w:id="745" w:author="Jonatas Nunespf" w:date="2024-04-05T18:24:00Z" w16du:dateUtc="2024-04-05T21:24:00Z">
        <w:r>
          <w:t xml:space="preserve"> Bloco de codigo 1</w:t>
        </w:r>
      </w:ins>
    </w:p>
    <w:p w14:paraId="56DE2EE6" w14:textId="2FB5D2B8" w:rsidR="00251A86" w:rsidRDefault="00251A86">
      <w:pPr>
        <w:shd w:val="clear" w:color="auto" w:fill="000000" w:themeFill="text1"/>
        <w:rPr>
          <w:ins w:id="746" w:author="Jonatas Nunespf" w:date="2024-04-05T18:25:00Z" w16du:dateUtc="2024-04-05T21:25:00Z"/>
        </w:rPr>
        <w:pPrChange w:id="747" w:author="Jonatas Nunespf" w:date="2024-04-05T18:25:00Z" w16du:dateUtc="2024-04-05T21:25:00Z">
          <w:pPr/>
        </w:pPrChange>
      </w:pPr>
      <w:ins w:id="748" w:author="Jonatas Nunespf" w:date="2024-04-05T18:24:00Z" w16du:dateUtc="2024-04-05T21:24:00Z">
        <w:r>
          <w:t>}</w:t>
        </w:r>
      </w:ins>
      <w:ins w:id="749" w:author="Jonatas Nunespf" w:date="2024-04-05T18:25:00Z" w16du:dateUtc="2024-04-05T21:25:00Z">
        <w:r>
          <w:t>senão{</w:t>
        </w:r>
      </w:ins>
    </w:p>
    <w:p w14:paraId="6B0AC318" w14:textId="056C9E3F" w:rsidR="00251A86" w:rsidRDefault="00251A86">
      <w:pPr>
        <w:shd w:val="clear" w:color="auto" w:fill="000000" w:themeFill="text1"/>
        <w:rPr>
          <w:ins w:id="750" w:author="Jonatas Nunespf" w:date="2024-04-05T18:25:00Z" w16du:dateUtc="2024-04-05T21:25:00Z"/>
        </w:rPr>
        <w:pPrChange w:id="751" w:author="Jonatas Nunespf" w:date="2024-04-05T18:25:00Z" w16du:dateUtc="2024-04-05T21:25:00Z">
          <w:pPr/>
        </w:pPrChange>
      </w:pPr>
      <w:ins w:id="752" w:author="Jonatas Nunespf" w:date="2024-04-05T18:25:00Z" w16du:dateUtc="2024-04-05T21:25:00Z">
        <w:r>
          <w:t xml:space="preserve"> Bloco de codigo 2</w:t>
        </w:r>
      </w:ins>
    </w:p>
    <w:p w14:paraId="2AC3CD7D" w14:textId="081C85FA" w:rsidR="00251A86" w:rsidRPr="00CE3A06" w:rsidRDefault="00251A86">
      <w:pPr>
        <w:shd w:val="clear" w:color="auto" w:fill="000000" w:themeFill="text1"/>
        <w:rPr>
          <w:ins w:id="753" w:author="Jonatas Nunespf" w:date="2024-04-05T18:19:00Z" w16du:dateUtc="2024-04-05T21:19:00Z"/>
        </w:rPr>
        <w:pPrChange w:id="754" w:author="Jonatas Nunespf" w:date="2024-04-05T18:25:00Z" w16du:dateUtc="2024-04-05T21:25:00Z">
          <w:pPr/>
        </w:pPrChange>
      </w:pPr>
      <w:ins w:id="755" w:author="Jonatas Nunespf" w:date="2024-04-05T18:25:00Z" w16du:dateUtc="2024-04-05T21:25:00Z">
        <w:r>
          <w:t>}</w:t>
        </w:r>
      </w:ins>
    </w:p>
    <w:p w14:paraId="7000CD4E" w14:textId="4664B196" w:rsidR="008A3C15" w:rsidRDefault="00251A86" w:rsidP="00825239">
      <w:pPr>
        <w:rPr>
          <w:ins w:id="756" w:author="Jonatas Nunespf" w:date="2024-04-05T18:31:00Z" w16du:dateUtc="2024-04-05T21:31:00Z"/>
        </w:rPr>
      </w:pPr>
      <w:ins w:id="757" w:author="Jonatas Nunespf" w:date="2024-04-05T18:25:00Z" w16du:dateUtc="2024-04-05T21:25:00Z">
        <w:r>
          <w:t xml:space="preserve">Isso e como se fosse o codigo, se 5 for maior que 4 ele executara o bloco de codigo </w:t>
        </w:r>
        <w:proofErr w:type="gramStart"/>
        <w:r>
          <w:t>1</w:t>
        </w:r>
        <w:proofErr w:type="gramEnd"/>
        <w:r>
          <w:t xml:space="preserve"> mas se não for ele executara o bloco de codigo 2, o r</w:t>
        </w:r>
      </w:ins>
      <w:ins w:id="758" w:author="Jonatas Nunespf" w:date="2024-04-05T18:26:00Z" w16du:dateUtc="2024-04-05T21:26:00Z">
        <w:r>
          <w:t xml:space="preserve">esultado </w:t>
        </w:r>
        <w:proofErr w:type="spellStart"/>
        <w:r>
          <w:t>sera</w:t>
        </w:r>
        <w:proofErr w:type="spellEnd"/>
        <w:r>
          <w:t xml:space="preserve"> o bloco de codigo 1 pois</w:t>
        </w:r>
      </w:ins>
      <w:ins w:id="759" w:author="Jonatas Nunespf" w:date="2024-04-05T18:27:00Z" w16du:dateUtc="2024-04-05T21:27:00Z">
        <w:r w:rsidR="00572A29">
          <w:t xml:space="preserve"> 5 e maior que 4.</w:t>
        </w:r>
      </w:ins>
    </w:p>
    <w:p w14:paraId="6235481E" w14:textId="75EA2940" w:rsidR="00572A29" w:rsidRDefault="00572A29" w:rsidP="00825239">
      <w:pPr>
        <w:rPr>
          <w:ins w:id="760" w:author="Jonatas Nunespf" w:date="2024-04-05T18:30:00Z" w16du:dateUtc="2024-04-05T21:30:00Z"/>
        </w:rPr>
      </w:pPr>
      <w:ins w:id="761" w:author="Jonatas Nunespf" w:date="2024-04-05T18:31:00Z" w16du:dateUtc="2024-04-05T21:31:00Z">
        <w:r>
          <w:t xml:space="preserve">Em codigo </w:t>
        </w:r>
        <w:proofErr w:type="spellStart"/>
        <w:r>
          <w:t>JavaScriopt</w:t>
        </w:r>
        <w:proofErr w:type="spellEnd"/>
        <w:r>
          <w:t xml:space="preserve"> ficara assim</w:t>
        </w:r>
      </w:ins>
    </w:p>
    <w:p w14:paraId="476EFBD2" w14:textId="77777777" w:rsidR="00572A29" w:rsidRPr="00572A29" w:rsidRDefault="00572A29" w:rsidP="00572A29">
      <w:pPr>
        <w:shd w:val="clear" w:color="auto" w:fill="282A36"/>
        <w:spacing w:after="0" w:line="285" w:lineRule="atLeast"/>
        <w:rPr>
          <w:ins w:id="762" w:author="Jonatas Nunespf" w:date="2024-04-05T18:31:00Z" w16du:dateUtc="2024-04-05T21:31:00Z"/>
          <w:rFonts w:ascii="Consolas" w:eastAsia="Times New Roman" w:hAnsi="Consolas" w:cs="Times New Roman"/>
          <w:color w:val="F8F8F2"/>
          <w:kern w:val="0"/>
          <w:sz w:val="21"/>
          <w:szCs w:val="21"/>
          <w:lang w:eastAsia="pt-BR"/>
          <w14:ligatures w14:val="none"/>
        </w:rPr>
      </w:pPr>
      <w:proofErr w:type="spellStart"/>
      <w:ins w:id="763" w:author="Jonatas Nunespf" w:date="2024-04-05T18:31:00Z" w16du:dateUtc="2024-04-05T21:31:00Z">
        <w:r w:rsidRPr="00572A29">
          <w:rPr>
            <w:rFonts w:ascii="Consolas" w:eastAsia="Times New Roman" w:hAnsi="Consolas" w:cs="Times New Roman"/>
            <w:color w:val="FF79C6"/>
            <w:kern w:val="0"/>
            <w:sz w:val="21"/>
            <w:szCs w:val="21"/>
            <w:lang w:eastAsia="pt-BR"/>
            <w14:ligatures w14:val="none"/>
          </w:rPr>
          <w:t>if</w:t>
        </w:r>
        <w:proofErr w:type="spellEnd"/>
        <w:r w:rsidRPr="00572A29">
          <w:rPr>
            <w:rFonts w:ascii="Consolas" w:eastAsia="Times New Roman" w:hAnsi="Consolas" w:cs="Times New Roman"/>
            <w:color w:val="F8F8F2"/>
            <w:kern w:val="0"/>
            <w:sz w:val="21"/>
            <w:szCs w:val="21"/>
            <w:lang w:eastAsia="pt-BR"/>
            <w14:ligatures w14:val="none"/>
          </w:rPr>
          <w:t>(</w:t>
        </w:r>
        <w:r w:rsidRPr="00572A29">
          <w:rPr>
            <w:rFonts w:ascii="Consolas" w:eastAsia="Times New Roman" w:hAnsi="Consolas" w:cs="Times New Roman"/>
            <w:color w:val="BD93F9"/>
            <w:kern w:val="0"/>
            <w:sz w:val="21"/>
            <w:szCs w:val="21"/>
            <w:lang w:eastAsia="pt-BR"/>
            <w14:ligatures w14:val="none"/>
          </w:rPr>
          <w:t>5</w:t>
        </w:r>
        <w:r w:rsidRPr="00572A29">
          <w:rPr>
            <w:rFonts w:ascii="Consolas" w:eastAsia="Times New Roman" w:hAnsi="Consolas" w:cs="Times New Roman"/>
            <w:color w:val="FF79C6"/>
            <w:kern w:val="0"/>
            <w:sz w:val="21"/>
            <w:szCs w:val="21"/>
            <w:lang w:eastAsia="pt-BR"/>
            <w14:ligatures w14:val="none"/>
          </w:rPr>
          <w:t>&gt;</w:t>
        </w:r>
        <w:r w:rsidRPr="00572A29">
          <w:rPr>
            <w:rFonts w:ascii="Consolas" w:eastAsia="Times New Roman" w:hAnsi="Consolas" w:cs="Times New Roman"/>
            <w:color w:val="BD93F9"/>
            <w:kern w:val="0"/>
            <w:sz w:val="21"/>
            <w:szCs w:val="21"/>
            <w:lang w:eastAsia="pt-BR"/>
            <w14:ligatures w14:val="none"/>
          </w:rPr>
          <w:t>4</w:t>
        </w:r>
        <w:r w:rsidRPr="00572A29">
          <w:rPr>
            <w:rFonts w:ascii="Consolas" w:eastAsia="Times New Roman" w:hAnsi="Consolas" w:cs="Times New Roman"/>
            <w:color w:val="F8F8F2"/>
            <w:kern w:val="0"/>
            <w:sz w:val="21"/>
            <w:szCs w:val="21"/>
            <w:lang w:eastAsia="pt-BR"/>
            <w14:ligatures w14:val="none"/>
          </w:rPr>
          <w:t>){</w:t>
        </w:r>
      </w:ins>
    </w:p>
    <w:p w14:paraId="07BF78BD" w14:textId="77777777" w:rsidR="00572A29" w:rsidRPr="00572A29" w:rsidRDefault="00572A29" w:rsidP="00572A29">
      <w:pPr>
        <w:shd w:val="clear" w:color="auto" w:fill="282A36"/>
        <w:spacing w:after="0" w:line="285" w:lineRule="atLeast"/>
        <w:rPr>
          <w:ins w:id="764" w:author="Jonatas Nunespf" w:date="2024-04-05T18:31:00Z" w16du:dateUtc="2024-04-05T21:31:00Z"/>
          <w:rFonts w:ascii="Consolas" w:eastAsia="Times New Roman" w:hAnsi="Consolas" w:cs="Times New Roman"/>
          <w:color w:val="F8F8F2"/>
          <w:kern w:val="0"/>
          <w:sz w:val="21"/>
          <w:szCs w:val="21"/>
          <w:lang w:eastAsia="pt-BR"/>
          <w14:ligatures w14:val="none"/>
        </w:rPr>
      </w:pPr>
      <w:ins w:id="765" w:author="Jonatas Nunespf" w:date="2024-04-05T18:31:00Z" w16du:dateUtc="2024-04-05T21:31:00Z">
        <w:r w:rsidRPr="00572A29">
          <w:rPr>
            <w:rFonts w:ascii="Consolas" w:eastAsia="Times New Roman" w:hAnsi="Consolas" w:cs="Times New Roman"/>
            <w:color w:val="F8F8F2"/>
            <w:kern w:val="0"/>
            <w:sz w:val="21"/>
            <w:szCs w:val="21"/>
            <w:lang w:eastAsia="pt-BR"/>
            <w14:ligatures w14:val="none"/>
          </w:rPr>
          <w:t xml:space="preserve">    </w:t>
        </w:r>
        <w:r w:rsidRPr="00572A29">
          <w:rPr>
            <w:rFonts w:ascii="Consolas" w:eastAsia="Times New Roman" w:hAnsi="Consolas" w:cs="Times New Roman"/>
            <w:color w:val="BD93F9"/>
            <w:kern w:val="0"/>
            <w:sz w:val="21"/>
            <w:szCs w:val="21"/>
            <w:lang w:eastAsia="pt-BR"/>
            <w14:ligatures w14:val="none"/>
          </w:rPr>
          <w:t>console</w:t>
        </w:r>
        <w:r w:rsidRPr="00572A29">
          <w:rPr>
            <w:rFonts w:ascii="Consolas" w:eastAsia="Times New Roman" w:hAnsi="Consolas" w:cs="Times New Roman"/>
            <w:color w:val="F8F8F2"/>
            <w:kern w:val="0"/>
            <w:sz w:val="21"/>
            <w:szCs w:val="21"/>
            <w:lang w:eastAsia="pt-BR"/>
            <w14:ligatures w14:val="none"/>
          </w:rPr>
          <w:t>.</w:t>
        </w:r>
        <w:r w:rsidRPr="00572A29">
          <w:rPr>
            <w:rFonts w:ascii="Consolas" w:eastAsia="Times New Roman" w:hAnsi="Consolas" w:cs="Times New Roman"/>
            <w:color w:val="50FA7B"/>
            <w:kern w:val="0"/>
            <w:sz w:val="21"/>
            <w:szCs w:val="21"/>
            <w:lang w:eastAsia="pt-BR"/>
            <w14:ligatures w14:val="none"/>
          </w:rPr>
          <w:t>log</w:t>
        </w:r>
        <w:r w:rsidRPr="00572A29">
          <w:rPr>
            <w:rFonts w:ascii="Consolas" w:eastAsia="Times New Roman" w:hAnsi="Consolas" w:cs="Times New Roman"/>
            <w:color w:val="F8F8F2"/>
            <w:kern w:val="0"/>
            <w:sz w:val="21"/>
            <w:szCs w:val="21"/>
            <w:lang w:eastAsia="pt-BR"/>
            <w14:ligatures w14:val="none"/>
          </w:rPr>
          <w:t>(</w:t>
        </w:r>
        <w:r w:rsidRPr="00572A29">
          <w:rPr>
            <w:rFonts w:ascii="Consolas" w:eastAsia="Times New Roman" w:hAnsi="Consolas" w:cs="Times New Roman"/>
            <w:color w:val="F1FA8C"/>
            <w:kern w:val="0"/>
            <w:sz w:val="21"/>
            <w:szCs w:val="21"/>
            <w:lang w:eastAsia="pt-BR"/>
            <w14:ligatures w14:val="none"/>
          </w:rPr>
          <w:t>`Bloco de codigo 1`</w:t>
        </w:r>
        <w:r w:rsidRPr="00572A29">
          <w:rPr>
            <w:rFonts w:ascii="Consolas" w:eastAsia="Times New Roman" w:hAnsi="Consolas" w:cs="Times New Roman"/>
            <w:color w:val="F8F8F2"/>
            <w:kern w:val="0"/>
            <w:sz w:val="21"/>
            <w:szCs w:val="21"/>
            <w:lang w:eastAsia="pt-BR"/>
            <w14:ligatures w14:val="none"/>
          </w:rPr>
          <w:t>);</w:t>
        </w:r>
      </w:ins>
    </w:p>
    <w:p w14:paraId="5787AF25" w14:textId="77777777" w:rsidR="00572A29" w:rsidRPr="00572A29" w:rsidRDefault="00572A29" w:rsidP="00572A29">
      <w:pPr>
        <w:shd w:val="clear" w:color="auto" w:fill="282A36"/>
        <w:spacing w:after="0" w:line="285" w:lineRule="atLeast"/>
        <w:rPr>
          <w:ins w:id="766" w:author="Jonatas Nunespf" w:date="2024-04-05T18:31:00Z" w16du:dateUtc="2024-04-05T21:31:00Z"/>
          <w:rFonts w:ascii="Consolas" w:eastAsia="Times New Roman" w:hAnsi="Consolas" w:cs="Times New Roman"/>
          <w:color w:val="F8F8F2"/>
          <w:kern w:val="0"/>
          <w:sz w:val="21"/>
          <w:szCs w:val="21"/>
          <w:lang w:eastAsia="pt-BR"/>
          <w14:ligatures w14:val="none"/>
        </w:rPr>
      </w:pPr>
      <w:ins w:id="767" w:author="Jonatas Nunespf" w:date="2024-04-05T18:31:00Z" w16du:dateUtc="2024-04-05T21:31:00Z">
        <w:r w:rsidRPr="00572A29">
          <w:rPr>
            <w:rFonts w:ascii="Consolas" w:eastAsia="Times New Roman" w:hAnsi="Consolas" w:cs="Times New Roman"/>
            <w:color w:val="F8F8F2"/>
            <w:kern w:val="0"/>
            <w:sz w:val="21"/>
            <w:szCs w:val="21"/>
            <w:lang w:eastAsia="pt-BR"/>
            <w14:ligatures w14:val="none"/>
          </w:rPr>
          <w:t>}</w:t>
        </w:r>
        <w:proofErr w:type="spellStart"/>
        <w:r w:rsidRPr="00572A29">
          <w:rPr>
            <w:rFonts w:ascii="Consolas" w:eastAsia="Times New Roman" w:hAnsi="Consolas" w:cs="Times New Roman"/>
            <w:color w:val="FF79C6"/>
            <w:kern w:val="0"/>
            <w:sz w:val="21"/>
            <w:szCs w:val="21"/>
            <w:lang w:eastAsia="pt-BR"/>
            <w14:ligatures w14:val="none"/>
          </w:rPr>
          <w:t>else</w:t>
        </w:r>
        <w:proofErr w:type="spellEnd"/>
        <w:r w:rsidRPr="00572A29">
          <w:rPr>
            <w:rFonts w:ascii="Consolas" w:eastAsia="Times New Roman" w:hAnsi="Consolas" w:cs="Times New Roman"/>
            <w:color w:val="F8F8F2"/>
            <w:kern w:val="0"/>
            <w:sz w:val="21"/>
            <w:szCs w:val="21"/>
            <w:lang w:eastAsia="pt-BR"/>
            <w14:ligatures w14:val="none"/>
          </w:rPr>
          <w:t>{</w:t>
        </w:r>
      </w:ins>
    </w:p>
    <w:p w14:paraId="0B56F909" w14:textId="77777777" w:rsidR="00572A29" w:rsidRPr="00572A29" w:rsidRDefault="00572A29" w:rsidP="00572A29">
      <w:pPr>
        <w:shd w:val="clear" w:color="auto" w:fill="282A36"/>
        <w:spacing w:after="0" w:line="285" w:lineRule="atLeast"/>
        <w:rPr>
          <w:ins w:id="768" w:author="Jonatas Nunespf" w:date="2024-04-05T18:31:00Z" w16du:dateUtc="2024-04-05T21:31:00Z"/>
          <w:rFonts w:ascii="Consolas" w:eastAsia="Times New Roman" w:hAnsi="Consolas" w:cs="Times New Roman"/>
          <w:color w:val="F8F8F2"/>
          <w:kern w:val="0"/>
          <w:sz w:val="21"/>
          <w:szCs w:val="21"/>
          <w:lang w:eastAsia="pt-BR"/>
          <w14:ligatures w14:val="none"/>
        </w:rPr>
      </w:pPr>
      <w:ins w:id="769" w:author="Jonatas Nunespf" w:date="2024-04-05T18:31:00Z" w16du:dateUtc="2024-04-05T21:31:00Z">
        <w:r w:rsidRPr="00572A29">
          <w:rPr>
            <w:rFonts w:ascii="Consolas" w:eastAsia="Times New Roman" w:hAnsi="Consolas" w:cs="Times New Roman"/>
            <w:color w:val="F8F8F2"/>
            <w:kern w:val="0"/>
            <w:sz w:val="21"/>
            <w:szCs w:val="21"/>
            <w:lang w:eastAsia="pt-BR"/>
            <w14:ligatures w14:val="none"/>
          </w:rPr>
          <w:t xml:space="preserve">    </w:t>
        </w:r>
        <w:r w:rsidRPr="00572A29">
          <w:rPr>
            <w:rFonts w:ascii="Consolas" w:eastAsia="Times New Roman" w:hAnsi="Consolas" w:cs="Times New Roman"/>
            <w:color w:val="BD93F9"/>
            <w:kern w:val="0"/>
            <w:sz w:val="21"/>
            <w:szCs w:val="21"/>
            <w:lang w:eastAsia="pt-BR"/>
            <w14:ligatures w14:val="none"/>
          </w:rPr>
          <w:t>console</w:t>
        </w:r>
        <w:r w:rsidRPr="00572A29">
          <w:rPr>
            <w:rFonts w:ascii="Consolas" w:eastAsia="Times New Roman" w:hAnsi="Consolas" w:cs="Times New Roman"/>
            <w:color w:val="F8F8F2"/>
            <w:kern w:val="0"/>
            <w:sz w:val="21"/>
            <w:szCs w:val="21"/>
            <w:lang w:eastAsia="pt-BR"/>
            <w14:ligatures w14:val="none"/>
          </w:rPr>
          <w:t>.</w:t>
        </w:r>
        <w:r w:rsidRPr="00572A29">
          <w:rPr>
            <w:rFonts w:ascii="Consolas" w:eastAsia="Times New Roman" w:hAnsi="Consolas" w:cs="Times New Roman"/>
            <w:color w:val="50FA7B"/>
            <w:kern w:val="0"/>
            <w:sz w:val="21"/>
            <w:szCs w:val="21"/>
            <w:lang w:eastAsia="pt-BR"/>
            <w14:ligatures w14:val="none"/>
          </w:rPr>
          <w:t>log</w:t>
        </w:r>
        <w:r w:rsidRPr="00572A29">
          <w:rPr>
            <w:rFonts w:ascii="Consolas" w:eastAsia="Times New Roman" w:hAnsi="Consolas" w:cs="Times New Roman"/>
            <w:color w:val="F8F8F2"/>
            <w:kern w:val="0"/>
            <w:sz w:val="21"/>
            <w:szCs w:val="21"/>
            <w:lang w:eastAsia="pt-BR"/>
            <w14:ligatures w14:val="none"/>
          </w:rPr>
          <w:t>(</w:t>
        </w:r>
        <w:r w:rsidRPr="00572A29">
          <w:rPr>
            <w:rFonts w:ascii="Consolas" w:eastAsia="Times New Roman" w:hAnsi="Consolas" w:cs="Times New Roman"/>
            <w:color w:val="F1FA8C"/>
            <w:kern w:val="0"/>
            <w:sz w:val="21"/>
            <w:szCs w:val="21"/>
            <w:lang w:eastAsia="pt-BR"/>
            <w14:ligatures w14:val="none"/>
          </w:rPr>
          <w:t>`Bloco de codigo 2`</w:t>
        </w:r>
        <w:r w:rsidRPr="00572A29">
          <w:rPr>
            <w:rFonts w:ascii="Consolas" w:eastAsia="Times New Roman" w:hAnsi="Consolas" w:cs="Times New Roman"/>
            <w:color w:val="F8F8F2"/>
            <w:kern w:val="0"/>
            <w:sz w:val="21"/>
            <w:szCs w:val="21"/>
            <w:lang w:eastAsia="pt-BR"/>
            <w14:ligatures w14:val="none"/>
          </w:rPr>
          <w:t>)</w:t>
        </w:r>
      </w:ins>
    </w:p>
    <w:p w14:paraId="229C7289" w14:textId="77777777" w:rsidR="00572A29" w:rsidRPr="00572A29" w:rsidRDefault="00572A29" w:rsidP="00572A29">
      <w:pPr>
        <w:shd w:val="clear" w:color="auto" w:fill="282A36"/>
        <w:spacing w:after="0" w:line="285" w:lineRule="atLeast"/>
        <w:rPr>
          <w:ins w:id="770" w:author="Jonatas Nunespf" w:date="2024-04-05T18:31:00Z" w16du:dateUtc="2024-04-05T21:31:00Z"/>
          <w:rFonts w:ascii="Consolas" w:eastAsia="Times New Roman" w:hAnsi="Consolas" w:cs="Times New Roman"/>
          <w:color w:val="F8F8F2"/>
          <w:kern w:val="0"/>
          <w:sz w:val="21"/>
          <w:szCs w:val="21"/>
          <w:lang w:eastAsia="pt-BR"/>
          <w14:ligatures w14:val="none"/>
        </w:rPr>
      </w:pPr>
      <w:ins w:id="771" w:author="Jonatas Nunespf" w:date="2024-04-05T18:31:00Z" w16du:dateUtc="2024-04-05T21:31:00Z">
        <w:r w:rsidRPr="00572A29">
          <w:rPr>
            <w:rFonts w:ascii="Consolas" w:eastAsia="Times New Roman" w:hAnsi="Consolas" w:cs="Times New Roman"/>
            <w:color w:val="F8F8F2"/>
            <w:kern w:val="0"/>
            <w:sz w:val="21"/>
            <w:szCs w:val="21"/>
            <w:lang w:eastAsia="pt-BR"/>
            <w14:ligatures w14:val="none"/>
          </w:rPr>
          <w:t>}</w:t>
        </w:r>
      </w:ins>
    </w:p>
    <w:p w14:paraId="6B5D152F" w14:textId="1FF41DD6" w:rsidR="00572A29" w:rsidRDefault="00572A29" w:rsidP="00825239">
      <w:pPr>
        <w:rPr>
          <w:ins w:id="772" w:author="Jonatas Nunespf" w:date="2024-04-05T18:31:00Z" w16du:dateUtc="2024-04-05T21:31:00Z"/>
        </w:rPr>
      </w:pPr>
      <w:ins w:id="773" w:author="Jonatas Nunespf" w:date="2024-04-05T18:31:00Z" w16du:dateUtc="2024-04-05T21:31:00Z">
        <w:r>
          <w:t>Podemos colocar a quantidade que quisermos de codigo entre as chaves.</w:t>
        </w:r>
      </w:ins>
    </w:p>
    <w:p w14:paraId="574B84E4" w14:textId="796D8CB7" w:rsidR="00572A29" w:rsidRDefault="00572A29" w:rsidP="00825239">
      <w:pPr>
        <w:rPr>
          <w:ins w:id="774" w:author="Jonatas Nunespf" w:date="2024-04-05T18:31:00Z" w16du:dateUtc="2024-04-05T21:31:00Z"/>
        </w:rPr>
      </w:pPr>
      <w:ins w:id="775" w:author="Jonatas Nunespf" w:date="2024-04-05T18:31:00Z" w16du:dateUtc="2024-04-05T21:31:00Z">
        <w:r>
          <w:lastRenderedPageBreak/>
          <w:t>.</w:t>
        </w:r>
      </w:ins>
    </w:p>
    <w:p w14:paraId="02401B2C" w14:textId="434387EA" w:rsidR="00572A29" w:rsidRDefault="00572A29" w:rsidP="00825239">
      <w:pPr>
        <w:rPr>
          <w:ins w:id="776" w:author="Jonatas Nunespf" w:date="2024-04-05T18:33:00Z" w16du:dateUtc="2024-04-05T21:33:00Z"/>
        </w:rPr>
      </w:pPr>
      <w:ins w:id="777" w:author="Jonatas Nunespf" w:date="2024-04-05T18:32:00Z" w16du:dateUtc="2024-04-05T21:32:00Z">
        <w:r>
          <w:t>Podemos tambem aumentar esse teste condicional colocando mais opções</w:t>
        </w:r>
      </w:ins>
      <w:ins w:id="778" w:author="Jonatas Nunespf" w:date="2024-04-05T18:33:00Z" w16du:dateUtc="2024-04-05T21:33:00Z">
        <w:r>
          <w:t>]</w:t>
        </w:r>
      </w:ins>
    </w:p>
    <w:p w14:paraId="7921789C" w14:textId="3BC4DFA0" w:rsidR="00572A29" w:rsidRDefault="00572A29" w:rsidP="00825239">
      <w:pPr>
        <w:rPr>
          <w:ins w:id="779" w:author="Jonatas Nunespf" w:date="2024-04-05T18:33:00Z" w16du:dateUtc="2024-04-05T21:33:00Z"/>
        </w:rPr>
      </w:pPr>
      <w:ins w:id="780" w:author="Jonatas Nunespf" w:date="2024-04-05T18:33:00Z" w16du:dateUtc="2024-04-05T21:33:00Z">
        <w:r>
          <w:t>Veja o exemplo abaixo</w:t>
        </w:r>
      </w:ins>
    </w:p>
    <w:p w14:paraId="0AEFA115" w14:textId="056EBB80" w:rsidR="00572A29" w:rsidRDefault="00572A29">
      <w:pPr>
        <w:shd w:val="clear" w:color="auto" w:fill="000000" w:themeFill="text1"/>
        <w:rPr>
          <w:ins w:id="781" w:author="Jonatas Nunespf" w:date="2024-04-05T18:33:00Z" w16du:dateUtc="2024-04-05T21:33:00Z"/>
        </w:rPr>
        <w:pPrChange w:id="782" w:author="Jonatas Nunespf" w:date="2024-04-05T18:35:00Z" w16du:dateUtc="2024-04-05T21:35:00Z">
          <w:pPr/>
        </w:pPrChange>
      </w:pPr>
      <w:ins w:id="783" w:author="Jonatas Nunespf" w:date="2024-04-05T18:33:00Z" w16du:dateUtc="2024-04-05T21:33:00Z">
        <w:r>
          <w:t>let num= 10</w:t>
        </w:r>
      </w:ins>
    </w:p>
    <w:p w14:paraId="0ECEB0A3" w14:textId="6F99BBE7" w:rsidR="00572A29" w:rsidRDefault="00572A29">
      <w:pPr>
        <w:shd w:val="clear" w:color="auto" w:fill="000000" w:themeFill="text1"/>
        <w:rPr>
          <w:ins w:id="784" w:author="Jonatas Nunespf" w:date="2024-04-05T18:33:00Z" w16du:dateUtc="2024-04-05T21:33:00Z"/>
        </w:rPr>
        <w:pPrChange w:id="785" w:author="Jonatas Nunespf" w:date="2024-04-05T18:35:00Z" w16du:dateUtc="2024-04-05T21:35:00Z">
          <w:pPr/>
        </w:pPrChange>
      </w:pPr>
      <w:ins w:id="786" w:author="Jonatas Nunespf" w:date="2024-04-05T18:33:00Z" w16du:dateUtc="2024-04-05T21:33:00Z">
        <w:r>
          <w:t xml:space="preserve">Se (num </w:t>
        </w:r>
      </w:ins>
      <w:ins w:id="787" w:author="Jonatas Nunespf" w:date="2024-04-05T18:38:00Z" w16du:dateUtc="2024-04-05T21:38:00Z">
        <w:r w:rsidR="0078053A">
          <w:t>&lt;=</w:t>
        </w:r>
      </w:ins>
      <w:ins w:id="788" w:author="Jonatas Nunespf" w:date="2024-04-05T18:33:00Z" w16du:dateUtc="2024-04-05T21:33:00Z">
        <w:r>
          <w:t>3){</w:t>
        </w:r>
      </w:ins>
    </w:p>
    <w:p w14:paraId="149E4B91" w14:textId="302C56D5" w:rsidR="00572A29" w:rsidRDefault="00572A29">
      <w:pPr>
        <w:shd w:val="clear" w:color="auto" w:fill="000000" w:themeFill="text1"/>
        <w:rPr>
          <w:ins w:id="789" w:author="Jonatas Nunespf" w:date="2024-04-05T18:33:00Z" w16du:dateUtc="2024-04-05T21:33:00Z"/>
        </w:rPr>
        <w:pPrChange w:id="790" w:author="Jonatas Nunespf" w:date="2024-04-05T18:35:00Z" w16du:dateUtc="2024-04-05T21:35:00Z">
          <w:pPr/>
        </w:pPrChange>
      </w:pPr>
      <w:ins w:id="791" w:author="Jonatas Nunespf" w:date="2024-04-05T18:35:00Z" w16du:dateUtc="2024-04-05T21:35:00Z">
        <w:r>
          <w:t xml:space="preserve">  </w:t>
        </w:r>
      </w:ins>
      <w:ins w:id="792" w:author="Jonatas Nunespf" w:date="2024-04-05T18:33:00Z" w16du:dateUtc="2024-04-05T21:33:00Z">
        <w:r>
          <w:t xml:space="preserve"> Escre</w:t>
        </w:r>
      </w:ins>
      <w:ins w:id="793" w:author="Jonatas Nunespf" w:date="2024-04-05T18:34:00Z" w16du:dateUtc="2024-04-05T21:34:00Z">
        <w:r>
          <w:t>va(“num e maior que 3”)</w:t>
        </w:r>
      </w:ins>
    </w:p>
    <w:p w14:paraId="274CD96E" w14:textId="7A2BAA61" w:rsidR="00572A29" w:rsidRDefault="00572A29">
      <w:pPr>
        <w:shd w:val="clear" w:color="auto" w:fill="000000" w:themeFill="text1"/>
        <w:rPr>
          <w:ins w:id="794" w:author="Jonatas Nunespf" w:date="2024-04-05T18:34:00Z" w16du:dateUtc="2024-04-05T21:34:00Z"/>
        </w:rPr>
        <w:pPrChange w:id="795" w:author="Jonatas Nunespf" w:date="2024-04-05T18:35:00Z" w16du:dateUtc="2024-04-05T21:35:00Z">
          <w:pPr/>
        </w:pPrChange>
      </w:pPr>
      <w:ins w:id="796" w:author="Jonatas Nunespf" w:date="2024-04-05T18:33:00Z" w16du:dateUtc="2024-04-05T21:33:00Z">
        <w:r>
          <w:t>}</w:t>
        </w:r>
      </w:ins>
      <w:proofErr w:type="spellStart"/>
      <w:ins w:id="797" w:author="Jonatas Nunespf" w:date="2024-04-05T18:34:00Z" w16du:dateUtc="2024-04-05T21:34:00Z">
        <w:r>
          <w:t>senaoSe</w:t>
        </w:r>
        <w:proofErr w:type="spellEnd"/>
        <w:r>
          <w:t xml:space="preserve"> (num &gt;6){</w:t>
        </w:r>
      </w:ins>
    </w:p>
    <w:p w14:paraId="4A3E0D81" w14:textId="6CEE68B1" w:rsidR="00572A29" w:rsidRDefault="00572A29">
      <w:pPr>
        <w:shd w:val="clear" w:color="auto" w:fill="000000" w:themeFill="text1"/>
        <w:rPr>
          <w:ins w:id="798" w:author="Jonatas Nunespf" w:date="2024-04-05T18:34:00Z" w16du:dateUtc="2024-04-05T21:34:00Z"/>
        </w:rPr>
        <w:pPrChange w:id="799" w:author="Jonatas Nunespf" w:date="2024-04-05T18:35:00Z" w16du:dateUtc="2024-04-05T21:35:00Z">
          <w:pPr/>
        </w:pPrChange>
      </w:pPr>
      <w:ins w:id="800" w:author="Jonatas Nunespf" w:date="2024-04-05T18:34:00Z" w16du:dateUtc="2024-04-05T21:34:00Z">
        <w:r>
          <w:t xml:space="preserve"> </w:t>
        </w:r>
      </w:ins>
      <w:ins w:id="801" w:author="Jonatas Nunespf" w:date="2024-04-05T18:35:00Z" w16du:dateUtc="2024-04-05T21:35:00Z">
        <w:r>
          <w:t xml:space="preserve">  </w:t>
        </w:r>
      </w:ins>
      <w:ins w:id="802" w:author="Jonatas Nunespf" w:date="2024-04-05T18:34:00Z" w16du:dateUtc="2024-04-05T21:34:00Z">
        <w:r>
          <w:t>Escreva(“num e maior que 6”)</w:t>
        </w:r>
      </w:ins>
    </w:p>
    <w:p w14:paraId="2A80AACA" w14:textId="18A582D2" w:rsidR="00572A29" w:rsidRDefault="00572A29">
      <w:pPr>
        <w:shd w:val="clear" w:color="auto" w:fill="000000" w:themeFill="text1"/>
        <w:rPr>
          <w:ins w:id="803" w:author="Jonatas Nunespf" w:date="2024-04-05T18:34:00Z" w16du:dateUtc="2024-04-05T21:34:00Z"/>
        </w:rPr>
        <w:pPrChange w:id="804" w:author="Jonatas Nunespf" w:date="2024-04-05T18:35:00Z" w16du:dateUtc="2024-04-05T21:35:00Z">
          <w:pPr/>
        </w:pPrChange>
      </w:pPr>
      <w:ins w:id="805" w:author="Jonatas Nunespf" w:date="2024-04-05T18:34:00Z" w16du:dateUtc="2024-04-05T21:34:00Z">
        <w:r>
          <w:t>}</w:t>
        </w:r>
        <w:proofErr w:type="spellStart"/>
        <w:r>
          <w:t>senaoSe</w:t>
        </w:r>
        <w:proofErr w:type="spellEnd"/>
        <w:r>
          <w:t xml:space="preserve"> (num &gt;7){</w:t>
        </w:r>
      </w:ins>
    </w:p>
    <w:p w14:paraId="2524D982" w14:textId="36AD6BBF" w:rsidR="00572A29" w:rsidRDefault="00572A29">
      <w:pPr>
        <w:shd w:val="clear" w:color="auto" w:fill="000000" w:themeFill="text1"/>
        <w:rPr>
          <w:ins w:id="806" w:author="Jonatas Nunespf" w:date="2024-04-05T18:34:00Z" w16du:dateUtc="2024-04-05T21:34:00Z"/>
        </w:rPr>
        <w:pPrChange w:id="807" w:author="Jonatas Nunespf" w:date="2024-04-05T18:35:00Z" w16du:dateUtc="2024-04-05T21:35:00Z">
          <w:pPr/>
        </w:pPrChange>
      </w:pPr>
      <w:ins w:id="808" w:author="Jonatas Nunespf" w:date="2024-04-05T18:34:00Z" w16du:dateUtc="2024-04-05T21:34:00Z">
        <w:r>
          <w:t xml:space="preserve"> </w:t>
        </w:r>
      </w:ins>
      <w:ins w:id="809" w:author="Jonatas Nunespf" w:date="2024-04-05T18:35:00Z" w16du:dateUtc="2024-04-05T21:35:00Z">
        <w:r>
          <w:t xml:space="preserve">  </w:t>
        </w:r>
      </w:ins>
      <w:ins w:id="810" w:author="Jonatas Nunespf" w:date="2024-04-05T18:34:00Z" w16du:dateUtc="2024-04-05T21:34:00Z">
        <w:r>
          <w:t>Escreva(“num e maior que 7”)</w:t>
        </w:r>
      </w:ins>
    </w:p>
    <w:p w14:paraId="11B906B4" w14:textId="5C7E7A2B" w:rsidR="00572A29" w:rsidRDefault="00572A29">
      <w:pPr>
        <w:shd w:val="clear" w:color="auto" w:fill="000000" w:themeFill="text1"/>
        <w:rPr>
          <w:ins w:id="811" w:author="Jonatas Nunespf" w:date="2024-04-05T18:35:00Z" w16du:dateUtc="2024-04-05T21:35:00Z"/>
        </w:rPr>
        <w:pPrChange w:id="812" w:author="Jonatas Nunespf" w:date="2024-04-05T18:35:00Z" w16du:dateUtc="2024-04-05T21:35:00Z">
          <w:pPr/>
        </w:pPrChange>
      </w:pPr>
      <w:ins w:id="813" w:author="Jonatas Nunespf" w:date="2024-04-05T18:34:00Z" w16du:dateUtc="2024-04-05T21:34:00Z">
        <w:r>
          <w:t>}senão{</w:t>
        </w:r>
      </w:ins>
    </w:p>
    <w:p w14:paraId="485F2C05" w14:textId="0C0DC924" w:rsidR="00572A29" w:rsidRDefault="00572A29">
      <w:pPr>
        <w:shd w:val="clear" w:color="auto" w:fill="000000" w:themeFill="text1"/>
        <w:rPr>
          <w:ins w:id="814" w:author="Jonatas Nunespf" w:date="2024-04-05T18:34:00Z" w16du:dateUtc="2024-04-05T21:34:00Z"/>
        </w:rPr>
        <w:pPrChange w:id="815" w:author="Jonatas Nunespf" w:date="2024-04-05T18:35:00Z" w16du:dateUtc="2024-04-05T21:35:00Z">
          <w:pPr/>
        </w:pPrChange>
      </w:pPr>
      <w:ins w:id="816" w:author="Jonatas Nunespf" w:date="2024-04-05T18:35:00Z" w16du:dateUtc="2024-04-05T21:35:00Z">
        <w:r>
          <w:t xml:space="preserve">    Escreva("num e maior que todos os </w:t>
        </w:r>
        <w:proofErr w:type="spellStart"/>
        <w:r>
          <w:t>numeros</w:t>
        </w:r>
        <w:proofErr w:type="spellEnd"/>
        <w:r>
          <w:t>”)</w:t>
        </w:r>
      </w:ins>
    </w:p>
    <w:p w14:paraId="1CE75F49" w14:textId="591532B0" w:rsidR="00572A29" w:rsidRDefault="00572A29">
      <w:pPr>
        <w:shd w:val="clear" w:color="auto" w:fill="000000" w:themeFill="text1"/>
        <w:rPr>
          <w:ins w:id="817" w:author="Jonatas Nunespf" w:date="2024-04-05T18:35:00Z" w16du:dateUtc="2024-04-05T21:35:00Z"/>
        </w:rPr>
        <w:pPrChange w:id="818" w:author="Jonatas Nunespf" w:date="2024-04-05T18:35:00Z" w16du:dateUtc="2024-04-05T21:35:00Z">
          <w:pPr/>
        </w:pPrChange>
      </w:pPr>
      <w:ins w:id="819" w:author="Jonatas Nunespf" w:date="2024-04-05T18:35:00Z" w16du:dateUtc="2024-04-05T21:35:00Z">
        <w:r>
          <w:t>}</w:t>
        </w:r>
      </w:ins>
    </w:p>
    <w:p w14:paraId="5568298D" w14:textId="734E08E8" w:rsidR="00572A29" w:rsidRDefault="0078053A" w:rsidP="00572A29">
      <w:pPr>
        <w:rPr>
          <w:ins w:id="820" w:author="Jonatas Nunespf" w:date="2024-04-05T18:38:00Z" w16du:dateUtc="2024-04-05T21:38:00Z"/>
        </w:rPr>
      </w:pPr>
      <w:ins w:id="821" w:author="Jonatas Nunespf" w:date="2024-04-05T18:38:00Z" w16du:dateUtc="2024-04-05T21:38:00Z">
        <w:r>
          <w:t>.</w:t>
        </w:r>
      </w:ins>
    </w:p>
    <w:p w14:paraId="2B780910" w14:textId="77777777" w:rsidR="0078053A" w:rsidRPr="0078053A" w:rsidRDefault="0078053A" w:rsidP="0078053A">
      <w:pPr>
        <w:shd w:val="clear" w:color="auto" w:fill="282A36"/>
        <w:spacing w:after="0" w:line="285" w:lineRule="atLeast"/>
        <w:rPr>
          <w:ins w:id="822" w:author="Jonatas Nunespf" w:date="2024-04-05T18:41:00Z" w16du:dateUtc="2024-04-05T21:41:00Z"/>
          <w:rFonts w:ascii="Consolas" w:eastAsia="Times New Roman" w:hAnsi="Consolas" w:cs="Times New Roman"/>
          <w:color w:val="F8F8F2"/>
          <w:kern w:val="0"/>
          <w:sz w:val="21"/>
          <w:szCs w:val="21"/>
          <w:lang w:eastAsia="pt-BR"/>
          <w14:ligatures w14:val="none"/>
        </w:rPr>
      </w:pPr>
      <w:ins w:id="823" w:author="Jonatas Nunespf" w:date="2024-04-05T18:41:00Z" w16du:dateUtc="2024-04-05T21:41:00Z">
        <w:r w:rsidRPr="0078053A">
          <w:rPr>
            <w:rFonts w:ascii="Consolas" w:eastAsia="Times New Roman" w:hAnsi="Consolas" w:cs="Times New Roman"/>
            <w:color w:val="FF79C6"/>
            <w:kern w:val="0"/>
            <w:sz w:val="21"/>
            <w:szCs w:val="21"/>
            <w:lang w:eastAsia="pt-BR"/>
            <w14:ligatures w14:val="none"/>
          </w:rPr>
          <w:t>let</w:t>
        </w:r>
        <w:r w:rsidRPr="0078053A">
          <w:rPr>
            <w:rFonts w:ascii="Consolas" w:eastAsia="Times New Roman" w:hAnsi="Consolas" w:cs="Times New Roman"/>
            <w:color w:val="F8F8F2"/>
            <w:kern w:val="0"/>
            <w:sz w:val="21"/>
            <w:szCs w:val="21"/>
            <w:lang w:eastAsia="pt-BR"/>
            <w14:ligatures w14:val="none"/>
          </w:rPr>
          <w:t xml:space="preserve"> num</w:t>
        </w:r>
        <w:r w:rsidRPr="0078053A">
          <w:rPr>
            <w:rFonts w:ascii="Consolas" w:eastAsia="Times New Roman" w:hAnsi="Consolas" w:cs="Times New Roman"/>
            <w:color w:val="FF79C6"/>
            <w:kern w:val="0"/>
            <w:sz w:val="21"/>
            <w:szCs w:val="21"/>
            <w:lang w:eastAsia="pt-BR"/>
            <w14:ligatures w14:val="none"/>
          </w:rPr>
          <w:t>=</w:t>
        </w:r>
        <w:r w:rsidRPr="0078053A">
          <w:rPr>
            <w:rFonts w:ascii="Consolas" w:eastAsia="Times New Roman" w:hAnsi="Consolas" w:cs="Times New Roman"/>
            <w:color w:val="F8F8F2"/>
            <w:kern w:val="0"/>
            <w:sz w:val="21"/>
            <w:szCs w:val="21"/>
            <w:lang w:eastAsia="pt-BR"/>
            <w14:ligatures w14:val="none"/>
          </w:rPr>
          <w:t xml:space="preserve"> </w:t>
        </w:r>
        <w:r w:rsidRPr="0078053A">
          <w:rPr>
            <w:rFonts w:ascii="Consolas" w:eastAsia="Times New Roman" w:hAnsi="Consolas" w:cs="Times New Roman"/>
            <w:color w:val="BD93F9"/>
            <w:kern w:val="0"/>
            <w:sz w:val="21"/>
            <w:szCs w:val="21"/>
            <w:lang w:eastAsia="pt-BR"/>
            <w14:ligatures w14:val="none"/>
          </w:rPr>
          <w:t>10</w:t>
        </w:r>
      </w:ins>
    </w:p>
    <w:p w14:paraId="37006376" w14:textId="77777777" w:rsidR="0078053A" w:rsidRPr="0078053A" w:rsidRDefault="0078053A" w:rsidP="0078053A">
      <w:pPr>
        <w:shd w:val="clear" w:color="auto" w:fill="282A36"/>
        <w:spacing w:after="0" w:line="285" w:lineRule="atLeast"/>
        <w:rPr>
          <w:ins w:id="824" w:author="Jonatas Nunespf" w:date="2024-04-05T18:41:00Z" w16du:dateUtc="2024-04-05T21:41:00Z"/>
          <w:rFonts w:ascii="Consolas" w:eastAsia="Times New Roman" w:hAnsi="Consolas" w:cs="Times New Roman"/>
          <w:color w:val="F8F8F2"/>
          <w:kern w:val="0"/>
          <w:sz w:val="21"/>
          <w:szCs w:val="21"/>
          <w:lang w:eastAsia="pt-BR"/>
          <w14:ligatures w14:val="none"/>
        </w:rPr>
      </w:pPr>
      <w:proofErr w:type="spellStart"/>
      <w:ins w:id="825" w:author="Jonatas Nunespf" w:date="2024-04-05T18:41:00Z" w16du:dateUtc="2024-04-05T21:41:00Z">
        <w:r w:rsidRPr="0078053A">
          <w:rPr>
            <w:rFonts w:ascii="Consolas" w:eastAsia="Times New Roman" w:hAnsi="Consolas" w:cs="Times New Roman"/>
            <w:color w:val="FF79C6"/>
            <w:kern w:val="0"/>
            <w:sz w:val="21"/>
            <w:szCs w:val="21"/>
            <w:lang w:eastAsia="pt-BR"/>
            <w14:ligatures w14:val="none"/>
          </w:rPr>
          <w:t>if</w:t>
        </w:r>
        <w:proofErr w:type="spellEnd"/>
        <w:r w:rsidRPr="0078053A">
          <w:rPr>
            <w:rFonts w:ascii="Consolas" w:eastAsia="Times New Roman" w:hAnsi="Consolas" w:cs="Times New Roman"/>
            <w:color w:val="F8F8F2"/>
            <w:kern w:val="0"/>
            <w:sz w:val="21"/>
            <w:szCs w:val="21"/>
            <w:lang w:eastAsia="pt-BR"/>
            <w14:ligatures w14:val="none"/>
          </w:rPr>
          <w:t>(num</w:t>
        </w:r>
        <w:r w:rsidRPr="0078053A">
          <w:rPr>
            <w:rFonts w:ascii="Consolas" w:eastAsia="Times New Roman" w:hAnsi="Consolas" w:cs="Times New Roman"/>
            <w:color w:val="FF79C6"/>
            <w:kern w:val="0"/>
            <w:sz w:val="21"/>
            <w:szCs w:val="21"/>
            <w:lang w:eastAsia="pt-BR"/>
            <w14:ligatures w14:val="none"/>
          </w:rPr>
          <w:t>&lt;=</w:t>
        </w:r>
        <w:r w:rsidRPr="0078053A">
          <w:rPr>
            <w:rFonts w:ascii="Consolas" w:eastAsia="Times New Roman" w:hAnsi="Consolas" w:cs="Times New Roman"/>
            <w:color w:val="BD93F9"/>
            <w:kern w:val="0"/>
            <w:sz w:val="21"/>
            <w:szCs w:val="21"/>
            <w:lang w:eastAsia="pt-BR"/>
            <w14:ligatures w14:val="none"/>
          </w:rPr>
          <w:t>3</w:t>
        </w:r>
        <w:r w:rsidRPr="0078053A">
          <w:rPr>
            <w:rFonts w:ascii="Consolas" w:eastAsia="Times New Roman" w:hAnsi="Consolas" w:cs="Times New Roman"/>
            <w:color w:val="F8F8F2"/>
            <w:kern w:val="0"/>
            <w:sz w:val="21"/>
            <w:szCs w:val="21"/>
            <w:lang w:eastAsia="pt-BR"/>
            <w14:ligatures w14:val="none"/>
          </w:rPr>
          <w:t>){</w:t>
        </w:r>
      </w:ins>
    </w:p>
    <w:p w14:paraId="24F465A2" w14:textId="77777777" w:rsidR="0078053A" w:rsidRPr="0078053A" w:rsidRDefault="0078053A" w:rsidP="0078053A">
      <w:pPr>
        <w:shd w:val="clear" w:color="auto" w:fill="282A36"/>
        <w:spacing w:after="0" w:line="285" w:lineRule="atLeast"/>
        <w:rPr>
          <w:ins w:id="826" w:author="Jonatas Nunespf" w:date="2024-04-05T18:41:00Z" w16du:dateUtc="2024-04-05T21:41:00Z"/>
          <w:rFonts w:ascii="Consolas" w:eastAsia="Times New Roman" w:hAnsi="Consolas" w:cs="Times New Roman"/>
          <w:color w:val="F8F8F2"/>
          <w:kern w:val="0"/>
          <w:sz w:val="21"/>
          <w:szCs w:val="21"/>
          <w:lang w:eastAsia="pt-BR"/>
          <w14:ligatures w14:val="none"/>
        </w:rPr>
      </w:pPr>
      <w:ins w:id="827" w:author="Jonatas Nunespf" w:date="2024-04-05T18:41:00Z" w16du:dateUtc="2024-04-05T21:41:00Z">
        <w:r w:rsidRPr="0078053A">
          <w:rPr>
            <w:rFonts w:ascii="Consolas" w:eastAsia="Times New Roman" w:hAnsi="Consolas" w:cs="Times New Roman"/>
            <w:color w:val="F8F8F2"/>
            <w:kern w:val="0"/>
            <w:sz w:val="21"/>
            <w:szCs w:val="21"/>
            <w:lang w:eastAsia="pt-BR"/>
            <w14:ligatures w14:val="none"/>
          </w:rPr>
          <w:t xml:space="preserve">    </w:t>
        </w:r>
        <w:r w:rsidRPr="0078053A">
          <w:rPr>
            <w:rFonts w:ascii="Consolas" w:eastAsia="Times New Roman" w:hAnsi="Consolas" w:cs="Times New Roman"/>
            <w:color w:val="BD93F9"/>
            <w:kern w:val="0"/>
            <w:sz w:val="21"/>
            <w:szCs w:val="21"/>
            <w:lang w:eastAsia="pt-BR"/>
            <w14:ligatures w14:val="none"/>
          </w:rPr>
          <w:t>console</w:t>
        </w:r>
        <w:r w:rsidRPr="0078053A">
          <w:rPr>
            <w:rFonts w:ascii="Consolas" w:eastAsia="Times New Roman" w:hAnsi="Consolas" w:cs="Times New Roman"/>
            <w:color w:val="F8F8F2"/>
            <w:kern w:val="0"/>
            <w:sz w:val="21"/>
            <w:szCs w:val="21"/>
            <w:lang w:eastAsia="pt-BR"/>
            <w14:ligatures w14:val="none"/>
          </w:rPr>
          <w:t>.</w:t>
        </w:r>
        <w:r w:rsidRPr="0078053A">
          <w:rPr>
            <w:rFonts w:ascii="Consolas" w:eastAsia="Times New Roman" w:hAnsi="Consolas" w:cs="Times New Roman"/>
            <w:color w:val="50FA7B"/>
            <w:kern w:val="0"/>
            <w:sz w:val="21"/>
            <w:szCs w:val="21"/>
            <w:lang w:eastAsia="pt-BR"/>
            <w14:ligatures w14:val="none"/>
          </w:rPr>
          <w:t>log</w:t>
        </w:r>
        <w:r w:rsidRPr="0078053A">
          <w:rPr>
            <w:rFonts w:ascii="Consolas" w:eastAsia="Times New Roman" w:hAnsi="Consolas" w:cs="Times New Roman"/>
            <w:color w:val="F8F8F2"/>
            <w:kern w:val="0"/>
            <w:sz w:val="21"/>
            <w:szCs w:val="21"/>
            <w:lang w:eastAsia="pt-BR"/>
            <w14:ligatures w14:val="none"/>
          </w:rPr>
          <w:t>(</w:t>
        </w:r>
        <w:r w:rsidRPr="0078053A">
          <w:rPr>
            <w:rFonts w:ascii="Consolas" w:eastAsia="Times New Roman" w:hAnsi="Consolas" w:cs="Times New Roman"/>
            <w:color w:val="E9F284"/>
            <w:kern w:val="0"/>
            <w:sz w:val="21"/>
            <w:szCs w:val="21"/>
            <w:lang w:eastAsia="pt-BR"/>
            <w14:ligatures w14:val="none"/>
          </w:rPr>
          <w:t>'</w:t>
        </w:r>
        <w:r w:rsidRPr="0078053A">
          <w:rPr>
            <w:rFonts w:ascii="Consolas" w:eastAsia="Times New Roman" w:hAnsi="Consolas" w:cs="Times New Roman"/>
            <w:color w:val="F1FA8C"/>
            <w:kern w:val="0"/>
            <w:sz w:val="21"/>
            <w:szCs w:val="21"/>
            <w:lang w:eastAsia="pt-BR"/>
            <w14:ligatures w14:val="none"/>
          </w:rPr>
          <w:t>num e maior que 3</w:t>
        </w:r>
        <w:r w:rsidRPr="0078053A">
          <w:rPr>
            <w:rFonts w:ascii="Consolas" w:eastAsia="Times New Roman" w:hAnsi="Consolas" w:cs="Times New Roman"/>
            <w:color w:val="E9F284"/>
            <w:kern w:val="0"/>
            <w:sz w:val="21"/>
            <w:szCs w:val="21"/>
            <w:lang w:eastAsia="pt-BR"/>
            <w14:ligatures w14:val="none"/>
          </w:rPr>
          <w:t>'</w:t>
        </w:r>
        <w:r w:rsidRPr="0078053A">
          <w:rPr>
            <w:rFonts w:ascii="Consolas" w:eastAsia="Times New Roman" w:hAnsi="Consolas" w:cs="Times New Roman"/>
            <w:color w:val="F8F8F2"/>
            <w:kern w:val="0"/>
            <w:sz w:val="21"/>
            <w:szCs w:val="21"/>
            <w:lang w:eastAsia="pt-BR"/>
            <w14:ligatures w14:val="none"/>
          </w:rPr>
          <w:t>)</w:t>
        </w:r>
      </w:ins>
    </w:p>
    <w:p w14:paraId="4EEBC16E" w14:textId="77777777" w:rsidR="0078053A" w:rsidRPr="0078053A" w:rsidRDefault="0078053A" w:rsidP="0078053A">
      <w:pPr>
        <w:shd w:val="clear" w:color="auto" w:fill="282A36"/>
        <w:spacing w:after="0" w:line="285" w:lineRule="atLeast"/>
        <w:rPr>
          <w:ins w:id="828" w:author="Jonatas Nunespf" w:date="2024-04-05T18:41:00Z" w16du:dateUtc="2024-04-05T21:41:00Z"/>
          <w:rFonts w:ascii="Consolas" w:eastAsia="Times New Roman" w:hAnsi="Consolas" w:cs="Times New Roman"/>
          <w:color w:val="F8F8F2"/>
          <w:kern w:val="0"/>
          <w:sz w:val="21"/>
          <w:szCs w:val="21"/>
          <w:lang w:eastAsia="pt-BR"/>
          <w14:ligatures w14:val="none"/>
        </w:rPr>
      </w:pPr>
      <w:ins w:id="829" w:author="Jonatas Nunespf" w:date="2024-04-05T18:41:00Z" w16du:dateUtc="2024-04-05T21:41:00Z">
        <w:r w:rsidRPr="0078053A">
          <w:rPr>
            <w:rFonts w:ascii="Consolas" w:eastAsia="Times New Roman" w:hAnsi="Consolas" w:cs="Times New Roman"/>
            <w:color w:val="F8F8F2"/>
            <w:kern w:val="0"/>
            <w:sz w:val="21"/>
            <w:szCs w:val="21"/>
            <w:lang w:eastAsia="pt-BR"/>
            <w14:ligatures w14:val="none"/>
          </w:rPr>
          <w:t>}</w:t>
        </w:r>
        <w:proofErr w:type="spellStart"/>
        <w:r w:rsidRPr="0078053A">
          <w:rPr>
            <w:rFonts w:ascii="Consolas" w:eastAsia="Times New Roman" w:hAnsi="Consolas" w:cs="Times New Roman"/>
            <w:color w:val="FF79C6"/>
            <w:kern w:val="0"/>
            <w:sz w:val="21"/>
            <w:szCs w:val="21"/>
            <w:lang w:eastAsia="pt-BR"/>
            <w14:ligatures w14:val="none"/>
          </w:rPr>
          <w:t>else</w:t>
        </w:r>
        <w:proofErr w:type="spellEnd"/>
        <w:r w:rsidRPr="0078053A">
          <w:rPr>
            <w:rFonts w:ascii="Consolas" w:eastAsia="Times New Roman" w:hAnsi="Consolas" w:cs="Times New Roman"/>
            <w:color w:val="F8F8F2"/>
            <w:kern w:val="0"/>
            <w:sz w:val="21"/>
            <w:szCs w:val="21"/>
            <w:lang w:eastAsia="pt-BR"/>
            <w14:ligatures w14:val="none"/>
          </w:rPr>
          <w:t xml:space="preserve"> </w:t>
        </w:r>
        <w:proofErr w:type="spellStart"/>
        <w:r w:rsidRPr="0078053A">
          <w:rPr>
            <w:rFonts w:ascii="Consolas" w:eastAsia="Times New Roman" w:hAnsi="Consolas" w:cs="Times New Roman"/>
            <w:color w:val="FF79C6"/>
            <w:kern w:val="0"/>
            <w:sz w:val="21"/>
            <w:szCs w:val="21"/>
            <w:lang w:eastAsia="pt-BR"/>
            <w14:ligatures w14:val="none"/>
          </w:rPr>
          <w:t>if</w:t>
        </w:r>
        <w:proofErr w:type="spellEnd"/>
        <w:r w:rsidRPr="0078053A">
          <w:rPr>
            <w:rFonts w:ascii="Consolas" w:eastAsia="Times New Roman" w:hAnsi="Consolas" w:cs="Times New Roman"/>
            <w:color w:val="F8F8F2"/>
            <w:kern w:val="0"/>
            <w:sz w:val="21"/>
            <w:szCs w:val="21"/>
            <w:lang w:eastAsia="pt-BR"/>
            <w14:ligatures w14:val="none"/>
          </w:rPr>
          <w:t>(num</w:t>
        </w:r>
        <w:r w:rsidRPr="0078053A">
          <w:rPr>
            <w:rFonts w:ascii="Consolas" w:eastAsia="Times New Roman" w:hAnsi="Consolas" w:cs="Times New Roman"/>
            <w:color w:val="FF79C6"/>
            <w:kern w:val="0"/>
            <w:sz w:val="21"/>
            <w:szCs w:val="21"/>
            <w:lang w:eastAsia="pt-BR"/>
            <w14:ligatures w14:val="none"/>
          </w:rPr>
          <w:t>&gt;</w:t>
        </w:r>
        <w:r w:rsidRPr="0078053A">
          <w:rPr>
            <w:rFonts w:ascii="Consolas" w:eastAsia="Times New Roman" w:hAnsi="Consolas" w:cs="Times New Roman"/>
            <w:color w:val="BD93F9"/>
            <w:kern w:val="0"/>
            <w:sz w:val="21"/>
            <w:szCs w:val="21"/>
            <w:lang w:eastAsia="pt-BR"/>
            <w14:ligatures w14:val="none"/>
          </w:rPr>
          <w:t>6</w:t>
        </w:r>
        <w:r w:rsidRPr="0078053A">
          <w:rPr>
            <w:rFonts w:ascii="Consolas" w:eastAsia="Times New Roman" w:hAnsi="Consolas" w:cs="Times New Roman"/>
            <w:color w:val="F8F8F2"/>
            <w:kern w:val="0"/>
            <w:sz w:val="21"/>
            <w:szCs w:val="21"/>
            <w:lang w:eastAsia="pt-BR"/>
            <w14:ligatures w14:val="none"/>
          </w:rPr>
          <w:t>){</w:t>
        </w:r>
      </w:ins>
    </w:p>
    <w:p w14:paraId="45688109" w14:textId="77777777" w:rsidR="0078053A" w:rsidRPr="0078053A" w:rsidRDefault="0078053A" w:rsidP="0078053A">
      <w:pPr>
        <w:shd w:val="clear" w:color="auto" w:fill="282A36"/>
        <w:spacing w:after="0" w:line="285" w:lineRule="atLeast"/>
        <w:rPr>
          <w:ins w:id="830" w:author="Jonatas Nunespf" w:date="2024-04-05T18:41:00Z" w16du:dateUtc="2024-04-05T21:41:00Z"/>
          <w:rFonts w:ascii="Consolas" w:eastAsia="Times New Roman" w:hAnsi="Consolas" w:cs="Times New Roman"/>
          <w:color w:val="F8F8F2"/>
          <w:kern w:val="0"/>
          <w:sz w:val="21"/>
          <w:szCs w:val="21"/>
          <w:lang w:eastAsia="pt-BR"/>
          <w14:ligatures w14:val="none"/>
        </w:rPr>
      </w:pPr>
      <w:ins w:id="831" w:author="Jonatas Nunespf" w:date="2024-04-05T18:41:00Z" w16du:dateUtc="2024-04-05T21:41:00Z">
        <w:r w:rsidRPr="0078053A">
          <w:rPr>
            <w:rFonts w:ascii="Consolas" w:eastAsia="Times New Roman" w:hAnsi="Consolas" w:cs="Times New Roman"/>
            <w:color w:val="F8F8F2"/>
            <w:kern w:val="0"/>
            <w:sz w:val="21"/>
            <w:szCs w:val="21"/>
            <w:lang w:eastAsia="pt-BR"/>
            <w14:ligatures w14:val="none"/>
          </w:rPr>
          <w:t xml:space="preserve">    </w:t>
        </w:r>
        <w:r w:rsidRPr="0078053A">
          <w:rPr>
            <w:rFonts w:ascii="Consolas" w:eastAsia="Times New Roman" w:hAnsi="Consolas" w:cs="Times New Roman"/>
            <w:color w:val="BD93F9"/>
            <w:kern w:val="0"/>
            <w:sz w:val="21"/>
            <w:szCs w:val="21"/>
            <w:lang w:eastAsia="pt-BR"/>
            <w14:ligatures w14:val="none"/>
          </w:rPr>
          <w:t>console</w:t>
        </w:r>
        <w:r w:rsidRPr="0078053A">
          <w:rPr>
            <w:rFonts w:ascii="Consolas" w:eastAsia="Times New Roman" w:hAnsi="Consolas" w:cs="Times New Roman"/>
            <w:color w:val="F8F8F2"/>
            <w:kern w:val="0"/>
            <w:sz w:val="21"/>
            <w:szCs w:val="21"/>
            <w:lang w:eastAsia="pt-BR"/>
            <w14:ligatures w14:val="none"/>
          </w:rPr>
          <w:t>.</w:t>
        </w:r>
        <w:r w:rsidRPr="0078053A">
          <w:rPr>
            <w:rFonts w:ascii="Consolas" w:eastAsia="Times New Roman" w:hAnsi="Consolas" w:cs="Times New Roman"/>
            <w:color w:val="50FA7B"/>
            <w:kern w:val="0"/>
            <w:sz w:val="21"/>
            <w:szCs w:val="21"/>
            <w:lang w:eastAsia="pt-BR"/>
            <w14:ligatures w14:val="none"/>
          </w:rPr>
          <w:t>log</w:t>
        </w:r>
        <w:r w:rsidRPr="0078053A">
          <w:rPr>
            <w:rFonts w:ascii="Consolas" w:eastAsia="Times New Roman" w:hAnsi="Consolas" w:cs="Times New Roman"/>
            <w:color w:val="F8F8F2"/>
            <w:kern w:val="0"/>
            <w:sz w:val="21"/>
            <w:szCs w:val="21"/>
            <w:lang w:eastAsia="pt-BR"/>
            <w14:ligatures w14:val="none"/>
          </w:rPr>
          <w:t>(</w:t>
        </w:r>
        <w:r w:rsidRPr="0078053A">
          <w:rPr>
            <w:rFonts w:ascii="Consolas" w:eastAsia="Times New Roman" w:hAnsi="Consolas" w:cs="Times New Roman"/>
            <w:color w:val="E9F284"/>
            <w:kern w:val="0"/>
            <w:sz w:val="21"/>
            <w:szCs w:val="21"/>
            <w:lang w:eastAsia="pt-BR"/>
            <w14:ligatures w14:val="none"/>
          </w:rPr>
          <w:t>"</w:t>
        </w:r>
        <w:r w:rsidRPr="0078053A">
          <w:rPr>
            <w:rFonts w:ascii="Consolas" w:eastAsia="Times New Roman" w:hAnsi="Consolas" w:cs="Times New Roman"/>
            <w:color w:val="F1FA8C"/>
            <w:kern w:val="0"/>
            <w:sz w:val="21"/>
            <w:szCs w:val="21"/>
            <w:lang w:eastAsia="pt-BR"/>
            <w14:ligatures w14:val="none"/>
          </w:rPr>
          <w:t>num e maior que 6</w:t>
        </w:r>
        <w:r w:rsidRPr="0078053A">
          <w:rPr>
            <w:rFonts w:ascii="Consolas" w:eastAsia="Times New Roman" w:hAnsi="Consolas" w:cs="Times New Roman"/>
            <w:color w:val="E9F284"/>
            <w:kern w:val="0"/>
            <w:sz w:val="21"/>
            <w:szCs w:val="21"/>
            <w:lang w:eastAsia="pt-BR"/>
            <w14:ligatures w14:val="none"/>
          </w:rPr>
          <w:t>"</w:t>
        </w:r>
        <w:r w:rsidRPr="0078053A">
          <w:rPr>
            <w:rFonts w:ascii="Consolas" w:eastAsia="Times New Roman" w:hAnsi="Consolas" w:cs="Times New Roman"/>
            <w:color w:val="F8F8F2"/>
            <w:kern w:val="0"/>
            <w:sz w:val="21"/>
            <w:szCs w:val="21"/>
            <w:lang w:eastAsia="pt-BR"/>
            <w14:ligatures w14:val="none"/>
          </w:rPr>
          <w:t>)</w:t>
        </w:r>
      </w:ins>
    </w:p>
    <w:p w14:paraId="552B1B92" w14:textId="77777777" w:rsidR="0078053A" w:rsidRPr="0078053A" w:rsidRDefault="0078053A" w:rsidP="0078053A">
      <w:pPr>
        <w:shd w:val="clear" w:color="auto" w:fill="282A36"/>
        <w:spacing w:after="0" w:line="285" w:lineRule="atLeast"/>
        <w:rPr>
          <w:ins w:id="832" w:author="Jonatas Nunespf" w:date="2024-04-05T18:41:00Z" w16du:dateUtc="2024-04-05T21:41:00Z"/>
          <w:rFonts w:ascii="Consolas" w:eastAsia="Times New Roman" w:hAnsi="Consolas" w:cs="Times New Roman"/>
          <w:color w:val="F8F8F2"/>
          <w:kern w:val="0"/>
          <w:sz w:val="21"/>
          <w:szCs w:val="21"/>
          <w:lang w:eastAsia="pt-BR"/>
          <w14:ligatures w14:val="none"/>
        </w:rPr>
      </w:pPr>
      <w:ins w:id="833" w:author="Jonatas Nunespf" w:date="2024-04-05T18:41:00Z" w16du:dateUtc="2024-04-05T21:41:00Z">
        <w:r w:rsidRPr="0078053A">
          <w:rPr>
            <w:rFonts w:ascii="Consolas" w:eastAsia="Times New Roman" w:hAnsi="Consolas" w:cs="Times New Roman"/>
            <w:color w:val="F8F8F2"/>
            <w:kern w:val="0"/>
            <w:sz w:val="21"/>
            <w:szCs w:val="21"/>
            <w:lang w:eastAsia="pt-BR"/>
            <w14:ligatures w14:val="none"/>
          </w:rPr>
          <w:t>}</w:t>
        </w:r>
        <w:proofErr w:type="spellStart"/>
        <w:r w:rsidRPr="0078053A">
          <w:rPr>
            <w:rFonts w:ascii="Consolas" w:eastAsia="Times New Roman" w:hAnsi="Consolas" w:cs="Times New Roman"/>
            <w:color w:val="FF79C6"/>
            <w:kern w:val="0"/>
            <w:sz w:val="21"/>
            <w:szCs w:val="21"/>
            <w:lang w:eastAsia="pt-BR"/>
            <w14:ligatures w14:val="none"/>
          </w:rPr>
          <w:t>else</w:t>
        </w:r>
        <w:proofErr w:type="spellEnd"/>
        <w:r w:rsidRPr="0078053A">
          <w:rPr>
            <w:rFonts w:ascii="Consolas" w:eastAsia="Times New Roman" w:hAnsi="Consolas" w:cs="Times New Roman"/>
            <w:color w:val="F8F8F2"/>
            <w:kern w:val="0"/>
            <w:sz w:val="21"/>
            <w:szCs w:val="21"/>
            <w:lang w:eastAsia="pt-BR"/>
            <w14:ligatures w14:val="none"/>
          </w:rPr>
          <w:t xml:space="preserve"> </w:t>
        </w:r>
        <w:proofErr w:type="spellStart"/>
        <w:r w:rsidRPr="0078053A">
          <w:rPr>
            <w:rFonts w:ascii="Consolas" w:eastAsia="Times New Roman" w:hAnsi="Consolas" w:cs="Times New Roman"/>
            <w:color w:val="FF79C6"/>
            <w:kern w:val="0"/>
            <w:sz w:val="21"/>
            <w:szCs w:val="21"/>
            <w:lang w:eastAsia="pt-BR"/>
            <w14:ligatures w14:val="none"/>
          </w:rPr>
          <w:t>if</w:t>
        </w:r>
        <w:proofErr w:type="spellEnd"/>
        <w:r w:rsidRPr="0078053A">
          <w:rPr>
            <w:rFonts w:ascii="Consolas" w:eastAsia="Times New Roman" w:hAnsi="Consolas" w:cs="Times New Roman"/>
            <w:color w:val="F8F8F2"/>
            <w:kern w:val="0"/>
            <w:sz w:val="21"/>
            <w:szCs w:val="21"/>
            <w:lang w:eastAsia="pt-BR"/>
            <w14:ligatures w14:val="none"/>
          </w:rPr>
          <w:t>(num</w:t>
        </w:r>
        <w:r w:rsidRPr="0078053A">
          <w:rPr>
            <w:rFonts w:ascii="Consolas" w:eastAsia="Times New Roman" w:hAnsi="Consolas" w:cs="Times New Roman"/>
            <w:color w:val="FF79C6"/>
            <w:kern w:val="0"/>
            <w:sz w:val="21"/>
            <w:szCs w:val="21"/>
            <w:lang w:eastAsia="pt-BR"/>
            <w14:ligatures w14:val="none"/>
          </w:rPr>
          <w:t>&gt;</w:t>
        </w:r>
        <w:r w:rsidRPr="0078053A">
          <w:rPr>
            <w:rFonts w:ascii="Consolas" w:eastAsia="Times New Roman" w:hAnsi="Consolas" w:cs="Times New Roman"/>
            <w:color w:val="BD93F9"/>
            <w:kern w:val="0"/>
            <w:sz w:val="21"/>
            <w:szCs w:val="21"/>
            <w:lang w:eastAsia="pt-BR"/>
            <w14:ligatures w14:val="none"/>
          </w:rPr>
          <w:t>7</w:t>
        </w:r>
        <w:r w:rsidRPr="0078053A">
          <w:rPr>
            <w:rFonts w:ascii="Consolas" w:eastAsia="Times New Roman" w:hAnsi="Consolas" w:cs="Times New Roman"/>
            <w:color w:val="F8F8F2"/>
            <w:kern w:val="0"/>
            <w:sz w:val="21"/>
            <w:szCs w:val="21"/>
            <w:lang w:eastAsia="pt-BR"/>
            <w14:ligatures w14:val="none"/>
          </w:rPr>
          <w:t xml:space="preserve"> </w:t>
        </w:r>
        <w:r w:rsidRPr="0078053A">
          <w:rPr>
            <w:rFonts w:ascii="Consolas" w:eastAsia="Times New Roman" w:hAnsi="Consolas" w:cs="Times New Roman"/>
            <w:color w:val="FF79C6"/>
            <w:kern w:val="0"/>
            <w:sz w:val="21"/>
            <w:szCs w:val="21"/>
            <w:lang w:eastAsia="pt-BR"/>
            <w14:ligatures w14:val="none"/>
          </w:rPr>
          <w:t>&amp;&amp;</w:t>
        </w:r>
        <w:r w:rsidRPr="0078053A">
          <w:rPr>
            <w:rFonts w:ascii="Consolas" w:eastAsia="Times New Roman" w:hAnsi="Consolas" w:cs="Times New Roman"/>
            <w:color w:val="F8F8F2"/>
            <w:kern w:val="0"/>
            <w:sz w:val="21"/>
            <w:szCs w:val="21"/>
            <w:lang w:eastAsia="pt-BR"/>
            <w14:ligatures w14:val="none"/>
          </w:rPr>
          <w:t xml:space="preserve"> num</w:t>
        </w:r>
        <w:r w:rsidRPr="0078053A">
          <w:rPr>
            <w:rFonts w:ascii="Consolas" w:eastAsia="Times New Roman" w:hAnsi="Consolas" w:cs="Times New Roman"/>
            <w:color w:val="FF79C6"/>
            <w:kern w:val="0"/>
            <w:sz w:val="21"/>
            <w:szCs w:val="21"/>
            <w:lang w:eastAsia="pt-BR"/>
            <w14:ligatures w14:val="none"/>
          </w:rPr>
          <w:t>!=</w:t>
        </w:r>
        <w:r w:rsidRPr="0078053A">
          <w:rPr>
            <w:rFonts w:ascii="Consolas" w:eastAsia="Times New Roman" w:hAnsi="Consolas" w:cs="Times New Roman"/>
            <w:color w:val="BD93F9"/>
            <w:kern w:val="0"/>
            <w:sz w:val="21"/>
            <w:szCs w:val="21"/>
            <w:lang w:eastAsia="pt-BR"/>
            <w14:ligatures w14:val="none"/>
          </w:rPr>
          <w:t>100</w:t>
        </w:r>
        <w:r w:rsidRPr="0078053A">
          <w:rPr>
            <w:rFonts w:ascii="Consolas" w:eastAsia="Times New Roman" w:hAnsi="Consolas" w:cs="Times New Roman"/>
            <w:color w:val="F8F8F2"/>
            <w:kern w:val="0"/>
            <w:sz w:val="21"/>
            <w:szCs w:val="21"/>
            <w:lang w:eastAsia="pt-BR"/>
            <w14:ligatures w14:val="none"/>
          </w:rPr>
          <w:t>){</w:t>
        </w:r>
      </w:ins>
    </w:p>
    <w:p w14:paraId="71CDA00E" w14:textId="77777777" w:rsidR="0078053A" w:rsidRPr="0078053A" w:rsidRDefault="0078053A" w:rsidP="0078053A">
      <w:pPr>
        <w:shd w:val="clear" w:color="auto" w:fill="282A36"/>
        <w:spacing w:after="0" w:line="285" w:lineRule="atLeast"/>
        <w:rPr>
          <w:ins w:id="834" w:author="Jonatas Nunespf" w:date="2024-04-05T18:41:00Z" w16du:dateUtc="2024-04-05T21:41:00Z"/>
          <w:rFonts w:ascii="Consolas" w:eastAsia="Times New Roman" w:hAnsi="Consolas" w:cs="Times New Roman"/>
          <w:color w:val="F8F8F2"/>
          <w:kern w:val="0"/>
          <w:sz w:val="21"/>
          <w:szCs w:val="21"/>
          <w:lang w:eastAsia="pt-BR"/>
          <w14:ligatures w14:val="none"/>
        </w:rPr>
      </w:pPr>
      <w:ins w:id="835" w:author="Jonatas Nunespf" w:date="2024-04-05T18:41:00Z" w16du:dateUtc="2024-04-05T21:41:00Z">
        <w:r w:rsidRPr="0078053A">
          <w:rPr>
            <w:rFonts w:ascii="Consolas" w:eastAsia="Times New Roman" w:hAnsi="Consolas" w:cs="Times New Roman"/>
            <w:color w:val="F8F8F2"/>
            <w:kern w:val="0"/>
            <w:sz w:val="21"/>
            <w:szCs w:val="21"/>
            <w:lang w:eastAsia="pt-BR"/>
            <w14:ligatures w14:val="none"/>
          </w:rPr>
          <w:t xml:space="preserve">    </w:t>
        </w:r>
        <w:r w:rsidRPr="0078053A">
          <w:rPr>
            <w:rFonts w:ascii="Consolas" w:eastAsia="Times New Roman" w:hAnsi="Consolas" w:cs="Times New Roman"/>
            <w:color w:val="BD93F9"/>
            <w:kern w:val="0"/>
            <w:sz w:val="21"/>
            <w:szCs w:val="21"/>
            <w:lang w:eastAsia="pt-BR"/>
            <w14:ligatures w14:val="none"/>
          </w:rPr>
          <w:t>console</w:t>
        </w:r>
        <w:r w:rsidRPr="0078053A">
          <w:rPr>
            <w:rFonts w:ascii="Consolas" w:eastAsia="Times New Roman" w:hAnsi="Consolas" w:cs="Times New Roman"/>
            <w:color w:val="F8F8F2"/>
            <w:kern w:val="0"/>
            <w:sz w:val="21"/>
            <w:szCs w:val="21"/>
            <w:lang w:eastAsia="pt-BR"/>
            <w14:ligatures w14:val="none"/>
          </w:rPr>
          <w:t>.</w:t>
        </w:r>
        <w:r w:rsidRPr="0078053A">
          <w:rPr>
            <w:rFonts w:ascii="Consolas" w:eastAsia="Times New Roman" w:hAnsi="Consolas" w:cs="Times New Roman"/>
            <w:color w:val="50FA7B"/>
            <w:kern w:val="0"/>
            <w:sz w:val="21"/>
            <w:szCs w:val="21"/>
            <w:lang w:eastAsia="pt-BR"/>
            <w14:ligatures w14:val="none"/>
          </w:rPr>
          <w:t>log</w:t>
        </w:r>
        <w:r w:rsidRPr="0078053A">
          <w:rPr>
            <w:rFonts w:ascii="Consolas" w:eastAsia="Times New Roman" w:hAnsi="Consolas" w:cs="Times New Roman"/>
            <w:color w:val="F8F8F2"/>
            <w:kern w:val="0"/>
            <w:sz w:val="21"/>
            <w:szCs w:val="21"/>
            <w:lang w:eastAsia="pt-BR"/>
            <w14:ligatures w14:val="none"/>
          </w:rPr>
          <w:t>(</w:t>
        </w:r>
        <w:r w:rsidRPr="0078053A">
          <w:rPr>
            <w:rFonts w:ascii="Consolas" w:eastAsia="Times New Roman" w:hAnsi="Consolas" w:cs="Times New Roman"/>
            <w:color w:val="E9F284"/>
            <w:kern w:val="0"/>
            <w:sz w:val="21"/>
            <w:szCs w:val="21"/>
            <w:lang w:eastAsia="pt-BR"/>
            <w14:ligatures w14:val="none"/>
          </w:rPr>
          <w:t>"</w:t>
        </w:r>
        <w:r w:rsidRPr="0078053A">
          <w:rPr>
            <w:rFonts w:ascii="Consolas" w:eastAsia="Times New Roman" w:hAnsi="Consolas" w:cs="Times New Roman"/>
            <w:color w:val="F1FA8C"/>
            <w:kern w:val="0"/>
            <w:sz w:val="21"/>
            <w:szCs w:val="21"/>
            <w:lang w:eastAsia="pt-BR"/>
            <w14:ligatures w14:val="none"/>
          </w:rPr>
          <w:t>Num e maior que 7</w:t>
        </w:r>
        <w:r w:rsidRPr="0078053A">
          <w:rPr>
            <w:rFonts w:ascii="Consolas" w:eastAsia="Times New Roman" w:hAnsi="Consolas" w:cs="Times New Roman"/>
            <w:color w:val="E9F284"/>
            <w:kern w:val="0"/>
            <w:sz w:val="21"/>
            <w:szCs w:val="21"/>
            <w:lang w:eastAsia="pt-BR"/>
            <w14:ligatures w14:val="none"/>
          </w:rPr>
          <w:t>"</w:t>
        </w:r>
        <w:r w:rsidRPr="0078053A">
          <w:rPr>
            <w:rFonts w:ascii="Consolas" w:eastAsia="Times New Roman" w:hAnsi="Consolas" w:cs="Times New Roman"/>
            <w:color w:val="F8F8F2"/>
            <w:kern w:val="0"/>
            <w:sz w:val="21"/>
            <w:szCs w:val="21"/>
            <w:lang w:eastAsia="pt-BR"/>
            <w14:ligatures w14:val="none"/>
          </w:rPr>
          <w:t>)</w:t>
        </w:r>
      </w:ins>
    </w:p>
    <w:p w14:paraId="78822820" w14:textId="77777777" w:rsidR="0078053A" w:rsidRPr="0078053A" w:rsidRDefault="0078053A" w:rsidP="0078053A">
      <w:pPr>
        <w:shd w:val="clear" w:color="auto" w:fill="282A36"/>
        <w:spacing w:after="0" w:line="285" w:lineRule="atLeast"/>
        <w:rPr>
          <w:ins w:id="836" w:author="Jonatas Nunespf" w:date="2024-04-05T18:41:00Z" w16du:dateUtc="2024-04-05T21:41:00Z"/>
          <w:rFonts w:ascii="Consolas" w:eastAsia="Times New Roman" w:hAnsi="Consolas" w:cs="Times New Roman"/>
          <w:color w:val="F8F8F2"/>
          <w:kern w:val="0"/>
          <w:sz w:val="21"/>
          <w:szCs w:val="21"/>
          <w:lang w:eastAsia="pt-BR"/>
          <w14:ligatures w14:val="none"/>
        </w:rPr>
      </w:pPr>
      <w:ins w:id="837" w:author="Jonatas Nunespf" w:date="2024-04-05T18:41:00Z" w16du:dateUtc="2024-04-05T21:41:00Z">
        <w:r w:rsidRPr="0078053A">
          <w:rPr>
            <w:rFonts w:ascii="Consolas" w:eastAsia="Times New Roman" w:hAnsi="Consolas" w:cs="Times New Roman"/>
            <w:color w:val="F8F8F2"/>
            <w:kern w:val="0"/>
            <w:sz w:val="21"/>
            <w:szCs w:val="21"/>
            <w:lang w:eastAsia="pt-BR"/>
            <w14:ligatures w14:val="none"/>
          </w:rPr>
          <w:t>}</w:t>
        </w:r>
        <w:proofErr w:type="spellStart"/>
        <w:r w:rsidRPr="0078053A">
          <w:rPr>
            <w:rFonts w:ascii="Consolas" w:eastAsia="Times New Roman" w:hAnsi="Consolas" w:cs="Times New Roman"/>
            <w:color w:val="FF79C6"/>
            <w:kern w:val="0"/>
            <w:sz w:val="21"/>
            <w:szCs w:val="21"/>
            <w:lang w:eastAsia="pt-BR"/>
            <w14:ligatures w14:val="none"/>
          </w:rPr>
          <w:t>else</w:t>
        </w:r>
        <w:proofErr w:type="spellEnd"/>
        <w:r w:rsidRPr="0078053A">
          <w:rPr>
            <w:rFonts w:ascii="Consolas" w:eastAsia="Times New Roman" w:hAnsi="Consolas" w:cs="Times New Roman"/>
            <w:color w:val="F8F8F2"/>
            <w:kern w:val="0"/>
            <w:sz w:val="21"/>
            <w:szCs w:val="21"/>
            <w:lang w:eastAsia="pt-BR"/>
            <w14:ligatures w14:val="none"/>
          </w:rPr>
          <w:t>{</w:t>
        </w:r>
      </w:ins>
    </w:p>
    <w:p w14:paraId="344A5B52" w14:textId="77777777" w:rsidR="0078053A" w:rsidRPr="0078053A" w:rsidRDefault="0078053A" w:rsidP="0078053A">
      <w:pPr>
        <w:shd w:val="clear" w:color="auto" w:fill="282A36"/>
        <w:spacing w:after="0" w:line="285" w:lineRule="atLeast"/>
        <w:rPr>
          <w:ins w:id="838" w:author="Jonatas Nunespf" w:date="2024-04-05T18:41:00Z" w16du:dateUtc="2024-04-05T21:41:00Z"/>
          <w:rFonts w:ascii="Consolas" w:eastAsia="Times New Roman" w:hAnsi="Consolas" w:cs="Times New Roman"/>
          <w:color w:val="F8F8F2"/>
          <w:kern w:val="0"/>
          <w:sz w:val="21"/>
          <w:szCs w:val="21"/>
          <w:lang w:eastAsia="pt-BR"/>
          <w14:ligatures w14:val="none"/>
        </w:rPr>
      </w:pPr>
      <w:ins w:id="839" w:author="Jonatas Nunespf" w:date="2024-04-05T18:41:00Z" w16du:dateUtc="2024-04-05T21:41:00Z">
        <w:r w:rsidRPr="0078053A">
          <w:rPr>
            <w:rFonts w:ascii="Consolas" w:eastAsia="Times New Roman" w:hAnsi="Consolas" w:cs="Times New Roman"/>
            <w:color w:val="F8F8F2"/>
            <w:kern w:val="0"/>
            <w:sz w:val="21"/>
            <w:szCs w:val="21"/>
            <w:lang w:eastAsia="pt-BR"/>
            <w14:ligatures w14:val="none"/>
          </w:rPr>
          <w:t xml:space="preserve">    </w:t>
        </w:r>
        <w:r w:rsidRPr="0078053A">
          <w:rPr>
            <w:rFonts w:ascii="Consolas" w:eastAsia="Times New Roman" w:hAnsi="Consolas" w:cs="Times New Roman"/>
            <w:color w:val="BD93F9"/>
            <w:kern w:val="0"/>
            <w:sz w:val="21"/>
            <w:szCs w:val="21"/>
            <w:lang w:eastAsia="pt-BR"/>
            <w14:ligatures w14:val="none"/>
          </w:rPr>
          <w:t>console</w:t>
        </w:r>
        <w:r w:rsidRPr="0078053A">
          <w:rPr>
            <w:rFonts w:ascii="Consolas" w:eastAsia="Times New Roman" w:hAnsi="Consolas" w:cs="Times New Roman"/>
            <w:color w:val="F8F8F2"/>
            <w:kern w:val="0"/>
            <w:sz w:val="21"/>
            <w:szCs w:val="21"/>
            <w:lang w:eastAsia="pt-BR"/>
            <w14:ligatures w14:val="none"/>
          </w:rPr>
          <w:t>.</w:t>
        </w:r>
        <w:r w:rsidRPr="0078053A">
          <w:rPr>
            <w:rFonts w:ascii="Consolas" w:eastAsia="Times New Roman" w:hAnsi="Consolas" w:cs="Times New Roman"/>
            <w:color w:val="50FA7B"/>
            <w:kern w:val="0"/>
            <w:sz w:val="21"/>
            <w:szCs w:val="21"/>
            <w:lang w:eastAsia="pt-BR"/>
            <w14:ligatures w14:val="none"/>
          </w:rPr>
          <w:t>log</w:t>
        </w:r>
        <w:r w:rsidRPr="0078053A">
          <w:rPr>
            <w:rFonts w:ascii="Consolas" w:eastAsia="Times New Roman" w:hAnsi="Consolas" w:cs="Times New Roman"/>
            <w:color w:val="F8F8F2"/>
            <w:kern w:val="0"/>
            <w:sz w:val="21"/>
            <w:szCs w:val="21"/>
            <w:lang w:eastAsia="pt-BR"/>
            <w14:ligatures w14:val="none"/>
          </w:rPr>
          <w:t>(</w:t>
        </w:r>
        <w:r w:rsidRPr="0078053A">
          <w:rPr>
            <w:rFonts w:ascii="Consolas" w:eastAsia="Times New Roman" w:hAnsi="Consolas" w:cs="Times New Roman"/>
            <w:color w:val="E9F284"/>
            <w:kern w:val="0"/>
            <w:sz w:val="21"/>
            <w:szCs w:val="21"/>
            <w:lang w:eastAsia="pt-BR"/>
            <w14:ligatures w14:val="none"/>
          </w:rPr>
          <w:t>'</w:t>
        </w:r>
        <w:proofErr w:type="spellStart"/>
        <w:r w:rsidRPr="0078053A">
          <w:rPr>
            <w:rFonts w:ascii="Consolas" w:eastAsia="Times New Roman" w:hAnsi="Consolas" w:cs="Times New Roman"/>
            <w:color w:val="F1FA8C"/>
            <w:kern w:val="0"/>
            <w:sz w:val="21"/>
            <w:szCs w:val="21"/>
            <w:lang w:eastAsia="pt-BR"/>
            <w14:ligatures w14:val="none"/>
          </w:rPr>
          <w:t>nukm</w:t>
        </w:r>
        <w:proofErr w:type="spellEnd"/>
        <w:r w:rsidRPr="0078053A">
          <w:rPr>
            <w:rFonts w:ascii="Consolas" w:eastAsia="Times New Roman" w:hAnsi="Consolas" w:cs="Times New Roman"/>
            <w:color w:val="F1FA8C"/>
            <w:kern w:val="0"/>
            <w:sz w:val="21"/>
            <w:szCs w:val="21"/>
            <w:lang w:eastAsia="pt-BR"/>
            <w14:ligatures w14:val="none"/>
          </w:rPr>
          <w:t xml:space="preserve"> e maior que todos os </w:t>
        </w:r>
        <w:proofErr w:type="spellStart"/>
        <w:r w:rsidRPr="0078053A">
          <w:rPr>
            <w:rFonts w:ascii="Consolas" w:eastAsia="Times New Roman" w:hAnsi="Consolas" w:cs="Times New Roman"/>
            <w:color w:val="F1FA8C"/>
            <w:kern w:val="0"/>
            <w:sz w:val="21"/>
            <w:szCs w:val="21"/>
            <w:lang w:eastAsia="pt-BR"/>
            <w14:ligatures w14:val="none"/>
          </w:rPr>
          <w:t>numeros</w:t>
        </w:r>
        <w:proofErr w:type="spellEnd"/>
        <w:r w:rsidRPr="0078053A">
          <w:rPr>
            <w:rFonts w:ascii="Consolas" w:eastAsia="Times New Roman" w:hAnsi="Consolas" w:cs="Times New Roman"/>
            <w:color w:val="E9F284"/>
            <w:kern w:val="0"/>
            <w:sz w:val="21"/>
            <w:szCs w:val="21"/>
            <w:lang w:eastAsia="pt-BR"/>
            <w14:ligatures w14:val="none"/>
          </w:rPr>
          <w:t>'</w:t>
        </w:r>
        <w:r w:rsidRPr="0078053A">
          <w:rPr>
            <w:rFonts w:ascii="Consolas" w:eastAsia="Times New Roman" w:hAnsi="Consolas" w:cs="Times New Roman"/>
            <w:color w:val="F8F8F2"/>
            <w:kern w:val="0"/>
            <w:sz w:val="21"/>
            <w:szCs w:val="21"/>
            <w:lang w:eastAsia="pt-BR"/>
            <w14:ligatures w14:val="none"/>
          </w:rPr>
          <w:t>)</w:t>
        </w:r>
      </w:ins>
    </w:p>
    <w:p w14:paraId="06C41F45" w14:textId="4279B6E7" w:rsidR="0078053A" w:rsidRPr="0078053A" w:rsidRDefault="0078053A" w:rsidP="0078053A">
      <w:pPr>
        <w:shd w:val="clear" w:color="auto" w:fill="282A36"/>
        <w:spacing w:after="0" w:line="285" w:lineRule="atLeast"/>
        <w:rPr>
          <w:ins w:id="840" w:author="Jonatas Nunespf" w:date="2024-04-05T18:41:00Z" w16du:dateUtc="2024-04-05T21:41:00Z"/>
          <w:rFonts w:ascii="Consolas" w:eastAsia="Times New Roman" w:hAnsi="Consolas" w:cs="Times New Roman"/>
          <w:color w:val="F8F8F2"/>
          <w:kern w:val="0"/>
          <w:sz w:val="21"/>
          <w:szCs w:val="21"/>
          <w:lang w:eastAsia="pt-BR"/>
          <w14:ligatures w14:val="none"/>
        </w:rPr>
      </w:pPr>
      <w:ins w:id="841" w:author="Jonatas Nunespf" w:date="2024-04-05T18:41:00Z" w16du:dateUtc="2024-04-05T21:41:00Z">
        <w:r w:rsidRPr="0078053A">
          <w:rPr>
            <w:rFonts w:ascii="Consolas" w:eastAsia="Times New Roman" w:hAnsi="Consolas" w:cs="Times New Roman"/>
            <w:color w:val="F8F8F2"/>
            <w:kern w:val="0"/>
            <w:sz w:val="21"/>
            <w:szCs w:val="21"/>
            <w:lang w:eastAsia="pt-BR"/>
            <w14:ligatures w14:val="none"/>
          </w:rPr>
          <w:t>}</w:t>
        </w:r>
      </w:ins>
    </w:p>
    <w:p w14:paraId="01937446" w14:textId="13B38E15" w:rsidR="0078053A" w:rsidRPr="0078053A" w:rsidRDefault="0078053A" w:rsidP="0078053A">
      <w:pPr>
        <w:rPr>
          <w:ins w:id="842" w:author="Jonatas Nunespf" w:date="2024-04-05T18:39:00Z" w16du:dateUtc="2024-04-05T21:39:00Z"/>
        </w:rPr>
      </w:pPr>
      <w:ins w:id="843" w:author="Jonatas Nunespf" w:date="2024-04-05T18:38:00Z" w16du:dateUtc="2024-04-05T21:38:00Z">
        <w:r>
          <w:t xml:space="preserve">Aqui temos diversos teste condicionais, o teste que der true </w:t>
        </w:r>
        <w:proofErr w:type="spellStart"/>
        <w:r>
          <w:t>sera</w:t>
        </w:r>
        <w:proofErr w:type="spellEnd"/>
        <w:r>
          <w:t xml:space="preserve"> </w:t>
        </w:r>
        <w:proofErr w:type="gramStart"/>
        <w:r>
          <w:t>executado</w:t>
        </w:r>
        <w:proofErr w:type="gramEnd"/>
        <w:r>
          <w:t xml:space="preserve"> mas caso nenhum de certo o ultimo escrito </w:t>
        </w:r>
        <w:proofErr w:type="spellStart"/>
        <w:r>
          <w:t>else</w:t>
        </w:r>
        <w:proofErr w:type="spellEnd"/>
        <w:r>
          <w:t xml:space="preserve"> e executado.</w:t>
        </w:r>
      </w:ins>
    </w:p>
    <w:p w14:paraId="12A623D0" w14:textId="07D19C0D" w:rsidR="00572A29" w:rsidRPr="0078053A" w:rsidRDefault="0078053A">
      <w:pPr>
        <w:shd w:val="clear" w:color="auto" w:fill="000000" w:themeFill="text1"/>
        <w:rPr>
          <w:ins w:id="844" w:author="Jonatas Nunespf" w:date="2024-04-05T18:27:00Z" w16du:dateUtc="2024-04-05T21:27:00Z"/>
          <w:color w:val="FF0000"/>
          <w:rPrChange w:id="845" w:author="Jonatas Nunespf" w:date="2024-04-05T18:39:00Z" w16du:dateUtc="2024-04-05T21:39:00Z">
            <w:rPr>
              <w:ins w:id="846" w:author="Jonatas Nunespf" w:date="2024-04-05T18:27:00Z" w16du:dateUtc="2024-04-05T21:27:00Z"/>
            </w:rPr>
          </w:rPrChange>
        </w:rPr>
        <w:pPrChange w:id="847" w:author="Jonatas Nunespf" w:date="2024-04-05T18:39:00Z" w16du:dateUtc="2024-04-05T21:39:00Z">
          <w:pPr/>
        </w:pPrChange>
      </w:pPr>
      <w:ins w:id="848" w:author="Jonatas Nunespf" w:date="2024-04-05T18:39:00Z" w16du:dateUtc="2024-04-05T21:39:00Z">
        <w:r w:rsidRPr="0078053A">
          <w:rPr>
            <w:color w:val="FF0000"/>
            <w:rPrChange w:id="849" w:author="Jonatas Nunespf" w:date="2024-04-05T18:39:00Z" w16du:dateUtc="2024-04-05T21:39:00Z">
              <w:rPr/>
            </w:rPrChange>
          </w:rPr>
          <w:t>PODEMOS COLOCAR TESTE CONDICIONAIS DENTRO DE TESTES CONDICIONAIS</w:t>
        </w:r>
      </w:ins>
    </w:p>
    <w:p w14:paraId="42EAA906" w14:textId="0096D453" w:rsidR="00572A29" w:rsidRDefault="00572A29" w:rsidP="00825239">
      <w:pPr>
        <w:rPr>
          <w:ins w:id="850" w:author="Jonatas Nunespf" w:date="2024-04-06T00:43:00Z" w16du:dateUtc="2024-04-06T03:43:00Z"/>
        </w:rPr>
      </w:pPr>
      <w:ins w:id="851" w:author="Jonatas Nunespf" w:date="2024-04-05T18:27:00Z" w16du:dateUtc="2024-04-05T21:27:00Z">
        <w:r>
          <w:t>.</w:t>
        </w:r>
      </w:ins>
    </w:p>
    <w:p w14:paraId="00C7940E" w14:textId="77777777" w:rsidR="00B2300A" w:rsidRDefault="00B2300A" w:rsidP="00825239">
      <w:pPr>
        <w:rPr>
          <w:ins w:id="852" w:author="Jonatas Nunespf" w:date="2024-04-06T00:43:00Z" w16du:dateUtc="2024-04-06T03:43:00Z"/>
        </w:rPr>
      </w:pPr>
    </w:p>
    <w:p w14:paraId="456CAE0B" w14:textId="77777777" w:rsidR="00B2300A" w:rsidRDefault="00B2300A" w:rsidP="00825239">
      <w:pPr>
        <w:rPr>
          <w:ins w:id="853" w:author="Jonatas Nunespf" w:date="2024-04-06T00:43:00Z" w16du:dateUtc="2024-04-06T03:43:00Z"/>
        </w:rPr>
      </w:pPr>
    </w:p>
    <w:p w14:paraId="24CC590D" w14:textId="77777777" w:rsidR="00B2300A" w:rsidRDefault="00B2300A" w:rsidP="00825239">
      <w:pPr>
        <w:rPr>
          <w:ins w:id="854" w:author="Jonatas Nunespf" w:date="2024-04-06T00:43:00Z" w16du:dateUtc="2024-04-06T03:43:00Z"/>
        </w:rPr>
      </w:pPr>
    </w:p>
    <w:p w14:paraId="0A3D9E66" w14:textId="77777777" w:rsidR="00B2300A" w:rsidRDefault="00B2300A" w:rsidP="00825239">
      <w:pPr>
        <w:rPr>
          <w:ins w:id="855" w:author="Jonatas Nunespf" w:date="2024-04-06T00:43:00Z" w16du:dateUtc="2024-04-06T03:43:00Z"/>
        </w:rPr>
      </w:pPr>
    </w:p>
    <w:p w14:paraId="0CF572A8" w14:textId="77777777" w:rsidR="00B2300A" w:rsidRDefault="00B2300A" w:rsidP="00825239">
      <w:pPr>
        <w:rPr>
          <w:ins w:id="856" w:author="Jonatas Nunespf" w:date="2024-04-06T00:41:00Z" w16du:dateUtc="2024-04-06T03:41:00Z"/>
        </w:rPr>
      </w:pPr>
    </w:p>
    <w:p w14:paraId="6A4CF8E8" w14:textId="77777777" w:rsidR="00B2300A" w:rsidRDefault="00B2300A" w:rsidP="00B2300A">
      <w:pPr>
        <w:pStyle w:val="Ttulo1"/>
        <w:shd w:val="clear" w:color="auto" w:fill="0F0F0F"/>
        <w:spacing w:before="0" w:beforeAutospacing="0" w:after="0" w:afterAutospacing="0"/>
        <w:rPr>
          <w:ins w:id="857" w:author="Jonatas Nunespf" w:date="2024-04-06T00:41:00Z" w16du:dateUtc="2024-04-06T03:41:00Z"/>
          <w:rFonts w:ascii="Roboto" w:hAnsi="Roboto"/>
          <w:color w:val="F1F1F1"/>
        </w:rPr>
      </w:pPr>
      <w:ins w:id="858" w:author="Jonatas Nunespf" w:date="2024-04-06T00:41:00Z" w16du:dateUtc="2024-04-06T03:41:00Z">
        <w:r>
          <w:rPr>
            <w:rFonts w:ascii="Roboto" w:hAnsi="Roboto"/>
            <w:color w:val="F1F1F1"/>
          </w:rPr>
          <w:lastRenderedPageBreak/>
          <w:t>Comando Switch Case em Javascript - Curso de Javascript Moderno - Aula 14</w:t>
        </w:r>
      </w:ins>
    </w:p>
    <w:p w14:paraId="58C454CC" w14:textId="77777777" w:rsidR="00B2300A" w:rsidRDefault="00B2300A" w:rsidP="00825239">
      <w:pPr>
        <w:rPr>
          <w:ins w:id="859" w:author="Jonatas Nunespf" w:date="2024-04-06T00:41:00Z" w16du:dateUtc="2024-04-06T03:41:00Z"/>
        </w:rPr>
      </w:pPr>
    </w:p>
    <w:p w14:paraId="44413DC2" w14:textId="01798A99" w:rsidR="00B2300A" w:rsidRDefault="00B2300A" w:rsidP="00825239">
      <w:pPr>
        <w:rPr>
          <w:ins w:id="860" w:author="Jonatas Nunespf" w:date="2024-04-06T00:43:00Z" w16du:dateUtc="2024-04-06T03:43:00Z"/>
        </w:rPr>
      </w:pPr>
      <w:ins w:id="861" w:author="Jonatas Nunespf" w:date="2024-04-06T00:41:00Z" w16du:dateUtc="2024-04-06T03:41:00Z">
        <w:r>
          <w:t xml:space="preserve">O Switch </w:t>
        </w:r>
        <w:proofErr w:type="spellStart"/>
        <w:r>
          <w:t>availia</w:t>
        </w:r>
        <w:proofErr w:type="spellEnd"/>
        <w:r>
          <w:t xml:space="preserve"> uma expressão e de acordo com, o resultado dessa expressão</w:t>
        </w:r>
      </w:ins>
      <w:ins w:id="862" w:author="Jonatas Nunespf" w:date="2024-04-06T00:42:00Z" w16du:dateUtc="2024-04-06T03:42:00Z">
        <w:r>
          <w:t>,</w:t>
        </w:r>
      </w:ins>
      <w:ins w:id="863" w:author="Jonatas Nunespf" w:date="2024-04-06T00:41:00Z" w16du:dateUtc="2024-04-06T03:41:00Z">
        <w:r>
          <w:t xml:space="preserve"> ele compara com os cases que ele ta programado para mostrar o resu</w:t>
        </w:r>
      </w:ins>
      <w:ins w:id="864" w:author="Jonatas Nunespf" w:date="2024-04-06T00:42:00Z" w16du:dateUtc="2024-04-06T03:42:00Z">
        <w:r>
          <w:t>l</w:t>
        </w:r>
      </w:ins>
      <w:ins w:id="865" w:author="Jonatas Nunespf" w:date="2024-04-06T00:41:00Z" w16du:dateUtc="2024-04-06T03:41:00Z">
        <w:r>
          <w:t xml:space="preserve">tado, e se </w:t>
        </w:r>
      </w:ins>
      <w:ins w:id="866" w:author="Jonatas Nunespf" w:date="2024-04-06T00:42:00Z" w16du:dateUtc="2024-04-06T03:42:00Z">
        <w:r>
          <w:t>por caso algum coincidir com os cases que ele tem o case e executado.</w:t>
        </w:r>
      </w:ins>
    </w:p>
    <w:p w14:paraId="4314E6F5" w14:textId="07B85CBB" w:rsidR="00B2300A" w:rsidRDefault="00B2300A" w:rsidP="00825239">
      <w:pPr>
        <w:rPr>
          <w:ins w:id="867" w:author="Jonatas Nunespf" w:date="2024-04-06T00:44:00Z" w16du:dateUtc="2024-04-06T03:44:00Z"/>
        </w:rPr>
      </w:pPr>
      <w:ins w:id="868" w:author="Jonatas Nunespf" w:date="2024-04-06T00:43:00Z" w16du:dateUtc="2024-04-06T03:43:00Z">
        <w:r w:rsidRPr="00B2300A">
          <w:rPr>
            <w:noProof/>
          </w:rPr>
          <w:drawing>
            <wp:inline distT="0" distB="0" distL="0" distR="0" wp14:anchorId="18D766BA" wp14:editId="47B9E4BE">
              <wp:extent cx="1562100" cy="1629791"/>
              <wp:effectExtent l="0" t="0" r="0" b="8890"/>
              <wp:docPr id="38767774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77749" name=""/>
                      <pic:cNvPicPr/>
                    </pic:nvPicPr>
                    <pic:blipFill>
                      <a:blip r:embed="rId19"/>
                      <a:stretch>
                        <a:fillRect/>
                      </a:stretch>
                    </pic:blipFill>
                    <pic:spPr>
                      <a:xfrm>
                        <a:off x="0" y="0"/>
                        <a:ext cx="1563927" cy="1631697"/>
                      </a:xfrm>
                      <a:prstGeom prst="rect">
                        <a:avLst/>
                      </a:prstGeom>
                    </pic:spPr>
                  </pic:pic>
                </a:graphicData>
              </a:graphic>
            </wp:inline>
          </w:drawing>
        </w:r>
      </w:ins>
    </w:p>
    <w:p w14:paraId="1C413F20" w14:textId="74BA6CD0" w:rsidR="00B2300A" w:rsidRDefault="00B2300A" w:rsidP="00825239">
      <w:pPr>
        <w:rPr>
          <w:ins w:id="869" w:author="Jonatas Nunespf" w:date="2024-04-06T00:44:00Z" w16du:dateUtc="2024-04-06T03:44:00Z"/>
        </w:rPr>
      </w:pPr>
      <w:ins w:id="870" w:author="Jonatas Nunespf" w:date="2024-04-06T00:44:00Z" w16du:dateUtc="2024-04-06T03:44:00Z">
        <w:r>
          <w:t>Esse e nosso diagrama</w:t>
        </w:r>
      </w:ins>
    </w:p>
    <w:p w14:paraId="45FD4739" w14:textId="324CEEC7" w:rsidR="00B2300A" w:rsidRDefault="00B2300A">
      <w:pPr>
        <w:pStyle w:val="PargrafodaLista"/>
        <w:numPr>
          <w:ilvl w:val="0"/>
          <w:numId w:val="6"/>
        </w:numPr>
        <w:rPr>
          <w:ins w:id="871" w:author="Jonatas Nunespf" w:date="2024-04-06T00:47:00Z" w16du:dateUtc="2024-04-06T03:47:00Z"/>
        </w:rPr>
        <w:pPrChange w:id="872" w:author="Jonatas Nunespf" w:date="2024-04-06T00:47:00Z" w16du:dateUtc="2024-04-06T03:47:00Z">
          <w:pPr/>
        </w:pPrChange>
      </w:pPr>
      <w:ins w:id="873" w:author="Jonatas Nunespf" w:date="2024-04-06T00:44:00Z" w16du:dateUtc="2024-04-06T03:44:00Z">
        <w:r>
          <w:t xml:space="preserve">nesta parte e colocado a nossa </w:t>
        </w:r>
        <w:proofErr w:type="spellStart"/>
        <w:r>
          <w:t>expressao</w:t>
        </w:r>
        <w:proofErr w:type="spellEnd"/>
        <w:r>
          <w:t xml:space="preserve"> que queremos ai logo vamos para o case 1, ai se por acaso o </w:t>
        </w:r>
      </w:ins>
      <w:ins w:id="874" w:author="Jonatas Nunespf" w:date="2024-04-06T00:49:00Z" w16du:dateUtc="2024-04-06T03:49:00Z">
        <w:r w:rsidR="00F26A86">
          <w:t xml:space="preserve">primeiro </w:t>
        </w:r>
      </w:ins>
      <w:ins w:id="875" w:author="Jonatas Nunespf" w:date="2024-04-06T00:44:00Z" w16du:dateUtc="2024-04-06T03:44:00Z">
        <w:r>
          <w:t>case</w:t>
        </w:r>
      </w:ins>
      <w:ins w:id="876" w:author="Jonatas Nunespf" w:date="2024-04-06T00:45:00Z" w16du:dateUtc="2024-04-06T03:45:00Z">
        <w:r>
          <w:t xml:space="preserve"> for igual a expressão que colocamos nesse prisma, o codigo dentro dele ser executado, mas caso não seja igual ele vai pro </w:t>
        </w:r>
      </w:ins>
      <w:ins w:id="877" w:author="Jonatas Nunespf" w:date="2024-04-06T00:49:00Z" w16du:dateUtc="2024-04-06T03:49:00Z">
        <w:r w:rsidR="00F26A86">
          <w:t xml:space="preserve">segundo </w:t>
        </w:r>
      </w:ins>
      <w:ins w:id="878" w:author="Jonatas Nunespf" w:date="2024-04-06T00:45:00Z" w16du:dateUtc="2024-04-06T03:45:00Z">
        <w:r>
          <w:t xml:space="preserve">case e </w:t>
        </w:r>
        <w:proofErr w:type="spellStart"/>
        <w:r>
          <w:t>dai</w:t>
        </w:r>
        <w:proofErr w:type="spellEnd"/>
        <w:r>
          <w:t xml:space="preserve"> por diante </w:t>
        </w:r>
        <w:proofErr w:type="spellStart"/>
        <w:r>
          <w:t>ate</w:t>
        </w:r>
        <w:proofErr w:type="spellEnd"/>
        <w:r>
          <w:t xml:space="preserve"> achar um case que tenha </w:t>
        </w:r>
        <w:proofErr w:type="spellStart"/>
        <w:r>
          <w:t>aver</w:t>
        </w:r>
        <w:proofErr w:type="spellEnd"/>
        <w:r>
          <w:t xml:space="preserve"> com a expressão colocada no topo, se não for encontra</w:t>
        </w:r>
      </w:ins>
      <w:ins w:id="879" w:author="Jonatas Nunespf" w:date="2024-04-06T00:46:00Z" w16du:dateUtc="2024-04-06T03:46:00Z">
        <w:r>
          <w:t xml:space="preserve">do nenhum </w:t>
        </w:r>
        <w:proofErr w:type="spellStart"/>
        <w:r>
          <w:t>sera</w:t>
        </w:r>
        <w:proofErr w:type="spellEnd"/>
        <w:r>
          <w:t xml:space="preserve"> executado aquele final do codigo escrito def. que significa (</w:t>
        </w:r>
        <w:proofErr w:type="spellStart"/>
        <w:r>
          <w:t>defalt</w:t>
        </w:r>
        <w:proofErr w:type="spellEnd"/>
        <w:r>
          <w:t xml:space="preserve">) ele serve para caso não </w:t>
        </w:r>
        <w:proofErr w:type="spellStart"/>
        <w:r>
          <w:t>tenhe</w:t>
        </w:r>
        <w:proofErr w:type="spellEnd"/>
        <w:r>
          <w:t xml:space="preserve"> </w:t>
        </w:r>
      </w:ins>
      <w:ins w:id="880" w:author="Jonatas Nunespf" w:date="2024-04-06T00:47:00Z" w16du:dateUtc="2024-04-06T03:47:00Z">
        <w:r>
          <w:t xml:space="preserve">nenhum case que atende os requisitos </w:t>
        </w:r>
        <w:proofErr w:type="spellStart"/>
        <w:r>
          <w:t>la</w:t>
        </w:r>
        <w:proofErr w:type="spellEnd"/>
        <w:r>
          <w:t xml:space="preserve"> da expressão esse </w:t>
        </w:r>
        <w:proofErr w:type="spellStart"/>
        <w:r>
          <w:t>defalt</w:t>
        </w:r>
        <w:proofErr w:type="spellEnd"/>
        <w:r>
          <w:t xml:space="preserve"> e executado, e depois continua o resto do codigo pra baixo e esse e nosso switch case.</w:t>
        </w:r>
      </w:ins>
    </w:p>
    <w:p w14:paraId="6B8BC298" w14:textId="38E2B39F" w:rsidR="00B2300A" w:rsidRDefault="00B2300A" w:rsidP="00B2300A">
      <w:pPr>
        <w:pStyle w:val="PargrafodaLista"/>
        <w:rPr>
          <w:ins w:id="881" w:author="Jonatas Nunespf" w:date="2024-04-06T00:47:00Z" w16du:dateUtc="2024-04-06T03:47:00Z"/>
        </w:rPr>
      </w:pPr>
      <w:ins w:id="882" w:author="Jonatas Nunespf" w:date="2024-04-06T00:47:00Z" w16du:dateUtc="2024-04-06T03:47:00Z">
        <w:r>
          <w:t>.</w:t>
        </w:r>
      </w:ins>
    </w:p>
    <w:p w14:paraId="718DB884" w14:textId="4620E417" w:rsidR="00B2300A" w:rsidRDefault="00E47308" w:rsidP="00B2300A">
      <w:pPr>
        <w:pStyle w:val="PargrafodaLista"/>
        <w:rPr>
          <w:ins w:id="883" w:author="Jonatas Nunespf" w:date="2024-04-06T00:52:00Z" w16du:dateUtc="2024-04-06T03:52:00Z"/>
        </w:rPr>
      </w:pPr>
      <w:ins w:id="884" w:author="Jonatas Nunespf" w:date="2024-04-06T00:52:00Z" w16du:dateUtc="2024-04-06T03:52:00Z">
        <w:r>
          <w:t>Temos um exemplo de codigo abaixo</w:t>
        </w:r>
      </w:ins>
    </w:p>
    <w:p w14:paraId="06176F23" w14:textId="77777777" w:rsidR="00E47308" w:rsidRPr="00E47308" w:rsidRDefault="00E47308" w:rsidP="00E47308">
      <w:pPr>
        <w:shd w:val="clear" w:color="auto" w:fill="282A36"/>
        <w:spacing w:after="0" w:line="285" w:lineRule="atLeast"/>
        <w:rPr>
          <w:ins w:id="885" w:author="Jonatas Nunespf" w:date="2024-04-06T00:52:00Z" w16du:dateUtc="2024-04-06T03:52:00Z"/>
          <w:rFonts w:ascii="Consolas" w:eastAsia="Times New Roman" w:hAnsi="Consolas" w:cs="Times New Roman"/>
          <w:color w:val="F8F8F2"/>
          <w:kern w:val="0"/>
          <w:sz w:val="21"/>
          <w:szCs w:val="21"/>
          <w:lang w:val="en-US" w:eastAsia="pt-BR"/>
          <w14:ligatures w14:val="none"/>
          <w:rPrChange w:id="886" w:author="Jonatas Nunespf" w:date="2024-04-06T00:52:00Z" w16du:dateUtc="2024-04-06T03:52:00Z">
            <w:rPr>
              <w:ins w:id="887" w:author="Jonatas Nunespf" w:date="2024-04-06T00:52:00Z" w16du:dateUtc="2024-04-06T03:52:00Z"/>
              <w:rFonts w:ascii="Consolas" w:eastAsia="Times New Roman" w:hAnsi="Consolas" w:cs="Times New Roman"/>
              <w:color w:val="F8F8F2"/>
              <w:kern w:val="0"/>
              <w:sz w:val="21"/>
              <w:szCs w:val="21"/>
              <w:lang w:eastAsia="pt-BR"/>
              <w14:ligatures w14:val="none"/>
            </w:rPr>
          </w:rPrChange>
        </w:rPr>
      </w:pPr>
      <w:ins w:id="888" w:author="Jonatas Nunespf" w:date="2024-04-06T00:52:00Z" w16du:dateUtc="2024-04-06T03:52:00Z">
        <w:r w:rsidRPr="00E47308">
          <w:rPr>
            <w:rFonts w:ascii="Consolas" w:eastAsia="Times New Roman" w:hAnsi="Consolas" w:cs="Times New Roman"/>
            <w:color w:val="FF79C6"/>
            <w:kern w:val="0"/>
            <w:sz w:val="21"/>
            <w:szCs w:val="21"/>
            <w:lang w:val="en-US" w:eastAsia="pt-BR"/>
            <w14:ligatures w14:val="none"/>
            <w:rPrChange w:id="889" w:author="Jonatas Nunespf" w:date="2024-04-06T00:52:00Z" w16du:dateUtc="2024-04-06T03:52:00Z">
              <w:rPr>
                <w:rFonts w:ascii="Consolas" w:eastAsia="Times New Roman" w:hAnsi="Consolas" w:cs="Times New Roman"/>
                <w:color w:val="FF79C6"/>
                <w:kern w:val="0"/>
                <w:sz w:val="21"/>
                <w:szCs w:val="21"/>
                <w:lang w:eastAsia="pt-BR"/>
                <w14:ligatures w14:val="none"/>
              </w:rPr>
            </w:rPrChange>
          </w:rPr>
          <w:t>let</w:t>
        </w:r>
        <w:r w:rsidRPr="00E47308">
          <w:rPr>
            <w:rFonts w:ascii="Consolas" w:eastAsia="Times New Roman" w:hAnsi="Consolas" w:cs="Times New Roman"/>
            <w:color w:val="F8F8F2"/>
            <w:kern w:val="0"/>
            <w:sz w:val="21"/>
            <w:szCs w:val="21"/>
            <w:lang w:val="en-US" w:eastAsia="pt-BR"/>
            <w14:ligatures w14:val="none"/>
            <w:rPrChange w:id="890" w:author="Jonatas Nunespf" w:date="2024-04-06T00:52:00Z" w16du:dateUtc="2024-04-06T03:52:00Z">
              <w:rPr>
                <w:rFonts w:ascii="Consolas" w:eastAsia="Times New Roman" w:hAnsi="Consolas" w:cs="Times New Roman"/>
                <w:color w:val="F8F8F2"/>
                <w:kern w:val="0"/>
                <w:sz w:val="21"/>
                <w:szCs w:val="21"/>
                <w:lang w:eastAsia="pt-BR"/>
                <w14:ligatures w14:val="none"/>
              </w:rPr>
            </w:rPrChange>
          </w:rPr>
          <w:t xml:space="preserve"> </w:t>
        </w:r>
        <w:proofErr w:type="spellStart"/>
        <w:r w:rsidRPr="00E47308">
          <w:rPr>
            <w:rFonts w:ascii="Consolas" w:eastAsia="Times New Roman" w:hAnsi="Consolas" w:cs="Times New Roman"/>
            <w:color w:val="F8F8F2"/>
            <w:kern w:val="0"/>
            <w:sz w:val="21"/>
            <w:szCs w:val="21"/>
            <w:lang w:val="en-US" w:eastAsia="pt-BR"/>
            <w14:ligatures w14:val="none"/>
            <w:rPrChange w:id="891" w:author="Jonatas Nunespf" w:date="2024-04-06T00:52:00Z" w16du:dateUtc="2024-04-06T03:52:00Z">
              <w:rPr>
                <w:rFonts w:ascii="Consolas" w:eastAsia="Times New Roman" w:hAnsi="Consolas" w:cs="Times New Roman"/>
                <w:color w:val="F8F8F2"/>
                <w:kern w:val="0"/>
                <w:sz w:val="21"/>
                <w:szCs w:val="21"/>
                <w:lang w:eastAsia="pt-BR"/>
                <w14:ligatures w14:val="none"/>
              </w:rPr>
            </w:rPrChange>
          </w:rPr>
          <w:t>colocacao</w:t>
        </w:r>
        <w:proofErr w:type="spellEnd"/>
        <w:r w:rsidRPr="00E47308">
          <w:rPr>
            <w:rFonts w:ascii="Consolas" w:eastAsia="Times New Roman" w:hAnsi="Consolas" w:cs="Times New Roman"/>
            <w:color w:val="F8F8F2"/>
            <w:kern w:val="0"/>
            <w:sz w:val="21"/>
            <w:szCs w:val="21"/>
            <w:lang w:val="en-US" w:eastAsia="pt-BR"/>
            <w14:ligatures w14:val="none"/>
            <w:rPrChange w:id="892" w:author="Jonatas Nunespf" w:date="2024-04-06T00:52:00Z" w16du:dateUtc="2024-04-06T03:52:00Z">
              <w:rPr>
                <w:rFonts w:ascii="Consolas" w:eastAsia="Times New Roman" w:hAnsi="Consolas" w:cs="Times New Roman"/>
                <w:color w:val="F8F8F2"/>
                <w:kern w:val="0"/>
                <w:sz w:val="21"/>
                <w:szCs w:val="21"/>
                <w:lang w:eastAsia="pt-BR"/>
                <w14:ligatures w14:val="none"/>
              </w:rPr>
            </w:rPrChange>
          </w:rPr>
          <w:t xml:space="preserve"> </w:t>
        </w:r>
        <w:r w:rsidRPr="00E47308">
          <w:rPr>
            <w:rFonts w:ascii="Consolas" w:eastAsia="Times New Roman" w:hAnsi="Consolas" w:cs="Times New Roman"/>
            <w:color w:val="FF79C6"/>
            <w:kern w:val="0"/>
            <w:sz w:val="21"/>
            <w:szCs w:val="21"/>
            <w:lang w:val="en-US" w:eastAsia="pt-BR"/>
            <w14:ligatures w14:val="none"/>
            <w:rPrChange w:id="893" w:author="Jonatas Nunespf" w:date="2024-04-06T00:52:00Z" w16du:dateUtc="2024-04-06T03:52:00Z">
              <w:rPr>
                <w:rFonts w:ascii="Consolas" w:eastAsia="Times New Roman" w:hAnsi="Consolas" w:cs="Times New Roman"/>
                <w:color w:val="FF79C6"/>
                <w:kern w:val="0"/>
                <w:sz w:val="21"/>
                <w:szCs w:val="21"/>
                <w:lang w:eastAsia="pt-BR"/>
                <w14:ligatures w14:val="none"/>
              </w:rPr>
            </w:rPrChange>
          </w:rPr>
          <w:t>=</w:t>
        </w:r>
        <w:r w:rsidRPr="00E47308">
          <w:rPr>
            <w:rFonts w:ascii="Consolas" w:eastAsia="Times New Roman" w:hAnsi="Consolas" w:cs="Times New Roman"/>
            <w:color w:val="F8F8F2"/>
            <w:kern w:val="0"/>
            <w:sz w:val="21"/>
            <w:szCs w:val="21"/>
            <w:lang w:val="en-US" w:eastAsia="pt-BR"/>
            <w14:ligatures w14:val="none"/>
            <w:rPrChange w:id="894" w:author="Jonatas Nunespf" w:date="2024-04-06T00:52:00Z" w16du:dateUtc="2024-04-06T03:52:00Z">
              <w:rPr>
                <w:rFonts w:ascii="Consolas" w:eastAsia="Times New Roman" w:hAnsi="Consolas" w:cs="Times New Roman"/>
                <w:color w:val="F8F8F2"/>
                <w:kern w:val="0"/>
                <w:sz w:val="21"/>
                <w:szCs w:val="21"/>
                <w:lang w:eastAsia="pt-BR"/>
                <w14:ligatures w14:val="none"/>
              </w:rPr>
            </w:rPrChange>
          </w:rPr>
          <w:t xml:space="preserve"> </w:t>
        </w:r>
        <w:r w:rsidRPr="00E47308">
          <w:rPr>
            <w:rFonts w:ascii="Consolas" w:eastAsia="Times New Roman" w:hAnsi="Consolas" w:cs="Times New Roman"/>
            <w:color w:val="BD93F9"/>
            <w:kern w:val="0"/>
            <w:sz w:val="21"/>
            <w:szCs w:val="21"/>
            <w:lang w:val="en-US" w:eastAsia="pt-BR"/>
            <w14:ligatures w14:val="none"/>
            <w:rPrChange w:id="895" w:author="Jonatas Nunespf" w:date="2024-04-06T00:52:00Z" w16du:dateUtc="2024-04-06T03:52:00Z">
              <w:rPr>
                <w:rFonts w:ascii="Consolas" w:eastAsia="Times New Roman" w:hAnsi="Consolas" w:cs="Times New Roman"/>
                <w:color w:val="BD93F9"/>
                <w:kern w:val="0"/>
                <w:sz w:val="21"/>
                <w:szCs w:val="21"/>
                <w:lang w:eastAsia="pt-BR"/>
                <w14:ligatures w14:val="none"/>
              </w:rPr>
            </w:rPrChange>
          </w:rPr>
          <w:t>1</w:t>
        </w:r>
      </w:ins>
    </w:p>
    <w:p w14:paraId="4C0F4963" w14:textId="77777777" w:rsidR="00E47308" w:rsidRPr="00E47308" w:rsidRDefault="00E47308" w:rsidP="00E47308">
      <w:pPr>
        <w:shd w:val="clear" w:color="auto" w:fill="282A36"/>
        <w:spacing w:after="0" w:line="285" w:lineRule="atLeast"/>
        <w:rPr>
          <w:ins w:id="896" w:author="Jonatas Nunespf" w:date="2024-04-06T00:52:00Z" w16du:dateUtc="2024-04-06T03:52:00Z"/>
          <w:rFonts w:ascii="Consolas" w:eastAsia="Times New Roman" w:hAnsi="Consolas" w:cs="Times New Roman"/>
          <w:color w:val="F8F8F2"/>
          <w:kern w:val="0"/>
          <w:sz w:val="21"/>
          <w:szCs w:val="21"/>
          <w:lang w:val="en-US" w:eastAsia="pt-BR"/>
          <w14:ligatures w14:val="none"/>
          <w:rPrChange w:id="897" w:author="Jonatas Nunespf" w:date="2024-04-06T00:52:00Z" w16du:dateUtc="2024-04-06T03:52:00Z">
            <w:rPr>
              <w:ins w:id="898" w:author="Jonatas Nunespf" w:date="2024-04-06T00:52:00Z" w16du:dateUtc="2024-04-06T03:52:00Z"/>
              <w:rFonts w:ascii="Consolas" w:eastAsia="Times New Roman" w:hAnsi="Consolas" w:cs="Times New Roman"/>
              <w:color w:val="F8F8F2"/>
              <w:kern w:val="0"/>
              <w:sz w:val="21"/>
              <w:szCs w:val="21"/>
              <w:lang w:eastAsia="pt-BR"/>
              <w14:ligatures w14:val="none"/>
            </w:rPr>
          </w:rPrChange>
        </w:rPr>
      </w:pPr>
      <w:ins w:id="899" w:author="Jonatas Nunespf" w:date="2024-04-06T00:52:00Z" w16du:dateUtc="2024-04-06T03:52:00Z">
        <w:r w:rsidRPr="00E47308">
          <w:rPr>
            <w:rFonts w:ascii="Consolas" w:eastAsia="Times New Roman" w:hAnsi="Consolas" w:cs="Times New Roman"/>
            <w:color w:val="FF79C6"/>
            <w:kern w:val="0"/>
            <w:sz w:val="21"/>
            <w:szCs w:val="21"/>
            <w:lang w:val="en-US" w:eastAsia="pt-BR"/>
            <w14:ligatures w14:val="none"/>
            <w:rPrChange w:id="900" w:author="Jonatas Nunespf" w:date="2024-04-06T00:52:00Z" w16du:dateUtc="2024-04-06T03:52:00Z">
              <w:rPr>
                <w:rFonts w:ascii="Consolas" w:eastAsia="Times New Roman" w:hAnsi="Consolas" w:cs="Times New Roman"/>
                <w:color w:val="FF79C6"/>
                <w:kern w:val="0"/>
                <w:sz w:val="21"/>
                <w:szCs w:val="21"/>
                <w:lang w:eastAsia="pt-BR"/>
                <w14:ligatures w14:val="none"/>
              </w:rPr>
            </w:rPrChange>
          </w:rPr>
          <w:t>switch</w:t>
        </w:r>
        <w:r w:rsidRPr="00E47308">
          <w:rPr>
            <w:rFonts w:ascii="Consolas" w:eastAsia="Times New Roman" w:hAnsi="Consolas" w:cs="Times New Roman"/>
            <w:color w:val="F8F8F2"/>
            <w:kern w:val="0"/>
            <w:sz w:val="21"/>
            <w:szCs w:val="21"/>
            <w:lang w:val="en-US" w:eastAsia="pt-BR"/>
            <w14:ligatures w14:val="none"/>
            <w:rPrChange w:id="901" w:author="Jonatas Nunespf" w:date="2024-04-06T00:52:00Z" w16du:dateUtc="2024-04-06T03:52:00Z">
              <w:rPr>
                <w:rFonts w:ascii="Consolas" w:eastAsia="Times New Roman" w:hAnsi="Consolas" w:cs="Times New Roman"/>
                <w:color w:val="F8F8F2"/>
                <w:kern w:val="0"/>
                <w:sz w:val="21"/>
                <w:szCs w:val="21"/>
                <w:lang w:eastAsia="pt-BR"/>
                <w14:ligatures w14:val="none"/>
              </w:rPr>
            </w:rPrChange>
          </w:rPr>
          <w:t>(</w:t>
        </w:r>
        <w:proofErr w:type="spellStart"/>
        <w:r w:rsidRPr="00E47308">
          <w:rPr>
            <w:rFonts w:ascii="Consolas" w:eastAsia="Times New Roman" w:hAnsi="Consolas" w:cs="Times New Roman"/>
            <w:color w:val="F8F8F2"/>
            <w:kern w:val="0"/>
            <w:sz w:val="21"/>
            <w:szCs w:val="21"/>
            <w:lang w:val="en-US" w:eastAsia="pt-BR"/>
            <w14:ligatures w14:val="none"/>
            <w:rPrChange w:id="902" w:author="Jonatas Nunespf" w:date="2024-04-06T00:52:00Z" w16du:dateUtc="2024-04-06T03:52:00Z">
              <w:rPr>
                <w:rFonts w:ascii="Consolas" w:eastAsia="Times New Roman" w:hAnsi="Consolas" w:cs="Times New Roman"/>
                <w:color w:val="F8F8F2"/>
                <w:kern w:val="0"/>
                <w:sz w:val="21"/>
                <w:szCs w:val="21"/>
                <w:lang w:eastAsia="pt-BR"/>
                <w14:ligatures w14:val="none"/>
              </w:rPr>
            </w:rPrChange>
          </w:rPr>
          <w:t>colocacao</w:t>
        </w:r>
        <w:proofErr w:type="spellEnd"/>
        <w:proofErr w:type="gramStart"/>
        <w:r w:rsidRPr="00E47308">
          <w:rPr>
            <w:rFonts w:ascii="Consolas" w:eastAsia="Times New Roman" w:hAnsi="Consolas" w:cs="Times New Roman"/>
            <w:color w:val="F8F8F2"/>
            <w:kern w:val="0"/>
            <w:sz w:val="21"/>
            <w:szCs w:val="21"/>
            <w:lang w:val="en-US" w:eastAsia="pt-BR"/>
            <w14:ligatures w14:val="none"/>
            <w:rPrChange w:id="903" w:author="Jonatas Nunespf" w:date="2024-04-06T00:52:00Z" w16du:dateUtc="2024-04-06T03:52:00Z">
              <w:rPr>
                <w:rFonts w:ascii="Consolas" w:eastAsia="Times New Roman" w:hAnsi="Consolas" w:cs="Times New Roman"/>
                <w:color w:val="F8F8F2"/>
                <w:kern w:val="0"/>
                <w:sz w:val="21"/>
                <w:szCs w:val="21"/>
                <w:lang w:eastAsia="pt-BR"/>
                <w14:ligatures w14:val="none"/>
              </w:rPr>
            </w:rPrChange>
          </w:rPr>
          <w:t>){</w:t>
        </w:r>
        <w:proofErr w:type="gramEnd"/>
      </w:ins>
    </w:p>
    <w:p w14:paraId="017F333C" w14:textId="77777777" w:rsidR="00E47308" w:rsidRPr="00E47308" w:rsidRDefault="00E47308" w:rsidP="00E47308">
      <w:pPr>
        <w:shd w:val="clear" w:color="auto" w:fill="282A36"/>
        <w:spacing w:after="0" w:line="285" w:lineRule="atLeast"/>
        <w:rPr>
          <w:ins w:id="904" w:author="Jonatas Nunespf" w:date="2024-04-06T00:52:00Z" w16du:dateUtc="2024-04-06T03:52:00Z"/>
          <w:rFonts w:ascii="Consolas" w:eastAsia="Times New Roman" w:hAnsi="Consolas" w:cs="Times New Roman"/>
          <w:color w:val="F8F8F2"/>
          <w:kern w:val="0"/>
          <w:sz w:val="21"/>
          <w:szCs w:val="21"/>
          <w:lang w:val="en-US" w:eastAsia="pt-BR"/>
          <w14:ligatures w14:val="none"/>
          <w:rPrChange w:id="905" w:author="Jonatas Nunespf" w:date="2024-04-06T00:52:00Z" w16du:dateUtc="2024-04-06T03:52:00Z">
            <w:rPr>
              <w:ins w:id="906" w:author="Jonatas Nunespf" w:date="2024-04-06T00:52:00Z" w16du:dateUtc="2024-04-06T03:52:00Z"/>
              <w:rFonts w:ascii="Consolas" w:eastAsia="Times New Roman" w:hAnsi="Consolas" w:cs="Times New Roman"/>
              <w:color w:val="F8F8F2"/>
              <w:kern w:val="0"/>
              <w:sz w:val="21"/>
              <w:szCs w:val="21"/>
              <w:lang w:eastAsia="pt-BR"/>
              <w14:ligatures w14:val="none"/>
            </w:rPr>
          </w:rPrChange>
        </w:rPr>
      </w:pPr>
      <w:ins w:id="907" w:author="Jonatas Nunespf" w:date="2024-04-06T00:52:00Z" w16du:dateUtc="2024-04-06T03:52:00Z">
        <w:r w:rsidRPr="00E47308">
          <w:rPr>
            <w:rFonts w:ascii="Consolas" w:eastAsia="Times New Roman" w:hAnsi="Consolas" w:cs="Times New Roman"/>
            <w:color w:val="F8F8F2"/>
            <w:kern w:val="0"/>
            <w:sz w:val="21"/>
            <w:szCs w:val="21"/>
            <w:lang w:val="en-US" w:eastAsia="pt-BR"/>
            <w14:ligatures w14:val="none"/>
            <w:rPrChange w:id="908" w:author="Jonatas Nunespf" w:date="2024-04-06T00:52:00Z" w16du:dateUtc="2024-04-06T03:52:00Z">
              <w:rPr>
                <w:rFonts w:ascii="Consolas" w:eastAsia="Times New Roman" w:hAnsi="Consolas" w:cs="Times New Roman"/>
                <w:color w:val="F8F8F2"/>
                <w:kern w:val="0"/>
                <w:sz w:val="21"/>
                <w:szCs w:val="21"/>
                <w:lang w:eastAsia="pt-BR"/>
                <w14:ligatures w14:val="none"/>
              </w:rPr>
            </w:rPrChange>
          </w:rPr>
          <w:t xml:space="preserve">    </w:t>
        </w:r>
        <w:r w:rsidRPr="00E47308">
          <w:rPr>
            <w:rFonts w:ascii="Consolas" w:eastAsia="Times New Roman" w:hAnsi="Consolas" w:cs="Times New Roman"/>
            <w:color w:val="FF79C6"/>
            <w:kern w:val="0"/>
            <w:sz w:val="21"/>
            <w:szCs w:val="21"/>
            <w:lang w:val="en-US" w:eastAsia="pt-BR"/>
            <w14:ligatures w14:val="none"/>
            <w:rPrChange w:id="909" w:author="Jonatas Nunespf" w:date="2024-04-06T00:52:00Z" w16du:dateUtc="2024-04-06T03:52:00Z">
              <w:rPr>
                <w:rFonts w:ascii="Consolas" w:eastAsia="Times New Roman" w:hAnsi="Consolas" w:cs="Times New Roman"/>
                <w:color w:val="FF79C6"/>
                <w:kern w:val="0"/>
                <w:sz w:val="21"/>
                <w:szCs w:val="21"/>
                <w:lang w:eastAsia="pt-BR"/>
                <w14:ligatures w14:val="none"/>
              </w:rPr>
            </w:rPrChange>
          </w:rPr>
          <w:t>case</w:t>
        </w:r>
        <w:r w:rsidRPr="00E47308">
          <w:rPr>
            <w:rFonts w:ascii="Consolas" w:eastAsia="Times New Roman" w:hAnsi="Consolas" w:cs="Times New Roman"/>
            <w:color w:val="F8F8F2"/>
            <w:kern w:val="0"/>
            <w:sz w:val="21"/>
            <w:szCs w:val="21"/>
            <w:lang w:val="en-US" w:eastAsia="pt-BR"/>
            <w14:ligatures w14:val="none"/>
            <w:rPrChange w:id="910" w:author="Jonatas Nunespf" w:date="2024-04-06T00:52:00Z" w16du:dateUtc="2024-04-06T03:52:00Z">
              <w:rPr>
                <w:rFonts w:ascii="Consolas" w:eastAsia="Times New Roman" w:hAnsi="Consolas" w:cs="Times New Roman"/>
                <w:color w:val="F8F8F2"/>
                <w:kern w:val="0"/>
                <w:sz w:val="21"/>
                <w:szCs w:val="21"/>
                <w:lang w:eastAsia="pt-BR"/>
                <w14:ligatures w14:val="none"/>
              </w:rPr>
            </w:rPrChange>
          </w:rPr>
          <w:t xml:space="preserve"> </w:t>
        </w:r>
        <w:r w:rsidRPr="00E47308">
          <w:rPr>
            <w:rFonts w:ascii="Consolas" w:eastAsia="Times New Roman" w:hAnsi="Consolas" w:cs="Times New Roman"/>
            <w:color w:val="BD93F9"/>
            <w:kern w:val="0"/>
            <w:sz w:val="21"/>
            <w:szCs w:val="21"/>
            <w:lang w:val="en-US" w:eastAsia="pt-BR"/>
            <w14:ligatures w14:val="none"/>
            <w:rPrChange w:id="911" w:author="Jonatas Nunespf" w:date="2024-04-06T00:52:00Z" w16du:dateUtc="2024-04-06T03:52:00Z">
              <w:rPr>
                <w:rFonts w:ascii="Consolas" w:eastAsia="Times New Roman" w:hAnsi="Consolas" w:cs="Times New Roman"/>
                <w:color w:val="BD93F9"/>
                <w:kern w:val="0"/>
                <w:sz w:val="21"/>
                <w:szCs w:val="21"/>
                <w:lang w:eastAsia="pt-BR"/>
                <w14:ligatures w14:val="none"/>
              </w:rPr>
            </w:rPrChange>
          </w:rPr>
          <w:t>1</w:t>
        </w:r>
        <w:r w:rsidRPr="00E47308">
          <w:rPr>
            <w:rFonts w:ascii="Consolas" w:eastAsia="Times New Roman" w:hAnsi="Consolas" w:cs="Times New Roman"/>
            <w:color w:val="F8F8F2"/>
            <w:kern w:val="0"/>
            <w:sz w:val="21"/>
            <w:szCs w:val="21"/>
            <w:lang w:val="en-US" w:eastAsia="pt-BR"/>
            <w14:ligatures w14:val="none"/>
            <w:rPrChange w:id="912" w:author="Jonatas Nunespf" w:date="2024-04-06T00:52:00Z" w16du:dateUtc="2024-04-06T03:52:00Z">
              <w:rPr>
                <w:rFonts w:ascii="Consolas" w:eastAsia="Times New Roman" w:hAnsi="Consolas" w:cs="Times New Roman"/>
                <w:color w:val="F8F8F2"/>
                <w:kern w:val="0"/>
                <w:sz w:val="21"/>
                <w:szCs w:val="21"/>
                <w:lang w:eastAsia="pt-BR"/>
                <w14:ligatures w14:val="none"/>
              </w:rPr>
            </w:rPrChange>
          </w:rPr>
          <w:t>:</w:t>
        </w:r>
      </w:ins>
    </w:p>
    <w:p w14:paraId="07DD373A" w14:textId="77777777" w:rsidR="00E47308" w:rsidRPr="00E47308" w:rsidRDefault="00E47308" w:rsidP="00E47308">
      <w:pPr>
        <w:shd w:val="clear" w:color="auto" w:fill="282A36"/>
        <w:spacing w:after="0" w:line="285" w:lineRule="atLeast"/>
        <w:rPr>
          <w:ins w:id="913" w:author="Jonatas Nunespf" w:date="2024-04-06T00:52:00Z" w16du:dateUtc="2024-04-06T03:52:00Z"/>
          <w:rFonts w:ascii="Consolas" w:eastAsia="Times New Roman" w:hAnsi="Consolas" w:cs="Times New Roman"/>
          <w:color w:val="F8F8F2"/>
          <w:kern w:val="0"/>
          <w:sz w:val="21"/>
          <w:szCs w:val="21"/>
          <w:lang w:eastAsia="pt-BR"/>
          <w14:ligatures w14:val="none"/>
        </w:rPr>
      </w:pPr>
      <w:ins w:id="914" w:author="Jonatas Nunespf" w:date="2024-04-06T00:52:00Z" w16du:dateUtc="2024-04-06T03:52:00Z">
        <w:r w:rsidRPr="00E47308">
          <w:rPr>
            <w:rFonts w:ascii="Consolas" w:eastAsia="Times New Roman" w:hAnsi="Consolas" w:cs="Times New Roman"/>
            <w:color w:val="F8F8F2"/>
            <w:kern w:val="0"/>
            <w:sz w:val="21"/>
            <w:szCs w:val="21"/>
            <w:lang w:val="en-US" w:eastAsia="pt-BR"/>
            <w14:ligatures w14:val="none"/>
            <w:rPrChange w:id="915" w:author="Jonatas Nunespf" w:date="2024-04-06T00:52:00Z" w16du:dateUtc="2024-04-06T03:52:00Z">
              <w:rPr>
                <w:rFonts w:ascii="Consolas" w:eastAsia="Times New Roman" w:hAnsi="Consolas" w:cs="Times New Roman"/>
                <w:color w:val="F8F8F2"/>
                <w:kern w:val="0"/>
                <w:sz w:val="21"/>
                <w:szCs w:val="21"/>
                <w:lang w:eastAsia="pt-BR"/>
                <w14:ligatures w14:val="none"/>
              </w:rPr>
            </w:rPrChange>
          </w:rPr>
          <w:t xml:space="preserve">        </w:t>
        </w:r>
        <w:r w:rsidRPr="00E47308">
          <w:rPr>
            <w:rFonts w:ascii="Consolas" w:eastAsia="Times New Roman" w:hAnsi="Consolas" w:cs="Times New Roman"/>
            <w:color w:val="BD93F9"/>
            <w:kern w:val="0"/>
            <w:sz w:val="21"/>
            <w:szCs w:val="21"/>
            <w:lang w:eastAsia="pt-BR"/>
            <w14:ligatures w14:val="none"/>
          </w:rPr>
          <w:t>console</w:t>
        </w:r>
        <w:r w:rsidRPr="00E47308">
          <w:rPr>
            <w:rFonts w:ascii="Consolas" w:eastAsia="Times New Roman" w:hAnsi="Consolas" w:cs="Times New Roman"/>
            <w:color w:val="F8F8F2"/>
            <w:kern w:val="0"/>
            <w:sz w:val="21"/>
            <w:szCs w:val="21"/>
            <w:lang w:eastAsia="pt-BR"/>
            <w14:ligatures w14:val="none"/>
          </w:rPr>
          <w:t>.</w:t>
        </w:r>
        <w:r w:rsidRPr="00E47308">
          <w:rPr>
            <w:rFonts w:ascii="Consolas" w:eastAsia="Times New Roman" w:hAnsi="Consolas" w:cs="Times New Roman"/>
            <w:color w:val="50FA7B"/>
            <w:kern w:val="0"/>
            <w:sz w:val="21"/>
            <w:szCs w:val="21"/>
            <w:lang w:eastAsia="pt-BR"/>
            <w14:ligatures w14:val="none"/>
          </w:rPr>
          <w:t>log</w:t>
        </w:r>
        <w:r w:rsidRPr="00E47308">
          <w:rPr>
            <w:rFonts w:ascii="Consolas" w:eastAsia="Times New Roman" w:hAnsi="Consolas" w:cs="Times New Roman"/>
            <w:color w:val="F8F8F2"/>
            <w:kern w:val="0"/>
            <w:sz w:val="21"/>
            <w:szCs w:val="21"/>
            <w:lang w:eastAsia="pt-BR"/>
            <w14:ligatures w14:val="none"/>
          </w:rPr>
          <w:t>(</w:t>
        </w:r>
        <w:r w:rsidRPr="00E47308">
          <w:rPr>
            <w:rFonts w:ascii="Consolas" w:eastAsia="Times New Roman" w:hAnsi="Consolas" w:cs="Times New Roman"/>
            <w:color w:val="E9F284"/>
            <w:kern w:val="0"/>
            <w:sz w:val="21"/>
            <w:szCs w:val="21"/>
            <w:lang w:eastAsia="pt-BR"/>
            <w14:ligatures w14:val="none"/>
          </w:rPr>
          <w:t>"</w:t>
        </w:r>
        <w:r w:rsidRPr="00E47308">
          <w:rPr>
            <w:rFonts w:ascii="Consolas" w:eastAsia="Times New Roman" w:hAnsi="Consolas" w:cs="Times New Roman"/>
            <w:color w:val="F1FA8C"/>
            <w:kern w:val="0"/>
            <w:sz w:val="21"/>
            <w:szCs w:val="21"/>
            <w:lang w:eastAsia="pt-BR"/>
            <w14:ligatures w14:val="none"/>
          </w:rPr>
          <w:t>Primeiro Lugar</w:t>
        </w:r>
        <w:r w:rsidRPr="00E47308">
          <w:rPr>
            <w:rFonts w:ascii="Consolas" w:eastAsia="Times New Roman" w:hAnsi="Consolas" w:cs="Times New Roman"/>
            <w:color w:val="E9F284"/>
            <w:kern w:val="0"/>
            <w:sz w:val="21"/>
            <w:szCs w:val="21"/>
            <w:lang w:eastAsia="pt-BR"/>
            <w14:ligatures w14:val="none"/>
          </w:rPr>
          <w:t>"</w:t>
        </w:r>
        <w:r w:rsidRPr="00E47308">
          <w:rPr>
            <w:rFonts w:ascii="Consolas" w:eastAsia="Times New Roman" w:hAnsi="Consolas" w:cs="Times New Roman"/>
            <w:color w:val="F8F8F2"/>
            <w:kern w:val="0"/>
            <w:sz w:val="21"/>
            <w:szCs w:val="21"/>
            <w:lang w:eastAsia="pt-BR"/>
            <w14:ligatures w14:val="none"/>
          </w:rPr>
          <w:t>)</w:t>
        </w:r>
      </w:ins>
    </w:p>
    <w:p w14:paraId="4C9C68EA" w14:textId="77777777" w:rsidR="00E47308" w:rsidRPr="00E47308" w:rsidRDefault="00E47308" w:rsidP="00E47308">
      <w:pPr>
        <w:shd w:val="clear" w:color="auto" w:fill="282A36"/>
        <w:spacing w:after="0" w:line="285" w:lineRule="atLeast"/>
        <w:rPr>
          <w:ins w:id="916" w:author="Jonatas Nunespf" w:date="2024-04-06T00:52:00Z" w16du:dateUtc="2024-04-06T03:52:00Z"/>
          <w:rFonts w:ascii="Consolas" w:eastAsia="Times New Roman" w:hAnsi="Consolas" w:cs="Times New Roman"/>
          <w:color w:val="F8F8F2"/>
          <w:kern w:val="0"/>
          <w:sz w:val="21"/>
          <w:szCs w:val="21"/>
          <w:lang w:eastAsia="pt-BR"/>
          <w14:ligatures w14:val="none"/>
        </w:rPr>
      </w:pPr>
      <w:ins w:id="917"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FF79C6"/>
            <w:kern w:val="0"/>
            <w:sz w:val="21"/>
            <w:szCs w:val="21"/>
            <w:lang w:eastAsia="pt-BR"/>
            <w14:ligatures w14:val="none"/>
          </w:rPr>
          <w:t>break</w:t>
        </w:r>
      </w:ins>
    </w:p>
    <w:p w14:paraId="2771AADE" w14:textId="77777777" w:rsidR="00E47308" w:rsidRPr="00E47308" w:rsidRDefault="00E47308" w:rsidP="00E47308">
      <w:pPr>
        <w:shd w:val="clear" w:color="auto" w:fill="282A36"/>
        <w:spacing w:after="0" w:line="285" w:lineRule="atLeast"/>
        <w:rPr>
          <w:ins w:id="918" w:author="Jonatas Nunespf" w:date="2024-04-06T00:52:00Z" w16du:dateUtc="2024-04-06T03:52:00Z"/>
          <w:rFonts w:ascii="Consolas" w:eastAsia="Times New Roman" w:hAnsi="Consolas" w:cs="Times New Roman"/>
          <w:color w:val="F8F8F2"/>
          <w:kern w:val="0"/>
          <w:sz w:val="21"/>
          <w:szCs w:val="21"/>
          <w:lang w:eastAsia="pt-BR"/>
          <w14:ligatures w14:val="none"/>
        </w:rPr>
      </w:pPr>
      <w:ins w:id="919"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FF79C6"/>
            <w:kern w:val="0"/>
            <w:sz w:val="21"/>
            <w:szCs w:val="21"/>
            <w:lang w:eastAsia="pt-BR"/>
            <w14:ligatures w14:val="none"/>
          </w:rPr>
          <w:t>case</w:t>
        </w:r>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BD93F9"/>
            <w:kern w:val="0"/>
            <w:sz w:val="21"/>
            <w:szCs w:val="21"/>
            <w:lang w:eastAsia="pt-BR"/>
            <w14:ligatures w14:val="none"/>
          </w:rPr>
          <w:t>2</w:t>
        </w:r>
        <w:r w:rsidRPr="00E47308">
          <w:rPr>
            <w:rFonts w:ascii="Consolas" w:eastAsia="Times New Roman" w:hAnsi="Consolas" w:cs="Times New Roman"/>
            <w:color w:val="F8F8F2"/>
            <w:kern w:val="0"/>
            <w:sz w:val="21"/>
            <w:szCs w:val="21"/>
            <w:lang w:eastAsia="pt-BR"/>
            <w14:ligatures w14:val="none"/>
          </w:rPr>
          <w:t>:</w:t>
        </w:r>
      </w:ins>
    </w:p>
    <w:p w14:paraId="4EB4DE50" w14:textId="77777777" w:rsidR="00E47308" w:rsidRPr="00E47308" w:rsidRDefault="00E47308" w:rsidP="00E47308">
      <w:pPr>
        <w:shd w:val="clear" w:color="auto" w:fill="282A36"/>
        <w:spacing w:after="0" w:line="285" w:lineRule="atLeast"/>
        <w:rPr>
          <w:ins w:id="920" w:author="Jonatas Nunespf" w:date="2024-04-06T00:52:00Z" w16du:dateUtc="2024-04-06T03:52:00Z"/>
          <w:rFonts w:ascii="Consolas" w:eastAsia="Times New Roman" w:hAnsi="Consolas" w:cs="Times New Roman"/>
          <w:color w:val="F8F8F2"/>
          <w:kern w:val="0"/>
          <w:sz w:val="21"/>
          <w:szCs w:val="21"/>
          <w:lang w:eastAsia="pt-BR"/>
          <w14:ligatures w14:val="none"/>
        </w:rPr>
      </w:pPr>
      <w:ins w:id="921"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BD93F9"/>
            <w:kern w:val="0"/>
            <w:sz w:val="21"/>
            <w:szCs w:val="21"/>
            <w:lang w:eastAsia="pt-BR"/>
            <w14:ligatures w14:val="none"/>
          </w:rPr>
          <w:t>console</w:t>
        </w:r>
        <w:r w:rsidRPr="00E47308">
          <w:rPr>
            <w:rFonts w:ascii="Consolas" w:eastAsia="Times New Roman" w:hAnsi="Consolas" w:cs="Times New Roman"/>
            <w:color w:val="F8F8F2"/>
            <w:kern w:val="0"/>
            <w:sz w:val="21"/>
            <w:szCs w:val="21"/>
            <w:lang w:eastAsia="pt-BR"/>
            <w14:ligatures w14:val="none"/>
          </w:rPr>
          <w:t>.</w:t>
        </w:r>
        <w:r w:rsidRPr="00E47308">
          <w:rPr>
            <w:rFonts w:ascii="Consolas" w:eastAsia="Times New Roman" w:hAnsi="Consolas" w:cs="Times New Roman"/>
            <w:color w:val="50FA7B"/>
            <w:kern w:val="0"/>
            <w:sz w:val="21"/>
            <w:szCs w:val="21"/>
            <w:lang w:eastAsia="pt-BR"/>
            <w14:ligatures w14:val="none"/>
          </w:rPr>
          <w:t>log</w:t>
        </w:r>
        <w:r w:rsidRPr="00E47308">
          <w:rPr>
            <w:rFonts w:ascii="Consolas" w:eastAsia="Times New Roman" w:hAnsi="Consolas" w:cs="Times New Roman"/>
            <w:color w:val="F8F8F2"/>
            <w:kern w:val="0"/>
            <w:sz w:val="21"/>
            <w:szCs w:val="21"/>
            <w:lang w:eastAsia="pt-BR"/>
            <w14:ligatures w14:val="none"/>
          </w:rPr>
          <w:t>(</w:t>
        </w:r>
        <w:r w:rsidRPr="00E47308">
          <w:rPr>
            <w:rFonts w:ascii="Consolas" w:eastAsia="Times New Roman" w:hAnsi="Consolas" w:cs="Times New Roman"/>
            <w:color w:val="E9F284"/>
            <w:kern w:val="0"/>
            <w:sz w:val="21"/>
            <w:szCs w:val="21"/>
            <w:lang w:eastAsia="pt-BR"/>
            <w14:ligatures w14:val="none"/>
          </w:rPr>
          <w:t>"</w:t>
        </w:r>
        <w:r w:rsidRPr="00E47308">
          <w:rPr>
            <w:rFonts w:ascii="Consolas" w:eastAsia="Times New Roman" w:hAnsi="Consolas" w:cs="Times New Roman"/>
            <w:color w:val="F1FA8C"/>
            <w:kern w:val="0"/>
            <w:sz w:val="21"/>
            <w:szCs w:val="21"/>
            <w:lang w:eastAsia="pt-BR"/>
            <w14:ligatures w14:val="none"/>
          </w:rPr>
          <w:t>Segundo Lugar</w:t>
        </w:r>
        <w:r w:rsidRPr="00E47308">
          <w:rPr>
            <w:rFonts w:ascii="Consolas" w:eastAsia="Times New Roman" w:hAnsi="Consolas" w:cs="Times New Roman"/>
            <w:color w:val="E9F284"/>
            <w:kern w:val="0"/>
            <w:sz w:val="21"/>
            <w:szCs w:val="21"/>
            <w:lang w:eastAsia="pt-BR"/>
            <w14:ligatures w14:val="none"/>
          </w:rPr>
          <w:t>"</w:t>
        </w:r>
        <w:r w:rsidRPr="00E47308">
          <w:rPr>
            <w:rFonts w:ascii="Consolas" w:eastAsia="Times New Roman" w:hAnsi="Consolas" w:cs="Times New Roman"/>
            <w:color w:val="F8F8F2"/>
            <w:kern w:val="0"/>
            <w:sz w:val="21"/>
            <w:szCs w:val="21"/>
            <w:lang w:eastAsia="pt-BR"/>
            <w14:ligatures w14:val="none"/>
          </w:rPr>
          <w:t>)</w:t>
        </w:r>
      </w:ins>
    </w:p>
    <w:p w14:paraId="0BC190D6" w14:textId="77777777" w:rsidR="00E47308" w:rsidRPr="00E47308" w:rsidRDefault="00E47308" w:rsidP="00E47308">
      <w:pPr>
        <w:shd w:val="clear" w:color="auto" w:fill="282A36"/>
        <w:spacing w:after="0" w:line="285" w:lineRule="atLeast"/>
        <w:rPr>
          <w:ins w:id="922" w:author="Jonatas Nunespf" w:date="2024-04-06T00:52:00Z" w16du:dateUtc="2024-04-06T03:52:00Z"/>
          <w:rFonts w:ascii="Consolas" w:eastAsia="Times New Roman" w:hAnsi="Consolas" w:cs="Times New Roman"/>
          <w:color w:val="F8F8F2"/>
          <w:kern w:val="0"/>
          <w:sz w:val="21"/>
          <w:szCs w:val="21"/>
          <w:lang w:eastAsia="pt-BR"/>
          <w14:ligatures w14:val="none"/>
        </w:rPr>
      </w:pPr>
      <w:ins w:id="923"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FF79C6"/>
            <w:kern w:val="0"/>
            <w:sz w:val="21"/>
            <w:szCs w:val="21"/>
            <w:lang w:eastAsia="pt-BR"/>
            <w14:ligatures w14:val="none"/>
          </w:rPr>
          <w:t>break</w:t>
        </w:r>
      </w:ins>
    </w:p>
    <w:p w14:paraId="1BDE1931" w14:textId="77777777" w:rsidR="00E47308" w:rsidRPr="00E47308" w:rsidRDefault="00E47308" w:rsidP="00E47308">
      <w:pPr>
        <w:shd w:val="clear" w:color="auto" w:fill="282A36"/>
        <w:spacing w:after="0" w:line="285" w:lineRule="atLeast"/>
        <w:rPr>
          <w:ins w:id="924" w:author="Jonatas Nunespf" w:date="2024-04-06T00:52:00Z" w16du:dateUtc="2024-04-06T03:52:00Z"/>
          <w:rFonts w:ascii="Consolas" w:eastAsia="Times New Roman" w:hAnsi="Consolas" w:cs="Times New Roman"/>
          <w:color w:val="F8F8F2"/>
          <w:kern w:val="0"/>
          <w:sz w:val="21"/>
          <w:szCs w:val="21"/>
          <w:lang w:eastAsia="pt-BR"/>
          <w14:ligatures w14:val="none"/>
        </w:rPr>
      </w:pPr>
      <w:ins w:id="925"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FF79C6"/>
            <w:kern w:val="0"/>
            <w:sz w:val="21"/>
            <w:szCs w:val="21"/>
            <w:lang w:eastAsia="pt-BR"/>
            <w14:ligatures w14:val="none"/>
          </w:rPr>
          <w:t>case</w:t>
        </w:r>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BD93F9"/>
            <w:kern w:val="0"/>
            <w:sz w:val="21"/>
            <w:szCs w:val="21"/>
            <w:lang w:eastAsia="pt-BR"/>
            <w14:ligatures w14:val="none"/>
          </w:rPr>
          <w:t>3</w:t>
        </w:r>
        <w:r w:rsidRPr="00E47308">
          <w:rPr>
            <w:rFonts w:ascii="Consolas" w:eastAsia="Times New Roman" w:hAnsi="Consolas" w:cs="Times New Roman"/>
            <w:color w:val="F8F8F2"/>
            <w:kern w:val="0"/>
            <w:sz w:val="21"/>
            <w:szCs w:val="21"/>
            <w:lang w:eastAsia="pt-BR"/>
            <w14:ligatures w14:val="none"/>
          </w:rPr>
          <w:t>:</w:t>
        </w:r>
      </w:ins>
    </w:p>
    <w:p w14:paraId="3279302A" w14:textId="77777777" w:rsidR="00E47308" w:rsidRPr="00E47308" w:rsidRDefault="00E47308" w:rsidP="00E47308">
      <w:pPr>
        <w:shd w:val="clear" w:color="auto" w:fill="282A36"/>
        <w:spacing w:after="0" w:line="285" w:lineRule="atLeast"/>
        <w:rPr>
          <w:ins w:id="926" w:author="Jonatas Nunespf" w:date="2024-04-06T00:52:00Z" w16du:dateUtc="2024-04-06T03:52:00Z"/>
          <w:rFonts w:ascii="Consolas" w:eastAsia="Times New Roman" w:hAnsi="Consolas" w:cs="Times New Roman"/>
          <w:color w:val="F8F8F2"/>
          <w:kern w:val="0"/>
          <w:sz w:val="21"/>
          <w:szCs w:val="21"/>
          <w:lang w:eastAsia="pt-BR"/>
          <w14:ligatures w14:val="none"/>
        </w:rPr>
      </w:pPr>
      <w:ins w:id="927"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BD93F9"/>
            <w:kern w:val="0"/>
            <w:sz w:val="21"/>
            <w:szCs w:val="21"/>
            <w:lang w:eastAsia="pt-BR"/>
            <w14:ligatures w14:val="none"/>
          </w:rPr>
          <w:t>console</w:t>
        </w:r>
        <w:r w:rsidRPr="00E47308">
          <w:rPr>
            <w:rFonts w:ascii="Consolas" w:eastAsia="Times New Roman" w:hAnsi="Consolas" w:cs="Times New Roman"/>
            <w:color w:val="F8F8F2"/>
            <w:kern w:val="0"/>
            <w:sz w:val="21"/>
            <w:szCs w:val="21"/>
            <w:lang w:eastAsia="pt-BR"/>
            <w14:ligatures w14:val="none"/>
          </w:rPr>
          <w:t>.</w:t>
        </w:r>
        <w:r w:rsidRPr="00E47308">
          <w:rPr>
            <w:rFonts w:ascii="Consolas" w:eastAsia="Times New Roman" w:hAnsi="Consolas" w:cs="Times New Roman"/>
            <w:color w:val="50FA7B"/>
            <w:kern w:val="0"/>
            <w:sz w:val="21"/>
            <w:szCs w:val="21"/>
            <w:lang w:eastAsia="pt-BR"/>
            <w14:ligatures w14:val="none"/>
          </w:rPr>
          <w:t>log</w:t>
        </w:r>
        <w:r w:rsidRPr="00E47308">
          <w:rPr>
            <w:rFonts w:ascii="Consolas" w:eastAsia="Times New Roman" w:hAnsi="Consolas" w:cs="Times New Roman"/>
            <w:color w:val="F8F8F2"/>
            <w:kern w:val="0"/>
            <w:sz w:val="21"/>
            <w:szCs w:val="21"/>
            <w:lang w:eastAsia="pt-BR"/>
            <w14:ligatures w14:val="none"/>
          </w:rPr>
          <w:t>(</w:t>
        </w:r>
        <w:r w:rsidRPr="00E47308">
          <w:rPr>
            <w:rFonts w:ascii="Consolas" w:eastAsia="Times New Roman" w:hAnsi="Consolas" w:cs="Times New Roman"/>
            <w:color w:val="E9F284"/>
            <w:kern w:val="0"/>
            <w:sz w:val="21"/>
            <w:szCs w:val="21"/>
            <w:lang w:eastAsia="pt-BR"/>
            <w14:ligatures w14:val="none"/>
          </w:rPr>
          <w:t>"</w:t>
        </w:r>
        <w:r w:rsidRPr="00E47308">
          <w:rPr>
            <w:rFonts w:ascii="Consolas" w:eastAsia="Times New Roman" w:hAnsi="Consolas" w:cs="Times New Roman"/>
            <w:color w:val="F1FA8C"/>
            <w:kern w:val="0"/>
            <w:sz w:val="21"/>
            <w:szCs w:val="21"/>
            <w:lang w:eastAsia="pt-BR"/>
            <w14:ligatures w14:val="none"/>
          </w:rPr>
          <w:t>Terceiro Lugar</w:t>
        </w:r>
        <w:r w:rsidRPr="00E47308">
          <w:rPr>
            <w:rFonts w:ascii="Consolas" w:eastAsia="Times New Roman" w:hAnsi="Consolas" w:cs="Times New Roman"/>
            <w:color w:val="E9F284"/>
            <w:kern w:val="0"/>
            <w:sz w:val="21"/>
            <w:szCs w:val="21"/>
            <w:lang w:eastAsia="pt-BR"/>
            <w14:ligatures w14:val="none"/>
          </w:rPr>
          <w:t>"</w:t>
        </w:r>
        <w:r w:rsidRPr="00E47308">
          <w:rPr>
            <w:rFonts w:ascii="Consolas" w:eastAsia="Times New Roman" w:hAnsi="Consolas" w:cs="Times New Roman"/>
            <w:color w:val="F8F8F2"/>
            <w:kern w:val="0"/>
            <w:sz w:val="21"/>
            <w:szCs w:val="21"/>
            <w:lang w:eastAsia="pt-BR"/>
            <w14:ligatures w14:val="none"/>
          </w:rPr>
          <w:t>)</w:t>
        </w:r>
      </w:ins>
    </w:p>
    <w:p w14:paraId="6E397A0C" w14:textId="77777777" w:rsidR="00E47308" w:rsidRPr="00E47308" w:rsidRDefault="00E47308" w:rsidP="00E47308">
      <w:pPr>
        <w:shd w:val="clear" w:color="auto" w:fill="282A36"/>
        <w:spacing w:after="0" w:line="285" w:lineRule="atLeast"/>
        <w:rPr>
          <w:ins w:id="928" w:author="Jonatas Nunespf" w:date="2024-04-06T00:52:00Z" w16du:dateUtc="2024-04-06T03:52:00Z"/>
          <w:rFonts w:ascii="Consolas" w:eastAsia="Times New Roman" w:hAnsi="Consolas" w:cs="Times New Roman"/>
          <w:color w:val="F8F8F2"/>
          <w:kern w:val="0"/>
          <w:sz w:val="21"/>
          <w:szCs w:val="21"/>
          <w:lang w:eastAsia="pt-BR"/>
          <w14:ligatures w14:val="none"/>
        </w:rPr>
      </w:pPr>
      <w:ins w:id="929"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FF79C6"/>
            <w:kern w:val="0"/>
            <w:sz w:val="21"/>
            <w:szCs w:val="21"/>
            <w:lang w:eastAsia="pt-BR"/>
            <w14:ligatures w14:val="none"/>
          </w:rPr>
          <w:t>break</w:t>
        </w:r>
      </w:ins>
    </w:p>
    <w:p w14:paraId="2E0C0071" w14:textId="77777777" w:rsidR="00E47308" w:rsidRPr="00E47308" w:rsidRDefault="00E47308" w:rsidP="00E47308">
      <w:pPr>
        <w:shd w:val="clear" w:color="auto" w:fill="282A36"/>
        <w:spacing w:after="0" w:line="285" w:lineRule="atLeast"/>
        <w:rPr>
          <w:ins w:id="930" w:author="Jonatas Nunespf" w:date="2024-04-06T00:52:00Z" w16du:dateUtc="2024-04-06T03:52:00Z"/>
          <w:rFonts w:ascii="Consolas" w:eastAsia="Times New Roman" w:hAnsi="Consolas" w:cs="Times New Roman"/>
          <w:color w:val="F8F8F2"/>
          <w:kern w:val="0"/>
          <w:sz w:val="21"/>
          <w:szCs w:val="21"/>
          <w:lang w:eastAsia="pt-BR"/>
          <w14:ligatures w14:val="none"/>
        </w:rPr>
      </w:pPr>
      <w:ins w:id="931"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FF79C6"/>
            <w:kern w:val="0"/>
            <w:sz w:val="21"/>
            <w:szCs w:val="21"/>
            <w:lang w:eastAsia="pt-BR"/>
            <w14:ligatures w14:val="none"/>
          </w:rPr>
          <w:t>default</w:t>
        </w:r>
        <w:r w:rsidRPr="00E47308">
          <w:rPr>
            <w:rFonts w:ascii="Consolas" w:eastAsia="Times New Roman" w:hAnsi="Consolas" w:cs="Times New Roman"/>
            <w:color w:val="F8F8F2"/>
            <w:kern w:val="0"/>
            <w:sz w:val="21"/>
            <w:szCs w:val="21"/>
            <w:lang w:eastAsia="pt-BR"/>
            <w14:ligatures w14:val="none"/>
          </w:rPr>
          <w:t>:</w:t>
        </w:r>
      </w:ins>
    </w:p>
    <w:p w14:paraId="1D79C00D" w14:textId="77777777" w:rsidR="00E47308" w:rsidRPr="00E47308" w:rsidRDefault="00E47308" w:rsidP="00E47308">
      <w:pPr>
        <w:shd w:val="clear" w:color="auto" w:fill="282A36"/>
        <w:spacing w:after="0" w:line="285" w:lineRule="atLeast"/>
        <w:rPr>
          <w:ins w:id="932" w:author="Jonatas Nunespf" w:date="2024-04-06T00:52:00Z" w16du:dateUtc="2024-04-06T03:52:00Z"/>
          <w:rFonts w:ascii="Consolas" w:eastAsia="Times New Roman" w:hAnsi="Consolas" w:cs="Times New Roman"/>
          <w:color w:val="F8F8F2"/>
          <w:kern w:val="0"/>
          <w:sz w:val="21"/>
          <w:szCs w:val="21"/>
          <w:lang w:eastAsia="pt-BR"/>
          <w14:ligatures w14:val="none"/>
        </w:rPr>
      </w:pPr>
      <w:ins w:id="933"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BD93F9"/>
            <w:kern w:val="0"/>
            <w:sz w:val="21"/>
            <w:szCs w:val="21"/>
            <w:lang w:eastAsia="pt-BR"/>
            <w14:ligatures w14:val="none"/>
          </w:rPr>
          <w:t>console</w:t>
        </w:r>
        <w:r w:rsidRPr="00E47308">
          <w:rPr>
            <w:rFonts w:ascii="Consolas" w:eastAsia="Times New Roman" w:hAnsi="Consolas" w:cs="Times New Roman"/>
            <w:color w:val="F8F8F2"/>
            <w:kern w:val="0"/>
            <w:sz w:val="21"/>
            <w:szCs w:val="21"/>
            <w:lang w:eastAsia="pt-BR"/>
            <w14:ligatures w14:val="none"/>
          </w:rPr>
          <w:t>.</w:t>
        </w:r>
        <w:r w:rsidRPr="00E47308">
          <w:rPr>
            <w:rFonts w:ascii="Consolas" w:eastAsia="Times New Roman" w:hAnsi="Consolas" w:cs="Times New Roman"/>
            <w:color w:val="50FA7B"/>
            <w:kern w:val="0"/>
            <w:sz w:val="21"/>
            <w:szCs w:val="21"/>
            <w:lang w:eastAsia="pt-BR"/>
            <w14:ligatures w14:val="none"/>
          </w:rPr>
          <w:t>log</w:t>
        </w:r>
        <w:r w:rsidRPr="00E47308">
          <w:rPr>
            <w:rFonts w:ascii="Consolas" w:eastAsia="Times New Roman" w:hAnsi="Consolas" w:cs="Times New Roman"/>
            <w:color w:val="F8F8F2"/>
            <w:kern w:val="0"/>
            <w:sz w:val="21"/>
            <w:szCs w:val="21"/>
            <w:lang w:eastAsia="pt-BR"/>
            <w14:ligatures w14:val="none"/>
          </w:rPr>
          <w:t>(</w:t>
        </w:r>
        <w:r w:rsidRPr="00E47308">
          <w:rPr>
            <w:rFonts w:ascii="Consolas" w:eastAsia="Times New Roman" w:hAnsi="Consolas" w:cs="Times New Roman"/>
            <w:color w:val="E9F284"/>
            <w:kern w:val="0"/>
            <w:sz w:val="21"/>
            <w:szCs w:val="21"/>
            <w:lang w:eastAsia="pt-BR"/>
            <w14:ligatures w14:val="none"/>
          </w:rPr>
          <w:t>"</w:t>
        </w:r>
        <w:r w:rsidRPr="00E47308">
          <w:rPr>
            <w:rFonts w:ascii="Consolas" w:eastAsia="Times New Roman" w:hAnsi="Consolas" w:cs="Times New Roman"/>
            <w:color w:val="F1FA8C"/>
            <w:kern w:val="0"/>
            <w:sz w:val="21"/>
            <w:szCs w:val="21"/>
            <w:lang w:eastAsia="pt-BR"/>
            <w14:ligatures w14:val="none"/>
          </w:rPr>
          <w:t>Não subiu ao pódio</w:t>
        </w:r>
        <w:r w:rsidRPr="00E47308">
          <w:rPr>
            <w:rFonts w:ascii="Consolas" w:eastAsia="Times New Roman" w:hAnsi="Consolas" w:cs="Times New Roman"/>
            <w:color w:val="E9F284"/>
            <w:kern w:val="0"/>
            <w:sz w:val="21"/>
            <w:szCs w:val="21"/>
            <w:lang w:eastAsia="pt-BR"/>
            <w14:ligatures w14:val="none"/>
          </w:rPr>
          <w:t>"</w:t>
        </w:r>
        <w:r w:rsidRPr="00E47308">
          <w:rPr>
            <w:rFonts w:ascii="Consolas" w:eastAsia="Times New Roman" w:hAnsi="Consolas" w:cs="Times New Roman"/>
            <w:color w:val="F8F8F2"/>
            <w:kern w:val="0"/>
            <w:sz w:val="21"/>
            <w:szCs w:val="21"/>
            <w:lang w:eastAsia="pt-BR"/>
            <w14:ligatures w14:val="none"/>
          </w:rPr>
          <w:t>)</w:t>
        </w:r>
      </w:ins>
    </w:p>
    <w:p w14:paraId="656ACCCA" w14:textId="1D3973B5" w:rsidR="00E47308" w:rsidRPr="00E47308" w:rsidRDefault="00E47308" w:rsidP="00E47308">
      <w:pPr>
        <w:shd w:val="clear" w:color="auto" w:fill="282A36"/>
        <w:spacing w:after="0" w:line="285" w:lineRule="atLeast"/>
        <w:rPr>
          <w:ins w:id="934" w:author="Jonatas Nunespf" w:date="2024-04-06T00:52:00Z" w16du:dateUtc="2024-04-06T03:52:00Z"/>
          <w:rFonts w:ascii="Consolas" w:eastAsia="Times New Roman" w:hAnsi="Consolas" w:cs="Times New Roman"/>
          <w:color w:val="F8F8F2"/>
          <w:kern w:val="0"/>
          <w:sz w:val="21"/>
          <w:szCs w:val="21"/>
          <w:lang w:eastAsia="pt-BR"/>
          <w14:ligatures w14:val="none"/>
        </w:rPr>
      </w:pPr>
      <w:ins w:id="935"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FF79C6"/>
            <w:kern w:val="0"/>
            <w:sz w:val="21"/>
            <w:szCs w:val="21"/>
            <w:lang w:eastAsia="pt-BR"/>
            <w14:ligatures w14:val="none"/>
          </w:rPr>
          <w:t>break</w:t>
        </w:r>
      </w:ins>
    </w:p>
    <w:p w14:paraId="4D3F5020" w14:textId="77777777" w:rsidR="00E47308" w:rsidRPr="00E47308" w:rsidRDefault="00E47308" w:rsidP="00E47308">
      <w:pPr>
        <w:shd w:val="clear" w:color="auto" w:fill="282A36"/>
        <w:spacing w:after="0" w:line="285" w:lineRule="atLeast"/>
        <w:rPr>
          <w:ins w:id="936" w:author="Jonatas Nunespf" w:date="2024-04-06T00:52:00Z" w16du:dateUtc="2024-04-06T03:52:00Z"/>
          <w:rFonts w:ascii="Consolas" w:eastAsia="Times New Roman" w:hAnsi="Consolas" w:cs="Times New Roman"/>
          <w:color w:val="F8F8F2"/>
          <w:kern w:val="0"/>
          <w:sz w:val="21"/>
          <w:szCs w:val="21"/>
          <w:lang w:eastAsia="pt-BR"/>
          <w14:ligatures w14:val="none"/>
        </w:rPr>
      </w:pPr>
      <w:ins w:id="937" w:author="Jonatas Nunespf" w:date="2024-04-06T00:52:00Z" w16du:dateUtc="2024-04-06T03:52:00Z">
        <w:r w:rsidRPr="00E47308">
          <w:rPr>
            <w:rFonts w:ascii="Consolas" w:eastAsia="Times New Roman" w:hAnsi="Consolas" w:cs="Times New Roman"/>
            <w:color w:val="F8F8F2"/>
            <w:kern w:val="0"/>
            <w:sz w:val="21"/>
            <w:szCs w:val="21"/>
            <w:lang w:eastAsia="pt-BR"/>
            <w14:ligatures w14:val="none"/>
          </w:rPr>
          <w:t xml:space="preserve">}   </w:t>
        </w:r>
      </w:ins>
    </w:p>
    <w:p w14:paraId="719E2AD2" w14:textId="4E3AFA79" w:rsidR="00E47308" w:rsidRDefault="00E47308" w:rsidP="00E47308">
      <w:pPr>
        <w:rPr>
          <w:ins w:id="938" w:author="Jonatas Nunespf" w:date="2024-04-06T00:57:00Z" w16du:dateUtc="2024-04-06T03:57:00Z"/>
        </w:rPr>
      </w:pPr>
      <w:ins w:id="939" w:author="Jonatas Nunespf" w:date="2024-04-06T00:52:00Z" w16du:dateUtc="2024-04-06T03:52:00Z">
        <w:r>
          <w:t xml:space="preserve">Aqui </w:t>
        </w:r>
        <w:proofErr w:type="spellStart"/>
        <w:r>
          <w:t>nos</w:t>
        </w:r>
        <w:proofErr w:type="spellEnd"/>
        <w:r>
          <w:t xml:space="preserve"> temos uma variável chamada colocação com o lugar que o jogado</w:t>
        </w:r>
      </w:ins>
      <w:ins w:id="940" w:author="Jonatas Nunespf" w:date="2024-04-06T00:53:00Z" w16du:dateUtc="2024-04-06T03:53:00Z">
        <w:r>
          <w:t xml:space="preserve">r conseguiu ficar </w:t>
        </w:r>
        <w:proofErr w:type="spellStart"/>
        <w:r>
          <w:t>queo</w:t>
        </w:r>
        <w:proofErr w:type="spellEnd"/>
        <w:r>
          <w:t xml:space="preserve"> </w:t>
        </w:r>
        <w:proofErr w:type="spellStart"/>
        <w:r>
          <w:t>eo</w:t>
        </w:r>
        <w:proofErr w:type="spellEnd"/>
        <w:r>
          <w:t xml:space="preserve"> primeiro, podemos ver tambem </w:t>
        </w:r>
      </w:ins>
      <w:ins w:id="941" w:author="Jonatas Nunespf" w:date="2024-04-06T00:54:00Z" w16du:dateUtc="2024-04-06T03:54:00Z">
        <w:r>
          <w:t xml:space="preserve">que logo abaixo temos cases, são 3 cases e cada um </w:t>
        </w:r>
        <w:r>
          <w:lastRenderedPageBreak/>
          <w:t xml:space="preserve">com uma característica, </w:t>
        </w:r>
        <w:proofErr w:type="spellStart"/>
        <w:r>
          <w:t>oque</w:t>
        </w:r>
        <w:proofErr w:type="spellEnd"/>
        <w:r>
          <w:t xml:space="preserve"> </w:t>
        </w:r>
        <w:proofErr w:type="spellStart"/>
        <w:r>
          <w:t>esser</w:t>
        </w:r>
        <w:proofErr w:type="spellEnd"/>
        <w:r>
          <w:t xml:space="preserve"> codigo faz </w:t>
        </w:r>
        <w:proofErr w:type="spellStart"/>
        <w:r>
          <w:t>eo</w:t>
        </w:r>
        <w:proofErr w:type="spellEnd"/>
        <w:r>
          <w:t xml:space="preserve"> seguinte caso colocação seja igual a 1 ele mostrada “Primeiro Lugar”, mas se caso colocação for igual a 2 o</w:t>
        </w:r>
      </w:ins>
      <w:ins w:id="942" w:author="Jonatas Nunespf" w:date="2024-04-06T00:55:00Z" w16du:dateUtc="2024-04-06T03:55:00Z">
        <w:r>
          <w:t xml:space="preserve"> resultado </w:t>
        </w:r>
        <w:proofErr w:type="spellStart"/>
        <w:r>
          <w:t>sera</w:t>
        </w:r>
        <w:proofErr w:type="spellEnd"/>
        <w:r>
          <w:t xml:space="preserve"> “Segundo Lugar”, mas caso a colocação for igual a 3 </w:t>
        </w:r>
        <w:proofErr w:type="spellStart"/>
        <w:r>
          <w:t>sera</w:t>
        </w:r>
        <w:proofErr w:type="spellEnd"/>
        <w:r>
          <w:t xml:space="preserve"> mostrado “Terceiro Lugar” , mas se por um acaso colocação não for igual a nenhum desse cas</w:t>
        </w:r>
      </w:ins>
      <w:ins w:id="943" w:author="Jonatas Nunespf" w:date="2024-04-06T00:56:00Z" w16du:dateUtc="2024-04-06T03:56:00Z">
        <w:r>
          <w:t xml:space="preserve">as </w:t>
        </w:r>
        <w:proofErr w:type="spellStart"/>
        <w:r>
          <w:t>sera</w:t>
        </w:r>
        <w:proofErr w:type="spellEnd"/>
        <w:r>
          <w:t xml:space="preserve"> executado o </w:t>
        </w:r>
        <w:proofErr w:type="spellStart"/>
        <w:r>
          <w:t>defalt</w:t>
        </w:r>
        <w:proofErr w:type="spellEnd"/>
        <w:r>
          <w:t xml:space="preserve"> mostrando assim “Não subiu ao pódio”, devemos lembrar que esses </w:t>
        </w:r>
        <w:proofErr w:type="spellStart"/>
        <w:r>
          <w:t>brakes</w:t>
        </w:r>
        <w:proofErr w:type="spellEnd"/>
        <w:r>
          <w:t xml:space="preserve"> dentro de cada case e do </w:t>
        </w:r>
        <w:proofErr w:type="spellStart"/>
        <w:r>
          <w:t>defalt</w:t>
        </w:r>
        <w:proofErr w:type="spellEnd"/>
        <w:r>
          <w:t xml:space="preserve"> e essencial para o funcionamento do </w:t>
        </w:r>
        <w:proofErr w:type="spellStart"/>
        <w:r>
          <w:t>codico</w:t>
        </w:r>
        <w:proofErr w:type="spellEnd"/>
        <w:r>
          <w:t xml:space="preserve"> e os requi</w:t>
        </w:r>
      </w:ins>
      <w:ins w:id="944" w:author="Jonatas Nunespf" w:date="2024-04-06T00:57:00Z" w16du:dateUtc="2024-04-06T03:57:00Z">
        <w:r>
          <w:t xml:space="preserve">sitos dos cases não </w:t>
        </w:r>
        <w:proofErr w:type="spellStart"/>
        <w:r>
          <w:t>prescisam</w:t>
        </w:r>
        <w:proofErr w:type="spellEnd"/>
        <w:r>
          <w:t xml:space="preserve"> ser somente números, como no exemplo abaixo:</w:t>
        </w:r>
      </w:ins>
    </w:p>
    <w:p w14:paraId="63CCAE90" w14:textId="77777777" w:rsidR="00E47308" w:rsidRPr="00E47308" w:rsidRDefault="00E47308" w:rsidP="00E47308">
      <w:pPr>
        <w:shd w:val="clear" w:color="auto" w:fill="282A36"/>
        <w:spacing w:after="0" w:line="285" w:lineRule="atLeast"/>
        <w:rPr>
          <w:ins w:id="945" w:author="Jonatas Nunespf" w:date="2024-04-06T00:57:00Z" w16du:dateUtc="2024-04-06T03:57:00Z"/>
          <w:rFonts w:ascii="Consolas" w:eastAsia="Times New Roman" w:hAnsi="Consolas" w:cs="Times New Roman"/>
          <w:color w:val="F8F8F2"/>
          <w:kern w:val="0"/>
          <w:sz w:val="21"/>
          <w:szCs w:val="21"/>
          <w:lang w:eastAsia="pt-BR"/>
          <w14:ligatures w14:val="none"/>
        </w:rPr>
      </w:pPr>
      <w:ins w:id="946" w:author="Jonatas Nunespf" w:date="2024-04-06T00:57:00Z" w16du:dateUtc="2024-04-06T03:57:00Z">
        <w:r w:rsidRPr="00E47308">
          <w:rPr>
            <w:rFonts w:ascii="Consolas" w:eastAsia="Times New Roman" w:hAnsi="Consolas" w:cs="Times New Roman"/>
            <w:color w:val="FF79C6"/>
            <w:kern w:val="0"/>
            <w:sz w:val="21"/>
            <w:szCs w:val="21"/>
            <w:lang w:eastAsia="pt-BR"/>
            <w14:ligatures w14:val="none"/>
          </w:rPr>
          <w:t>case</w:t>
        </w:r>
        <w:r w:rsidRPr="00E47308">
          <w:rPr>
            <w:rFonts w:ascii="Consolas" w:eastAsia="Times New Roman" w:hAnsi="Consolas" w:cs="Times New Roman"/>
            <w:color w:val="F8F8F2"/>
            <w:kern w:val="0"/>
            <w:sz w:val="21"/>
            <w:szCs w:val="21"/>
            <w:lang w:eastAsia="pt-BR"/>
            <w14:ligatures w14:val="none"/>
          </w:rPr>
          <w:t xml:space="preserve"> </w:t>
        </w:r>
        <w:r>
          <w:rPr>
            <w:rFonts w:ascii="Consolas" w:eastAsia="Times New Roman" w:hAnsi="Consolas" w:cs="Times New Roman"/>
            <w:color w:val="BD93F9"/>
            <w:kern w:val="0"/>
            <w:sz w:val="21"/>
            <w:szCs w:val="21"/>
            <w:lang w:eastAsia="pt-BR"/>
            <w14:ligatures w14:val="none"/>
          </w:rPr>
          <w:t>“Legal”</w:t>
        </w:r>
        <w:r w:rsidRPr="00E47308">
          <w:rPr>
            <w:rFonts w:ascii="Consolas" w:eastAsia="Times New Roman" w:hAnsi="Consolas" w:cs="Times New Roman"/>
            <w:color w:val="F8F8F2"/>
            <w:kern w:val="0"/>
            <w:sz w:val="21"/>
            <w:szCs w:val="21"/>
            <w:lang w:eastAsia="pt-BR"/>
            <w14:ligatures w14:val="none"/>
          </w:rPr>
          <w:t>:</w:t>
        </w:r>
      </w:ins>
    </w:p>
    <w:p w14:paraId="3E51AABF" w14:textId="77777777" w:rsidR="00E47308" w:rsidRPr="00E47308" w:rsidRDefault="00E47308" w:rsidP="00E47308">
      <w:pPr>
        <w:shd w:val="clear" w:color="auto" w:fill="282A36"/>
        <w:spacing w:after="0" w:line="285" w:lineRule="atLeast"/>
        <w:rPr>
          <w:ins w:id="947" w:author="Jonatas Nunespf" w:date="2024-04-06T00:57:00Z" w16du:dateUtc="2024-04-06T03:57:00Z"/>
          <w:rFonts w:ascii="Consolas" w:eastAsia="Times New Roman" w:hAnsi="Consolas" w:cs="Times New Roman"/>
          <w:color w:val="F8F8F2"/>
          <w:kern w:val="0"/>
          <w:sz w:val="21"/>
          <w:szCs w:val="21"/>
          <w:lang w:eastAsia="pt-BR"/>
          <w14:ligatures w14:val="none"/>
        </w:rPr>
      </w:pPr>
      <w:ins w:id="948" w:author="Jonatas Nunespf" w:date="2024-04-06T00:57:00Z" w16du:dateUtc="2024-04-06T03:57: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BD93F9"/>
            <w:kern w:val="0"/>
            <w:sz w:val="21"/>
            <w:szCs w:val="21"/>
            <w:lang w:eastAsia="pt-BR"/>
            <w14:ligatures w14:val="none"/>
          </w:rPr>
          <w:t>console</w:t>
        </w:r>
        <w:r w:rsidRPr="00E47308">
          <w:rPr>
            <w:rFonts w:ascii="Consolas" w:eastAsia="Times New Roman" w:hAnsi="Consolas" w:cs="Times New Roman"/>
            <w:color w:val="F8F8F2"/>
            <w:kern w:val="0"/>
            <w:sz w:val="21"/>
            <w:szCs w:val="21"/>
            <w:lang w:eastAsia="pt-BR"/>
            <w14:ligatures w14:val="none"/>
          </w:rPr>
          <w:t>.</w:t>
        </w:r>
        <w:r w:rsidRPr="00E47308">
          <w:rPr>
            <w:rFonts w:ascii="Consolas" w:eastAsia="Times New Roman" w:hAnsi="Consolas" w:cs="Times New Roman"/>
            <w:color w:val="50FA7B"/>
            <w:kern w:val="0"/>
            <w:sz w:val="21"/>
            <w:szCs w:val="21"/>
            <w:lang w:eastAsia="pt-BR"/>
            <w14:ligatures w14:val="none"/>
          </w:rPr>
          <w:t>log</w:t>
        </w:r>
        <w:r w:rsidRPr="00E47308">
          <w:rPr>
            <w:rFonts w:ascii="Consolas" w:eastAsia="Times New Roman" w:hAnsi="Consolas" w:cs="Times New Roman"/>
            <w:color w:val="F8F8F2"/>
            <w:kern w:val="0"/>
            <w:sz w:val="21"/>
            <w:szCs w:val="21"/>
            <w:lang w:eastAsia="pt-BR"/>
            <w14:ligatures w14:val="none"/>
          </w:rPr>
          <w:t>(</w:t>
        </w:r>
        <w:r w:rsidRPr="00E47308">
          <w:rPr>
            <w:rFonts w:ascii="Consolas" w:eastAsia="Times New Roman" w:hAnsi="Consolas" w:cs="Times New Roman"/>
            <w:color w:val="E9F284"/>
            <w:kern w:val="0"/>
            <w:sz w:val="21"/>
            <w:szCs w:val="21"/>
            <w:lang w:eastAsia="pt-BR"/>
            <w14:ligatures w14:val="none"/>
          </w:rPr>
          <w:t>"</w:t>
        </w:r>
        <w:r>
          <w:rPr>
            <w:rFonts w:ascii="Consolas" w:eastAsia="Times New Roman" w:hAnsi="Consolas" w:cs="Times New Roman"/>
            <w:color w:val="F1FA8C"/>
            <w:kern w:val="0"/>
            <w:sz w:val="21"/>
            <w:szCs w:val="21"/>
            <w:lang w:eastAsia="pt-BR"/>
            <w14:ligatures w14:val="none"/>
          </w:rPr>
          <w:t>Voce e um cara legal</w:t>
        </w:r>
        <w:r w:rsidRPr="00E47308">
          <w:rPr>
            <w:rFonts w:ascii="Consolas" w:eastAsia="Times New Roman" w:hAnsi="Consolas" w:cs="Times New Roman"/>
            <w:color w:val="E9F284"/>
            <w:kern w:val="0"/>
            <w:sz w:val="21"/>
            <w:szCs w:val="21"/>
            <w:lang w:eastAsia="pt-BR"/>
            <w14:ligatures w14:val="none"/>
          </w:rPr>
          <w:t>"</w:t>
        </w:r>
        <w:r w:rsidRPr="00E47308">
          <w:rPr>
            <w:rFonts w:ascii="Consolas" w:eastAsia="Times New Roman" w:hAnsi="Consolas" w:cs="Times New Roman"/>
            <w:color w:val="F8F8F2"/>
            <w:kern w:val="0"/>
            <w:sz w:val="21"/>
            <w:szCs w:val="21"/>
            <w:lang w:eastAsia="pt-BR"/>
            <w14:ligatures w14:val="none"/>
          </w:rPr>
          <w:t>)</w:t>
        </w:r>
      </w:ins>
    </w:p>
    <w:p w14:paraId="5E103275" w14:textId="77777777" w:rsidR="00E47308" w:rsidRPr="00E47308" w:rsidRDefault="00E47308" w:rsidP="00E47308">
      <w:pPr>
        <w:shd w:val="clear" w:color="auto" w:fill="282A36"/>
        <w:spacing w:after="0" w:line="285" w:lineRule="atLeast"/>
        <w:rPr>
          <w:ins w:id="949" w:author="Jonatas Nunespf" w:date="2024-04-06T00:57:00Z" w16du:dateUtc="2024-04-06T03:57:00Z"/>
          <w:rFonts w:ascii="Consolas" w:eastAsia="Times New Roman" w:hAnsi="Consolas" w:cs="Times New Roman"/>
          <w:color w:val="F8F8F2"/>
          <w:kern w:val="0"/>
          <w:sz w:val="21"/>
          <w:szCs w:val="21"/>
          <w:lang w:eastAsia="pt-BR"/>
          <w14:ligatures w14:val="none"/>
        </w:rPr>
      </w:pPr>
      <w:ins w:id="950" w:author="Jonatas Nunespf" w:date="2024-04-06T00:57:00Z" w16du:dateUtc="2024-04-06T03:57:00Z">
        <w:r w:rsidRPr="00E47308">
          <w:rPr>
            <w:rFonts w:ascii="Consolas" w:eastAsia="Times New Roman" w:hAnsi="Consolas" w:cs="Times New Roman"/>
            <w:color w:val="F8F8F2"/>
            <w:kern w:val="0"/>
            <w:sz w:val="21"/>
            <w:szCs w:val="21"/>
            <w:lang w:eastAsia="pt-BR"/>
            <w14:ligatures w14:val="none"/>
          </w:rPr>
          <w:t xml:space="preserve">        </w:t>
        </w:r>
        <w:r w:rsidRPr="00E47308">
          <w:rPr>
            <w:rFonts w:ascii="Consolas" w:eastAsia="Times New Roman" w:hAnsi="Consolas" w:cs="Times New Roman"/>
            <w:color w:val="FF79C6"/>
            <w:kern w:val="0"/>
            <w:sz w:val="21"/>
            <w:szCs w:val="21"/>
            <w:lang w:eastAsia="pt-BR"/>
            <w14:ligatures w14:val="none"/>
          </w:rPr>
          <w:t>break</w:t>
        </w:r>
      </w:ins>
    </w:p>
    <w:p w14:paraId="05BC56DC" w14:textId="77777777" w:rsidR="008B4980" w:rsidRDefault="008B4980" w:rsidP="00E47308">
      <w:pPr>
        <w:rPr>
          <w:ins w:id="951" w:author="Jonatas Nunespf" w:date="2024-04-06T00:59:00Z" w16du:dateUtc="2024-04-06T03:59:00Z"/>
        </w:rPr>
      </w:pPr>
    </w:p>
    <w:p w14:paraId="51852FED" w14:textId="347BA02B" w:rsidR="008B4980" w:rsidRPr="008D7BA5" w:rsidRDefault="008B4980">
      <w:pPr>
        <w:shd w:val="clear" w:color="auto" w:fill="000000" w:themeFill="text1"/>
        <w:rPr>
          <w:ins w:id="952" w:author="Jonatas Nunespf" w:date="2024-04-06T00:59:00Z" w16du:dateUtc="2024-04-06T03:59:00Z"/>
          <w:color w:val="FF0000"/>
          <w:rPrChange w:id="953" w:author="Jonatas Nunespf" w:date="2024-04-06T00:59:00Z" w16du:dateUtc="2024-04-06T03:59:00Z">
            <w:rPr>
              <w:ins w:id="954" w:author="Jonatas Nunespf" w:date="2024-04-06T00:59:00Z" w16du:dateUtc="2024-04-06T03:59:00Z"/>
            </w:rPr>
          </w:rPrChange>
        </w:rPr>
        <w:pPrChange w:id="955" w:author="Jonatas Nunespf" w:date="2024-04-06T00:59:00Z" w16du:dateUtc="2024-04-06T03:59:00Z">
          <w:pPr/>
        </w:pPrChange>
      </w:pPr>
      <w:ins w:id="956" w:author="Jonatas Nunespf" w:date="2024-04-06T00:59:00Z" w16du:dateUtc="2024-04-06T03:59:00Z">
        <w:r w:rsidRPr="008D7BA5">
          <w:rPr>
            <w:color w:val="FF0000"/>
            <w:rPrChange w:id="957" w:author="Jonatas Nunespf" w:date="2024-04-06T00:59:00Z" w16du:dateUtc="2024-04-06T03:59:00Z">
              <w:rPr/>
            </w:rPrChange>
          </w:rPr>
          <w:t>Podemos colocar quantos cases quisermos</w:t>
        </w:r>
      </w:ins>
    </w:p>
    <w:p w14:paraId="7EA08D40" w14:textId="0B04602E" w:rsidR="008D7BA5" w:rsidRDefault="008D7BA5" w:rsidP="00E47308">
      <w:pPr>
        <w:rPr>
          <w:ins w:id="958" w:author="Jonatas Nunespf" w:date="2024-04-06T01:00:00Z" w16du:dateUtc="2024-04-06T04:00:00Z"/>
        </w:rPr>
      </w:pPr>
      <w:ins w:id="959" w:author="Jonatas Nunespf" w:date="2024-04-06T01:00:00Z" w16du:dateUtc="2024-04-06T04:00:00Z">
        <w:r>
          <w:t xml:space="preserve">Podemos fazer </w:t>
        </w:r>
        <w:proofErr w:type="spellStart"/>
        <w:r>
          <w:t>op</w:t>
        </w:r>
        <w:proofErr w:type="spellEnd"/>
        <w:r>
          <w:t xml:space="preserve"> seguinte tambem</w:t>
        </w:r>
      </w:ins>
    </w:p>
    <w:p w14:paraId="1D38860C" w14:textId="77777777" w:rsidR="008D7BA5" w:rsidRPr="008D7BA5" w:rsidRDefault="008D7BA5" w:rsidP="008D7BA5">
      <w:pPr>
        <w:shd w:val="clear" w:color="auto" w:fill="282A36"/>
        <w:spacing w:after="0" w:line="285" w:lineRule="atLeast"/>
        <w:rPr>
          <w:ins w:id="960" w:author="Jonatas Nunespf" w:date="2024-04-06T01:00:00Z" w16du:dateUtc="2024-04-06T04:00:00Z"/>
          <w:rFonts w:ascii="Consolas" w:eastAsia="Times New Roman" w:hAnsi="Consolas" w:cs="Times New Roman"/>
          <w:color w:val="F8F8F2"/>
          <w:kern w:val="0"/>
          <w:sz w:val="21"/>
          <w:szCs w:val="21"/>
          <w:lang w:eastAsia="pt-BR"/>
          <w14:ligatures w14:val="none"/>
        </w:rPr>
      </w:pPr>
      <w:ins w:id="961" w:author="Jonatas Nunespf" w:date="2024-04-06T01:00:00Z" w16du:dateUtc="2024-04-06T04:00:00Z">
        <w:r w:rsidRPr="008D7BA5">
          <w:rPr>
            <w:rFonts w:ascii="Consolas" w:eastAsia="Times New Roman" w:hAnsi="Consolas" w:cs="Times New Roman"/>
            <w:color w:val="F8F8F2"/>
            <w:kern w:val="0"/>
            <w:sz w:val="21"/>
            <w:szCs w:val="21"/>
            <w:lang w:eastAsia="pt-BR"/>
            <w14:ligatures w14:val="none"/>
          </w:rPr>
          <w:t> </w:t>
        </w:r>
        <w:r w:rsidRPr="008D7BA5">
          <w:rPr>
            <w:rFonts w:ascii="Consolas" w:eastAsia="Times New Roman" w:hAnsi="Consolas" w:cs="Times New Roman"/>
            <w:color w:val="FF79C6"/>
            <w:kern w:val="0"/>
            <w:sz w:val="21"/>
            <w:szCs w:val="21"/>
            <w:lang w:eastAsia="pt-BR"/>
            <w14:ligatures w14:val="none"/>
          </w:rPr>
          <w:t>case</w:t>
        </w:r>
        <w:r w:rsidRPr="008D7BA5">
          <w:rPr>
            <w:rFonts w:ascii="Consolas" w:eastAsia="Times New Roman" w:hAnsi="Consolas" w:cs="Times New Roman"/>
            <w:color w:val="F8F8F2"/>
            <w:kern w:val="0"/>
            <w:sz w:val="21"/>
            <w:szCs w:val="21"/>
            <w:lang w:eastAsia="pt-BR"/>
            <w14:ligatures w14:val="none"/>
          </w:rPr>
          <w:t xml:space="preserve"> </w:t>
        </w:r>
        <w:r w:rsidRPr="008D7BA5">
          <w:rPr>
            <w:rFonts w:ascii="Consolas" w:eastAsia="Times New Roman" w:hAnsi="Consolas" w:cs="Times New Roman"/>
            <w:color w:val="BD93F9"/>
            <w:kern w:val="0"/>
            <w:sz w:val="21"/>
            <w:szCs w:val="21"/>
            <w:lang w:eastAsia="pt-BR"/>
            <w14:ligatures w14:val="none"/>
          </w:rPr>
          <w:t>3</w:t>
        </w:r>
        <w:r w:rsidRPr="008D7BA5">
          <w:rPr>
            <w:rFonts w:ascii="Consolas" w:eastAsia="Times New Roman" w:hAnsi="Consolas" w:cs="Times New Roman"/>
            <w:color w:val="F8F8F2"/>
            <w:kern w:val="0"/>
            <w:sz w:val="21"/>
            <w:szCs w:val="21"/>
            <w:lang w:eastAsia="pt-BR"/>
            <w14:ligatures w14:val="none"/>
          </w:rPr>
          <w:t xml:space="preserve">: </w:t>
        </w:r>
        <w:r w:rsidRPr="008D7BA5">
          <w:rPr>
            <w:rFonts w:ascii="Consolas" w:eastAsia="Times New Roman" w:hAnsi="Consolas" w:cs="Times New Roman"/>
            <w:color w:val="FF79C6"/>
            <w:kern w:val="0"/>
            <w:sz w:val="21"/>
            <w:szCs w:val="21"/>
            <w:lang w:eastAsia="pt-BR"/>
            <w14:ligatures w14:val="none"/>
          </w:rPr>
          <w:t>case</w:t>
        </w:r>
        <w:r w:rsidRPr="008D7BA5">
          <w:rPr>
            <w:rFonts w:ascii="Consolas" w:eastAsia="Times New Roman" w:hAnsi="Consolas" w:cs="Times New Roman"/>
            <w:color w:val="F8F8F2"/>
            <w:kern w:val="0"/>
            <w:sz w:val="21"/>
            <w:szCs w:val="21"/>
            <w:lang w:eastAsia="pt-BR"/>
            <w14:ligatures w14:val="none"/>
          </w:rPr>
          <w:t xml:space="preserve"> </w:t>
        </w:r>
        <w:r w:rsidRPr="008D7BA5">
          <w:rPr>
            <w:rFonts w:ascii="Consolas" w:eastAsia="Times New Roman" w:hAnsi="Consolas" w:cs="Times New Roman"/>
            <w:color w:val="BD93F9"/>
            <w:kern w:val="0"/>
            <w:sz w:val="21"/>
            <w:szCs w:val="21"/>
            <w:lang w:eastAsia="pt-BR"/>
            <w14:ligatures w14:val="none"/>
          </w:rPr>
          <w:t>4</w:t>
        </w:r>
        <w:r w:rsidRPr="008D7BA5">
          <w:rPr>
            <w:rFonts w:ascii="Consolas" w:eastAsia="Times New Roman" w:hAnsi="Consolas" w:cs="Times New Roman"/>
            <w:color w:val="F8F8F2"/>
            <w:kern w:val="0"/>
            <w:sz w:val="21"/>
            <w:szCs w:val="21"/>
            <w:lang w:eastAsia="pt-BR"/>
            <w14:ligatures w14:val="none"/>
          </w:rPr>
          <w:t xml:space="preserve">: </w:t>
        </w:r>
        <w:r w:rsidRPr="008D7BA5">
          <w:rPr>
            <w:rFonts w:ascii="Consolas" w:eastAsia="Times New Roman" w:hAnsi="Consolas" w:cs="Times New Roman"/>
            <w:color w:val="FF79C6"/>
            <w:kern w:val="0"/>
            <w:sz w:val="21"/>
            <w:szCs w:val="21"/>
            <w:lang w:eastAsia="pt-BR"/>
            <w14:ligatures w14:val="none"/>
          </w:rPr>
          <w:t>case</w:t>
        </w:r>
        <w:r w:rsidRPr="008D7BA5">
          <w:rPr>
            <w:rFonts w:ascii="Consolas" w:eastAsia="Times New Roman" w:hAnsi="Consolas" w:cs="Times New Roman"/>
            <w:color w:val="F8F8F2"/>
            <w:kern w:val="0"/>
            <w:sz w:val="21"/>
            <w:szCs w:val="21"/>
            <w:lang w:eastAsia="pt-BR"/>
            <w14:ligatures w14:val="none"/>
          </w:rPr>
          <w:t xml:space="preserve"> </w:t>
        </w:r>
        <w:r w:rsidRPr="008D7BA5">
          <w:rPr>
            <w:rFonts w:ascii="Consolas" w:eastAsia="Times New Roman" w:hAnsi="Consolas" w:cs="Times New Roman"/>
            <w:color w:val="BD93F9"/>
            <w:kern w:val="0"/>
            <w:sz w:val="21"/>
            <w:szCs w:val="21"/>
            <w:lang w:eastAsia="pt-BR"/>
            <w14:ligatures w14:val="none"/>
          </w:rPr>
          <w:t>5</w:t>
        </w:r>
        <w:r w:rsidRPr="008D7BA5">
          <w:rPr>
            <w:rFonts w:ascii="Consolas" w:eastAsia="Times New Roman" w:hAnsi="Consolas" w:cs="Times New Roman"/>
            <w:color w:val="F8F8F2"/>
            <w:kern w:val="0"/>
            <w:sz w:val="21"/>
            <w:szCs w:val="21"/>
            <w:lang w:eastAsia="pt-BR"/>
            <w14:ligatures w14:val="none"/>
          </w:rPr>
          <w:t>:</w:t>
        </w:r>
      </w:ins>
    </w:p>
    <w:p w14:paraId="1C7B30AF" w14:textId="77777777" w:rsidR="008D7BA5" w:rsidRPr="008D7BA5" w:rsidRDefault="008D7BA5" w:rsidP="008D7BA5">
      <w:pPr>
        <w:shd w:val="clear" w:color="auto" w:fill="282A36"/>
        <w:spacing w:after="0" w:line="285" w:lineRule="atLeast"/>
        <w:rPr>
          <w:ins w:id="962" w:author="Jonatas Nunespf" w:date="2024-04-06T01:00:00Z" w16du:dateUtc="2024-04-06T04:00:00Z"/>
          <w:rFonts w:ascii="Consolas" w:eastAsia="Times New Roman" w:hAnsi="Consolas" w:cs="Times New Roman"/>
          <w:color w:val="F8F8F2"/>
          <w:kern w:val="0"/>
          <w:sz w:val="21"/>
          <w:szCs w:val="21"/>
          <w:lang w:eastAsia="pt-BR"/>
          <w14:ligatures w14:val="none"/>
        </w:rPr>
      </w:pPr>
      <w:ins w:id="963" w:author="Jonatas Nunespf" w:date="2024-04-06T01:00:00Z" w16du:dateUtc="2024-04-06T04:00:00Z">
        <w:r w:rsidRPr="008D7BA5">
          <w:rPr>
            <w:rFonts w:ascii="Consolas" w:eastAsia="Times New Roman" w:hAnsi="Consolas" w:cs="Times New Roman"/>
            <w:color w:val="F8F8F2"/>
            <w:kern w:val="0"/>
            <w:sz w:val="21"/>
            <w:szCs w:val="21"/>
            <w:lang w:eastAsia="pt-BR"/>
            <w14:ligatures w14:val="none"/>
          </w:rPr>
          <w:t xml:space="preserve">        </w:t>
        </w:r>
        <w:r w:rsidRPr="008D7BA5">
          <w:rPr>
            <w:rFonts w:ascii="Consolas" w:eastAsia="Times New Roman" w:hAnsi="Consolas" w:cs="Times New Roman"/>
            <w:color w:val="BD93F9"/>
            <w:kern w:val="0"/>
            <w:sz w:val="21"/>
            <w:szCs w:val="21"/>
            <w:lang w:eastAsia="pt-BR"/>
            <w14:ligatures w14:val="none"/>
          </w:rPr>
          <w:t>console</w:t>
        </w:r>
        <w:r w:rsidRPr="008D7BA5">
          <w:rPr>
            <w:rFonts w:ascii="Consolas" w:eastAsia="Times New Roman" w:hAnsi="Consolas" w:cs="Times New Roman"/>
            <w:color w:val="F8F8F2"/>
            <w:kern w:val="0"/>
            <w:sz w:val="21"/>
            <w:szCs w:val="21"/>
            <w:lang w:eastAsia="pt-BR"/>
            <w14:ligatures w14:val="none"/>
          </w:rPr>
          <w:t>.</w:t>
        </w:r>
        <w:r w:rsidRPr="008D7BA5">
          <w:rPr>
            <w:rFonts w:ascii="Consolas" w:eastAsia="Times New Roman" w:hAnsi="Consolas" w:cs="Times New Roman"/>
            <w:color w:val="50FA7B"/>
            <w:kern w:val="0"/>
            <w:sz w:val="21"/>
            <w:szCs w:val="21"/>
            <w:lang w:eastAsia="pt-BR"/>
            <w14:ligatures w14:val="none"/>
          </w:rPr>
          <w:t>log</w:t>
        </w:r>
        <w:r w:rsidRPr="008D7BA5">
          <w:rPr>
            <w:rFonts w:ascii="Consolas" w:eastAsia="Times New Roman" w:hAnsi="Consolas" w:cs="Times New Roman"/>
            <w:color w:val="F8F8F2"/>
            <w:kern w:val="0"/>
            <w:sz w:val="21"/>
            <w:szCs w:val="21"/>
            <w:lang w:eastAsia="pt-BR"/>
            <w14:ligatures w14:val="none"/>
          </w:rPr>
          <w:t>(</w:t>
        </w:r>
        <w:r w:rsidRPr="008D7BA5">
          <w:rPr>
            <w:rFonts w:ascii="Consolas" w:eastAsia="Times New Roman" w:hAnsi="Consolas" w:cs="Times New Roman"/>
            <w:color w:val="E9F284"/>
            <w:kern w:val="0"/>
            <w:sz w:val="21"/>
            <w:szCs w:val="21"/>
            <w:lang w:eastAsia="pt-BR"/>
            <w14:ligatures w14:val="none"/>
          </w:rPr>
          <w:t>"</w:t>
        </w:r>
        <w:r w:rsidRPr="008D7BA5">
          <w:rPr>
            <w:rFonts w:ascii="Consolas" w:eastAsia="Times New Roman" w:hAnsi="Consolas" w:cs="Times New Roman"/>
            <w:color w:val="F1FA8C"/>
            <w:kern w:val="0"/>
            <w:sz w:val="21"/>
            <w:szCs w:val="21"/>
            <w:lang w:eastAsia="pt-BR"/>
            <w14:ligatures w14:val="none"/>
          </w:rPr>
          <w:t>Terceiro Lugar</w:t>
        </w:r>
        <w:r w:rsidRPr="008D7BA5">
          <w:rPr>
            <w:rFonts w:ascii="Consolas" w:eastAsia="Times New Roman" w:hAnsi="Consolas" w:cs="Times New Roman"/>
            <w:color w:val="E9F284"/>
            <w:kern w:val="0"/>
            <w:sz w:val="21"/>
            <w:szCs w:val="21"/>
            <w:lang w:eastAsia="pt-BR"/>
            <w14:ligatures w14:val="none"/>
          </w:rPr>
          <w:t>"</w:t>
        </w:r>
        <w:r w:rsidRPr="008D7BA5">
          <w:rPr>
            <w:rFonts w:ascii="Consolas" w:eastAsia="Times New Roman" w:hAnsi="Consolas" w:cs="Times New Roman"/>
            <w:color w:val="F8F8F2"/>
            <w:kern w:val="0"/>
            <w:sz w:val="21"/>
            <w:szCs w:val="21"/>
            <w:lang w:eastAsia="pt-BR"/>
            <w14:ligatures w14:val="none"/>
          </w:rPr>
          <w:t>)</w:t>
        </w:r>
      </w:ins>
    </w:p>
    <w:p w14:paraId="3D077780" w14:textId="77777777" w:rsidR="008D7BA5" w:rsidRPr="008D7BA5" w:rsidRDefault="008D7BA5" w:rsidP="008D7BA5">
      <w:pPr>
        <w:shd w:val="clear" w:color="auto" w:fill="282A36"/>
        <w:spacing w:after="0" w:line="285" w:lineRule="atLeast"/>
        <w:rPr>
          <w:ins w:id="964" w:author="Jonatas Nunespf" w:date="2024-04-06T01:00:00Z" w16du:dateUtc="2024-04-06T04:00:00Z"/>
          <w:rFonts w:ascii="Consolas" w:eastAsia="Times New Roman" w:hAnsi="Consolas" w:cs="Times New Roman"/>
          <w:color w:val="F8F8F2"/>
          <w:kern w:val="0"/>
          <w:sz w:val="21"/>
          <w:szCs w:val="21"/>
          <w:lang w:eastAsia="pt-BR"/>
          <w14:ligatures w14:val="none"/>
        </w:rPr>
      </w:pPr>
      <w:ins w:id="965" w:author="Jonatas Nunespf" w:date="2024-04-06T01:00:00Z" w16du:dateUtc="2024-04-06T04:00:00Z">
        <w:r w:rsidRPr="008D7BA5">
          <w:rPr>
            <w:rFonts w:ascii="Consolas" w:eastAsia="Times New Roman" w:hAnsi="Consolas" w:cs="Times New Roman"/>
            <w:color w:val="F8F8F2"/>
            <w:kern w:val="0"/>
            <w:sz w:val="21"/>
            <w:szCs w:val="21"/>
            <w:lang w:eastAsia="pt-BR"/>
            <w14:ligatures w14:val="none"/>
          </w:rPr>
          <w:t xml:space="preserve">        </w:t>
        </w:r>
        <w:r w:rsidRPr="008D7BA5">
          <w:rPr>
            <w:rFonts w:ascii="Consolas" w:eastAsia="Times New Roman" w:hAnsi="Consolas" w:cs="Times New Roman"/>
            <w:color w:val="FF79C6"/>
            <w:kern w:val="0"/>
            <w:sz w:val="21"/>
            <w:szCs w:val="21"/>
            <w:lang w:eastAsia="pt-BR"/>
            <w14:ligatures w14:val="none"/>
          </w:rPr>
          <w:t>break</w:t>
        </w:r>
      </w:ins>
    </w:p>
    <w:p w14:paraId="570A8957" w14:textId="77777777" w:rsidR="008D7BA5" w:rsidRDefault="008D7BA5" w:rsidP="00E47308">
      <w:pPr>
        <w:rPr>
          <w:ins w:id="966" w:author="Jonatas Nunespf" w:date="2024-04-06T01:00:00Z" w16du:dateUtc="2024-04-06T04:00:00Z"/>
        </w:rPr>
      </w:pPr>
    </w:p>
    <w:p w14:paraId="291C2F2E" w14:textId="348F9B6C" w:rsidR="008D7BA5" w:rsidRDefault="008D7BA5" w:rsidP="00E47308">
      <w:pPr>
        <w:rPr>
          <w:ins w:id="967" w:author="Jonatas Nunespf" w:date="2024-04-06T01:00:00Z" w16du:dateUtc="2024-04-06T04:00:00Z"/>
        </w:rPr>
      </w:pPr>
      <w:proofErr w:type="spellStart"/>
      <w:ins w:id="968" w:author="Jonatas Nunespf" w:date="2024-04-06T01:00:00Z" w16du:dateUtc="2024-04-06T04:00:00Z">
        <w:r>
          <w:t>Varios</w:t>
        </w:r>
        <w:proofErr w:type="spellEnd"/>
        <w:r>
          <w:t xml:space="preserve"> cases para um so bloco de codigo.</w:t>
        </w:r>
      </w:ins>
    </w:p>
    <w:p w14:paraId="1E1E54B8" w14:textId="0C38EB1E" w:rsidR="00E47308" w:rsidRDefault="00E47308" w:rsidP="00E47308">
      <w:pPr>
        <w:rPr>
          <w:ins w:id="969" w:author="Jonatas Nunespf" w:date="2024-04-07T13:18:00Z" w16du:dateUtc="2024-04-07T16:18:00Z"/>
        </w:rPr>
      </w:pPr>
      <w:ins w:id="970" w:author="Jonatas Nunespf" w:date="2024-04-06T00:57:00Z" w16du:dateUtc="2024-04-06T03:57:00Z">
        <w:r>
          <w:t>.</w:t>
        </w:r>
      </w:ins>
    </w:p>
    <w:p w14:paraId="40932111" w14:textId="77777777" w:rsidR="001E0193" w:rsidRDefault="001E0193" w:rsidP="00E47308">
      <w:pPr>
        <w:rPr>
          <w:ins w:id="971" w:author="Jonatas Nunespf" w:date="2024-04-07T13:18:00Z" w16du:dateUtc="2024-04-07T16:18:00Z"/>
        </w:rPr>
      </w:pPr>
    </w:p>
    <w:p w14:paraId="6FD6195C" w14:textId="77777777" w:rsidR="001E0193" w:rsidRDefault="001E0193" w:rsidP="00E47308">
      <w:pPr>
        <w:rPr>
          <w:ins w:id="972" w:author="Jonatas Nunespf" w:date="2024-04-07T13:18:00Z" w16du:dateUtc="2024-04-07T16:18:00Z"/>
        </w:rPr>
      </w:pPr>
    </w:p>
    <w:p w14:paraId="7D2A5F6E" w14:textId="77777777" w:rsidR="001E0193" w:rsidRDefault="001E0193" w:rsidP="00E47308">
      <w:pPr>
        <w:rPr>
          <w:ins w:id="973" w:author="Jonatas Nunespf" w:date="2024-04-07T13:18:00Z" w16du:dateUtc="2024-04-07T16:18:00Z"/>
        </w:rPr>
      </w:pPr>
    </w:p>
    <w:p w14:paraId="5C0560D3" w14:textId="77777777" w:rsidR="001E0193" w:rsidRDefault="001E0193" w:rsidP="00E47308">
      <w:pPr>
        <w:rPr>
          <w:ins w:id="974" w:author="Jonatas Nunespf" w:date="2024-04-07T13:18:00Z" w16du:dateUtc="2024-04-07T16:18:00Z"/>
        </w:rPr>
      </w:pPr>
    </w:p>
    <w:p w14:paraId="3D2B348E" w14:textId="77777777" w:rsidR="001E0193" w:rsidRDefault="001E0193" w:rsidP="00E47308">
      <w:pPr>
        <w:rPr>
          <w:ins w:id="975" w:author="Jonatas Nunespf" w:date="2024-04-07T13:18:00Z" w16du:dateUtc="2024-04-07T16:18:00Z"/>
        </w:rPr>
      </w:pPr>
    </w:p>
    <w:p w14:paraId="295A2AE1" w14:textId="77777777" w:rsidR="001E0193" w:rsidRDefault="001E0193" w:rsidP="00E47308">
      <w:pPr>
        <w:rPr>
          <w:ins w:id="976" w:author="Jonatas Nunespf" w:date="2024-04-07T13:18:00Z" w16du:dateUtc="2024-04-07T16:18:00Z"/>
        </w:rPr>
      </w:pPr>
    </w:p>
    <w:p w14:paraId="7CF2AE07" w14:textId="77777777" w:rsidR="001E0193" w:rsidRDefault="001E0193" w:rsidP="00E47308">
      <w:pPr>
        <w:rPr>
          <w:ins w:id="977" w:author="Jonatas Nunespf" w:date="2024-04-07T13:18:00Z" w16du:dateUtc="2024-04-07T16:18:00Z"/>
        </w:rPr>
      </w:pPr>
    </w:p>
    <w:p w14:paraId="6D562E3A" w14:textId="77777777" w:rsidR="001E0193" w:rsidRDefault="001E0193" w:rsidP="00E47308">
      <w:pPr>
        <w:rPr>
          <w:ins w:id="978" w:author="Jonatas Nunespf" w:date="2024-04-07T13:18:00Z" w16du:dateUtc="2024-04-07T16:18:00Z"/>
        </w:rPr>
      </w:pPr>
    </w:p>
    <w:p w14:paraId="2A3B5A81" w14:textId="77777777" w:rsidR="001E0193" w:rsidRDefault="001E0193" w:rsidP="00E47308">
      <w:pPr>
        <w:rPr>
          <w:ins w:id="979" w:author="Jonatas Nunespf" w:date="2024-04-07T13:18:00Z" w16du:dateUtc="2024-04-07T16:18:00Z"/>
        </w:rPr>
      </w:pPr>
    </w:p>
    <w:p w14:paraId="398EF18E" w14:textId="77777777" w:rsidR="001E0193" w:rsidRDefault="001E0193" w:rsidP="00E47308">
      <w:pPr>
        <w:rPr>
          <w:ins w:id="980" w:author="Jonatas Nunespf" w:date="2024-04-07T13:18:00Z" w16du:dateUtc="2024-04-07T16:18:00Z"/>
        </w:rPr>
      </w:pPr>
    </w:p>
    <w:p w14:paraId="6B54D783" w14:textId="77777777" w:rsidR="001E0193" w:rsidRDefault="001E0193" w:rsidP="00E47308">
      <w:pPr>
        <w:rPr>
          <w:ins w:id="981" w:author="Jonatas Nunespf" w:date="2024-04-07T13:18:00Z" w16du:dateUtc="2024-04-07T16:18:00Z"/>
        </w:rPr>
      </w:pPr>
    </w:p>
    <w:p w14:paraId="3431A650" w14:textId="77777777" w:rsidR="001E0193" w:rsidRDefault="001E0193" w:rsidP="00E47308">
      <w:pPr>
        <w:rPr>
          <w:ins w:id="982" w:author="Jonatas Nunespf" w:date="2024-04-07T13:18:00Z" w16du:dateUtc="2024-04-07T16:18:00Z"/>
        </w:rPr>
      </w:pPr>
    </w:p>
    <w:p w14:paraId="74C9D227" w14:textId="77777777" w:rsidR="001E0193" w:rsidRDefault="001E0193" w:rsidP="00E47308">
      <w:pPr>
        <w:rPr>
          <w:ins w:id="983" w:author="Jonatas Nunespf" w:date="2024-04-07T13:18:00Z" w16du:dateUtc="2024-04-07T16:18:00Z"/>
        </w:rPr>
      </w:pPr>
    </w:p>
    <w:p w14:paraId="29EC4760" w14:textId="77777777" w:rsidR="001E0193" w:rsidRDefault="001E0193" w:rsidP="00E47308">
      <w:pPr>
        <w:rPr>
          <w:ins w:id="984" w:author="Jonatas Nunespf" w:date="2024-04-06T00:57:00Z" w16du:dateUtc="2024-04-06T03:57:00Z"/>
        </w:rPr>
      </w:pPr>
    </w:p>
    <w:p w14:paraId="41368A33" w14:textId="77777777" w:rsidR="001E0193" w:rsidRDefault="001E0193" w:rsidP="001E0193">
      <w:pPr>
        <w:pStyle w:val="Ttulo1"/>
        <w:shd w:val="clear" w:color="auto" w:fill="0F0F0F"/>
        <w:spacing w:before="0" w:beforeAutospacing="0" w:after="0" w:afterAutospacing="0"/>
        <w:rPr>
          <w:ins w:id="985" w:author="Jonatas Nunespf" w:date="2024-04-07T13:08:00Z" w16du:dateUtc="2024-04-07T16:08:00Z"/>
          <w:rFonts w:ascii="Roboto" w:hAnsi="Roboto"/>
          <w:color w:val="F1F1F1"/>
        </w:rPr>
      </w:pPr>
      <w:ins w:id="986" w:author="Jonatas Nunespf" w:date="2024-04-07T13:08:00Z" w16du:dateUtc="2024-04-07T16:08:00Z">
        <w:r>
          <w:rPr>
            <w:rFonts w:ascii="Roboto" w:hAnsi="Roboto"/>
            <w:color w:val="F1F1F1"/>
          </w:rPr>
          <w:lastRenderedPageBreak/>
          <w:t>Loop FOR em Javascript - Curso de Javascript Moderno - Aula 15</w:t>
        </w:r>
      </w:ins>
    </w:p>
    <w:p w14:paraId="151B8BC7" w14:textId="51982485" w:rsidR="00E47308" w:rsidRDefault="00E47308" w:rsidP="00E47308">
      <w:pPr>
        <w:rPr>
          <w:ins w:id="987" w:author="Jonatas Nunespf" w:date="2024-04-07T13:09:00Z" w16du:dateUtc="2024-04-07T16:09:00Z"/>
        </w:rPr>
      </w:pPr>
    </w:p>
    <w:p w14:paraId="5A36DDF3" w14:textId="1768B9E2" w:rsidR="001E0193" w:rsidRDefault="001E0193" w:rsidP="00E47308">
      <w:pPr>
        <w:rPr>
          <w:ins w:id="988" w:author="Jonatas Nunespf" w:date="2024-04-07T13:10:00Z" w16du:dateUtc="2024-04-07T16:10:00Z"/>
        </w:rPr>
      </w:pPr>
      <w:ins w:id="989" w:author="Jonatas Nunespf" w:date="2024-04-07T13:09:00Z" w16du:dateUtc="2024-04-07T16:09:00Z">
        <w:r>
          <w:t xml:space="preserve">Uma estrutura em loop e uma estrutura que vai9 repetir um bloco de comandos ou um comando so, e sempre que </w:t>
        </w:r>
        <w:proofErr w:type="spellStart"/>
        <w:r>
          <w:t>prescisarmos</w:t>
        </w:r>
        <w:proofErr w:type="spellEnd"/>
        <w:r>
          <w:t xml:space="preserve"> repetir a execução de um conjunto de instruções nos utilizamos um loop, </w:t>
        </w:r>
      </w:ins>
      <w:ins w:id="990" w:author="Jonatas Nunespf" w:date="2024-04-07T13:10:00Z" w16du:dateUtc="2024-04-07T16:10:00Z">
        <w:r>
          <w:t xml:space="preserve">cada repetição que o loop fazer </w:t>
        </w:r>
        <w:proofErr w:type="spellStart"/>
        <w:r>
          <w:t>nos</w:t>
        </w:r>
        <w:proofErr w:type="spellEnd"/>
        <w:r>
          <w:t xml:space="preserve"> estamos fazendo uma interação.</w:t>
        </w:r>
      </w:ins>
    </w:p>
    <w:p w14:paraId="5EAE439A" w14:textId="4CD4B68B" w:rsidR="001E0193" w:rsidRDefault="001E0193" w:rsidP="00E47308">
      <w:pPr>
        <w:rPr>
          <w:ins w:id="991" w:author="Jonatas Nunespf" w:date="2024-04-07T13:12:00Z" w16du:dateUtc="2024-04-07T16:12:00Z"/>
        </w:rPr>
      </w:pPr>
      <w:ins w:id="992" w:author="Jonatas Nunespf" w:date="2024-04-07T13:11:00Z" w16du:dateUtc="2024-04-07T16:11:00Z">
        <w:r>
          <w:t xml:space="preserve">Os loops </w:t>
        </w:r>
        <w:proofErr w:type="spellStart"/>
        <w:r>
          <w:t>nos</w:t>
        </w:r>
        <w:proofErr w:type="spellEnd"/>
        <w:r>
          <w:t xml:space="preserve"> podemos classificar entre definidos e indefinidos, loops que vamos usar quando sabemos a quantidade de precisamos de repetir ou os i</w:t>
        </w:r>
      </w:ins>
      <w:ins w:id="993" w:author="Jonatas Nunespf" w:date="2024-04-07T13:12:00Z" w16du:dateUtc="2024-04-07T16:12:00Z">
        <w:r>
          <w:t>n</w:t>
        </w:r>
      </w:ins>
      <w:ins w:id="994" w:author="Jonatas Nunespf" w:date="2024-04-07T13:11:00Z" w16du:dateUtc="2024-04-07T16:11:00Z">
        <w:r>
          <w:t>definidos quando n</w:t>
        </w:r>
      </w:ins>
      <w:ins w:id="995" w:author="Jonatas Nunespf" w:date="2024-04-07T13:12:00Z" w16du:dateUtc="2024-04-07T16:12:00Z">
        <w:r>
          <w:t>ão</w:t>
        </w:r>
      </w:ins>
      <w:ins w:id="996" w:author="Jonatas Nunespf" w:date="2024-04-07T13:11:00Z" w16du:dateUtc="2024-04-07T16:11:00Z">
        <w:r>
          <w:t xml:space="preserve"> sabemos quantas vezes ao certo que vamos repetir.</w:t>
        </w:r>
      </w:ins>
    </w:p>
    <w:p w14:paraId="6F754D87" w14:textId="2FE85D03" w:rsidR="001E0193" w:rsidRDefault="001E0193" w:rsidP="00E47308">
      <w:pPr>
        <w:rPr>
          <w:ins w:id="997" w:author="Jonatas Nunespf" w:date="2024-04-07T13:12:00Z" w16du:dateUtc="2024-04-07T16:12:00Z"/>
        </w:rPr>
      </w:pPr>
      <w:ins w:id="998" w:author="Jonatas Nunespf" w:date="2024-04-07T13:12:00Z" w16du:dateUtc="2024-04-07T16:12:00Z">
        <w:r w:rsidRPr="001E0193">
          <w:rPr>
            <w:rStyle w:val="Ttulo3Char"/>
            <w:b/>
            <w:bCs/>
            <w:rPrChange w:id="999" w:author="Jonatas Nunespf" w:date="2024-04-07T13:13:00Z" w16du:dateUtc="2024-04-07T16:13:00Z">
              <w:rPr/>
            </w:rPrChange>
          </w:rPr>
          <w:t xml:space="preserve">Loops </w:t>
        </w:r>
        <w:proofErr w:type="spellStart"/>
        <w:r w:rsidRPr="001E0193">
          <w:rPr>
            <w:rStyle w:val="Ttulo3Char"/>
            <w:b/>
            <w:bCs/>
            <w:rPrChange w:id="1000" w:author="Jonatas Nunespf" w:date="2024-04-07T13:13:00Z" w16du:dateUtc="2024-04-07T16:13:00Z">
              <w:rPr/>
            </w:rPrChange>
          </w:rPr>
          <w:t>Definidios</w:t>
        </w:r>
        <w:proofErr w:type="spellEnd"/>
        <w:r w:rsidRPr="001E0193">
          <w:rPr>
            <w:rStyle w:val="Ttulo3Char"/>
            <w:b/>
            <w:bCs/>
            <w:rPrChange w:id="1001" w:author="Jonatas Nunespf" w:date="2024-04-07T13:13:00Z" w16du:dateUtc="2024-04-07T16:13:00Z">
              <w:rPr/>
            </w:rPrChange>
          </w:rPr>
          <w:t>:</w:t>
        </w:r>
        <w:r>
          <w:t xml:space="preserve"> For</w:t>
        </w:r>
      </w:ins>
      <w:ins w:id="1002" w:author="Jonatas Nunespf" w:date="2024-04-07T13:13:00Z" w16du:dateUtc="2024-04-07T16:13:00Z">
        <w:r>
          <w:t>.</w:t>
        </w:r>
      </w:ins>
    </w:p>
    <w:p w14:paraId="089D3A62" w14:textId="4F029BF2" w:rsidR="001E0193" w:rsidRDefault="001E0193" w:rsidP="00E47308">
      <w:pPr>
        <w:rPr>
          <w:ins w:id="1003" w:author="Jonatas Nunespf" w:date="2024-04-07T13:14:00Z" w16du:dateUtc="2024-04-07T16:14:00Z"/>
        </w:rPr>
      </w:pPr>
      <w:ins w:id="1004" w:author="Jonatas Nunespf" w:date="2024-04-07T13:12:00Z" w16du:dateUtc="2024-04-07T16:12:00Z">
        <w:r w:rsidRPr="001E0193">
          <w:rPr>
            <w:rStyle w:val="Ttulo3Char"/>
            <w:b/>
            <w:bCs/>
            <w:rPrChange w:id="1005" w:author="Jonatas Nunespf" w:date="2024-04-07T13:13:00Z" w16du:dateUtc="2024-04-07T16:13:00Z">
              <w:rPr/>
            </w:rPrChange>
          </w:rPr>
          <w:t>Loops indefinidos:</w:t>
        </w:r>
        <w:r>
          <w:t xml:space="preserve"> </w:t>
        </w:r>
      </w:ins>
      <w:proofErr w:type="spellStart"/>
      <w:ins w:id="1006" w:author="Jonatas Nunespf" w:date="2024-04-07T13:13:00Z" w16du:dateUtc="2024-04-07T16:13:00Z">
        <w:r>
          <w:t>While</w:t>
        </w:r>
        <w:proofErr w:type="spellEnd"/>
        <w:r>
          <w:t xml:space="preserve">, Do </w:t>
        </w:r>
        <w:proofErr w:type="spellStart"/>
        <w:r>
          <w:t>While</w:t>
        </w:r>
        <w:proofErr w:type="spellEnd"/>
        <w:r>
          <w:t>.</w:t>
        </w:r>
      </w:ins>
    </w:p>
    <w:p w14:paraId="64192A3F" w14:textId="77777777" w:rsidR="001E0193" w:rsidRDefault="001E0193" w:rsidP="00E47308">
      <w:pPr>
        <w:rPr>
          <w:ins w:id="1007" w:author="Jonatas Nunespf" w:date="2024-04-07T13:14:00Z" w16du:dateUtc="2024-04-07T16:14:00Z"/>
        </w:rPr>
      </w:pPr>
    </w:p>
    <w:p w14:paraId="1CA90340" w14:textId="0DF8D013" w:rsidR="001E0193" w:rsidRPr="00C50D94" w:rsidRDefault="001E0193">
      <w:pPr>
        <w:pStyle w:val="Ttulo3"/>
        <w:rPr>
          <w:ins w:id="1008" w:author="Jonatas Nunespf" w:date="2024-04-07T13:14:00Z" w16du:dateUtc="2024-04-07T16:14:00Z"/>
          <w:b/>
          <w:bCs/>
          <w:rPrChange w:id="1009" w:author="Jonatas Nunespf" w:date="2024-04-07T13:19:00Z" w16du:dateUtc="2024-04-07T16:19:00Z">
            <w:rPr>
              <w:ins w:id="1010" w:author="Jonatas Nunespf" w:date="2024-04-07T13:14:00Z" w16du:dateUtc="2024-04-07T16:14:00Z"/>
            </w:rPr>
          </w:rPrChange>
        </w:rPr>
        <w:pPrChange w:id="1011" w:author="Jonatas Nunespf" w:date="2024-04-07T13:19:00Z" w16du:dateUtc="2024-04-07T16:19:00Z">
          <w:pPr/>
        </w:pPrChange>
      </w:pPr>
      <w:ins w:id="1012" w:author="Jonatas Nunespf" w:date="2024-04-07T13:14:00Z" w16du:dateUtc="2024-04-07T16:14:00Z">
        <w:r w:rsidRPr="00C50D94">
          <w:rPr>
            <w:b/>
            <w:bCs/>
            <w:rPrChange w:id="1013" w:author="Jonatas Nunespf" w:date="2024-04-07T13:19:00Z" w16du:dateUtc="2024-04-07T16:19:00Z">
              <w:rPr/>
            </w:rPrChange>
          </w:rPr>
          <w:t xml:space="preserve">A sinaxe do for </w:t>
        </w:r>
        <w:proofErr w:type="spellStart"/>
        <w:r w:rsidRPr="00C50D94">
          <w:rPr>
            <w:b/>
            <w:bCs/>
            <w:rPrChange w:id="1014" w:author="Jonatas Nunespf" w:date="2024-04-07T13:19:00Z" w16du:dateUtc="2024-04-07T16:19:00Z">
              <w:rPr/>
            </w:rPrChange>
          </w:rPr>
          <w:t>ea</w:t>
        </w:r>
        <w:proofErr w:type="spellEnd"/>
        <w:r w:rsidRPr="00C50D94">
          <w:rPr>
            <w:b/>
            <w:bCs/>
            <w:rPrChange w:id="1015" w:author="Jonatas Nunespf" w:date="2024-04-07T13:19:00Z" w16du:dateUtc="2024-04-07T16:19:00Z">
              <w:rPr/>
            </w:rPrChange>
          </w:rPr>
          <w:t xml:space="preserve"> seguinte</w:t>
        </w:r>
      </w:ins>
    </w:p>
    <w:p w14:paraId="06AA2505" w14:textId="40DBBE0A" w:rsidR="001E0193" w:rsidRDefault="001E0193">
      <w:pPr>
        <w:shd w:val="clear" w:color="auto" w:fill="000000" w:themeFill="text1"/>
        <w:rPr>
          <w:ins w:id="1016" w:author="Jonatas Nunespf" w:date="2024-04-07T13:15:00Z" w16du:dateUtc="2024-04-07T16:15:00Z"/>
        </w:rPr>
        <w:pPrChange w:id="1017" w:author="Jonatas Nunespf" w:date="2024-04-07T13:15:00Z" w16du:dateUtc="2024-04-07T16:15:00Z">
          <w:pPr/>
        </w:pPrChange>
      </w:pPr>
      <w:ins w:id="1018" w:author="Jonatas Nunespf" w:date="2024-04-07T13:14:00Z" w16du:dateUtc="2024-04-07T16:14:00Z">
        <w:r>
          <w:t>For(inicialização; co</w:t>
        </w:r>
      </w:ins>
      <w:ins w:id="1019" w:author="Jonatas Nunespf" w:date="2024-04-07T13:15:00Z" w16du:dateUtc="2024-04-07T16:15:00Z">
        <w:r>
          <w:t>n</w:t>
        </w:r>
      </w:ins>
      <w:ins w:id="1020" w:author="Jonatas Nunespf" w:date="2024-04-07T13:14:00Z" w16du:dateUtc="2024-04-07T16:14:00Z">
        <w:r>
          <w:t>dição; contador)</w:t>
        </w:r>
      </w:ins>
      <w:ins w:id="1021" w:author="Jonatas Nunespf" w:date="2024-04-07T13:15:00Z" w16du:dateUtc="2024-04-07T16:15:00Z">
        <w:r>
          <w:t>{</w:t>
        </w:r>
      </w:ins>
    </w:p>
    <w:p w14:paraId="56BEB91A" w14:textId="06D08EA7" w:rsidR="001E0193" w:rsidRDefault="001E0193">
      <w:pPr>
        <w:shd w:val="clear" w:color="auto" w:fill="000000" w:themeFill="text1"/>
        <w:rPr>
          <w:ins w:id="1022" w:author="Jonatas Nunespf" w:date="2024-04-07T13:15:00Z" w16du:dateUtc="2024-04-07T16:15:00Z"/>
        </w:rPr>
        <w:pPrChange w:id="1023" w:author="Jonatas Nunespf" w:date="2024-04-07T13:15:00Z" w16du:dateUtc="2024-04-07T16:15:00Z">
          <w:pPr/>
        </w:pPrChange>
      </w:pPr>
      <w:ins w:id="1024" w:author="Jonatas Nunespf" w:date="2024-04-07T13:15:00Z" w16du:dateUtc="2024-04-07T16:15:00Z">
        <w:r>
          <w:t>}</w:t>
        </w:r>
      </w:ins>
    </w:p>
    <w:p w14:paraId="744270D1" w14:textId="16FAF465" w:rsidR="001E0193" w:rsidRDefault="001E0193" w:rsidP="00E47308">
      <w:pPr>
        <w:rPr>
          <w:ins w:id="1025" w:author="Jonatas Nunespf" w:date="2024-04-07T13:15:00Z" w16du:dateUtc="2024-04-07T16:15:00Z"/>
        </w:rPr>
      </w:pPr>
      <w:ins w:id="1026" w:author="Jonatas Nunespf" w:date="2024-04-07T13:15:00Z" w16du:dateUtc="2024-04-07T16:15:00Z">
        <w:r>
          <w:t xml:space="preserve">Oque estiver </w:t>
        </w:r>
      </w:ins>
      <w:ins w:id="1027" w:author="Jonatas Nunespf" w:date="2024-04-07T13:18:00Z" w16du:dateUtc="2024-04-07T16:18:00Z">
        <w:r>
          <w:t>dentro</w:t>
        </w:r>
      </w:ins>
      <w:ins w:id="1028" w:author="Jonatas Nunespf" w:date="2024-04-07T13:15:00Z" w16du:dateUtc="2024-04-07T16:15:00Z">
        <w:r>
          <w:t xml:space="preserve"> das cha</w:t>
        </w:r>
      </w:ins>
      <w:ins w:id="1029" w:author="Jonatas Nunespf" w:date="2024-04-07T13:18:00Z" w16du:dateUtc="2024-04-07T16:18:00Z">
        <w:r>
          <w:t>v</w:t>
        </w:r>
      </w:ins>
      <w:ins w:id="1030" w:author="Jonatas Nunespf" w:date="2024-04-07T13:15:00Z" w16du:dateUtc="2024-04-07T16:15:00Z">
        <w:r>
          <w:t xml:space="preserve">es </w:t>
        </w:r>
        <w:proofErr w:type="spellStart"/>
        <w:r>
          <w:t>sera</w:t>
        </w:r>
        <w:proofErr w:type="spellEnd"/>
        <w:r>
          <w:t xml:space="preserve"> repetido.</w:t>
        </w:r>
      </w:ins>
    </w:p>
    <w:p w14:paraId="276CD56B" w14:textId="7B707118" w:rsidR="001E0193" w:rsidRDefault="00C50D94" w:rsidP="00C50D94">
      <w:pPr>
        <w:pStyle w:val="Ttulo3"/>
        <w:rPr>
          <w:ins w:id="1031" w:author="Jonatas Nunespf" w:date="2024-04-07T13:19:00Z" w16du:dateUtc="2024-04-07T16:19:00Z"/>
          <w:b/>
          <w:bCs/>
        </w:rPr>
      </w:pPr>
      <w:ins w:id="1032" w:author="Jonatas Nunespf" w:date="2024-04-07T13:19:00Z" w16du:dateUtc="2024-04-07T16:19:00Z">
        <w:r w:rsidRPr="00C50D94">
          <w:rPr>
            <w:b/>
            <w:bCs/>
            <w:rPrChange w:id="1033" w:author="Jonatas Nunespf" w:date="2024-04-07T13:19:00Z" w16du:dateUtc="2024-04-07T16:19:00Z">
              <w:rPr/>
            </w:rPrChange>
          </w:rPr>
          <w:t>Temos</w:t>
        </w:r>
        <w:r>
          <w:rPr>
            <w:b/>
            <w:bCs/>
          </w:rPr>
          <w:t xml:space="preserve"> o seguinte exemplo:</w:t>
        </w:r>
      </w:ins>
    </w:p>
    <w:p w14:paraId="225D89BF" w14:textId="77777777" w:rsidR="00C50D94" w:rsidRPr="00C50D94" w:rsidRDefault="00C50D94" w:rsidP="00C50D94">
      <w:pPr>
        <w:shd w:val="clear" w:color="auto" w:fill="282A36"/>
        <w:spacing w:after="0" w:line="285" w:lineRule="atLeast"/>
        <w:rPr>
          <w:ins w:id="1034" w:author="Jonatas Nunespf" w:date="2024-04-07T13:19:00Z" w16du:dateUtc="2024-04-07T16:19:00Z"/>
          <w:rFonts w:ascii="Consolas" w:eastAsia="Times New Roman" w:hAnsi="Consolas" w:cs="Times New Roman"/>
          <w:color w:val="F8F8F2"/>
          <w:kern w:val="0"/>
          <w:sz w:val="21"/>
          <w:szCs w:val="21"/>
          <w:lang w:eastAsia="pt-BR"/>
          <w14:ligatures w14:val="none"/>
        </w:rPr>
      </w:pPr>
      <w:ins w:id="1035" w:author="Jonatas Nunespf" w:date="2024-04-07T13:19:00Z" w16du:dateUtc="2024-04-07T16:19:00Z">
        <w:r w:rsidRPr="00C50D94">
          <w:rPr>
            <w:rFonts w:ascii="Consolas" w:eastAsia="Times New Roman" w:hAnsi="Consolas" w:cs="Times New Roman"/>
            <w:color w:val="FF79C6"/>
            <w:kern w:val="0"/>
            <w:sz w:val="21"/>
            <w:szCs w:val="21"/>
            <w:lang w:eastAsia="pt-BR"/>
            <w14:ligatures w14:val="none"/>
          </w:rPr>
          <w:t>for</w:t>
        </w:r>
        <w:r w:rsidRPr="00C50D94">
          <w:rPr>
            <w:rFonts w:ascii="Consolas" w:eastAsia="Times New Roman" w:hAnsi="Consolas" w:cs="Times New Roman"/>
            <w:color w:val="F8F8F2"/>
            <w:kern w:val="0"/>
            <w:sz w:val="21"/>
            <w:szCs w:val="21"/>
            <w:lang w:eastAsia="pt-BR"/>
            <w14:ligatures w14:val="none"/>
          </w:rPr>
          <w:t>(</w:t>
        </w:r>
        <w:r w:rsidRPr="00C50D94">
          <w:rPr>
            <w:rFonts w:ascii="Consolas" w:eastAsia="Times New Roman" w:hAnsi="Consolas" w:cs="Times New Roman"/>
            <w:color w:val="FF79C6"/>
            <w:kern w:val="0"/>
            <w:sz w:val="21"/>
            <w:szCs w:val="21"/>
            <w:lang w:eastAsia="pt-BR"/>
            <w14:ligatures w14:val="none"/>
          </w:rPr>
          <w:t>let</w:t>
        </w:r>
        <w:r w:rsidRPr="00C50D94">
          <w:rPr>
            <w:rFonts w:ascii="Consolas" w:eastAsia="Times New Roman" w:hAnsi="Consolas" w:cs="Times New Roman"/>
            <w:color w:val="F8F8F2"/>
            <w:kern w:val="0"/>
            <w:sz w:val="21"/>
            <w:szCs w:val="21"/>
            <w:lang w:eastAsia="pt-BR"/>
            <w14:ligatures w14:val="none"/>
          </w:rPr>
          <w:t xml:space="preserve"> i</w:t>
        </w:r>
        <w:r w:rsidRPr="00C50D94">
          <w:rPr>
            <w:rFonts w:ascii="Consolas" w:eastAsia="Times New Roman" w:hAnsi="Consolas" w:cs="Times New Roman"/>
            <w:color w:val="FF79C6"/>
            <w:kern w:val="0"/>
            <w:sz w:val="21"/>
            <w:szCs w:val="21"/>
            <w:lang w:eastAsia="pt-BR"/>
            <w14:ligatures w14:val="none"/>
          </w:rPr>
          <w:t>=</w:t>
        </w:r>
        <w:r w:rsidRPr="00C50D94">
          <w:rPr>
            <w:rFonts w:ascii="Consolas" w:eastAsia="Times New Roman" w:hAnsi="Consolas" w:cs="Times New Roman"/>
            <w:color w:val="BD93F9"/>
            <w:kern w:val="0"/>
            <w:sz w:val="21"/>
            <w:szCs w:val="21"/>
            <w:lang w:eastAsia="pt-BR"/>
            <w14:ligatures w14:val="none"/>
          </w:rPr>
          <w:t>0</w:t>
        </w:r>
        <w:r w:rsidRPr="00C50D94">
          <w:rPr>
            <w:rFonts w:ascii="Consolas" w:eastAsia="Times New Roman" w:hAnsi="Consolas" w:cs="Times New Roman"/>
            <w:color w:val="F8F8F2"/>
            <w:kern w:val="0"/>
            <w:sz w:val="21"/>
            <w:szCs w:val="21"/>
            <w:lang w:eastAsia="pt-BR"/>
            <w14:ligatures w14:val="none"/>
          </w:rPr>
          <w:t xml:space="preserve">; i </w:t>
        </w:r>
        <w:r w:rsidRPr="00C50D94">
          <w:rPr>
            <w:rFonts w:ascii="Consolas" w:eastAsia="Times New Roman" w:hAnsi="Consolas" w:cs="Times New Roman"/>
            <w:color w:val="FF79C6"/>
            <w:kern w:val="0"/>
            <w:sz w:val="21"/>
            <w:szCs w:val="21"/>
            <w:lang w:eastAsia="pt-BR"/>
            <w14:ligatures w14:val="none"/>
          </w:rPr>
          <w:t>&lt;</w:t>
        </w:r>
        <w:r w:rsidRPr="00C50D94">
          <w:rPr>
            <w:rFonts w:ascii="Consolas" w:eastAsia="Times New Roman" w:hAnsi="Consolas" w:cs="Times New Roman"/>
            <w:color w:val="F8F8F2"/>
            <w:kern w:val="0"/>
            <w:sz w:val="21"/>
            <w:szCs w:val="21"/>
            <w:lang w:eastAsia="pt-BR"/>
            <w14:ligatures w14:val="none"/>
          </w:rPr>
          <w:t xml:space="preserve"> </w:t>
        </w:r>
        <w:r w:rsidRPr="00C50D94">
          <w:rPr>
            <w:rFonts w:ascii="Consolas" w:eastAsia="Times New Roman" w:hAnsi="Consolas" w:cs="Times New Roman"/>
            <w:color w:val="BD93F9"/>
            <w:kern w:val="0"/>
            <w:sz w:val="21"/>
            <w:szCs w:val="21"/>
            <w:lang w:eastAsia="pt-BR"/>
            <w14:ligatures w14:val="none"/>
          </w:rPr>
          <w:t>10</w:t>
        </w:r>
        <w:r w:rsidRPr="00C50D94">
          <w:rPr>
            <w:rFonts w:ascii="Consolas" w:eastAsia="Times New Roman" w:hAnsi="Consolas" w:cs="Times New Roman"/>
            <w:color w:val="F8F8F2"/>
            <w:kern w:val="0"/>
            <w:sz w:val="21"/>
            <w:szCs w:val="21"/>
            <w:lang w:eastAsia="pt-BR"/>
            <w14:ligatures w14:val="none"/>
          </w:rPr>
          <w:t>; i</w:t>
        </w:r>
        <w:r w:rsidRPr="00C50D94">
          <w:rPr>
            <w:rFonts w:ascii="Consolas" w:eastAsia="Times New Roman" w:hAnsi="Consolas" w:cs="Times New Roman"/>
            <w:color w:val="FF79C6"/>
            <w:kern w:val="0"/>
            <w:sz w:val="21"/>
            <w:szCs w:val="21"/>
            <w:lang w:eastAsia="pt-BR"/>
            <w14:ligatures w14:val="none"/>
          </w:rPr>
          <w:t>++</w:t>
        </w:r>
        <w:r w:rsidRPr="00C50D94">
          <w:rPr>
            <w:rFonts w:ascii="Consolas" w:eastAsia="Times New Roman" w:hAnsi="Consolas" w:cs="Times New Roman"/>
            <w:color w:val="F8F8F2"/>
            <w:kern w:val="0"/>
            <w:sz w:val="21"/>
            <w:szCs w:val="21"/>
            <w:lang w:eastAsia="pt-BR"/>
            <w14:ligatures w14:val="none"/>
          </w:rPr>
          <w:t xml:space="preserve"> ){</w:t>
        </w:r>
      </w:ins>
    </w:p>
    <w:p w14:paraId="797A268C" w14:textId="77777777" w:rsidR="00C50D94" w:rsidRPr="00C50D94" w:rsidRDefault="00C50D94" w:rsidP="00C50D94">
      <w:pPr>
        <w:shd w:val="clear" w:color="auto" w:fill="282A36"/>
        <w:spacing w:after="0" w:line="285" w:lineRule="atLeast"/>
        <w:rPr>
          <w:ins w:id="1036" w:author="Jonatas Nunespf" w:date="2024-04-07T13:19:00Z" w16du:dateUtc="2024-04-07T16:19:00Z"/>
          <w:rFonts w:ascii="Consolas" w:eastAsia="Times New Roman" w:hAnsi="Consolas" w:cs="Times New Roman"/>
          <w:color w:val="F8F8F2"/>
          <w:kern w:val="0"/>
          <w:sz w:val="21"/>
          <w:szCs w:val="21"/>
          <w:lang w:eastAsia="pt-BR"/>
          <w14:ligatures w14:val="none"/>
        </w:rPr>
      </w:pPr>
      <w:ins w:id="1037" w:author="Jonatas Nunespf" w:date="2024-04-07T13:19:00Z" w16du:dateUtc="2024-04-07T16:19:00Z">
        <w:r w:rsidRPr="00C50D94">
          <w:rPr>
            <w:rFonts w:ascii="Consolas" w:eastAsia="Times New Roman" w:hAnsi="Consolas" w:cs="Times New Roman"/>
            <w:color w:val="F8F8F2"/>
            <w:kern w:val="0"/>
            <w:sz w:val="21"/>
            <w:szCs w:val="21"/>
            <w:lang w:eastAsia="pt-BR"/>
            <w14:ligatures w14:val="none"/>
          </w:rPr>
          <w:t xml:space="preserve">    </w:t>
        </w:r>
        <w:r w:rsidRPr="00C50D94">
          <w:rPr>
            <w:rFonts w:ascii="Consolas" w:eastAsia="Times New Roman" w:hAnsi="Consolas" w:cs="Times New Roman"/>
            <w:color w:val="BD93F9"/>
            <w:kern w:val="0"/>
            <w:sz w:val="21"/>
            <w:szCs w:val="21"/>
            <w:lang w:eastAsia="pt-BR"/>
            <w14:ligatures w14:val="none"/>
          </w:rPr>
          <w:t>console</w:t>
        </w:r>
        <w:r w:rsidRPr="00C50D94">
          <w:rPr>
            <w:rFonts w:ascii="Consolas" w:eastAsia="Times New Roman" w:hAnsi="Consolas" w:cs="Times New Roman"/>
            <w:color w:val="F8F8F2"/>
            <w:kern w:val="0"/>
            <w:sz w:val="21"/>
            <w:szCs w:val="21"/>
            <w:lang w:eastAsia="pt-BR"/>
            <w14:ligatures w14:val="none"/>
          </w:rPr>
          <w:t>.</w:t>
        </w:r>
        <w:r w:rsidRPr="00C50D94">
          <w:rPr>
            <w:rFonts w:ascii="Consolas" w:eastAsia="Times New Roman" w:hAnsi="Consolas" w:cs="Times New Roman"/>
            <w:color w:val="50FA7B"/>
            <w:kern w:val="0"/>
            <w:sz w:val="21"/>
            <w:szCs w:val="21"/>
            <w:lang w:eastAsia="pt-BR"/>
            <w14:ligatures w14:val="none"/>
          </w:rPr>
          <w:t>log</w:t>
        </w:r>
        <w:r w:rsidRPr="00C50D94">
          <w:rPr>
            <w:rFonts w:ascii="Consolas" w:eastAsia="Times New Roman" w:hAnsi="Consolas" w:cs="Times New Roman"/>
            <w:color w:val="F8F8F2"/>
            <w:kern w:val="0"/>
            <w:sz w:val="21"/>
            <w:szCs w:val="21"/>
            <w:lang w:eastAsia="pt-BR"/>
            <w14:ligatures w14:val="none"/>
          </w:rPr>
          <w:t>(i)</w:t>
        </w:r>
      </w:ins>
    </w:p>
    <w:p w14:paraId="24899D86" w14:textId="24CBC2DE" w:rsidR="00C50D94" w:rsidRPr="00C50D94" w:rsidRDefault="00C50D94">
      <w:pPr>
        <w:shd w:val="clear" w:color="auto" w:fill="282A36"/>
        <w:spacing w:after="0" w:line="285" w:lineRule="atLeast"/>
        <w:rPr>
          <w:ins w:id="1038" w:author="Jonatas Nunespf" w:date="2024-04-07T13:19:00Z" w16du:dateUtc="2024-04-07T16:19:00Z"/>
          <w:rFonts w:ascii="Consolas" w:eastAsia="Times New Roman" w:hAnsi="Consolas" w:cs="Times New Roman"/>
          <w:color w:val="F8F8F2"/>
          <w:kern w:val="0"/>
          <w:sz w:val="21"/>
          <w:szCs w:val="21"/>
          <w:lang w:eastAsia="pt-BR"/>
          <w14:ligatures w14:val="none"/>
          <w:rPrChange w:id="1039" w:author="Jonatas Nunespf" w:date="2024-04-07T13:25:00Z" w16du:dateUtc="2024-04-07T16:25:00Z">
            <w:rPr>
              <w:ins w:id="1040" w:author="Jonatas Nunespf" w:date="2024-04-07T13:19:00Z" w16du:dateUtc="2024-04-07T16:19:00Z"/>
            </w:rPr>
          </w:rPrChange>
        </w:rPr>
        <w:pPrChange w:id="1041" w:author="Jonatas Nunespf" w:date="2024-04-07T13:25:00Z" w16du:dateUtc="2024-04-07T16:25:00Z">
          <w:pPr/>
        </w:pPrChange>
      </w:pPr>
      <w:ins w:id="1042" w:author="Jonatas Nunespf" w:date="2024-04-07T13:19:00Z" w16du:dateUtc="2024-04-07T16:19:00Z">
        <w:r w:rsidRPr="00C50D94">
          <w:rPr>
            <w:rFonts w:ascii="Consolas" w:eastAsia="Times New Roman" w:hAnsi="Consolas" w:cs="Times New Roman"/>
            <w:color w:val="F8F8F2"/>
            <w:kern w:val="0"/>
            <w:sz w:val="21"/>
            <w:szCs w:val="21"/>
            <w:lang w:eastAsia="pt-BR"/>
            <w14:ligatures w14:val="none"/>
          </w:rPr>
          <w:t>}</w:t>
        </w:r>
      </w:ins>
    </w:p>
    <w:p w14:paraId="3BC52EBF" w14:textId="4FDA0E9D" w:rsidR="00C50D94" w:rsidRDefault="00C50D94" w:rsidP="00C50D94">
      <w:pPr>
        <w:rPr>
          <w:ins w:id="1043" w:author="Jonatas Nunespf" w:date="2024-04-07T13:21:00Z" w16du:dateUtc="2024-04-07T16:21:00Z"/>
          <w:b/>
          <w:bCs/>
        </w:rPr>
      </w:pPr>
      <w:ins w:id="1044" w:author="Jonatas Nunespf" w:date="2024-04-07T13:19:00Z" w16du:dateUtc="2024-04-07T16:19:00Z">
        <w:r>
          <w:t>Aqui nos inicializamos criando uma variável e colocamos 0 dentro dela, d</w:t>
        </w:r>
      </w:ins>
      <w:ins w:id="1045" w:author="Jonatas Nunespf" w:date="2024-04-07T13:20:00Z" w16du:dateUtc="2024-04-07T16:20:00Z">
        <w:r>
          <w:t>epois criamos uma condição apara a petição que fara que o loop continue enquanto i for menor que 10, e colocamos i++</w:t>
        </w:r>
      </w:ins>
      <w:ins w:id="1046" w:author="Jonatas Nunespf" w:date="2024-04-07T13:23:00Z" w16du:dateUtc="2024-04-07T16:23:00Z">
        <w:r>
          <w:t>,</w:t>
        </w:r>
      </w:ins>
      <w:ins w:id="1047" w:author="Jonatas Nunespf" w:date="2024-04-07T13:24:00Z" w16du:dateUtc="2024-04-07T16:24:00Z">
        <w:r>
          <w:t xml:space="preserve"> onde</w:t>
        </w:r>
      </w:ins>
      <w:ins w:id="1048" w:author="Jonatas Nunespf" w:date="2024-04-07T13:20:00Z" w16du:dateUtc="2024-04-07T16:20:00Z">
        <w:r>
          <w:t xml:space="preserve"> sempre que a estrutura de loop repe</w:t>
        </w:r>
      </w:ins>
      <w:ins w:id="1049" w:author="Jonatas Nunespf" w:date="2024-04-07T13:21:00Z" w16du:dateUtc="2024-04-07T16:21:00Z">
        <w:r>
          <w:t xml:space="preserve">tir </w:t>
        </w:r>
        <w:proofErr w:type="spellStart"/>
        <w:r>
          <w:t>sera</w:t>
        </w:r>
        <w:proofErr w:type="spellEnd"/>
        <w:r>
          <w:t xml:space="preserve"> incrementado 1 </w:t>
        </w:r>
        <w:proofErr w:type="spellStart"/>
        <w:r>
          <w:t>á</w:t>
        </w:r>
        <w:proofErr w:type="spellEnd"/>
        <w:r>
          <w:t xml:space="preserve"> variável </w:t>
        </w:r>
        <w:r w:rsidRPr="00C50D94">
          <w:rPr>
            <w:b/>
            <w:bCs/>
            <w:rPrChange w:id="1050" w:author="Jonatas Nunespf" w:date="2024-04-07T13:21:00Z" w16du:dateUtc="2024-04-07T16:21:00Z">
              <w:rPr/>
            </w:rPrChange>
          </w:rPr>
          <w:t>i</w:t>
        </w:r>
        <w:r>
          <w:rPr>
            <w:b/>
            <w:bCs/>
          </w:rPr>
          <w:t>.</w:t>
        </w:r>
      </w:ins>
    </w:p>
    <w:p w14:paraId="364D0494" w14:textId="1E40A3A6" w:rsidR="00C50D94" w:rsidRDefault="00C50D94" w:rsidP="00C50D94">
      <w:pPr>
        <w:rPr>
          <w:ins w:id="1051" w:author="Jonatas Nunespf" w:date="2024-04-07T13:23:00Z" w16du:dateUtc="2024-04-07T16:23:00Z"/>
        </w:rPr>
      </w:pPr>
      <w:ins w:id="1052" w:author="Jonatas Nunespf" w:date="2024-04-07T13:21:00Z" w16du:dateUtc="2024-04-07T16:21:00Z">
        <w:r>
          <w:t xml:space="preserve">E o codigo que </w:t>
        </w:r>
        <w:proofErr w:type="spellStart"/>
        <w:r>
          <w:t>sera</w:t>
        </w:r>
        <w:proofErr w:type="spellEnd"/>
        <w:r>
          <w:t xml:space="preserve"> executado dentro desse loop </w:t>
        </w:r>
        <w:proofErr w:type="spellStart"/>
        <w:r>
          <w:t>eo</w:t>
        </w:r>
        <w:proofErr w:type="spellEnd"/>
        <w:r>
          <w:t xml:space="preserve"> console.log(i), isso fara com que mostre o valor da variável a cada repetição, </w:t>
        </w:r>
      </w:ins>
      <w:ins w:id="1053" w:author="Jonatas Nunespf" w:date="2024-04-07T13:22:00Z" w16du:dateUtc="2024-04-07T16:22:00Z">
        <w:r>
          <w:t xml:space="preserve">entao resumindo enquanto i for menor que 10 a variável i </w:t>
        </w:r>
        <w:proofErr w:type="spellStart"/>
        <w:r>
          <w:t>sera</w:t>
        </w:r>
        <w:proofErr w:type="spellEnd"/>
        <w:r>
          <w:t xml:space="preserve"> incrementada e mostrara o novo valor da variável i no console</w:t>
        </w:r>
      </w:ins>
      <w:ins w:id="1054" w:author="Jonatas Nunespf" w:date="2024-04-07T13:25:00Z" w16du:dateUtc="2024-04-07T16:25:00Z">
        <w:r>
          <w:t xml:space="preserve">, uma outra explicação </w:t>
        </w:r>
      </w:ins>
      <w:ins w:id="1055" w:author="Jonatas Nunespf" w:date="2024-04-07T13:26:00Z" w16du:dateUtc="2024-04-07T16:26:00Z">
        <w:r>
          <w:t xml:space="preserve">e que enquanto a condição for verdadeira(true) ele </w:t>
        </w:r>
        <w:proofErr w:type="spellStart"/>
        <w:r>
          <w:t>continuara</w:t>
        </w:r>
        <w:proofErr w:type="spellEnd"/>
        <w:r>
          <w:t xml:space="preserve"> o loop</w:t>
        </w:r>
      </w:ins>
      <w:ins w:id="1056" w:author="Jonatas Nunespf" w:date="2024-04-07T13:22:00Z" w16du:dateUtc="2024-04-07T16:22:00Z">
        <w:r>
          <w:t>, entao o resultado</w:t>
        </w:r>
      </w:ins>
      <w:ins w:id="1057" w:author="Jonatas Nunespf" w:date="2024-04-07T13:27:00Z" w16du:dateUtc="2024-04-07T16:27:00Z">
        <w:r>
          <w:t xml:space="preserve"> do codigo</w:t>
        </w:r>
      </w:ins>
      <w:ins w:id="1058" w:author="Jonatas Nunespf" w:date="2024-04-07T13:22:00Z" w16du:dateUtc="2024-04-07T16:22:00Z">
        <w:r>
          <w:t xml:space="preserve"> </w:t>
        </w:r>
        <w:proofErr w:type="spellStart"/>
        <w:r>
          <w:t>sera</w:t>
        </w:r>
        <w:proofErr w:type="spellEnd"/>
        <w:r>
          <w:t xml:space="preserve"> uma contagem de </w:t>
        </w:r>
      </w:ins>
      <w:ins w:id="1059" w:author="Jonatas Nunespf" w:date="2024-04-07T13:23:00Z" w16du:dateUtc="2024-04-07T16:23:00Z">
        <w:r>
          <w:t xml:space="preserve">0 </w:t>
        </w:r>
        <w:proofErr w:type="spellStart"/>
        <w:r>
          <w:t>ate</w:t>
        </w:r>
        <w:proofErr w:type="spellEnd"/>
        <w:r>
          <w:t xml:space="preserve"> 9</w:t>
        </w:r>
      </w:ins>
      <w:ins w:id="1060" w:author="Jonatas Nunespf" w:date="2024-04-07T13:25:00Z" w16du:dateUtc="2024-04-07T16:25:00Z">
        <w:r>
          <w:t>.</w:t>
        </w:r>
      </w:ins>
    </w:p>
    <w:p w14:paraId="090E1BD7" w14:textId="5E9AD7FC" w:rsidR="00C50D94" w:rsidRDefault="00C50D94" w:rsidP="00C50D94">
      <w:pPr>
        <w:rPr>
          <w:ins w:id="1061" w:author="Jonatas Nunespf" w:date="2024-04-07T13:27:00Z" w16du:dateUtc="2024-04-07T16:27:00Z"/>
        </w:rPr>
      </w:pPr>
      <w:ins w:id="1062" w:author="Jonatas Nunespf" w:date="2024-04-07T13:23:00Z" w16du:dateUtc="2024-04-07T16:23:00Z">
        <w:r w:rsidRPr="00C50D94">
          <w:rPr>
            <w:noProof/>
          </w:rPr>
          <w:drawing>
            <wp:inline distT="0" distB="0" distL="0" distR="0" wp14:anchorId="031637DD" wp14:editId="0669CE1D">
              <wp:extent cx="552527" cy="1781424"/>
              <wp:effectExtent l="0" t="0" r="0" b="9525"/>
              <wp:docPr id="204141706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17060" name=""/>
                      <pic:cNvPicPr/>
                    </pic:nvPicPr>
                    <pic:blipFill>
                      <a:blip r:embed="rId20"/>
                      <a:stretch>
                        <a:fillRect/>
                      </a:stretch>
                    </pic:blipFill>
                    <pic:spPr>
                      <a:xfrm>
                        <a:off x="0" y="0"/>
                        <a:ext cx="552527" cy="1781424"/>
                      </a:xfrm>
                      <a:prstGeom prst="rect">
                        <a:avLst/>
                      </a:prstGeom>
                    </pic:spPr>
                  </pic:pic>
                </a:graphicData>
              </a:graphic>
            </wp:inline>
          </w:drawing>
        </w:r>
      </w:ins>
    </w:p>
    <w:p w14:paraId="1EB20EEC" w14:textId="1CB1DE69" w:rsidR="00C50D94" w:rsidRDefault="00C50D94" w:rsidP="00C50D94">
      <w:pPr>
        <w:rPr>
          <w:ins w:id="1063" w:author="Jonatas Nunespf" w:date="2024-04-07T14:00:00Z" w16du:dateUtc="2024-04-07T17:00:00Z"/>
        </w:rPr>
      </w:pPr>
      <w:ins w:id="1064" w:author="Jonatas Nunespf" w:date="2024-04-07T13:27:00Z" w16du:dateUtc="2024-04-07T16:27:00Z">
        <w:r>
          <w:t>.</w:t>
        </w:r>
      </w:ins>
      <w:ins w:id="1065" w:author="Jonatas Nunespf" w:date="2024-04-07T14:00:00Z" w16du:dateUtc="2024-04-07T17:00:00Z">
        <w:r w:rsidR="00BD59C8">
          <w:t>]</w:t>
        </w:r>
      </w:ins>
    </w:p>
    <w:p w14:paraId="174D13BE" w14:textId="77777777" w:rsidR="00BD59C8" w:rsidRDefault="00BD59C8" w:rsidP="00BD59C8">
      <w:pPr>
        <w:pStyle w:val="Ttulo1"/>
        <w:shd w:val="clear" w:color="auto" w:fill="0F0F0F"/>
        <w:spacing w:before="0" w:beforeAutospacing="0" w:after="0" w:afterAutospacing="0"/>
        <w:rPr>
          <w:ins w:id="1066" w:author="Jonatas Nunespf" w:date="2024-04-07T14:01:00Z" w16du:dateUtc="2024-04-07T17:01:00Z"/>
          <w:rFonts w:ascii="Roboto" w:hAnsi="Roboto"/>
          <w:color w:val="F1F1F1"/>
        </w:rPr>
      </w:pPr>
      <w:ins w:id="1067" w:author="Jonatas Nunespf" w:date="2024-04-07T14:01:00Z" w16du:dateUtc="2024-04-07T17:01:00Z">
        <w:r>
          <w:rPr>
            <w:rFonts w:ascii="Roboto" w:hAnsi="Roboto"/>
            <w:color w:val="F1F1F1"/>
          </w:rPr>
          <w:lastRenderedPageBreak/>
          <w:t>Loops FOR IN e FOR OF em Javascript - Curso de Javascript Moderno - Aula 16</w:t>
        </w:r>
      </w:ins>
    </w:p>
    <w:p w14:paraId="2BA7D696" w14:textId="77777777" w:rsidR="00BD59C8" w:rsidRDefault="00BD59C8" w:rsidP="00C50D94">
      <w:pPr>
        <w:rPr>
          <w:ins w:id="1068" w:author="Jonatas Nunespf" w:date="2024-04-07T14:20:00Z" w16du:dateUtc="2024-04-07T17:20:00Z"/>
        </w:rPr>
      </w:pPr>
    </w:p>
    <w:p w14:paraId="01AEA2E6" w14:textId="227CEE27" w:rsidR="00B2775F" w:rsidRPr="00B2775F" w:rsidRDefault="00B2775F">
      <w:pPr>
        <w:shd w:val="clear" w:color="auto" w:fill="000000" w:themeFill="text1"/>
        <w:rPr>
          <w:ins w:id="1069" w:author="Jonatas Nunespf" w:date="2024-04-07T14:04:00Z" w16du:dateUtc="2024-04-07T17:04:00Z"/>
          <w:color w:val="F4B083" w:themeColor="accent2" w:themeTint="99"/>
          <w:rPrChange w:id="1070" w:author="Jonatas Nunespf" w:date="2024-04-07T14:21:00Z" w16du:dateUtc="2024-04-07T17:21:00Z">
            <w:rPr>
              <w:ins w:id="1071" w:author="Jonatas Nunespf" w:date="2024-04-07T14:04:00Z" w16du:dateUtc="2024-04-07T17:04:00Z"/>
            </w:rPr>
          </w:rPrChange>
        </w:rPr>
        <w:pPrChange w:id="1072" w:author="Jonatas Nunespf" w:date="2024-04-07T14:21:00Z" w16du:dateUtc="2024-04-07T17:21:00Z">
          <w:pPr/>
        </w:pPrChange>
      </w:pPr>
      <w:ins w:id="1073" w:author="Jonatas Nunespf" w:date="2024-04-07T14:20:00Z" w16du:dateUtc="2024-04-07T17:20:00Z">
        <w:r w:rsidRPr="00B2775F">
          <w:rPr>
            <w:color w:val="F4B083" w:themeColor="accent2" w:themeTint="99"/>
            <w:rPrChange w:id="1074" w:author="Jonatas Nunespf" w:date="2024-04-07T14:21:00Z" w16du:dateUtc="2024-04-07T17:21:00Z">
              <w:rPr/>
            </w:rPrChange>
          </w:rPr>
          <w:t xml:space="preserve">Os números em </w:t>
        </w:r>
      </w:ins>
      <w:proofErr w:type="spellStart"/>
      <w:ins w:id="1075" w:author="Jonatas Nunespf" w:date="2024-04-07T14:21:00Z" w16du:dateUtc="2024-04-07T17:21:00Z">
        <w:r w:rsidRPr="00B2775F">
          <w:rPr>
            <w:color w:val="F4B083" w:themeColor="accent2" w:themeTint="99"/>
            <w:rPrChange w:id="1076" w:author="Jonatas Nunespf" w:date="2024-04-07T14:21:00Z" w16du:dateUtc="2024-04-07T17:21:00Z">
              <w:rPr/>
            </w:rPrChange>
          </w:rPr>
          <w:t>javaScript</w:t>
        </w:r>
        <w:proofErr w:type="spellEnd"/>
        <w:r w:rsidRPr="00B2775F">
          <w:rPr>
            <w:color w:val="F4B083" w:themeColor="accent2" w:themeTint="99"/>
            <w:rPrChange w:id="1077" w:author="Jonatas Nunespf" w:date="2024-04-07T14:21:00Z" w16du:dateUtc="2024-04-07T17:21:00Z">
              <w:rPr/>
            </w:rPrChange>
          </w:rPr>
          <w:t xml:space="preserve"> sempre são contando começando do zero, entao em qua</w:t>
        </w:r>
        <w:r>
          <w:rPr>
            <w:color w:val="F4B083" w:themeColor="accent2" w:themeTint="99"/>
          </w:rPr>
          <w:t>l</w:t>
        </w:r>
        <w:r w:rsidRPr="00B2775F">
          <w:rPr>
            <w:color w:val="F4B083" w:themeColor="accent2" w:themeTint="99"/>
            <w:rPrChange w:id="1078" w:author="Jonatas Nunespf" w:date="2024-04-07T14:21:00Z" w16du:dateUtc="2024-04-07T17:21:00Z">
              <w:rPr/>
            </w:rPrChange>
          </w:rPr>
          <w:t xml:space="preserve">quer contagem não </w:t>
        </w:r>
        <w:proofErr w:type="spellStart"/>
        <w:r w:rsidRPr="00B2775F">
          <w:rPr>
            <w:color w:val="F4B083" w:themeColor="accent2" w:themeTint="99"/>
            <w:rPrChange w:id="1079" w:author="Jonatas Nunespf" w:date="2024-04-07T14:21:00Z" w16du:dateUtc="2024-04-07T17:21:00Z">
              <w:rPr/>
            </w:rPrChange>
          </w:rPr>
          <w:t>sera</w:t>
        </w:r>
        <w:proofErr w:type="spellEnd"/>
        <w:r w:rsidRPr="00B2775F">
          <w:rPr>
            <w:color w:val="F4B083" w:themeColor="accent2" w:themeTint="99"/>
            <w:rPrChange w:id="1080" w:author="Jonatas Nunespf" w:date="2024-04-07T14:21:00Z" w16du:dateUtc="2024-04-07T17:21:00Z">
              <w:rPr/>
            </w:rPrChange>
          </w:rPr>
          <w:t xml:space="preserve"> 1, 2 </w:t>
        </w:r>
        <w:proofErr w:type="gramStart"/>
        <w:r w:rsidRPr="00B2775F">
          <w:rPr>
            <w:color w:val="F4B083" w:themeColor="accent2" w:themeTint="99"/>
            <w:rPrChange w:id="1081" w:author="Jonatas Nunespf" w:date="2024-04-07T14:21:00Z" w16du:dateUtc="2024-04-07T17:21:00Z">
              <w:rPr/>
            </w:rPrChange>
          </w:rPr>
          <w:t>3, 4</w:t>
        </w:r>
        <w:proofErr w:type="gramEnd"/>
        <w:r w:rsidRPr="00B2775F">
          <w:rPr>
            <w:color w:val="F4B083" w:themeColor="accent2" w:themeTint="99"/>
            <w:rPrChange w:id="1082" w:author="Jonatas Nunespf" w:date="2024-04-07T14:21:00Z" w16du:dateUtc="2024-04-07T17:21:00Z">
              <w:rPr/>
            </w:rPrChange>
          </w:rPr>
          <w:t xml:space="preserve"> mas sim 0, 1, 2, 3, 4)</w:t>
        </w:r>
      </w:ins>
    </w:p>
    <w:p w14:paraId="54349E7B" w14:textId="5DB01CC6" w:rsidR="00B2775F" w:rsidRDefault="00B2775F" w:rsidP="00B2775F">
      <w:pPr>
        <w:rPr>
          <w:ins w:id="1083" w:author="Jonatas Nunespf" w:date="2024-04-07T14:15:00Z" w16du:dateUtc="2024-04-07T17:15:00Z"/>
        </w:rPr>
      </w:pPr>
      <w:ins w:id="1084" w:author="Jonatas Nunespf" w:date="2024-04-07T14:15:00Z" w16du:dateUtc="2024-04-07T17:15:00Z">
        <w:r>
          <w:t>Primeiro devemos entender o .</w:t>
        </w:r>
        <w:proofErr w:type="spellStart"/>
        <w:r>
          <w:t>lenght</w:t>
        </w:r>
      </w:ins>
      <w:proofErr w:type="spellEnd"/>
      <w:ins w:id="1085" w:author="Jonatas Nunespf" w:date="2024-04-07T14:21:00Z" w16du:dateUtc="2024-04-07T17:21:00Z">
        <w:r>
          <w:t>.</w:t>
        </w:r>
      </w:ins>
    </w:p>
    <w:p w14:paraId="01B0C588" w14:textId="03528A19" w:rsidR="00B2775F" w:rsidRDefault="00B2775F" w:rsidP="00B2775F">
      <w:pPr>
        <w:pStyle w:val="Ttulo2"/>
        <w:pBdr>
          <w:top w:val="single" w:sz="4" w:space="1" w:color="auto"/>
          <w:left w:val="single" w:sz="4" w:space="4" w:color="auto"/>
          <w:bottom w:val="single" w:sz="4" w:space="1" w:color="auto"/>
          <w:right w:val="single" w:sz="4" w:space="4" w:color="auto"/>
        </w:pBdr>
        <w:rPr>
          <w:ins w:id="1086" w:author="Jonatas Nunespf" w:date="2024-04-07T14:15:00Z" w16du:dateUtc="2024-04-07T17:15:00Z"/>
          <w:b/>
          <w:bCs/>
        </w:rPr>
      </w:pPr>
      <w:ins w:id="1087" w:author="Jonatas Nunespf" w:date="2024-04-07T14:15:00Z" w16du:dateUtc="2024-04-07T17:15:00Z">
        <w:r w:rsidRPr="00DE4460">
          <w:rPr>
            <w:b/>
            <w:bCs/>
          </w:rPr>
          <w:t>.</w:t>
        </w:r>
        <w:proofErr w:type="spellStart"/>
        <w:r w:rsidRPr="00DE4460">
          <w:rPr>
            <w:b/>
            <w:bCs/>
          </w:rPr>
          <w:t>leng</w:t>
        </w:r>
      </w:ins>
      <w:ins w:id="1088" w:author="Jonatas Nunespf" w:date="2024-04-07T14:26:00Z" w16du:dateUtc="2024-04-07T17:26:00Z">
        <w:r w:rsidR="00073FBC">
          <w:rPr>
            <w:b/>
            <w:bCs/>
          </w:rPr>
          <w:t>th</w:t>
        </w:r>
      </w:ins>
      <w:proofErr w:type="spellEnd"/>
    </w:p>
    <w:p w14:paraId="759694A5" w14:textId="77777777" w:rsidR="00B2775F" w:rsidRDefault="00B2775F" w:rsidP="00B2775F">
      <w:pPr>
        <w:pBdr>
          <w:top w:val="single" w:sz="4" w:space="1" w:color="auto"/>
          <w:left w:val="single" w:sz="4" w:space="4" w:color="auto"/>
          <w:bottom w:val="single" w:sz="4" w:space="1" w:color="auto"/>
          <w:right w:val="single" w:sz="4" w:space="4" w:color="auto"/>
        </w:pBdr>
        <w:rPr>
          <w:ins w:id="1089" w:author="Jonatas Nunespf" w:date="2024-04-07T14:15:00Z" w16du:dateUtc="2024-04-07T17:15:00Z"/>
        </w:rPr>
      </w:pPr>
      <w:ins w:id="1090" w:author="Jonatas Nunespf" w:date="2024-04-07T14:15:00Z" w16du:dateUtc="2024-04-07T17:15:00Z">
        <w:r>
          <w:t xml:space="preserve">Faz com que não mostre o </w:t>
        </w:r>
        <w:proofErr w:type="gramStart"/>
        <w:r>
          <w:t>valor</w:t>
        </w:r>
        <w:proofErr w:type="gramEnd"/>
        <w:r>
          <w:t xml:space="preserve"> mas sim a quantidade, entao se temos a seguinte lista </w:t>
        </w:r>
        <w:proofErr w:type="spellStart"/>
        <w:r>
          <w:t>array</w:t>
        </w:r>
        <w:proofErr w:type="spellEnd"/>
      </w:ins>
    </w:p>
    <w:p w14:paraId="2CD17E86" w14:textId="77777777" w:rsidR="00B2775F" w:rsidRDefault="00B2775F" w:rsidP="00B2775F">
      <w:pPr>
        <w:pBdr>
          <w:top w:val="single" w:sz="4" w:space="1" w:color="auto"/>
          <w:left w:val="single" w:sz="4" w:space="4" w:color="auto"/>
          <w:bottom w:val="single" w:sz="4" w:space="1" w:color="auto"/>
          <w:right w:val="single" w:sz="4" w:space="4" w:color="auto"/>
        </w:pBdr>
        <w:shd w:val="clear" w:color="auto" w:fill="282A36"/>
        <w:spacing w:after="0" w:line="285" w:lineRule="atLeast"/>
        <w:rPr>
          <w:ins w:id="1091" w:author="Jonatas Nunespf" w:date="2024-04-07T14:15:00Z" w16du:dateUtc="2024-04-07T17:15:00Z"/>
          <w:rFonts w:ascii="Consolas" w:eastAsia="Times New Roman" w:hAnsi="Consolas" w:cs="Times New Roman"/>
          <w:color w:val="F8F8F2"/>
          <w:kern w:val="0"/>
          <w:sz w:val="21"/>
          <w:szCs w:val="21"/>
          <w:lang w:eastAsia="pt-BR"/>
          <w14:ligatures w14:val="none"/>
        </w:rPr>
      </w:pPr>
      <w:ins w:id="1092" w:author="Jonatas Nunespf" w:date="2024-04-07T14:15:00Z" w16du:dateUtc="2024-04-07T17:15:00Z">
        <w:r w:rsidRPr="00DE4460">
          <w:rPr>
            <w:rFonts w:ascii="Consolas" w:eastAsia="Times New Roman" w:hAnsi="Consolas" w:cs="Times New Roman"/>
            <w:color w:val="FF79C6"/>
            <w:kern w:val="0"/>
            <w:sz w:val="21"/>
            <w:szCs w:val="21"/>
            <w:lang w:eastAsia="pt-BR"/>
            <w14:ligatures w14:val="none"/>
          </w:rPr>
          <w:t>let</w:t>
        </w:r>
        <w:r w:rsidRPr="00DE4460">
          <w:rPr>
            <w:rFonts w:ascii="Consolas" w:eastAsia="Times New Roman" w:hAnsi="Consolas" w:cs="Times New Roman"/>
            <w:color w:val="F8F8F2"/>
            <w:kern w:val="0"/>
            <w:sz w:val="21"/>
            <w:szCs w:val="21"/>
            <w:lang w:eastAsia="pt-BR"/>
            <w14:ligatures w14:val="none"/>
          </w:rPr>
          <w:t xml:space="preserve"> num</w:t>
        </w:r>
        <w:r w:rsidRPr="00DE4460">
          <w:rPr>
            <w:rFonts w:ascii="Consolas" w:eastAsia="Times New Roman" w:hAnsi="Consolas" w:cs="Times New Roman"/>
            <w:color w:val="FF79C6"/>
            <w:kern w:val="0"/>
            <w:sz w:val="21"/>
            <w:szCs w:val="21"/>
            <w:lang w:eastAsia="pt-BR"/>
            <w14:ligatures w14:val="none"/>
          </w:rPr>
          <w:t>=</w:t>
        </w:r>
        <w:r w:rsidRPr="00DE4460">
          <w:rPr>
            <w:rFonts w:ascii="Consolas" w:eastAsia="Times New Roman" w:hAnsi="Consolas" w:cs="Times New Roman"/>
            <w:color w:val="F8F8F2"/>
            <w:kern w:val="0"/>
            <w:sz w:val="21"/>
            <w:szCs w:val="21"/>
            <w:lang w:eastAsia="pt-BR"/>
            <w14:ligatures w14:val="none"/>
          </w:rPr>
          <w:t>[</w:t>
        </w:r>
        <w:r w:rsidRPr="00DE4460">
          <w:rPr>
            <w:rFonts w:ascii="Consolas" w:eastAsia="Times New Roman" w:hAnsi="Consolas" w:cs="Times New Roman"/>
            <w:color w:val="BD93F9"/>
            <w:kern w:val="0"/>
            <w:sz w:val="21"/>
            <w:szCs w:val="21"/>
            <w:lang w:eastAsia="pt-BR"/>
            <w14:ligatures w14:val="none"/>
          </w:rPr>
          <w:t>10</w:t>
        </w:r>
        <w:r w:rsidRPr="00DE4460">
          <w:rPr>
            <w:rFonts w:ascii="Consolas" w:eastAsia="Times New Roman" w:hAnsi="Consolas" w:cs="Times New Roman"/>
            <w:color w:val="F8F8F2"/>
            <w:kern w:val="0"/>
            <w:sz w:val="21"/>
            <w:szCs w:val="21"/>
            <w:lang w:eastAsia="pt-BR"/>
            <w14:ligatures w14:val="none"/>
          </w:rPr>
          <w:t>,</w:t>
        </w:r>
        <w:r w:rsidRPr="00DE4460">
          <w:rPr>
            <w:rFonts w:ascii="Consolas" w:eastAsia="Times New Roman" w:hAnsi="Consolas" w:cs="Times New Roman"/>
            <w:color w:val="BD93F9"/>
            <w:kern w:val="0"/>
            <w:sz w:val="21"/>
            <w:szCs w:val="21"/>
            <w:lang w:eastAsia="pt-BR"/>
            <w14:ligatures w14:val="none"/>
          </w:rPr>
          <w:t>20</w:t>
        </w:r>
        <w:r w:rsidRPr="00DE4460">
          <w:rPr>
            <w:rFonts w:ascii="Consolas" w:eastAsia="Times New Roman" w:hAnsi="Consolas" w:cs="Times New Roman"/>
            <w:color w:val="F8F8F2"/>
            <w:kern w:val="0"/>
            <w:sz w:val="21"/>
            <w:szCs w:val="21"/>
            <w:lang w:eastAsia="pt-BR"/>
            <w14:ligatures w14:val="none"/>
          </w:rPr>
          <w:t>,</w:t>
        </w:r>
        <w:r w:rsidRPr="00DE4460">
          <w:rPr>
            <w:rFonts w:ascii="Consolas" w:eastAsia="Times New Roman" w:hAnsi="Consolas" w:cs="Times New Roman"/>
            <w:color w:val="BD93F9"/>
            <w:kern w:val="0"/>
            <w:sz w:val="21"/>
            <w:szCs w:val="21"/>
            <w:lang w:eastAsia="pt-BR"/>
            <w14:ligatures w14:val="none"/>
          </w:rPr>
          <w:t>30</w:t>
        </w:r>
        <w:r w:rsidRPr="00DE4460">
          <w:rPr>
            <w:rFonts w:ascii="Consolas" w:eastAsia="Times New Roman" w:hAnsi="Consolas" w:cs="Times New Roman"/>
            <w:color w:val="F8F8F2"/>
            <w:kern w:val="0"/>
            <w:sz w:val="21"/>
            <w:szCs w:val="21"/>
            <w:lang w:eastAsia="pt-BR"/>
            <w14:ligatures w14:val="none"/>
          </w:rPr>
          <w:t>,</w:t>
        </w:r>
        <w:r w:rsidRPr="00DE4460">
          <w:rPr>
            <w:rFonts w:ascii="Consolas" w:eastAsia="Times New Roman" w:hAnsi="Consolas" w:cs="Times New Roman"/>
            <w:color w:val="BD93F9"/>
            <w:kern w:val="0"/>
            <w:sz w:val="21"/>
            <w:szCs w:val="21"/>
            <w:lang w:eastAsia="pt-BR"/>
            <w14:ligatures w14:val="none"/>
          </w:rPr>
          <w:t>40</w:t>
        </w:r>
        <w:r w:rsidRPr="00DE4460">
          <w:rPr>
            <w:rFonts w:ascii="Consolas" w:eastAsia="Times New Roman" w:hAnsi="Consolas" w:cs="Times New Roman"/>
            <w:color w:val="F8F8F2"/>
            <w:kern w:val="0"/>
            <w:sz w:val="21"/>
            <w:szCs w:val="21"/>
            <w:lang w:eastAsia="pt-BR"/>
            <w14:ligatures w14:val="none"/>
          </w:rPr>
          <w:t>,</w:t>
        </w:r>
        <w:r w:rsidRPr="00DE4460">
          <w:rPr>
            <w:rFonts w:ascii="Consolas" w:eastAsia="Times New Roman" w:hAnsi="Consolas" w:cs="Times New Roman"/>
            <w:color w:val="BD93F9"/>
            <w:kern w:val="0"/>
            <w:sz w:val="21"/>
            <w:szCs w:val="21"/>
            <w:lang w:eastAsia="pt-BR"/>
            <w14:ligatures w14:val="none"/>
          </w:rPr>
          <w:t>50</w:t>
        </w:r>
        <w:r w:rsidRPr="00DE4460">
          <w:rPr>
            <w:rFonts w:ascii="Consolas" w:eastAsia="Times New Roman" w:hAnsi="Consolas" w:cs="Times New Roman"/>
            <w:color w:val="F8F8F2"/>
            <w:kern w:val="0"/>
            <w:sz w:val="21"/>
            <w:szCs w:val="21"/>
            <w:lang w:eastAsia="pt-BR"/>
            <w14:ligatures w14:val="none"/>
          </w:rPr>
          <w:t>];</w:t>
        </w:r>
      </w:ins>
    </w:p>
    <w:p w14:paraId="7BEF998B" w14:textId="77777777" w:rsidR="00B2775F" w:rsidRPr="00DE4460" w:rsidRDefault="00B2775F" w:rsidP="00B2775F">
      <w:pPr>
        <w:pBdr>
          <w:top w:val="single" w:sz="4" w:space="1" w:color="auto"/>
          <w:left w:val="single" w:sz="4" w:space="4" w:color="auto"/>
          <w:bottom w:val="single" w:sz="4" w:space="1" w:color="auto"/>
          <w:right w:val="single" w:sz="4" w:space="4" w:color="auto"/>
        </w:pBdr>
        <w:shd w:val="clear" w:color="auto" w:fill="282A36"/>
        <w:spacing w:after="0" w:line="285" w:lineRule="atLeast"/>
        <w:rPr>
          <w:ins w:id="1093" w:author="Jonatas Nunespf" w:date="2024-04-07T14:15:00Z" w16du:dateUtc="2024-04-07T17:15:00Z"/>
          <w:rFonts w:ascii="Consolas" w:eastAsia="Times New Roman" w:hAnsi="Consolas" w:cs="Times New Roman"/>
          <w:color w:val="F8F8F2"/>
          <w:kern w:val="0"/>
          <w:sz w:val="21"/>
          <w:szCs w:val="21"/>
          <w:lang w:eastAsia="pt-BR"/>
          <w14:ligatures w14:val="none"/>
        </w:rPr>
      </w:pPr>
      <w:ins w:id="1094" w:author="Jonatas Nunespf" w:date="2024-04-07T14:15:00Z" w16du:dateUtc="2024-04-07T17:15:00Z">
        <w:r w:rsidRPr="00BD59C8">
          <w:rPr>
            <w:rFonts w:ascii="Consolas" w:eastAsia="Times New Roman" w:hAnsi="Consolas" w:cs="Times New Roman"/>
            <w:color w:val="BD93F9"/>
            <w:kern w:val="0"/>
            <w:sz w:val="21"/>
            <w:szCs w:val="21"/>
            <w:lang w:eastAsia="pt-BR"/>
            <w14:ligatures w14:val="none"/>
          </w:rPr>
          <w:t>console</w:t>
        </w:r>
        <w:r w:rsidRPr="00BD59C8">
          <w:rPr>
            <w:rFonts w:ascii="Consolas" w:eastAsia="Times New Roman" w:hAnsi="Consolas" w:cs="Times New Roman"/>
            <w:color w:val="F8F8F2"/>
            <w:kern w:val="0"/>
            <w:sz w:val="21"/>
            <w:szCs w:val="21"/>
            <w:lang w:eastAsia="pt-BR"/>
            <w14:ligatures w14:val="none"/>
          </w:rPr>
          <w:t>.</w:t>
        </w:r>
        <w:r w:rsidRPr="00BD59C8">
          <w:rPr>
            <w:rFonts w:ascii="Consolas" w:eastAsia="Times New Roman" w:hAnsi="Consolas" w:cs="Times New Roman"/>
            <w:color w:val="50FA7B"/>
            <w:kern w:val="0"/>
            <w:sz w:val="21"/>
            <w:szCs w:val="21"/>
            <w:lang w:eastAsia="pt-BR"/>
            <w14:ligatures w14:val="none"/>
          </w:rPr>
          <w:t>log</w:t>
        </w:r>
        <w:r w:rsidRPr="00BD59C8">
          <w:rPr>
            <w:rFonts w:ascii="Consolas" w:eastAsia="Times New Roman" w:hAnsi="Consolas" w:cs="Times New Roman"/>
            <w:color w:val="F8F8F2"/>
            <w:kern w:val="0"/>
            <w:sz w:val="21"/>
            <w:szCs w:val="21"/>
            <w:lang w:eastAsia="pt-BR"/>
            <w14:ligatures w14:val="none"/>
          </w:rPr>
          <w:t>(</w:t>
        </w:r>
        <w:proofErr w:type="spellStart"/>
        <w:r w:rsidRPr="00B2775F">
          <w:rPr>
            <w:rFonts w:ascii="Consolas" w:eastAsia="Times New Roman" w:hAnsi="Consolas" w:cs="Times New Roman"/>
            <w:color w:val="F8F8F2"/>
            <w:kern w:val="0"/>
            <w:sz w:val="21"/>
            <w:szCs w:val="21"/>
            <w:lang w:eastAsia="pt-BR"/>
            <w14:ligatures w14:val="none"/>
            <w:rPrChange w:id="1095" w:author="Jonatas Nunespf" w:date="2024-04-07T14:15:00Z" w16du:dateUtc="2024-04-07T17:15:00Z">
              <w:rPr>
                <w:rFonts w:ascii="Consolas" w:eastAsia="Times New Roman" w:hAnsi="Consolas" w:cs="Times New Roman"/>
                <w:color w:val="F8F8F2"/>
                <w:kern w:val="0"/>
                <w:sz w:val="21"/>
                <w:szCs w:val="21"/>
                <w:lang w:val="en-US" w:eastAsia="pt-BR"/>
                <w14:ligatures w14:val="none"/>
              </w:rPr>
            </w:rPrChange>
          </w:rPr>
          <w:t>num.lenght</w:t>
        </w:r>
        <w:proofErr w:type="spellEnd"/>
        <w:r w:rsidRPr="00BD59C8">
          <w:rPr>
            <w:rFonts w:ascii="Consolas" w:eastAsia="Times New Roman" w:hAnsi="Consolas" w:cs="Times New Roman"/>
            <w:color w:val="F8F8F2"/>
            <w:kern w:val="0"/>
            <w:sz w:val="21"/>
            <w:szCs w:val="21"/>
            <w:lang w:eastAsia="pt-BR"/>
            <w14:ligatures w14:val="none"/>
          </w:rPr>
          <w:t>)</w:t>
        </w:r>
      </w:ins>
    </w:p>
    <w:p w14:paraId="133B2051" w14:textId="67604107" w:rsidR="00B2775F" w:rsidRDefault="00B2775F">
      <w:pPr>
        <w:pBdr>
          <w:top w:val="single" w:sz="4" w:space="1" w:color="auto"/>
          <w:left w:val="single" w:sz="4" w:space="4" w:color="auto"/>
          <w:bottom w:val="single" w:sz="4" w:space="1" w:color="auto"/>
          <w:right w:val="single" w:sz="4" w:space="4" w:color="auto"/>
        </w:pBdr>
        <w:rPr>
          <w:ins w:id="1096" w:author="Jonatas Nunespf" w:date="2024-04-07T14:15:00Z" w16du:dateUtc="2024-04-07T17:15:00Z"/>
        </w:rPr>
        <w:pPrChange w:id="1097" w:author="Jonatas Nunespf" w:date="2024-04-07T14:22:00Z" w16du:dateUtc="2024-04-07T17:22:00Z">
          <w:pPr/>
        </w:pPrChange>
      </w:pPr>
      <w:ins w:id="1098" w:author="Jonatas Nunespf" w:date="2024-04-07T14:15:00Z" w16du:dateUtc="2024-04-07T17:15:00Z">
        <w:r>
          <w:t xml:space="preserve">temos 5 elementos dentro dela, entao com o </w:t>
        </w:r>
        <w:proofErr w:type="spellStart"/>
        <w:r>
          <w:t>num.lengt</w:t>
        </w:r>
      </w:ins>
      <w:ins w:id="1099" w:author="Jonatas Nunespf" w:date="2024-04-07T14:27:00Z" w16du:dateUtc="2024-04-07T17:27:00Z">
        <w:r w:rsidR="00073FBC">
          <w:t>h</w:t>
        </w:r>
      </w:ins>
      <w:proofErr w:type="spellEnd"/>
      <w:ins w:id="1100" w:author="Jonatas Nunespf" w:date="2024-04-07T14:15:00Z" w16du:dateUtc="2024-04-07T17:15:00Z">
        <w:r>
          <w:t xml:space="preserve"> invés de mostrar os números dentro da </w:t>
        </w:r>
        <w:proofErr w:type="spellStart"/>
        <w:r>
          <w:t>array</w:t>
        </w:r>
        <w:proofErr w:type="spellEnd"/>
        <w:r>
          <w:t xml:space="preserve">, </w:t>
        </w:r>
        <w:proofErr w:type="spellStart"/>
        <w:r>
          <w:t>sera</w:t>
        </w:r>
        <w:proofErr w:type="spellEnd"/>
        <w:r>
          <w:t xml:space="preserve"> mostrado a quantidade de números que temos dentro dessa </w:t>
        </w:r>
        <w:proofErr w:type="spellStart"/>
        <w:r>
          <w:t>array</w:t>
        </w:r>
        <w:proofErr w:type="spellEnd"/>
        <w:r>
          <w:t xml:space="preserve">, e no exemplo acima </w:t>
        </w:r>
        <w:proofErr w:type="spellStart"/>
        <w:r>
          <w:t>nos</w:t>
        </w:r>
        <w:proofErr w:type="spellEnd"/>
        <w:r>
          <w:t xml:space="preserve"> temos 5 </w:t>
        </w:r>
        <w:proofErr w:type="spellStart"/>
        <w:r>
          <w:t>numeros</w:t>
        </w:r>
        <w:proofErr w:type="spellEnd"/>
        <w:r>
          <w:t xml:space="preserve"> entao o valor retornado </w:t>
        </w:r>
        <w:proofErr w:type="spellStart"/>
        <w:r>
          <w:t>sera</w:t>
        </w:r>
        <w:proofErr w:type="spellEnd"/>
        <w:r>
          <w:t xml:space="preserve"> 5.</w:t>
        </w:r>
      </w:ins>
    </w:p>
    <w:p w14:paraId="78ACB5CE" w14:textId="26A140AE" w:rsidR="00BD59C8" w:rsidRDefault="00BD59C8" w:rsidP="00C50D94">
      <w:pPr>
        <w:rPr>
          <w:ins w:id="1101" w:author="Jonatas Nunespf" w:date="2024-04-07T14:06:00Z" w16du:dateUtc="2024-04-07T17:06:00Z"/>
        </w:rPr>
      </w:pPr>
      <w:ins w:id="1102" w:author="Jonatas Nunespf" w:date="2024-04-07T14:05:00Z" w16du:dateUtc="2024-04-07T17:05:00Z">
        <w:r>
          <w:t>nosso exemplo temos o seguinte codigo</w:t>
        </w:r>
      </w:ins>
      <w:ins w:id="1103" w:author="Jonatas Nunespf" w:date="2024-04-07T14:06:00Z" w16du:dateUtc="2024-04-07T17:06:00Z">
        <w:r>
          <w:t>:</w:t>
        </w:r>
      </w:ins>
    </w:p>
    <w:p w14:paraId="7E87C01C" w14:textId="7A7C2AAF" w:rsidR="00BD59C8" w:rsidRPr="00BD59C8" w:rsidRDefault="00BD59C8" w:rsidP="00BD59C8">
      <w:pPr>
        <w:shd w:val="clear" w:color="auto" w:fill="282A36"/>
        <w:spacing w:after="0" w:line="285" w:lineRule="atLeast"/>
        <w:rPr>
          <w:ins w:id="1104" w:author="Jonatas Nunespf" w:date="2024-04-07T14:06:00Z" w16du:dateUtc="2024-04-07T17:06:00Z"/>
          <w:rFonts w:ascii="Consolas" w:eastAsia="Times New Roman" w:hAnsi="Consolas" w:cs="Times New Roman"/>
          <w:color w:val="F8F8F2"/>
          <w:kern w:val="0"/>
          <w:sz w:val="21"/>
          <w:szCs w:val="21"/>
          <w:lang w:val="en-US" w:eastAsia="pt-BR"/>
          <w14:ligatures w14:val="none"/>
          <w:rPrChange w:id="1105" w:author="Jonatas Nunespf" w:date="2024-04-07T14:06:00Z" w16du:dateUtc="2024-04-07T17:06:00Z">
            <w:rPr>
              <w:ins w:id="1106" w:author="Jonatas Nunespf" w:date="2024-04-07T14:06:00Z" w16du:dateUtc="2024-04-07T17:06:00Z"/>
              <w:rFonts w:ascii="Consolas" w:eastAsia="Times New Roman" w:hAnsi="Consolas" w:cs="Times New Roman"/>
              <w:color w:val="F8F8F2"/>
              <w:kern w:val="0"/>
              <w:sz w:val="21"/>
              <w:szCs w:val="21"/>
              <w:lang w:eastAsia="pt-BR"/>
              <w14:ligatures w14:val="none"/>
            </w:rPr>
          </w:rPrChange>
        </w:rPr>
      </w:pPr>
      <w:ins w:id="1107" w:author="Jonatas Nunespf" w:date="2024-04-07T14:06:00Z" w16du:dateUtc="2024-04-07T17:06:00Z">
        <w:r w:rsidRPr="00BD59C8">
          <w:rPr>
            <w:rFonts w:ascii="Consolas" w:eastAsia="Times New Roman" w:hAnsi="Consolas" w:cs="Times New Roman"/>
            <w:color w:val="FF79C6"/>
            <w:kern w:val="0"/>
            <w:sz w:val="21"/>
            <w:szCs w:val="21"/>
            <w:lang w:val="en-US" w:eastAsia="pt-BR"/>
            <w14:ligatures w14:val="none"/>
            <w:rPrChange w:id="1108" w:author="Jonatas Nunespf" w:date="2024-04-07T14:06:00Z" w16du:dateUtc="2024-04-07T17:06:00Z">
              <w:rPr>
                <w:rFonts w:ascii="Consolas" w:eastAsia="Times New Roman" w:hAnsi="Consolas" w:cs="Times New Roman"/>
                <w:color w:val="FF79C6"/>
                <w:kern w:val="0"/>
                <w:sz w:val="21"/>
                <w:szCs w:val="21"/>
                <w:lang w:eastAsia="pt-BR"/>
                <w14:ligatures w14:val="none"/>
              </w:rPr>
            </w:rPrChange>
          </w:rPr>
          <w:t>let</w:t>
        </w:r>
        <w:r w:rsidRPr="00BD59C8">
          <w:rPr>
            <w:rFonts w:ascii="Consolas" w:eastAsia="Times New Roman" w:hAnsi="Consolas" w:cs="Times New Roman"/>
            <w:color w:val="F8F8F2"/>
            <w:kern w:val="0"/>
            <w:sz w:val="21"/>
            <w:szCs w:val="21"/>
            <w:lang w:val="en-US" w:eastAsia="pt-BR"/>
            <w14:ligatures w14:val="none"/>
            <w:rPrChange w:id="1109"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 xml:space="preserve"> num</w:t>
        </w:r>
        <w:proofErr w:type="gramStart"/>
        <w:r w:rsidRPr="00BD59C8">
          <w:rPr>
            <w:rFonts w:ascii="Consolas" w:eastAsia="Times New Roman" w:hAnsi="Consolas" w:cs="Times New Roman"/>
            <w:color w:val="FF79C6"/>
            <w:kern w:val="0"/>
            <w:sz w:val="21"/>
            <w:szCs w:val="21"/>
            <w:lang w:val="en-US" w:eastAsia="pt-BR"/>
            <w14:ligatures w14:val="none"/>
            <w:rPrChange w:id="1110" w:author="Jonatas Nunespf" w:date="2024-04-07T14:06:00Z" w16du:dateUtc="2024-04-07T17:06:00Z">
              <w:rPr>
                <w:rFonts w:ascii="Consolas" w:eastAsia="Times New Roman" w:hAnsi="Consolas" w:cs="Times New Roman"/>
                <w:color w:val="FF79C6"/>
                <w:kern w:val="0"/>
                <w:sz w:val="21"/>
                <w:szCs w:val="21"/>
                <w:lang w:eastAsia="pt-BR"/>
                <w14:ligatures w14:val="none"/>
              </w:rPr>
            </w:rPrChange>
          </w:rPr>
          <w:t>=</w:t>
        </w:r>
        <w:r w:rsidRPr="00BD59C8">
          <w:rPr>
            <w:rFonts w:ascii="Consolas" w:eastAsia="Times New Roman" w:hAnsi="Consolas" w:cs="Times New Roman"/>
            <w:color w:val="F8F8F2"/>
            <w:kern w:val="0"/>
            <w:sz w:val="21"/>
            <w:szCs w:val="21"/>
            <w:lang w:val="en-US" w:eastAsia="pt-BR"/>
            <w14:ligatures w14:val="none"/>
            <w:rPrChange w:id="1111"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w:t>
        </w:r>
        <w:proofErr w:type="gramEnd"/>
        <w:r w:rsidRPr="00BD59C8">
          <w:rPr>
            <w:rFonts w:ascii="Consolas" w:eastAsia="Times New Roman" w:hAnsi="Consolas" w:cs="Times New Roman"/>
            <w:color w:val="BD93F9"/>
            <w:kern w:val="0"/>
            <w:sz w:val="21"/>
            <w:szCs w:val="21"/>
            <w:lang w:val="en-US" w:eastAsia="pt-BR"/>
            <w14:ligatures w14:val="none"/>
            <w:rPrChange w:id="1112" w:author="Jonatas Nunespf" w:date="2024-04-07T14:06:00Z" w16du:dateUtc="2024-04-07T17:06:00Z">
              <w:rPr>
                <w:rFonts w:ascii="Consolas" w:eastAsia="Times New Roman" w:hAnsi="Consolas" w:cs="Times New Roman"/>
                <w:color w:val="BD93F9"/>
                <w:kern w:val="0"/>
                <w:sz w:val="21"/>
                <w:szCs w:val="21"/>
                <w:lang w:eastAsia="pt-BR"/>
                <w14:ligatures w14:val="none"/>
              </w:rPr>
            </w:rPrChange>
          </w:rPr>
          <w:t>10</w:t>
        </w:r>
        <w:r w:rsidRPr="00BD59C8">
          <w:rPr>
            <w:rFonts w:ascii="Consolas" w:eastAsia="Times New Roman" w:hAnsi="Consolas" w:cs="Times New Roman"/>
            <w:color w:val="F8F8F2"/>
            <w:kern w:val="0"/>
            <w:sz w:val="21"/>
            <w:szCs w:val="21"/>
            <w:lang w:val="en-US" w:eastAsia="pt-BR"/>
            <w14:ligatures w14:val="none"/>
            <w:rPrChange w:id="1113"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w:t>
        </w:r>
        <w:r w:rsidRPr="00BD59C8">
          <w:rPr>
            <w:rFonts w:ascii="Consolas" w:eastAsia="Times New Roman" w:hAnsi="Consolas" w:cs="Times New Roman"/>
            <w:color w:val="BD93F9"/>
            <w:kern w:val="0"/>
            <w:sz w:val="21"/>
            <w:szCs w:val="21"/>
            <w:lang w:val="en-US" w:eastAsia="pt-BR"/>
            <w14:ligatures w14:val="none"/>
            <w:rPrChange w:id="1114" w:author="Jonatas Nunespf" w:date="2024-04-07T14:06:00Z" w16du:dateUtc="2024-04-07T17:06:00Z">
              <w:rPr>
                <w:rFonts w:ascii="Consolas" w:eastAsia="Times New Roman" w:hAnsi="Consolas" w:cs="Times New Roman"/>
                <w:color w:val="BD93F9"/>
                <w:kern w:val="0"/>
                <w:sz w:val="21"/>
                <w:szCs w:val="21"/>
                <w:lang w:eastAsia="pt-BR"/>
                <w14:ligatures w14:val="none"/>
              </w:rPr>
            </w:rPrChange>
          </w:rPr>
          <w:t>20</w:t>
        </w:r>
        <w:r w:rsidRPr="00BD59C8">
          <w:rPr>
            <w:rFonts w:ascii="Consolas" w:eastAsia="Times New Roman" w:hAnsi="Consolas" w:cs="Times New Roman"/>
            <w:color w:val="F8F8F2"/>
            <w:kern w:val="0"/>
            <w:sz w:val="21"/>
            <w:szCs w:val="21"/>
            <w:lang w:val="en-US" w:eastAsia="pt-BR"/>
            <w14:ligatures w14:val="none"/>
            <w:rPrChange w:id="1115"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w:t>
        </w:r>
        <w:r w:rsidRPr="00BD59C8">
          <w:rPr>
            <w:rFonts w:ascii="Consolas" w:eastAsia="Times New Roman" w:hAnsi="Consolas" w:cs="Times New Roman"/>
            <w:color w:val="BD93F9"/>
            <w:kern w:val="0"/>
            <w:sz w:val="21"/>
            <w:szCs w:val="21"/>
            <w:lang w:val="en-US" w:eastAsia="pt-BR"/>
            <w14:ligatures w14:val="none"/>
            <w:rPrChange w:id="1116" w:author="Jonatas Nunespf" w:date="2024-04-07T14:06:00Z" w16du:dateUtc="2024-04-07T17:06:00Z">
              <w:rPr>
                <w:rFonts w:ascii="Consolas" w:eastAsia="Times New Roman" w:hAnsi="Consolas" w:cs="Times New Roman"/>
                <w:color w:val="BD93F9"/>
                <w:kern w:val="0"/>
                <w:sz w:val="21"/>
                <w:szCs w:val="21"/>
                <w:lang w:eastAsia="pt-BR"/>
                <w14:ligatures w14:val="none"/>
              </w:rPr>
            </w:rPrChange>
          </w:rPr>
          <w:t>30</w:t>
        </w:r>
        <w:r w:rsidRPr="00BD59C8">
          <w:rPr>
            <w:rFonts w:ascii="Consolas" w:eastAsia="Times New Roman" w:hAnsi="Consolas" w:cs="Times New Roman"/>
            <w:color w:val="F8F8F2"/>
            <w:kern w:val="0"/>
            <w:sz w:val="21"/>
            <w:szCs w:val="21"/>
            <w:lang w:val="en-US" w:eastAsia="pt-BR"/>
            <w14:ligatures w14:val="none"/>
            <w:rPrChange w:id="1117"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w:t>
        </w:r>
        <w:r w:rsidRPr="00BD59C8">
          <w:rPr>
            <w:rFonts w:ascii="Consolas" w:eastAsia="Times New Roman" w:hAnsi="Consolas" w:cs="Times New Roman"/>
            <w:color w:val="BD93F9"/>
            <w:kern w:val="0"/>
            <w:sz w:val="21"/>
            <w:szCs w:val="21"/>
            <w:lang w:val="en-US" w:eastAsia="pt-BR"/>
            <w14:ligatures w14:val="none"/>
            <w:rPrChange w:id="1118" w:author="Jonatas Nunespf" w:date="2024-04-07T14:06:00Z" w16du:dateUtc="2024-04-07T17:06:00Z">
              <w:rPr>
                <w:rFonts w:ascii="Consolas" w:eastAsia="Times New Roman" w:hAnsi="Consolas" w:cs="Times New Roman"/>
                <w:color w:val="BD93F9"/>
                <w:kern w:val="0"/>
                <w:sz w:val="21"/>
                <w:szCs w:val="21"/>
                <w:lang w:eastAsia="pt-BR"/>
                <w14:ligatures w14:val="none"/>
              </w:rPr>
            </w:rPrChange>
          </w:rPr>
          <w:t>40</w:t>
        </w:r>
        <w:r w:rsidRPr="00BD59C8">
          <w:rPr>
            <w:rFonts w:ascii="Consolas" w:eastAsia="Times New Roman" w:hAnsi="Consolas" w:cs="Times New Roman"/>
            <w:color w:val="F8F8F2"/>
            <w:kern w:val="0"/>
            <w:sz w:val="21"/>
            <w:szCs w:val="21"/>
            <w:lang w:val="en-US" w:eastAsia="pt-BR"/>
            <w14:ligatures w14:val="none"/>
            <w:rPrChange w:id="1119"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w:t>
        </w:r>
        <w:r w:rsidRPr="00BD59C8">
          <w:rPr>
            <w:rFonts w:ascii="Consolas" w:eastAsia="Times New Roman" w:hAnsi="Consolas" w:cs="Times New Roman"/>
            <w:color w:val="BD93F9"/>
            <w:kern w:val="0"/>
            <w:sz w:val="21"/>
            <w:szCs w:val="21"/>
            <w:lang w:val="en-US" w:eastAsia="pt-BR"/>
            <w14:ligatures w14:val="none"/>
            <w:rPrChange w:id="1120" w:author="Jonatas Nunespf" w:date="2024-04-07T14:06:00Z" w16du:dateUtc="2024-04-07T17:06:00Z">
              <w:rPr>
                <w:rFonts w:ascii="Consolas" w:eastAsia="Times New Roman" w:hAnsi="Consolas" w:cs="Times New Roman"/>
                <w:color w:val="BD93F9"/>
                <w:kern w:val="0"/>
                <w:sz w:val="21"/>
                <w:szCs w:val="21"/>
                <w:lang w:eastAsia="pt-BR"/>
                <w14:ligatures w14:val="none"/>
              </w:rPr>
            </w:rPrChange>
          </w:rPr>
          <w:t>50</w:t>
        </w:r>
        <w:r w:rsidRPr="00BD59C8">
          <w:rPr>
            <w:rFonts w:ascii="Consolas" w:eastAsia="Times New Roman" w:hAnsi="Consolas" w:cs="Times New Roman"/>
            <w:color w:val="F8F8F2"/>
            <w:kern w:val="0"/>
            <w:sz w:val="21"/>
            <w:szCs w:val="21"/>
            <w:lang w:val="en-US" w:eastAsia="pt-BR"/>
            <w14:ligatures w14:val="none"/>
            <w:rPrChange w:id="1121"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w:t>
        </w:r>
      </w:ins>
    </w:p>
    <w:p w14:paraId="38E1F7B2" w14:textId="4954B4E4" w:rsidR="00BD59C8" w:rsidRPr="00BD59C8" w:rsidRDefault="00BD59C8" w:rsidP="00BD59C8">
      <w:pPr>
        <w:shd w:val="clear" w:color="auto" w:fill="282A36"/>
        <w:spacing w:after="0" w:line="285" w:lineRule="atLeast"/>
        <w:rPr>
          <w:ins w:id="1122" w:author="Jonatas Nunespf" w:date="2024-04-07T14:06:00Z" w16du:dateUtc="2024-04-07T17:06:00Z"/>
          <w:rFonts w:ascii="Consolas" w:eastAsia="Times New Roman" w:hAnsi="Consolas" w:cs="Times New Roman"/>
          <w:color w:val="F8F8F2"/>
          <w:kern w:val="0"/>
          <w:sz w:val="21"/>
          <w:szCs w:val="21"/>
          <w:lang w:val="en-US" w:eastAsia="pt-BR"/>
          <w14:ligatures w14:val="none"/>
          <w:rPrChange w:id="1123" w:author="Jonatas Nunespf" w:date="2024-04-07T14:06:00Z" w16du:dateUtc="2024-04-07T17:06:00Z">
            <w:rPr>
              <w:ins w:id="1124" w:author="Jonatas Nunespf" w:date="2024-04-07T14:06:00Z" w16du:dateUtc="2024-04-07T17:06:00Z"/>
              <w:rFonts w:ascii="Consolas" w:eastAsia="Times New Roman" w:hAnsi="Consolas" w:cs="Times New Roman"/>
              <w:color w:val="F8F8F2"/>
              <w:kern w:val="0"/>
              <w:sz w:val="21"/>
              <w:szCs w:val="21"/>
              <w:lang w:eastAsia="pt-BR"/>
              <w14:ligatures w14:val="none"/>
            </w:rPr>
          </w:rPrChange>
        </w:rPr>
      </w:pPr>
      <w:proofErr w:type="gramStart"/>
      <w:ins w:id="1125" w:author="Jonatas Nunespf" w:date="2024-04-07T14:06:00Z" w16du:dateUtc="2024-04-07T17:06:00Z">
        <w:r w:rsidRPr="00BD59C8">
          <w:rPr>
            <w:rFonts w:ascii="Consolas" w:eastAsia="Times New Roman" w:hAnsi="Consolas" w:cs="Times New Roman"/>
            <w:color w:val="FF79C6"/>
            <w:kern w:val="0"/>
            <w:sz w:val="21"/>
            <w:szCs w:val="21"/>
            <w:lang w:val="en-US" w:eastAsia="pt-BR"/>
            <w14:ligatures w14:val="none"/>
            <w:rPrChange w:id="1126" w:author="Jonatas Nunespf" w:date="2024-04-07T14:06:00Z" w16du:dateUtc="2024-04-07T17:06:00Z">
              <w:rPr>
                <w:rFonts w:ascii="Consolas" w:eastAsia="Times New Roman" w:hAnsi="Consolas" w:cs="Times New Roman"/>
                <w:color w:val="FF79C6"/>
                <w:kern w:val="0"/>
                <w:sz w:val="21"/>
                <w:szCs w:val="21"/>
                <w:lang w:eastAsia="pt-BR"/>
                <w14:ligatures w14:val="none"/>
              </w:rPr>
            </w:rPrChange>
          </w:rPr>
          <w:t>for</w:t>
        </w:r>
        <w:r w:rsidRPr="00BD59C8">
          <w:rPr>
            <w:rFonts w:ascii="Consolas" w:eastAsia="Times New Roman" w:hAnsi="Consolas" w:cs="Times New Roman"/>
            <w:color w:val="F8F8F2"/>
            <w:kern w:val="0"/>
            <w:sz w:val="21"/>
            <w:szCs w:val="21"/>
            <w:lang w:val="en-US" w:eastAsia="pt-BR"/>
            <w14:ligatures w14:val="none"/>
            <w:rPrChange w:id="1127"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w:t>
        </w:r>
        <w:proofErr w:type="gramEnd"/>
        <w:r w:rsidRPr="00BD59C8">
          <w:rPr>
            <w:rFonts w:ascii="Consolas" w:eastAsia="Times New Roman" w:hAnsi="Consolas" w:cs="Times New Roman"/>
            <w:color w:val="FF79C6"/>
            <w:kern w:val="0"/>
            <w:sz w:val="21"/>
            <w:szCs w:val="21"/>
            <w:lang w:val="en-US" w:eastAsia="pt-BR"/>
            <w14:ligatures w14:val="none"/>
            <w:rPrChange w:id="1128" w:author="Jonatas Nunespf" w:date="2024-04-07T14:06:00Z" w16du:dateUtc="2024-04-07T17:06:00Z">
              <w:rPr>
                <w:rFonts w:ascii="Consolas" w:eastAsia="Times New Roman" w:hAnsi="Consolas" w:cs="Times New Roman"/>
                <w:color w:val="FF79C6"/>
                <w:kern w:val="0"/>
                <w:sz w:val="21"/>
                <w:szCs w:val="21"/>
                <w:lang w:eastAsia="pt-BR"/>
                <w14:ligatures w14:val="none"/>
              </w:rPr>
            </w:rPrChange>
          </w:rPr>
          <w:t>let</w:t>
        </w:r>
        <w:r w:rsidRPr="00BD59C8">
          <w:rPr>
            <w:rFonts w:ascii="Consolas" w:eastAsia="Times New Roman" w:hAnsi="Consolas" w:cs="Times New Roman"/>
            <w:color w:val="F8F8F2"/>
            <w:kern w:val="0"/>
            <w:sz w:val="21"/>
            <w:szCs w:val="21"/>
            <w:lang w:val="en-US" w:eastAsia="pt-BR"/>
            <w14:ligatures w14:val="none"/>
            <w:rPrChange w:id="1129"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 xml:space="preserve"> </w:t>
        </w:r>
        <w:proofErr w:type="spellStart"/>
        <w:r w:rsidRPr="00BD59C8">
          <w:rPr>
            <w:rFonts w:ascii="Consolas" w:eastAsia="Times New Roman" w:hAnsi="Consolas" w:cs="Times New Roman"/>
            <w:color w:val="F8F8F2"/>
            <w:kern w:val="0"/>
            <w:sz w:val="21"/>
            <w:szCs w:val="21"/>
            <w:lang w:val="en-US" w:eastAsia="pt-BR"/>
            <w14:ligatures w14:val="none"/>
            <w:rPrChange w:id="1130"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i</w:t>
        </w:r>
        <w:proofErr w:type="spellEnd"/>
        <w:r w:rsidRPr="00BD59C8">
          <w:rPr>
            <w:rFonts w:ascii="Consolas" w:eastAsia="Times New Roman" w:hAnsi="Consolas" w:cs="Times New Roman"/>
            <w:color w:val="FF79C6"/>
            <w:kern w:val="0"/>
            <w:sz w:val="21"/>
            <w:szCs w:val="21"/>
            <w:lang w:val="en-US" w:eastAsia="pt-BR"/>
            <w14:ligatures w14:val="none"/>
            <w:rPrChange w:id="1131" w:author="Jonatas Nunespf" w:date="2024-04-07T14:06:00Z" w16du:dateUtc="2024-04-07T17:06:00Z">
              <w:rPr>
                <w:rFonts w:ascii="Consolas" w:eastAsia="Times New Roman" w:hAnsi="Consolas" w:cs="Times New Roman"/>
                <w:color w:val="FF79C6"/>
                <w:kern w:val="0"/>
                <w:sz w:val="21"/>
                <w:szCs w:val="21"/>
                <w:lang w:eastAsia="pt-BR"/>
                <w14:ligatures w14:val="none"/>
              </w:rPr>
            </w:rPrChange>
          </w:rPr>
          <w:t>=</w:t>
        </w:r>
        <w:r w:rsidRPr="00BD59C8">
          <w:rPr>
            <w:rFonts w:ascii="Consolas" w:eastAsia="Times New Roman" w:hAnsi="Consolas" w:cs="Times New Roman"/>
            <w:color w:val="BD93F9"/>
            <w:kern w:val="0"/>
            <w:sz w:val="21"/>
            <w:szCs w:val="21"/>
            <w:lang w:val="en-US" w:eastAsia="pt-BR"/>
            <w14:ligatures w14:val="none"/>
            <w:rPrChange w:id="1132" w:author="Jonatas Nunespf" w:date="2024-04-07T14:06:00Z" w16du:dateUtc="2024-04-07T17:06:00Z">
              <w:rPr>
                <w:rFonts w:ascii="Consolas" w:eastAsia="Times New Roman" w:hAnsi="Consolas" w:cs="Times New Roman"/>
                <w:color w:val="BD93F9"/>
                <w:kern w:val="0"/>
                <w:sz w:val="21"/>
                <w:szCs w:val="21"/>
                <w:lang w:eastAsia="pt-BR"/>
                <w14:ligatures w14:val="none"/>
              </w:rPr>
            </w:rPrChange>
          </w:rPr>
          <w:t>0</w:t>
        </w:r>
        <w:r w:rsidRPr="00BD59C8">
          <w:rPr>
            <w:rFonts w:ascii="Consolas" w:eastAsia="Times New Roman" w:hAnsi="Consolas" w:cs="Times New Roman"/>
            <w:color w:val="F8F8F2"/>
            <w:kern w:val="0"/>
            <w:sz w:val="21"/>
            <w:szCs w:val="21"/>
            <w:lang w:val="en-US" w:eastAsia="pt-BR"/>
            <w14:ligatures w14:val="none"/>
            <w:rPrChange w:id="1133"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 xml:space="preserve">; </w:t>
        </w:r>
        <w:proofErr w:type="spellStart"/>
        <w:r w:rsidRPr="00BD59C8">
          <w:rPr>
            <w:rFonts w:ascii="Consolas" w:eastAsia="Times New Roman" w:hAnsi="Consolas" w:cs="Times New Roman"/>
            <w:color w:val="F8F8F2"/>
            <w:kern w:val="0"/>
            <w:sz w:val="21"/>
            <w:szCs w:val="21"/>
            <w:lang w:val="en-US" w:eastAsia="pt-BR"/>
            <w14:ligatures w14:val="none"/>
            <w:rPrChange w:id="1134"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i</w:t>
        </w:r>
        <w:proofErr w:type="spellEnd"/>
        <w:r w:rsidRPr="00BD59C8">
          <w:rPr>
            <w:rFonts w:ascii="Consolas" w:eastAsia="Times New Roman" w:hAnsi="Consolas" w:cs="Times New Roman"/>
            <w:color w:val="FF79C6"/>
            <w:kern w:val="0"/>
            <w:sz w:val="21"/>
            <w:szCs w:val="21"/>
            <w:lang w:val="en-US" w:eastAsia="pt-BR"/>
            <w14:ligatures w14:val="none"/>
            <w:rPrChange w:id="1135" w:author="Jonatas Nunespf" w:date="2024-04-07T14:06:00Z" w16du:dateUtc="2024-04-07T17:06:00Z">
              <w:rPr>
                <w:rFonts w:ascii="Consolas" w:eastAsia="Times New Roman" w:hAnsi="Consolas" w:cs="Times New Roman"/>
                <w:color w:val="FF79C6"/>
                <w:kern w:val="0"/>
                <w:sz w:val="21"/>
                <w:szCs w:val="21"/>
                <w:lang w:eastAsia="pt-BR"/>
                <w14:ligatures w14:val="none"/>
              </w:rPr>
            </w:rPrChange>
          </w:rPr>
          <w:t>&lt;</w:t>
        </w:r>
        <w:proofErr w:type="spellStart"/>
        <w:r w:rsidRPr="00BD59C8">
          <w:rPr>
            <w:rFonts w:ascii="Consolas" w:eastAsia="Times New Roman" w:hAnsi="Consolas" w:cs="Times New Roman"/>
            <w:color w:val="F8F8F2"/>
            <w:kern w:val="0"/>
            <w:sz w:val="21"/>
            <w:szCs w:val="21"/>
            <w:lang w:val="en-US" w:eastAsia="pt-BR"/>
            <w14:ligatures w14:val="none"/>
            <w:rPrChange w:id="1136"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num.leng</w:t>
        </w:r>
      </w:ins>
      <w:ins w:id="1137" w:author="Jonatas Nunespf" w:date="2024-04-07T14:27:00Z" w16du:dateUtc="2024-04-07T17:27:00Z">
        <w:r w:rsidR="00073FBC">
          <w:rPr>
            <w:rFonts w:ascii="Consolas" w:eastAsia="Times New Roman" w:hAnsi="Consolas" w:cs="Times New Roman"/>
            <w:color w:val="F8F8F2"/>
            <w:kern w:val="0"/>
            <w:sz w:val="21"/>
            <w:szCs w:val="21"/>
            <w:lang w:val="en-US" w:eastAsia="pt-BR"/>
            <w14:ligatures w14:val="none"/>
          </w:rPr>
          <w:t>th</w:t>
        </w:r>
      </w:ins>
      <w:proofErr w:type="spellEnd"/>
      <w:ins w:id="1138" w:author="Jonatas Nunespf" w:date="2024-04-07T14:06:00Z" w16du:dateUtc="2024-04-07T17:06:00Z">
        <w:r w:rsidRPr="00BD59C8">
          <w:rPr>
            <w:rFonts w:ascii="Consolas" w:eastAsia="Times New Roman" w:hAnsi="Consolas" w:cs="Times New Roman"/>
            <w:color w:val="F8F8F2"/>
            <w:kern w:val="0"/>
            <w:sz w:val="21"/>
            <w:szCs w:val="21"/>
            <w:lang w:val="en-US" w:eastAsia="pt-BR"/>
            <w14:ligatures w14:val="none"/>
            <w:rPrChange w:id="1139"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 xml:space="preserve">; </w:t>
        </w:r>
        <w:proofErr w:type="spellStart"/>
        <w:r w:rsidRPr="00BD59C8">
          <w:rPr>
            <w:rFonts w:ascii="Consolas" w:eastAsia="Times New Roman" w:hAnsi="Consolas" w:cs="Times New Roman"/>
            <w:color w:val="F8F8F2"/>
            <w:kern w:val="0"/>
            <w:sz w:val="21"/>
            <w:szCs w:val="21"/>
            <w:lang w:val="en-US" w:eastAsia="pt-BR"/>
            <w14:ligatures w14:val="none"/>
            <w:rPrChange w:id="1140"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i</w:t>
        </w:r>
        <w:proofErr w:type="spellEnd"/>
        <w:r w:rsidRPr="00BD59C8">
          <w:rPr>
            <w:rFonts w:ascii="Consolas" w:eastAsia="Times New Roman" w:hAnsi="Consolas" w:cs="Times New Roman"/>
            <w:color w:val="FF79C6"/>
            <w:kern w:val="0"/>
            <w:sz w:val="21"/>
            <w:szCs w:val="21"/>
            <w:lang w:val="en-US" w:eastAsia="pt-BR"/>
            <w14:ligatures w14:val="none"/>
            <w:rPrChange w:id="1141" w:author="Jonatas Nunespf" w:date="2024-04-07T14:06:00Z" w16du:dateUtc="2024-04-07T17:06:00Z">
              <w:rPr>
                <w:rFonts w:ascii="Consolas" w:eastAsia="Times New Roman" w:hAnsi="Consolas" w:cs="Times New Roman"/>
                <w:color w:val="FF79C6"/>
                <w:kern w:val="0"/>
                <w:sz w:val="21"/>
                <w:szCs w:val="21"/>
                <w:lang w:eastAsia="pt-BR"/>
                <w14:ligatures w14:val="none"/>
              </w:rPr>
            </w:rPrChange>
          </w:rPr>
          <w:t>++</w:t>
        </w:r>
        <w:r w:rsidRPr="00BD59C8">
          <w:rPr>
            <w:rFonts w:ascii="Consolas" w:eastAsia="Times New Roman" w:hAnsi="Consolas" w:cs="Times New Roman"/>
            <w:color w:val="F8F8F2"/>
            <w:kern w:val="0"/>
            <w:sz w:val="21"/>
            <w:szCs w:val="21"/>
            <w:lang w:val="en-US" w:eastAsia="pt-BR"/>
            <w14:ligatures w14:val="none"/>
            <w:rPrChange w:id="1142"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w:t>
        </w:r>
      </w:ins>
    </w:p>
    <w:p w14:paraId="4FE83584" w14:textId="51B0962B" w:rsidR="00BD59C8" w:rsidRPr="00BD59C8" w:rsidRDefault="00BD59C8" w:rsidP="00BD59C8">
      <w:pPr>
        <w:shd w:val="clear" w:color="auto" w:fill="282A36"/>
        <w:spacing w:after="0" w:line="285" w:lineRule="atLeast"/>
        <w:rPr>
          <w:ins w:id="1143" w:author="Jonatas Nunespf" w:date="2024-04-07T14:06:00Z" w16du:dateUtc="2024-04-07T17:06:00Z"/>
          <w:rFonts w:ascii="Consolas" w:eastAsia="Times New Roman" w:hAnsi="Consolas" w:cs="Times New Roman"/>
          <w:color w:val="F8F8F2"/>
          <w:kern w:val="0"/>
          <w:sz w:val="21"/>
          <w:szCs w:val="21"/>
          <w:lang w:eastAsia="pt-BR"/>
          <w14:ligatures w14:val="none"/>
        </w:rPr>
      </w:pPr>
      <w:ins w:id="1144" w:author="Jonatas Nunespf" w:date="2024-04-07T14:06:00Z" w16du:dateUtc="2024-04-07T17:06:00Z">
        <w:r w:rsidRPr="00BD59C8">
          <w:rPr>
            <w:rFonts w:ascii="Consolas" w:eastAsia="Times New Roman" w:hAnsi="Consolas" w:cs="Times New Roman"/>
            <w:color w:val="F8F8F2"/>
            <w:kern w:val="0"/>
            <w:sz w:val="21"/>
            <w:szCs w:val="21"/>
            <w:lang w:val="en-US" w:eastAsia="pt-BR"/>
            <w14:ligatures w14:val="none"/>
            <w:rPrChange w:id="1145" w:author="Jonatas Nunespf" w:date="2024-04-07T14:06:00Z" w16du:dateUtc="2024-04-07T17:06:00Z">
              <w:rPr>
                <w:rFonts w:ascii="Consolas" w:eastAsia="Times New Roman" w:hAnsi="Consolas" w:cs="Times New Roman"/>
                <w:color w:val="F8F8F2"/>
                <w:kern w:val="0"/>
                <w:sz w:val="21"/>
                <w:szCs w:val="21"/>
                <w:lang w:eastAsia="pt-BR"/>
                <w14:ligatures w14:val="none"/>
              </w:rPr>
            </w:rPrChange>
          </w:rPr>
          <w:t xml:space="preserve">    </w:t>
        </w:r>
        <w:r w:rsidRPr="00BD59C8">
          <w:rPr>
            <w:rFonts w:ascii="Consolas" w:eastAsia="Times New Roman" w:hAnsi="Consolas" w:cs="Times New Roman"/>
            <w:color w:val="BD93F9"/>
            <w:kern w:val="0"/>
            <w:sz w:val="21"/>
            <w:szCs w:val="21"/>
            <w:lang w:eastAsia="pt-BR"/>
            <w14:ligatures w14:val="none"/>
          </w:rPr>
          <w:t>console</w:t>
        </w:r>
        <w:r w:rsidRPr="00BD59C8">
          <w:rPr>
            <w:rFonts w:ascii="Consolas" w:eastAsia="Times New Roman" w:hAnsi="Consolas" w:cs="Times New Roman"/>
            <w:color w:val="F8F8F2"/>
            <w:kern w:val="0"/>
            <w:sz w:val="21"/>
            <w:szCs w:val="21"/>
            <w:lang w:eastAsia="pt-BR"/>
            <w14:ligatures w14:val="none"/>
          </w:rPr>
          <w:t>.</w:t>
        </w:r>
        <w:r w:rsidRPr="00BD59C8">
          <w:rPr>
            <w:rFonts w:ascii="Consolas" w:eastAsia="Times New Roman" w:hAnsi="Consolas" w:cs="Times New Roman"/>
            <w:color w:val="50FA7B"/>
            <w:kern w:val="0"/>
            <w:sz w:val="21"/>
            <w:szCs w:val="21"/>
            <w:lang w:eastAsia="pt-BR"/>
            <w14:ligatures w14:val="none"/>
          </w:rPr>
          <w:t>log</w:t>
        </w:r>
      </w:ins>
      <w:ins w:id="1146" w:author="Jonatas Nunespf" w:date="2024-04-07T14:34:00Z" w16du:dateUtc="2024-04-07T17:34:00Z">
        <w:r w:rsidR="006A4B89">
          <w:rPr>
            <w:rFonts w:ascii="Consolas" w:eastAsia="Times New Roman" w:hAnsi="Consolas" w:cs="Times New Roman"/>
            <w:color w:val="F8F8F2"/>
            <w:kern w:val="0"/>
            <w:sz w:val="21"/>
            <w:szCs w:val="21"/>
            <w:lang w:eastAsia="pt-BR"/>
            <w14:ligatures w14:val="none"/>
          </w:rPr>
          <w:t>[</w:t>
        </w:r>
      </w:ins>
      <w:ins w:id="1147" w:author="Jonatas Nunespf" w:date="2024-04-07T14:06:00Z" w16du:dateUtc="2024-04-07T17:06:00Z">
        <w:r w:rsidRPr="00BD59C8">
          <w:rPr>
            <w:rFonts w:ascii="Consolas" w:eastAsia="Times New Roman" w:hAnsi="Consolas" w:cs="Times New Roman"/>
            <w:color w:val="F8F8F2"/>
            <w:kern w:val="0"/>
            <w:sz w:val="21"/>
            <w:szCs w:val="21"/>
            <w:lang w:eastAsia="pt-BR"/>
            <w14:ligatures w14:val="none"/>
          </w:rPr>
          <w:t>i</w:t>
        </w:r>
      </w:ins>
      <w:ins w:id="1148" w:author="Jonatas Nunespf" w:date="2024-04-07T14:34:00Z" w16du:dateUtc="2024-04-07T17:34:00Z">
        <w:r w:rsidR="006A4B89">
          <w:rPr>
            <w:rFonts w:ascii="Consolas" w:eastAsia="Times New Roman" w:hAnsi="Consolas" w:cs="Times New Roman"/>
            <w:color w:val="F8F8F2"/>
            <w:kern w:val="0"/>
            <w:sz w:val="21"/>
            <w:szCs w:val="21"/>
            <w:lang w:eastAsia="pt-BR"/>
            <w14:ligatures w14:val="none"/>
          </w:rPr>
          <w:t>]</w:t>
        </w:r>
      </w:ins>
    </w:p>
    <w:p w14:paraId="1A59D83B" w14:textId="77777777" w:rsidR="00BD59C8" w:rsidRPr="00BD59C8" w:rsidRDefault="00BD59C8" w:rsidP="00BD59C8">
      <w:pPr>
        <w:shd w:val="clear" w:color="auto" w:fill="282A36"/>
        <w:spacing w:after="0" w:line="285" w:lineRule="atLeast"/>
        <w:rPr>
          <w:ins w:id="1149" w:author="Jonatas Nunespf" w:date="2024-04-07T14:06:00Z" w16du:dateUtc="2024-04-07T17:06:00Z"/>
          <w:rFonts w:ascii="Consolas" w:eastAsia="Times New Roman" w:hAnsi="Consolas" w:cs="Times New Roman"/>
          <w:color w:val="F8F8F2"/>
          <w:kern w:val="0"/>
          <w:sz w:val="21"/>
          <w:szCs w:val="21"/>
          <w:lang w:eastAsia="pt-BR"/>
          <w14:ligatures w14:val="none"/>
        </w:rPr>
      </w:pPr>
      <w:ins w:id="1150" w:author="Jonatas Nunespf" w:date="2024-04-07T14:06:00Z" w16du:dateUtc="2024-04-07T17:06:00Z">
        <w:r w:rsidRPr="00BD59C8">
          <w:rPr>
            <w:rFonts w:ascii="Consolas" w:eastAsia="Times New Roman" w:hAnsi="Consolas" w:cs="Times New Roman"/>
            <w:color w:val="F8F8F2"/>
            <w:kern w:val="0"/>
            <w:sz w:val="21"/>
            <w:szCs w:val="21"/>
            <w:lang w:eastAsia="pt-BR"/>
            <w14:ligatures w14:val="none"/>
          </w:rPr>
          <w:t>}</w:t>
        </w:r>
      </w:ins>
    </w:p>
    <w:p w14:paraId="53EF1579" w14:textId="41C74547" w:rsidR="00BD59C8" w:rsidRDefault="00BD59C8" w:rsidP="00C50D94">
      <w:pPr>
        <w:rPr>
          <w:ins w:id="1151" w:author="Jonatas Nunespf" w:date="2024-04-07T14:16:00Z" w16du:dateUtc="2024-04-07T17:16:00Z"/>
        </w:rPr>
      </w:pPr>
      <w:ins w:id="1152" w:author="Jonatas Nunespf" w:date="2024-04-07T14:06:00Z" w16du:dateUtc="2024-04-07T17:06:00Z">
        <w:r>
          <w:t xml:space="preserve">Esse codigo e o seguinte primeiro temos </w:t>
        </w:r>
      </w:ins>
      <w:ins w:id="1153" w:author="Jonatas Nunespf" w:date="2024-04-07T14:07:00Z" w16du:dateUtc="2024-04-07T17:07:00Z">
        <w:r>
          <w:t xml:space="preserve">uma </w:t>
        </w:r>
        <w:proofErr w:type="spellStart"/>
        <w:r>
          <w:t>arra</w:t>
        </w:r>
      </w:ins>
      <w:ins w:id="1154" w:author="Jonatas Nunespf" w:date="2024-04-07T14:08:00Z" w16du:dateUtc="2024-04-07T17:08:00Z">
        <w:r>
          <w:t>y</w:t>
        </w:r>
        <w:proofErr w:type="spellEnd"/>
        <w:r>
          <w:t xml:space="preserve">, com alguns números [10, 20, 30, 40, 50], e logo embaixo temos uma estrutura de repetição </w:t>
        </w:r>
      </w:ins>
      <w:ins w:id="1155" w:author="Jonatas Nunespf" w:date="2024-04-07T14:16:00Z" w16du:dateUtc="2024-04-07T17:16:00Z">
        <w:r w:rsidR="00B2775F">
          <w:t>F</w:t>
        </w:r>
      </w:ins>
      <w:ins w:id="1156" w:author="Jonatas Nunespf" w:date="2024-04-07T14:08:00Z" w16du:dateUtc="2024-04-07T17:08:00Z">
        <w:r>
          <w:t>OR, onde na repetição colocamos uma ini</w:t>
        </w:r>
      </w:ins>
      <w:ins w:id="1157" w:author="Jonatas Nunespf" w:date="2024-04-07T14:09:00Z" w16du:dateUtc="2024-04-07T17:09:00Z">
        <w:r>
          <w:t xml:space="preserve">cialização que i recebe 0, </w:t>
        </w:r>
        <w:proofErr w:type="gramStart"/>
        <w:r>
          <w:t>ai</w:t>
        </w:r>
        <w:proofErr w:type="gramEnd"/>
        <w:r>
          <w:t xml:space="preserve"> em nossa condição enquanto i for menor que </w:t>
        </w:r>
        <w:proofErr w:type="spellStart"/>
        <w:r>
          <w:t>num.leng</w:t>
        </w:r>
      </w:ins>
      <w:ins w:id="1158" w:author="Jonatas Nunespf" w:date="2024-04-07T14:27:00Z" w16du:dateUtc="2024-04-07T17:27:00Z">
        <w:r w:rsidR="00073FBC">
          <w:t>th</w:t>
        </w:r>
      </w:ins>
      <w:proofErr w:type="spellEnd"/>
      <w:ins w:id="1159" w:author="Jonatas Nunespf" w:date="2024-04-07T14:09:00Z" w16du:dateUtc="2024-04-07T17:09:00Z">
        <w:r>
          <w:t xml:space="preserve"> o loop </w:t>
        </w:r>
        <w:proofErr w:type="spellStart"/>
        <w:r>
          <w:t>sera</w:t>
        </w:r>
        <w:proofErr w:type="spellEnd"/>
        <w:r>
          <w:t xml:space="preserve"> repetido, e no contador nos colocamos um incremento que sempre quan</w:t>
        </w:r>
      </w:ins>
      <w:ins w:id="1160" w:author="Jonatas Nunespf" w:date="2024-04-07T14:10:00Z" w16du:dateUtc="2024-04-07T17:10:00Z">
        <w:r>
          <w:t xml:space="preserve">do tiver essa repetição haverá incremento no i, e </w:t>
        </w:r>
        <w:proofErr w:type="spellStart"/>
        <w:r>
          <w:t>sera</w:t>
        </w:r>
        <w:proofErr w:type="spellEnd"/>
        <w:r>
          <w:t xml:space="preserve"> mostrado o valor de i no console.log</w:t>
        </w:r>
      </w:ins>
      <w:ins w:id="1161" w:author="Jonatas Nunespf" w:date="2024-04-07T14:11:00Z" w16du:dateUtc="2024-04-07T17:11:00Z">
        <w:r>
          <w:t>.</w:t>
        </w:r>
      </w:ins>
    </w:p>
    <w:p w14:paraId="2B2CF738" w14:textId="1547D8E9" w:rsidR="00B2775F" w:rsidRDefault="00B2775F" w:rsidP="00C50D94">
      <w:pPr>
        <w:rPr>
          <w:ins w:id="1162" w:author="Jonatas Nunespf" w:date="2024-04-07T14:17:00Z" w16du:dateUtc="2024-04-07T17:17:00Z"/>
        </w:rPr>
      </w:pPr>
      <w:ins w:id="1163" w:author="Jonatas Nunespf" w:date="2024-04-07T14:16:00Z" w16du:dateUtc="2024-04-07T17:16:00Z">
        <w:r>
          <w:t xml:space="preserve">Entao o codigo </w:t>
        </w:r>
        <w:proofErr w:type="spellStart"/>
        <w:r>
          <w:t>sera</w:t>
        </w:r>
        <w:proofErr w:type="spellEnd"/>
        <w:r>
          <w:t xml:space="preserve"> executado 5 vezes pois o valor de </w:t>
        </w:r>
        <w:proofErr w:type="spellStart"/>
        <w:r>
          <w:t>num.lengt</w:t>
        </w:r>
      </w:ins>
      <w:ins w:id="1164" w:author="Jonatas Nunespf" w:date="2024-04-07T14:27:00Z" w16du:dateUtc="2024-04-07T17:27:00Z">
        <w:r w:rsidR="00073FBC">
          <w:t>h</w:t>
        </w:r>
      </w:ins>
      <w:proofErr w:type="spellEnd"/>
      <w:ins w:id="1165" w:author="Jonatas Nunespf" w:date="2024-04-07T14:16:00Z" w16du:dateUtc="2024-04-07T17:16:00Z">
        <w:r>
          <w:t xml:space="preserve"> e 5 porque tem 5 </w:t>
        </w:r>
        <w:proofErr w:type="spellStart"/>
        <w:r>
          <w:t>numeros</w:t>
        </w:r>
        <w:proofErr w:type="spellEnd"/>
        <w:r>
          <w:t xml:space="preserve"> dentro dessa </w:t>
        </w:r>
        <w:proofErr w:type="spellStart"/>
        <w:r>
          <w:t>array</w:t>
        </w:r>
      </w:ins>
      <w:proofErr w:type="spellEnd"/>
      <w:ins w:id="1166" w:author="Jonatas Nunespf" w:date="2024-04-07T14:17:00Z" w16du:dateUtc="2024-04-07T17:17:00Z">
        <w:r>
          <w:t xml:space="preserve">, mas se quisermos mostrar o valor dentro da </w:t>
        </w:r>
        <w:proofErr w:type="spellStart"/>
        <w:r>
          <w:t>array</w:t>
        </w:r>
        <w:proofErr w:type="spellEnd"/>
        <w:r>
          <w:t xml:space="preserve"> um por um temos uma técnica com o loop for</w:t>
        </w:r>
      </w:ins>
    </w:p>
    <w:p w14:paraId="7E280ACF" w14:textId="184DC1D8" w:rsidR="00B2775F" w:rsidRPr="00B2775F" w:rsidRDefault="00B2775F" w:rsidP="00B2775F">
      <w:pPr>
        <w:shd w:val="clear" w:color="auto" w:fill="282A36"/>
        <w:spacing w:after="0" w:line="285" w:lineRule="atLeast"/>
        <w:rPr>
          <w:ins w:id="1167" w:author="Jonatas Nunespf" w:date="2024-04-07T14:18:00Z" w16du:dateUtc="2024-04-07T17:18:00Z"/>
          <w:rFonts w:ascii="Consolas" w:eastAsia="Times New Roman" w:hAnsi="Consolas" w:cs="Times New Roman"/>
          <w:color w:val="F8F8F2"/>
          <w:kern w:val="0"/>
          <w:sz w:val="21"/>
          <w:szCs w:val="21"/>
          <w:lang w:val="en-US" w:eastAsia="pt-BR"/>
          <w14:ligatures w14:val="none"/>
          <w:rPrChange w:id="1168" w:author="Jonatas Nunespf" w:date="2024-04-07T14:18:00Z" w16du:dateUtc="2024-04-07T17:18:00Z">
            <w:rPr>
              <w:ins w:id="1169" w:author="Jonatas Nunespf" w:date="2024-04-07T14:18:00Z" w16du:dateUtc="2024-04-07T17:18:00Z"/>
              <w:rFonts w:ascii="Consolas" w:eastAsia="Times New Roman" w:hAnsi="Consolas" w:cs="Times New Roman"/>
              <w:color w:val="F8F8F2"/>
              <w:kern w:val="0"/>
              <w:sz w:val="21"/>
              <w:szCs w:val="21"/>
              <w:lang w:eastAsia="pt-BR"/>
              <w14:ligatures w14:val="none"/>
            </w:rPr>
          </w:rPrChange>
        </w:rPr>
      </w:pPr>
      <w:ins w:id="1170" w:author="Jonatas Nunespf" w:date="2024-04-07T14:18:00Z" w16du:dateUtc="2024-04-07T17:18:00Z">
        <w:r w:rsidRPr="00B2775F">
          <w:rPr>
            <w:rFonts w:ascii="Consolas" w:eastAsia="Times New Roman" w:hAnsi="Consolas" w:cs="Times New Roman"/>
            <w:color w:val="FF79C6"/>
            <w:kern w:val="0"/>
            <w:sz w:val="21"/>
            <w:szCs w:val="21"/>
            <w:lang w:val="en-US" w:eastAsia="pt-BR"/>
            <w14:ligatures w14:val="none"/>
            <w:rPrChange w:id="1171" w:author="Jonatas Nunespf" w:date="2024-04-07T14:18:00Z" w16du:dateUtc="2024-04-07T17:18:00Z">
              <w:rPr>
                <w:rFonts w:ascii="Consolas" w:eastAsia="Times New Roman" w:hAnsi="Consolas" w:cs="Times New Roman"/>
                <w:color w:val="FF79C6"/>
                <w:kern w:val="0"/>
                <w:sz w:val="21"/>
                <w:szCs w:val="21"/>
                <w:lang w:eastAsia="pt-BR"/>
                <w14:ligatures w14:val="none"/>
              </w:rPr>
            </w:rPrChange>
          </w:rPr>
          <w:t>let</w:t>
        </w:r>
        <w:r w:rsidRPr="00B2775F">
          <w:rPr>
            <w:rFonts w:ascii="Consolas" w:eastAsia="Times New Roman" w:hAnsi="Consolas" w:cs="Times New Roman"/>
            <w:color w:val="F8F8F2"/>
            <w:kern w:val="0"/>
            <w:sz w:val="21"/>
            <w:szCs w:val="21"/>
            <w:lang w:val="en-US" w:eastAsia="pt-BR"/>
            <w14:ligatures w14:val="none"/>
            <w:rPrChange w:id="1172"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 xml:space="preserve"> num</w:t>
        </w:r>
        <w:proofErr w:type="gramStart"/>
        <w:r w:rsidRPr="00B2775F">
          <w:rPr>
            <w:rFonts w:ascii="Consolas" w:eastAsia="Times New Roman" w:hAnsi="Consolas" w:cs="Times New Roman"/>
            <w:color w:val="FF79C6"/>
            <w:kern w:val="0"/>
            <w:sz w:val="21"/>
            <w:szCs w:val="21"/>
            <w:lang w:val="en-US" w:eastAsia="pt-BR"/>
            <w14:ligatures w14:val="none"/>
            <w:rPrChange w:id="1173" w:author="Jonatas Nunespf" w:date="2024-04-07T14:18:00Z" w16du:dateUtc="2024-04-07T17:18:00Z">
              <w:rPr>
                <w:rFonts w:ascii="Consolas" w:eastAsia="Times New Roman" w:hAnsi="Consolas" w:cs="Times New Roman"/>
                <w:color w:val="FF79C6"/>
                <w:kern w:val="0"/>
                <w:sz w:val="21"/>
                <w:szCs w:val="21"/>
                <w:lang w:eastAsia="pt-BR"/>
                <w14:ligatures w14:val="none"/>
              </w:rPr>
            </w:rPrChange>
          </w:rPr>
          <w:t>=</w:t>
        </w:r>
        <w:r w:rsidRPr="00B2775F">
          <w:rPr>
            <w:rFonts w:ascii="Consolas" w:eastAsia="Times New Roman" w:hAnsi="Consolas" w:cs="Times New Roman"/>
            <w:color w:val="F8F8F2"/>
            <w:kern w:val="0"/>
            <w:sz w:val="21"/>
            <w:szCs w:val="21"/>
            <w:lang w:val="en-US" w:eastAsia="pt-BR"/>
            <w14:ligatures w14:val="none"/>
            <w:rPrChange w:id="1174"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w:t>
        </w:r>
        <w:proofErr w:type="gramEnd"/>
        <w:r w:rsidRPr="00B2775F">
          <w:rPr>
            <w:rFonts w:ascii="Consolas" w:eastAsia="Times New Roman" w:hAnsi="Consolas" w:cs="Times New Roman"/>
            <w:color w:val="BD93F9"/>
            <w:kern w:val="0"/>
            <w:sz w:val="21"/>
            <w:szCs w:val="21"/>
            <w:lang w:val="en-US" w:eastAsia="pt-BR"/>
            <w14:ligatures w14:val="none"/>
            <w:rPrChange w:id="1175" w:author="Jonatas Nunespf" w:date="2024-04-07T14:18:00Z" w16du:dateUtc="2024-04-07T17:18:00Z">
              <w:rPr>
                <w:rFonts w:ascii="Consolas" w:eastAsia="Times New Roman" w:hAnsi="Consolas" w:cs="Times New Roman"/>
                <w:color w:val="BD93F9"/>
                <w:kern w:val="0"/>
                <w:sz w:val="21"/>
                <w:szCs w:val="21"/>
                <w:lang w:eastAsia="pt-BR"/>
                <w14:ligatures w14:val="none"/>
              </w:rPr>
            </w:rPrChange>
          </w:rPr>
          <w:t>10</w:t>
        </w:r>
        <w:r w:rsidRPr="00B2775F">
          <w:rPr>
            <w:rFonts w:ascii="Consolas" w:eastAsia="Times New Roman" w:hAnsi="Consolas" w:cs="Times New Roman"/>
            <w:color w:val="F8F8F2"/>
            <w:kern w:val="0"/>
            <w:sz w:val="21"/>
            <w:szCs w:val="21"/>
            <w:lang w:val="en-US" w:eastAsia="pt-BR"/>
            <w14:ligatures w14:val="none"/>
            <w:rPrChange w:id="1176"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w:t>
        </w:r>
        <w:r w:rsidRPr="00B2775F">
          <w:rPr>
            <w:rFonts w:ascii="Consolas" w:eastAsia="Times New Roman" w:hAnsi="Consolas" w:cs="Times New Roman"/>
            <w:color w:val="BD93F9"/>
            <w:kern w:val="0"/>
            <w:sz w:val="21"/>
            <w:szCs w:val="21"/>
            <w:lang w:val="en-US" w:eastAsia="pt-BR"/>
            <w14:ligatures w14:val="none"/>
            <w:rPrChange w:id="1177" w:author="Jonatas Nunespf" w:date="2024-04-07T14:18:00Z" w16du:dateUtc="2024-04-07T17:18:00Z">
              <w:rPr>
                <w:rFonts w:ascii="Consolas" w:eastAsia="Times New Roman" w:hAnsi="Consolas" w:cs="Times New Roman"/>
                <w:color w:val="BD93F9"/>
                <w:kern w:val="0"/>
                <w:sz w:val="21"/>
                <w:szCs w:val="21"/>
                <w:lang w:eastAsia="pt-BR"/>
                <w14:ligatures w14:val="none"/>
              </w:rPr>
            </w:rPrChange>
          </w:rPr>
          <w:t>20</w:t>
        </w:r>
        <w:r w:rsidRPr="00B2775F">
          <w:rPr>
            <w:rFonts w:ascii="Consolas" w:eastAsia="Times New Roman" w:hAnsi="Consolas" w:cs="Times New Roman"/>
            <w:color w:val="F8F8F2"/>
            <w:kern w:val="0"/>
            <w:sz w:val="21"/>
            <w:szCs w:val="21"/>
            <w:lang w:val="en-US" w:eastAsia="pt-BR"/>
            <w14:ligatures w14:val="none"/>
            <w:rPrChange w:id="1178"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w:t>
        </w:r>
        <w:r w:rsidRPr="00B2775F">
          <w:rPr>
            <w:rFonts w:ascii="Consolas" w:eastAsia="Times New Roman" w:hAnsi="Consolas" w:cs="Times New Roman"/>
            <w:color w:val="BD93F9"/>
            <w:kern w:val="0"/>
            <w:sz w:val="21"/>
            <w:szCs w:val="21"/>
            <w:lang w:val="en-US" w:eastAsia="pt-BR"/>
            <w14:ligatures w14:val="none"/>
            <w:rPrChange w:id="1179" w:author="Jonatas Nunespf" w:date="2024-04-07T14:18:00Z" w16du:dateUtc="2024-04-07T17:18:00Z">
              <w:rPr>
                <w:rFonts w:ascii="Consolas" w:eastAsia="Times New Roman" w:hAnsi="Consolas" w:cs="Times New Roman"/>
                <w:color w:val="BD93F9"/>
                <w:kern w:val="0"/>
                <w:sz w:val="21"/>
                <w:szCs w:val="21"/>
                <w:lang w:eastAsia="pt-BR"/>
                <w14:ligatures w14:val="none"/>
              </w:rPr>
            </w:rPrChange>
          </w:rPr>
          <w:t>30</w:t>
        </w:r>
        <w:r w:rsidRPr="00B2775F">
          <w:rPr>
            <w:rFonts w:ascii="Consolas" w:eastAsia="Times New Roman" w:hAnsi="Consolas" w:cs="Times New Roman"/>
            <w:color w:val="F8F8F2"/>
            <w:kern w:val="0"/>
            <w:sz w:val="21"/>
            <w:szCs w:val="21"/>
            <w:lang w:val="en-US" w:eastAsia="pt-BR"/>
            <w14:ligatures w14:val="none"/>
            <w:rPrChange w:id="1180"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w:t>
        </w:r>
        <w:r w:rsidRPr="00B2775F">
          <w:rPr>
            <w:rFonts w:ascii="Consolas" w:eastAsia="Times New Roman" w:hAnsi="Consolas" w:cs="Times New Roman"/>
            <w:color w:val="BD93F9"/>
            <w:kern w:val="0"/>
            <w:sz w:val="21"/>
            <w:szCs w:val="21"/>
            <w:lang w:val="en-US" w:eastAsia="pt-BR"/>
            <w14:ligatures w14:val="none"/>
            <w:rPrChange w:id="1181" w:author="Jonatas Nunespf" w:date="2024-04-07T14:18:00Z" w16du:dateUtc="2024-04-07T17:18:00Z">
              <w:rPr>
                <w:rFonts w:ascii="Consolas" w:eastAsia="Times New Roman" w:hAnsi="Consolas" w:cs="Times New Roman"/>
                <w:color w:val="BD93F9"/>
                <w:kern w:val="0"/>
                <w:sz w:val="21"/>
                <w:szCs w:val="21"/>
                <w:lang w:eastAsia="pt-BR"/>
                <w14:ligatures w14:val="none"/>
              </w:rPr>
            </w:rPrChange>
          </w:rPr>
          <w:t>40</w:t>
        </w:r>
        <w:r w:rsidRPr="00B2775F">
          <w:rPr>
            <w:rFonts w:ascii="Consolas" w:eastAsia="Times New Roman" w:hAnsi="Consolas" w:cs="Times New Roman"/>
            <w:color w:val="F8F8F2"/>
            <w:kern w:val="0"/>
            <w:sz w:val="21"/>
            <w:szCs w:val="21"/>
            <w:lang w:val="en-US" w:eastAsia="pt-BR"/>
            <w14:ligatures w14:val="none"/>
            <w:rPrChange w:id="1182"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w:t>
        </w:r>
        <w:r w:rsidRPr="00B2775F">
          <w:rPr>
            <w:rFonts w:ascii="Consolas" w:eastAsia="Times New Roman" w:hAnsi="Consolas" w:cs="Times New Roman"/>
            <w:color w:val="BD93F9"/>
            <w:kern w:val="0"/>
            <w:sz w:val="21"/>
            <w:szCs w:val="21"/>
            <w:lang w:val="en-US" w:eastAsia="pt-BR"/>
            <w14:ligatures w14:val="none"/>
            <w:rPrChange w:id="1183" w:author="Jonatas Nunespf" w:date="2024-04-07T14:18:00Z" w16du:dateUtc="2024-04-07T17:18:00Z">
              <w:rPr>
                <w:rFonts w:ascii="Consolas" w:eastAsia="Times New Roman" w:hAnsi="Consolas" w:cs="Times New Roman"/>
                <w:color w:val="BD93F9"/>
                <w:kern w:val="0"/>
                <w:sz w:val="21"/>
                <w:szCs w:val="21"/>
                <w:lang w:eastAsia="pt-BR"/>
                <w14:ligatures w14:val="none"/>
              </w:rPr>
            </w:rPrChange>
          </w:rPr>
          <w:t>50</w:t>
        </w:r>
        <w:r w:rsidRPr="00B2775F">
          <w:rPr>
            <w:rFonts w:ascii="Consolas" w:eastAsia="Times New Roman" w:hAnsi="Consolas" w:cs="Times New Roman"/>
            <w:color w:val="F8F8F2"/>
            <w:kern w:val="0"/>
            <w:sz w:val="21"/>
            <w:szCs w:val="21"/>
            <w:lang w:val="en-US" w:eastAsia="pt-BR"/>
            <w14:ligatures w14:val="none"/>
            <w:rPrChange w:id="1184"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w:t>
        </w:r>
      </w:ins>
    </w:p>
    <w:p w14:paraId="6133B483" w14:textId="638CABD0" w:rsidR="00B2775F" w:rsidRPr="00B2775F" w:rsidRDefault="00B2775F" w:rsidP="00B2775F">
      <w:pPr>
        <w:shd w:val="clear" w:color="auto" w:fill="282A36"/>
        <w:spacing w:after="0" w:line="285" w:lineRule="atLeast"/>
        <w:rPr>
          <w:ins w:id="1185" w:author="Jonatas Nunespf" w:date="2024-04-07T14:18:00Z" w16du:dateUtc="2024-04-07T17:18:00Z"/>
          <w:rFonts w:ascii="Consolas" w:eastAsia="Times New Roman" w:hAnsi="Consolas" w:cs="Times New Roman"/>
          <w:color w:val="F8F8F2"/>
          <w:kern w:val="0"/>
          <w:sz w:val="21"/>
          <w:szCs w:val="21"/>
          <w:lang w:val="en-US" w:eastAsia="pt-BR"/>
          <w14:ligatures w14:val="none"/>
          <w:rPrChange w:id="1186" w:author="Jonatas Nunespf" w:date="2024-04-07T14:18:00Z" w16du:dateUtc="2024-04-07T17:18:00Z">
            <w:rPr>
              <w:ins w:id="1187" w:author="Jonatas Nunespf" w:date="2024-04-07T14:18:00Z" w16du:dateUtc="2024-04-07T17:18:00Z"/>
              <w:rFonts w:ascii="Consolas" w:eastAsia="Times New Roman" w:hAnsi="Consolas" w:cs="Times New Roman"/>
              <w:color w:val="F8F8F2"/>
              <w:kern w:val="0"/>
              <w:sz w:val="21"/>
              <w:szCs w:val="21"/>
              <w:lang w:eastAsia="pt-BR"/>
              <w14:ligatures w14:val="none"/>
            </w:rPr>
          </w:rPrChange>
        </w:rPr>
      </w:pPr>
      <w:proofErr w:type="gramStart"/>
      <w:ins w:id="1188" w:author="Jonatas Nunespf" w:date="2024-04-07T14:18:00Z" w16du:dateUtc="2024-04-07T17:18:00Z">
        <w:r w:rsidRPr="00B2775F">
          <w:rPr>
            <w:rFonts w:ascii="Consolas" w:eastAsia="Times New Roman" w:hAnsi="Consolas" w:cs="Times New Roman"/>
            <w:color w:val="FF79C6"/>
            <w:kern w:val="0"/>
            <w:sz w:val="21"/>
            <w:szCs w:val="21"/>
            <w:lang w:val="en-US" w:eastAsia="pt-BR"/>
            <w14:ligatures w14:val="none"/>
            <w:rPrChange w:id="1189" w:author="Jonatas Nunespf" w:date="2024-04-07T14:18:00Z" w16du:dateUtc="2024-04-07T17:18:00Z">
              <w:rPr>
                <w:rFonts w:ascii="Consolas" w:eastAsia="Times New Roman" w:hAnsi="Consolas" w:cs="Times New Roman"/>
                <w:color w:val="FF79C6"/>
                <w:kern w:val="0"/>
                <w:sz w:val="21"/>
                <w:szCs w:val="21"/>
                <w:lang w:eastAsia="pt-BR"/>
                <w14:ligatures w14:val="none"/>
              </w:rPr>
            </w:rPrChange>
          </w:rPr>
          <w:t>for</w:t>
        </w:r>
        <w:r w:rsidRPr="00B2775F">
          <w:rPr>
            <w:rFonts w:ascii="Consolas" w:eastAsia="Times New Roman" w:hAnsi="Consolas" w:cs="Times New Roman"/>
            <w:color w:val="F8F8F2"/>
            <w:kern w:val="0"/>
            <w:sz w:val="21"/>
            <w:szCs w:val="21"/>
            <w:lang w:val="en-US" w:eastAsia="pt-BR"/>
            <w14:ligatures w14:val="none"/>
            <w:rPrChange w:id="1190"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w:t>
        </w:r>
        <w:proofErr w:type="gramEnd"/>
        <w:r w:rsidRPr="00B2775F">
          <w:rPr>
            <w:rFonts w:ascii="Consolas" w:eastAsia="Times New Roman" w:hAnsi="Consolas" w:cs="Times New Roman"/>
            <w:color w:val="FF79C6"/>
            <w:kern w:val="0"/>
            <w:sz w:val="21"/>
            <w:szCs w:val="21"/>
            <w:lang w:val="en-US" w:eastAsia="pt-BR"/>
            <w14:ligatures w14:val="none"/>
            <w:rPrChange w:id="1191" w:author="Jonatas Nunespf" w:date="2024-04-07T14:18:00Z" w16du:dateUtc="2024-04-07T17:18:00Z">
              <w:rPr>
                <w:rFonts w:ascii="Consolas" w:eastAsia="Times New Roman" w:hAnsi="Consolas" w:cs="Times New Roman"/>
                <w:color w:val="FF79C6"/>
                <w:kern w:val="0"/>
                <w:sz w:val="21"/>
                <w:szCs w:val="21"/>
                <w:lang w:eastAsia="pt-BR"/>
                <w14:ligatures w14:val="none"/>
              </w:rPr>
            </w:rPrChange>
          </w:rPr>
          <w:t>let</w:t>
        </w:r>
        <w:r w:rsidRPr="00B2775F">
          <w:rPr>
            <w:rFonts w:ascii="Consolas" w:eastAsia="Times New Roman" w:hAnsi="Consolas" w:cs="Times New Roman"/>
            <w:color w:val="F8F8F2"/>
            <w:kern w:val="0"/>
            <w:sz w:val="21"/>
            <w:szCs w:val="21"/>
            <w:lang w:val="en-US" w:eastAsia="pt-BR"/>
            <w14:ligatures w14:val="none"/>
            <w:rPrChange w:id="1192"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 xml:space="preserve"> </w:t>
        </w:r>
        <w:proofErr w:type="spellStart"/>
        <w:r w:rsidRPr="00B2775F">
          <w:rPr>
            <w:rFonts w:ascii="Consolas" w:eastAsia="Times New Roman" w:hAnsi="Consolas" w:cs="Times New Roman"/>
            <w:color w:val="F8F8F2"/>
            <w:kern w:val="0"/>
            <w:sz w:val="21"/>
            <w:szCs w:val="21"/>
            <w:lang w:val="en-US" w:eastAsia="pt-BR"/>
            <w14:ligatures w14:val="none"/>
            <w:rPrChange w:id="1193"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i</w:t>
        </w:r>
        <w:proofErr w:type="spellEnd"/>
        <w:r w:rsidRPr="00B2775F">
          <w:rPr>
            <w:rFonts w:ascii="Consolas" w:eastAsia="Times New Roman" w:hAnsi="Consolas" w:cs="Times New Roman"/>
            <w:color w:val="FF79C6"/>
            <w:kern w:val="0"/>
            <w:sz w:val="21"/>
            <w:szCs w:val="21"/>
            <w:lang w:val="en-US" w:eastAsia="pt-BR"/>
            <w14:ligatures w14:val="none"/>
            <w:rPrChange w:id="1194" w:author="Jonatas Nunespf" w:date="2024-04-07T14:18:00Z" w16du:dateUtc="2024-04-07T17:18:00Z">
              <w:rPr>
                <w:rFonts w:ascii="Consolas" w:eastAsia="Times New Roman" w:hAnsi="Consolas" w:cs="Times New Roman"/>
                <w:color w:val="FF79C6"/>
                <w:kern w:val="0"/>
                <w:sz w:val="21"/>
                <w:szCs w:val="21"/>
                <w:lang w:eastAsia="pt-BR"/>
                <w14:ligatures w14:val="none"/>
              </w:rPr>
            </w:rPrChange>
          </w:rPr>
          <w:t>=</w:t>
        </w:r>
        <w:r w:rsidRPr="00B2775F">
          <w:rPr>
            <w:rFonts w:ascii="Consolas" w:eastAsia="Times New Roman" w:hAnsi="Consolas" w:cs="Times New Roman"/>
            <w:color w:val="BD93F9"/>
            <w:kern w:val="0"/>
            <w:sz w:val="21"/>
            <w:szCs w:val="21"/>
            <w:lang w:val="en-US" w:eastAsia="pt-BR"/>
            <w14:ligatures w14:val="none"/>
            <w:rPrChange w:id="1195" w:author="Jonatas Nunespf" w:date="2024-04-07T14:18:00Z" w16du:dateUtc="2024-04-07T17:18:00Z">
              <w:rPr>
                <w:rFonts w:ascii="Consolas" w:eastAsia="Times New Roman" w:hAnsi="Consolas" w:cs="Times New Roman"/>
                <w:color w:val="BD93F9"/>
                <w:kern w:val="0"/>
                <w:sz w:val="21"/>
                <w:szCs w:val="21"/>
                <w:lang w:eastAsia="pt-BR"/>
                <w14:ligatures w14:val="none"/>
              </w:rPr>
            </w:rPrChange>
          </w:rPr>
          <w:t>0</w:t>
        </w:r>
        <w:r w:rsidRPr="00B2775F">
          <w:rPr>
            <w:rFonts w:ascii="Consolas" w:eastAsia="Times New Roman" w:hAnsi="Consolas" w:cs="Times New Roman"/>
            <w:color w:val="F8F8F2"/>
            <w:kern w:val="0"/>
            <w:sz w:val="21"/>
            <w:szCs w:val="21"/>
            <w:lang w:val="en-US" w:eastAsia="pt-BR"/>
            <w14:ligatures w14:val="none"/>
            <w:rPrChange w:id="1196"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 xml:space="preserve">; </w:t>
        </w:r>
        <w:proofErr w:type="spellStart"/>
        <w:r w:rsidRPr="00B2775F">
          <w:rPr>
            <w:rFonts w:ascii="Consolas" w:eastAsia="Times New Roman" w:hAnsi="Consolas" w:cs="Times New Roman"/>
            <w:color w:val="F8F8F2"/>
            <w:kern w:val="0"/>
            <w:sz w:val="21"/>
            <w:szCs w:val="21"/>
            <w:lang w:val="en-US" w:eastAsia="pt-BR"/>
            <w14:ligatures w14:val="none"/>
            <w:rPrChange w:id="1197"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i</w:t>
        </w:r>
        <w:proofErr w:type="spellEnd"/>
        <w:r w:rsidRPr="00B2775F">
          <w:rPr>
            <w:rFonts w:ascii="Consolas" w:eastAsia="Times New Roman" w:hAnsi="Consolas" w:cs="Times New Roman"/>
            <w:color w:val="FF79C6"/>
            <w:kern w:val="0"/>
            <w:sz w:val="21"/>
            <w:szCs w:val="21"/>
            <w:lang w:val="en-US" w:eastAsia="pt-BR"/>
            <w14:ligatures w14:val="none"/>
            <w:rPrChange w:id="1198" w:author="Jonatas Nunespf" w:date="2024-04-07T14:18:00Z" w16du:dateUtc="2024-04-07T17:18:00Z">
              <w:rPr>
                <w:rFonts w:ascii="Consolas" w:eastAsia="Times New Roman" w:hAnsi="Consolas" w:cs="Times New Roman"/>
                <w:color w:val="FF79C6"/>
                <w:kern w:val="0"/>
                <w:sz w:val="21"/>
                <w:szCs w:val="21"/>
                <w:lang w:eastAsia="pt-BR"/>
                <w14:ligatures w14:val="none"/>
              </w:rPr>
            </w:rPrChange>
          </w:rPr>
          <w:t>&lt;</w:t>
        </w:r>
        <w:proofErr w:type="spellStart"/>
        <w:r w:rsidRPr="00B2775F">
          <w:rPr>
            <w:rFonts w:ascii="Consolas" w:eastAsia="Times New Roman" w:hAnsi="Consolas" w:cs="Times New Roman"/>
            <w:color w:val="F8F8F2"/>
            <w:kern w:val="0"/>
            <w:sz w:val="21"/>
            <w:szCs w:val="21"/>
            <w:lang w:val="en-US" w:eastAsia="pt-BR"/>
            <w14:ligatures w14:val="none"/>
            <w:rPrChange w:id="1199"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num.lengt</w:t>
        </w:r>
      </w:ins>
      <w:ins w:id="1200" w:author="Jonatas Nunespf" w:date="2024-04-07T14:27:00Z" w16du:dateUtc="2024-04-07T17:27:00Z">
        <w:r w:rsidR="00073FBC">
          <w:rPr>
            <w:rFonts w:ascii="Consolas" w:eastAsia="Times New Roman" w:hAnsi="Consolas" w:cs="Times New Roman"/>
            <w:color w:val="F8F8F2"/>
            <w:kern w:val="0"/>
            <w:sz w:val="21"/>
            <w:szCs w:val="21"/>
            <w:lang w:val="en-US" w:eastAsia="pt-BR"/>
            <w14:ligatures w14:val="none"/>
          </w:rPr>
          <w:t>h</w:t>
        </w:r>
      </w:ins>
      <w:proofErr w:type="spellEnd"/>
      <w:ins w:id="1201" w:author="Jonatas Nunespf" w:date="2024-04-07T14:18:00Z" w16du:dateUtc="2024-04-07T17:18:00Z">
        <w:r w:rsidRPr="00B2775F">
          <w:rPr>
            <w:rFonts w:ascii="Consolas" w:eastAsia="Times New Roman" w:hAnsi="Consolas" w:cs="Times New Roman"/>
            <w:color w:val="F8F8F2"/>
            <w:kern w:val="0"/>
            <w:sz w:val="21"/>
            <w:szCs w:val="21"/>
            <w:lang w:val="en-US" w:eastAsia="pt-BR"/>
            <w14:ligatures w14:val="none"/>
            <w:rPrChange w:id="1202"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 xml:space="preserve">; </w:t>
        </w:r>
        <w:proofErr w:type="spellStart"/>
        <w:r w:rsidRPr="00B2775F">
          <w:rPr>
            <w:rFonts w:ascii="Consolas" w:eastAsia="Times New Roman" w:hAnsi="Consolas" w:cs="Times New Roman"/>
            <w:color w:val="F8F8F2"/>
            <w:kern w:val="0"/>
            <w:sz w:val="21"/>
            <w:szCs w:val="21"/>
            <w:lang w:val="en-US" w:eastAsia="pt-BR"/>
            <w14:ligatures w14:val="none"/>
            <w:rPrChange w:id="1203"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i</w:t>
        </w:r>
        <w:proofErr w:type="spellEnd"/>
        <w:r w:rsidRPr="00B2775F">
          <w:rPr>
            <w:rFonts w:ascii="Consolas" w:eastAsia="Times New Roman" w:hAnsi="Consolas" w:cs="Times New Roman"/>
            <w:color w:val="FF79C6"/>
            <w:kern w:val="0"/>
            <w:sz w:val="21"/>
            <w:szCs w:val="21"/>
            <w:lang w:val="en-US" w:eastAsia="pt-BR"/>
            <w14:ligatures w14:val="none"/>
            <w:rPrChange w:id="1204" w:author="Jonatas Nunespf" w:date="2024-04-07T14:18:00Z" w16du:dateUtc="2024-04-07T17:18:00Z">
              <w:rPr>
                <w:rFonts w:ascii="Consolas" w:eastAsia="Times New Roman" w:hAnsi="Consolas" w:cs="Times New Roman"/>
                <w:color w:val="FF79C6"/>
                <w:kern w:val="0"/>
                <w:sz w:val="21"/>
                <w:szCs w:val="21"/>
                <w:lang w:eastAsia="pt-BR"/>
                <w14:ligatures w14:val="none"/>
              </w:rPr>
            </w:rPrChange>
          </w:rPr>
          <w:t>++</w:t>
        </w:r>
        <w:r w:rsidRPr="00B2775F">
          <w:rPr>
            <w:rFonts w:ascii="Consolas" w:eastAsia="Times New Roman" w:hAnsi="Consolas" w:cs="Times New Roman"/>
            <w:color w:val="F8F8F2"/>
            <w:kern w:val="0"/>
            <w:sz w:val="21"/>
            <w:szCs w:val="21"/>
            <w:lang w:val="en-US" w:eastAsia="pt-BR"/>
            <w14:ligatures w14:val="none"/>
            <w:rPrChange w:id="1205"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w:t>
        </w:r>
      </w:ins>
    </w:p>
    <w:p w14:paraId="17A0F59C" w14:textId="478A875E" w:rsidR="00B2775F" w:rsidRPr="00B2775F" w:rsidRDefault="00B2775F" w:rsidP="00B2775F">
      <w:pPr>
        <w:shd w:val="clear" w:color="auto" w:fill="282A36"/>
        <w:spacing w:after="0" w:line="285" w:lineRule="atLeast"/>
        <w:rPr>
          <w:ins w:id="1206" w:author="Jonatas Nunespf" w:date="2024-04-07T14:18:00Z" w16du:dateUtc="2024-04-07T17:18:00Z"/>
          <w:rFonts w:ascii="Consolas" w:eastAsia="Times New Roman" w:hAnsi="Consolas" w:cs="Times New Roman"/>
          <w:color w:val="F8F8F2"/>
          <w:kern w:val="0"/>
          <w:sz w:val="21"/>
          <w:szCs w:val="21"/>
          <w:lang w:eastAsia="pt-BR"/>
          <w14:ligatures w14:val="none"/>
        </w:rPr>
      </w:pPr>
      <w:ins w:id="1207" w:author="Jonatas Nunespf" w:date="2024-04-07T14:18:00Z" w16du:dateUtc="2024-04-07T17:18:00Z">
        <w:r w:rsidRPr="00B2775F">
          <w:rPr>
            <w:rFonts w:ascii="Consolas" w:eastAsia="Times New Roman" w:hAnsi="Consolas" w:cs="Times New Roman"/>
            <w:color w:val="F8F8F2"/>
            <w:kern w:val="0"/>
            <w:sz w:val="21"/>
            <w:szCs w:val="21"/>
            <w:lang w:val="en-US" w:eastAsia="pt-BR"/>
            <w14:ligatures w14:val="none"/>
            <w:rPrChange w:id="1208" w:author="Jonatas Nunespf" w:date="2024-04-07T14:18:00Z" w16du:dateUtc="2024-04-07T17:18:00Z">
              <w:rPr>
                <w:rFonts w:ascii="Consolas" w:eastAsia="Times New Roman" w:hAnsi="Consolas" w:cs="Times New Roman"/>
                <w:color w:val="F8F8F2"/>
                <w:kern w:val="0"/>
                <w:sz w:val="21"/>
                <w:szCs w:val="21"/>
                <w:lang w:eastAsia="pt-BR"/>
                <w14:ligatures w14:val="none"/>
              </w:rPr>
            </w:rPrChange>
          </w:rPr>
          <w:t xml:space="preserve">    </w:t>
        </w:r>
        <w:r w:rsidRPr="00B2775F">
          <w:rPr>
            <w:rFonts w:ascii="Consolas" w:eastAsia="Times New Roman" w:hAnsi="Consolas" w:cs="Times New Roman"/>
            <w:color w:val="BD93F9"/>
            <w:kern w:val="0"/>
            <w:sz w:val="21"/>
            <w:szCs w:val="21"/>
            <w:lang w:eastAsia="pt-BR"/>
            <w14:ligatures w14:val="none"/>
          </w:rPr>
          <w:t>console</w:t>
        </w:r>
        <w:r w:rsidRPr="00B2775F">
          <w:rPr>
            <w:rFonts w:ascii="Consolas" w:eastAsia="Times New Roman" w:hAnsi="Consolas" w:cs="Times New Roman"/>
            <w:color w:val="F8F8F2"/>
            <w:kern w:val="0"/>
            <w:sz w:val="21"/>
            <w:szCs w:val="21"/>
            <w:lang w:eastAsia="pt-BR"/>
            <w14:ligatures w14:val="none"/>
          </w:rPr>
          <w:t>.</w:t>
        </w:r>
        <w:r w:rsidRPr="00B2775F">
          <w:rPr>
            <w:rFonts w:ascii="Consolas" w:eastAsia="Times New Roman" w:hAnsi="Consolas" w:cs="Times New Roman"/>
            <w:color w:val="50FA7B"/>
            <w:kern w:val="0"/>
            <w:sz w:val="21"/>
            <w:szCs w:val="21"/>
            <w:lang w:eastAsia="pt-BR"/>
            <w14:ligatures w14:val="none"/>
          </w:rPr>
          <w:t>log</w:t>
        </w:r>
        <w:r w:rsidRPr="00B2775F">
          <w:rPr>
            <w:rFonts w:ascii="Consolas" w:eastAsia="Times New Roman" w:hAnsi="Consolas" w:cs="Times New Roman"/>
            <w:color w:val="F8F8F2"/>
            <w:kern w:val="0"/>
            <w:sz w:val="21"/>
            <w:szCs w:val="21"/>
            <w:lang w:eastAsia="pt-BR"/>
            <w14:ligatures w14:val="none"/>
          </w:rPr>
          <w:t>(</w:t>
        </w:r>
        <w:r w:rsidRPr="00B2775F">
          <w:rPr>
            <w:rFonts w:ascii="Consolas" w:eastAsia="Times New Roman" w:hAnsi="Consolas" w:cs="Times New Roman"/>
            <w:color w:val="50FA7B"/>
            <w:kern w:val="0"/>
            <w:sz w:val="21"/>
            <w:szCs w:val="21"/>
            <w:lang w:eastAsia="pt-BR"/>
            <w14:ligatures w14:val="none"/>
          </w:rPr>
          <w:t>num</w:t>
        </w:r>
      </w:ins>
      <w:ins w:id="1209" w:author="Jonatas Nunespf" w:date="2024-04-07T14:34:00Z" w16du:dateUtc="2024-04-07T17:34:00Z">
        <w:r w:rsidR="006A4B89">
          <w:rPr>
            <w:rFonts w:ascii="Consolas" w:eastAsia="Times New Roman" w:hAnsi="Consolas" w:cs="Times New Roman"/>
            <w:color w:val="F8F8F2"/>
            <w:kern w:val="0"/>
            <w:sz w:val="21"/>
            <w:szCs w:val="21"/>
            <w:lang w:eastAsia="pt-BR"/>
            <w14:ligatures w14:val="none"/>
          </w:rPr>
          <w:t>[</w:t>
        </w:r>
      </w:ins>
      <w:ins w:id="1210" w:author="Jonatas Nunespf" w:date="2024-04-07T14:18:00Z" w16du:dateUtc="2024-04-07T17:18:00Z">
        <w:r w:rsidRPr="00B2775F">
          <w:rPr>
            <w:rFonts w:ascii="Consolas" w:eastAsia="Times New Roman" w:hAnsi="Consolas" w:cs="Times New Roman"/>
            <w:color w:val="F8F8F2"/>
            <w:kern w:val="0"/>
            <w:sz w:val="21"/>
            <w:szCs w:val="21"/>
            <w:lang w:eastAsia="pt-BR"/>
            <w14:ligatures w14:val="none"/>
          </w:rPr>
          <w:t>i</w:t>
        </w:r>
      </w:ins>
      <w:ins w:id="1211" w:author="Jonatas Nunespf" w:date="2024-04-07T14:33:00Z" w16du:dateUtc="2024-04-07T17:33:00Z">
        <w:r w:rsidR="006A4B89">
          <w:rPr>
            <w:rFonts w:ascii="Consolas" w:eastAsia="Times New Roman" w:hAnsi="Consolas" w:cs="Times New Roman"/>
            <w:color w:val="F8F8F2"/>
            <w:kern w:val="0"/>
            <w:sz w:val="21"/>
            <w:szCs w:val="21"/>
            <w:lang w:eastAsia="pt-BR"/>
            <w14:ligatures w14:val="none"/>
          </w:rPr>
          <w:t>]</w:t>
        </w:r>
      </w:ins>
      <w:ins w:id="1212" w:author="Jonatas Nunespf" w:date="2024-04-07T14:18:00Z" w16du:dateUtc="2024-04-07T17:18:00Z">
        <w:r w:rsidRPr="00B2775F">
          <w:rPr>
            <w:rFonts w:ascii="Consolas" w:eastAsia="Times New Roman" w:hAnsi="Consolas" w:cs="Times New Roman"/>
            <w:color w:val="F8F8F2"/>
            <w:kern w:val="0"/>
            <w:sz w:val="21"/>
            <w:szCs w:val="21"/>
            <w:lang w:eastAsia="pt-BR"/>
            <w14:ligatures w14:val="none"/>
          </w:rPr>
          <w:t>)</w:t>
        </w:r>
      </w:ins>
    </w:p>
    <w:p w14:paraId="14FB2A5B" w14:textId="77777777" w:rsidR="00B2775F" w:rsidRPr="00B2775F" w:rsidRDefault="00B2775F" w:rsidP="00B2775F">
      <w:pPr>
        <w:shd w:val="clear" w:color="auto" w:fill="282A36"/>
        <w:spacing w:after="0" w:line="285" w:lineRule="atLeast"/>
        <w:rPr>
          <w:ins w:id="1213" w:author="Jonatas Nunespf" w:date="2024-04-07T14:18:00Z" w16du:dateUtc="2024-04-07T17:18:00Z"/>
          <w:rFonts w:ascii="Consolas" w:eastAsia="Times New Roman" w:hAnsi="Consolas" w:cs="Times New Roman"/>
          <w:color w:val="F8F8F2"/>
          <w:kern w:val="0"/>
          <w:sz w:val="21"/>
          <w:szCs w:val="21"/>
          <w:lang w:eastAsia="pt-BR"/>
          <w14:ligatures w14:val="none"/>
        </w:rPr>
      </w:pPr>
      <w:ins w:id="1214" w:author="Jonatas Nunespf" w:date="2024-04-07T14:18:00Z" w16du:dateUtc="2024-04-07T17:18:00Z">
        <w:r w:rsidRPr="00B2775F">
          <w:rPr>
            <w:rFonts w:ascii="Consolas" w:eastAsia="Times New Roman" w:hAnsi="Consolas" w:cs="Times New Roman"/>
            <w:color w:val="F8F8F2"/>
            <w:kern w:val="0"/>
            <w:sz w:val="21"/>
            <w:szCs w:val="21"/>
            <w:lang w:eastAsia="pt-BR"/>
            <w14:ligatures w14:val="none"/>
          </w:rPr>
          <w:t>}</w:t>
        </w:r>
      </w:ins>
    </w:p>
    <w:p w14:paraId="151C9B07" w14:textId="485FA7FD" w:rsidR="00B2775F" w:rsidRDefault="00B2775F" w:rsidP="00C50D94">
      <w:pPr>
        <w:rPr>
          <w:ins w:id="1215" w:author="Jonatas Nunespf" w:date="2024-04-07T14:18:00Z" w16du:dateUtc="2024-04-07T17:18:00Z"/>
        </w:rPr>
      </w:pPr>
      <w:ins w:id="1216" w:author="Jonatas Nunespf" w:date="2024-04-07T14:18:00Z" w16du:dateUtc="2024-04-07T17:18:00Z">
        <w:r>
          <w:t xml:space="preserve">Já notou alguma diferença? </w:t>
        </w:r>
      </w:ins>
    </w:p>
    <w:p w14:paraId="63D5AFE3" w14:textId="14FDAA0E" w:rsidR="00B2775F" w:rsidRDefault="00B2775F" w:rsidP="00C50D94">
      <w:pPr>
        <w:rPr>
          <w:ins w:id="1217" w:author="Jonatas Nunespf" w:date="2024-04-07T14:19:00Z" w16du:dateUtc="2024-04-07T17:19:00Z"/>
        </w:rPr>
      </w:pPr>
      <w:ins w:id="1218" w:author="Jonatas Nunespf" w:date="2024-04-07T14:18:00Z" w16du:dateUtc="2024-04-07T17:18:00Z">
        <w:r>
          <w:t>Sim dentro do copnsole.log nos agora colocamos num</w:t>
        </w:r>
      </w:ins>
      <w:ins w:id="1219" w:author="Jonatas Nunespf" w:date="2024-04-07T14:33:00Z" w16du:dateUtc="2024-04-07T17:33:00Z">
        <w:r w:rsidR="006A4B89">
          <w:t>[i]</w:t>
        </w:r>
      </w:ins>
      <w:ins w:id="1220" w:author="Jonatas Nunespf" w:date="2024-04-07T14:18:00Z" w16du:dateUtc="2024-04-07T17:18:00Z">
        <w:r>
          <w:t xml:space="preserve">, você se lembra que para acessarmos um numero de uma </w:t>
        </w:r>
        <w:proofErr w:type="spellStart"/>
        <w:r>
          <w:t>array</w:t>
        </w:r>
        <w:proofErr w:type="spellEnd"/>
        <w:r>
          <w:t xml:space="preserve"> precisamos de pega</w:t>
        </w:r>
      </w:ins>
      <w:ins w:id="1221" w:author="Jonatas Nunespf" w:date="2024-04-07T14:19:00Z" w16du:dateUtc="2024-04-07T17:19:00Z">
        <w:r>
          <w:t xml:space="preserve">r o nome dessa </w:t>
        </w:r>
        <w:proofErr w:type="spellStart"/>
        <w:r>
          <w:t>array</w:t>
        </w:r>
        <w:proofErr w:type="spellEnd"/>
        <w:r>
          <w:t xml:space="preserve"> e colocar entre </w:t>
        </w:r>
      </w:ins>
      <w:ins w:id="1222" w:author="Jonatas Nunespf" w:date="2024-04-07T14:35:00Z" w16du:dateUtc="2024-04-07T17:35:00Z">
        <w:r w:rsidR="006A4B89">
          <w:t xml:space="preserve">colchetes </w:t>
        </w:r>
      </w:ins>
      <w:ins w:id="1223" w:author="Jonatas Nunespf" w:date="2024-04-07T14:19:00Z" w16du:dateUtc="2024-04-07T17:19:00Z">
        <w:r>
          <w:t xml:space="preserve">o indicie da posição </w:t>
        </w:r>
      </w:ins>
      <w:ins w:id="1224" w:author="Jonatas Nunespf" w:date="2024-04-07T14:22:00Z" w16du:dateUtc="2024-04-07T17:22:00Z">
        <w:r w:rsidR="00073FBC">
          <w:t>do elemento</w:t>
        </w:r>
      </w:ins>
      <w:ins w:id="1225" w:author="Jonatas Nunespf" w:date="2024-04-07T14:19:00Z" w16du:dateUtc="2024-04-07T17:19:00Z">
        <w:r>
          <w:t xml:space="preserve"> que estamos procurando? </w:t>
        </w:r>
      </w:ins>
    </w:p>
    <w:p w14:paraId="4FB3BC03" w14:textId="66DC14AD" w:rsidR="00B2775F" w:rsidRDefault="00B2775F" w:rsidP="00C50D94">
      <w:pPr>
        <w:rPr>
          <w:ins w:id="1226" w:author="Jonatas Nunespf" w:date="2024-04-07T14:20:00Z" w16du:dateUtc="2024-04-07T17:20:00Z"/>
        </w:rPr>
      </w:pPr>
      <w:ins w:id="1227" w:author="Jonatas Nunespf" w:date="2024-04-07T14:19:00Z" w16du:dateUtc="2024-04-07T17:19:00Z">
        <w:r>
          <w:t xml:space="preserve">Entao olhando o </w:t>
        </w:r>
        <w:proofErr w:type="spellStart"/>
        <w:r>
          <w:t>array</w:t>
        </w:r>
        <w:proofErr w:type="spellEnd"/>
        <w:r>
          <w:t xml:space="preserve"> acima para acessarmos o </w:t>
        </w:r>
        <w:proofErr w:type="spellStart"/>
        <w:r>
          <w:t>numero</w:t>
        </w:r>
        <w:proofErr w:type="spellEnd"/>
        <w:r>
          <w:t xml:space="preserve"> 30 </w:t>
        </w:r>
        <w:proofErr w:type="spellStart"/>
        <w:r>
          <w:t>nos</w:t>
        </w:r>
        <w:proofErr w:type="spellEnd"/>
        <w:r>
          <w:t xml:space="preserve"> devemos utilizar </w:t>
        </w:r>
      </w:ins>
    </w:p>
    <w:p w14:paraId="09681740" w14:textId="5AACA0A2" w:rsidR="00B2775F" w:rsidRPr="00B2775F" w:rsidRDefault="00B2775F" w:rsidP="00B2775F">
      <w:pPr>
        <w:shd w:val="clear" w:color="auto" w:fill="282A36"/>
        <w:spacing w:after="0" w:line="285" w:lineRule="atLeast"/>
        <w:rPr>
          <w:ins w:id="1228" w:author="Jonatas Nunespf" w:date="2024-04-07T14:20:00Z" w16du:dateUtc="2024-04-07T17:20:00Z"/>
          <w:rFonts w:ascii="Consolas" w:eastAsia="Times New Roman" w:hAnsi="Consolas" w:cs="Times New Roman"/>
          <w:color w:val="F8F8F2"/>
          <w:kern w:val="0"/>
          <w:sz w:val="21"/>
          <w:szCs w:val="21"/>
          <w:lang w:eastAsia="pt-BR"/>
          <w14:ligatures w14:val="none"/>
        </w:rPr>
      </w:pPr>
      <w:ins w:id="1229" w:author="Jonatas Nunespf" w:date="2024-04-07T14:20:00Z" w16du:dateUtc="2024-04-07T17:20:00Z">
        <w:r w:rsidRPr="00073FBC">
          <w:rPr>
            <w:rFonts w:ascii="Consolas" w:eastAsia="Times New Roman" w:hAnsi="Consolas" w:cs="Times New Roman"/>
            <w:color w:val="F8F8F2"/>
            <w:kern w:val="0"/>
            <w:sz w:val="21"/>
            <w:szCs w:val="21"/>
            <w:lang w:eastAsia="pt-BR"/>
            <w14:ligatures w14:val="none"/>
            <w:rPrChange w:id="1230" w:author="Jonatas Nunespf" w:date="2024-04-07T14:22:00Z" w16du:dateUtc="2024-04-07T17:22:00Z">
              <w:rPr>
                <w:rFonts w:ascii="Consolas" w:eastAsia="Times New Roman" w:hAnsi="Consolas" w:cs="Times New Roman"/>
                <w:color w:val="F8F8F2"/>
                <w:kern w:val="0"/>
                <w:sz w:val="21"/>
                <w:szCs w:val="21"/>
                <w:lang w:val="en-US" w:eastAsia="pt-BR"/>
                <w14:ligatures w14:val="none"/>
              </w:rPr>
            </w:rPrChange>
          </w:rPr>
          <w:t xml:space="preserve">    </w:t>
        </w:r>
        <w:r w:rsidRPr="00B2775F">
          <w:rPr>
            <w:rFonts w:ascii="Consolas" w:eastAsia="Times New Roman" w:hAnsi="Consolas" w:cs="Times New Roman"/>
            <w:color w:val="BD93F9"/>
            <w:kern w:val="0"/>
            <w:sz w:val="21"/>
            <w:szCs w:val="21"/>
            <w:lang w:eastAsia="pt-BR"/>
            <w14:ligatures w14:val="none"/>
          </w:rPr>
          <w:t>console</w:t>
        </w:r>
        <w:r w:rsidRPr="00B2775F">
          <w:rPr>
            <w:rFonts w:ascii="Consolas" w:eastAsia="Times New Roman" w:hAnsi="Consolas" w:cs="Times New Roman"/>
            <w:color w:val="F8F8F2"/>
            <w:kern w:val="0"/>
            <w:sz w:val="21"/>
            <w:szCs w:val="21"/>
            <w:lang w:eastAsia="pt-BR"/>
            <w14:ligatures w14:val="none"/>
          </w:rPr>
          <w:t>.</w:t>
        </w:r>
        <w:r w:rsidRPr="00B2775F">
          <w:rPr>
            <w:rFonts w:ascii="Consolas" w:eastAsia="Times New Roman" w:hAnsi="Consolas" w:cs="Times New Roman"/>
            <w:color w:val="50FA7B"/>
            <w:kern w:val="0"/>
            <w:sz w:val="21"/>
            <w:szCs w:val="21"/>
            <w:lang w:eastAsia="pt-BR"/>
            <w14:ligatures w14:val="none"/>
          </w:rPr>
          <w:t>log</w:t>
        </w:r>
        <w:r w:rsidRPr="00B2775F">
          <w:rPr>
            <w:rFonts w:ascii="Consolas" w:eastAsia="Times New Roman" w:hAnsi="Consolas" w:cs="Times New Roman"/>
            <w:color w:val="F8F8F2"/>
            <w:kern w:val="0"/>
            <w:sz w:val="21"/>
            <w:szCs w:val="21"/>
            <w:lang w:eastAsia="pt-BR"/>
            <w14:ligatures w14:val="none"/>
          </w:rPr>
          <w:t>(</w:t>
        </w:r>
        <w:r w:rsidRPr="00B2775F">
          <w:rPr>
            <w:rFonts w:ascii="Consolas" w:eastAsia="Times New Roman" w:hAnsi="Consolas" w:cs="Times New Roman"/>
            <w:color w:val="50FA7B"/>
            <w:kern w:val="0"/>
            <w:sz w:val="21"/>
            <w:szCs w:val="21"/>
            <w:lang w:eastAsia="pt-BR"/>
            <w14:ligatures w14:val="none"/>
          </w:rPr>
          <w:t>num</w:t>
        </w:r>
      </w:ins>
      <w:ins w:id="1231" w:author="Jonatas Nunespf" w:date="2024-04-07T14:33:00Z" w16du:dateUtc="2024-04-07T17:33:00Z">
        <w:r w:rsidR="006A4B89">
          <w:rPr>
            <w:rFonts w:ascii="Consolas" w:eastAsia="Times New Roman" w:hAnsi="Consolas" w:cs="Times New Roman"/>
            <w:color w:val="F8F8F2"/>
            <w:kern w:val="0"/>
            <w:sz w:val="21"/>
            <w:szCs w:val="21"/>
            <w:lang w:eastAsia="pt-BR"/>
            <w14:ligatures w14:val="none"/>
          </w:rPr>
          <w:t>[</w:t>
        </w:r>
      </w:ins>
      <w:ins w:id="1232" w:author="Jonatas Nunespf" w:date="2024-04-07T14:20:00Z" w16du:dateUtc="2024-04-07T17:20:00Z">
        <w:r>
          <w:rPr>
            <w:rFonts w:ascii="Consolas" w:eastAsia="Times New Roman" w:hAnsi="Consolas" w:cs="Times New Roman"/>
            <w:color w:val="F8F8F2"/>
            <w:kern w:val="0"/>
            <w:sz w:val="21"/>
            <w:szCs w:val="21"/>
            <w:lang w:eastAsia="pt-BR"/>
            <w14:ligatures w14:val="none"/>
          </w:rPr>
          <w:t>2</w:t>
        </w:r>
      </w:ins>
      <w:ins w:id="1233" w:author="Jonatas Nunespf" w:date="2024-04-07T14:33:00Z" w16du:dateUtc="2024-04-07T17:33:00Z">
        <w:r w:rsidR="006A4B89">
          <w:rPr>
            <w:rFonts w:ascii="Consolas" w:eastAsia="Times New Roman" w:hAnsi="Consolas" w:cs="Times New Roman"/>
            <w:color w:val="F8F8F2"/>
            <w:kern w:val="0"/>
            <w:sz w:val="21"/>
            <w:szCs w:val="21"/>
            <w:lang w:eastAsia="pt-BR"/>
            <w14:ligatures w14:val="none"/>
          </w:rPr>
          <w:t>]</w:t>
        </w:r>
      </w:ins>
      <w:ins w:id="1234" w:author="Jonatas Nunespf" w:date="2024-04-07T14:20:00Z" w16du:dateUtc="2024-04-07T17:20:00Z">
        <w:r w:rsidRPr="00B2775F">
          <w:rPr>
            <w:rFonts w:ascii="Consolas" w:eastAsia="Times New Roman" w:hAnsi="Consolas" w:cs="Times New Roman"/>
            <w:color w:val="F8F8F2"/>
            <w:kern w:val="0"/>
            <w:sz w:val="21"/>
            <w:szCs w:val="21"/>
            <w:lang w:eastAsia="pt-BR"/>
            <w14:ligatures w14:val="none"/>
          </w:rPr>
          <w:t>)</w:t>
        </w:r>
      </w:ins>
    </w:p>
    <w:p w14:paraId="216701A8" w14:textId="7523C080" w:rsidR="00B2775F" w:rsidRDefault="00073FBC" w:rsidP="00C50D94">
      <w:pPr>
        <w:rPr>
          <w:ins w:id="1235" w:author="Jonatas Nunespf" w:date="2024-04-07T14:23:00Z" w16du:dateUtc="2024-04-07T17:23:00Z"/>
        </w:rPr>
      </w:pPr>
      <w:ins w:id="1236" w:author="Jonatas Nunespf" w:date="2024-04-07T14:22:00Z" w16du:dateUtc="2024-04-07T17:22:00Z">
        <w:r>
          <w:t>que é a posição dele no índice.</w:t>
        </w:r>
      </w:ins>
    </w:p>
    <w:p w14:paraId="06441F46" w14:textId="058CA408" w:rsidR="00073FBC" w:rsidRDefault="00073FBC" w:rsidP="00C50D94">
      <w:pPr>
        <w:rPr>
          <w:ins w:id="1237" w:author="Jonatas Nunespf" w:date="2024-04-07T14:28:00Z" w16du:dateUtc="2024-04-07T17:28:00Z"/>
        </w:rPr>
      </w:pPr>
      <w:ins w:id="1238" w:author="Jonatas Nunespf" w:date="2024-04-07T14:23:00Z" w16du:dateUtc="2024-04-07T17:23:00Z">
        <w:r>
          <w:lastRenderedPageBreak/>
          <w:t xml:space="preserve">Entao agora e muito simples, como sempre que repetimos o loop e incrementado 1 a </w:t>
        </w:r>
        <w:proofErr w:type="spellStart"/>
        <w:r>
          <w:t>variavel</w:t>
        </w:r>
        <w:proofErr w:type="spellEnd"/>
        <w:r>
          <w:t xml:space="preserve"> </w:t>
        </w:r>
      </w:ins>
      <w:ins w:id="1239" w:author="Jonatas Nunespf" w:date="2024-04-07T14:24:00Z" w16du:dateUtc="2024-04-07T17:24:00Z">
        <w:r>
          <w:t xml:space="preserve">i </w:t>
        </w:r>
      </w:ins>
      <w:ins w:id="1240" w:author="Jonatas Nunespf" w:date="2024-04-07T14:23:00Z" w16du:dateUtc="2024-04-07T17:23:00Z">
        <w:r>
          <w:t xml:space="preserve">e a variável i </w:t>
        </w:r>
        <w:proofErr w:type="spellStart"/>
        <w:proofErr w:type="gramStart"/>
        <w:r>
          <w:t>esta</w:t>
        </w:r>
        <w:proofErr w:type="spellEnd"/>
        <w:proofErr w:type="gramEnd"/>
        <w:r>
          <w:t xml:space="preserve"> dentro de </w:t>
        </w:r>
        <w:proofErr w:type="spellStart"/>
        <w:r>
          <w:t>num</w:t>
        </w:r>
        <w:proofErr w:type="spellEnd"/>
        <w:r>
          <w:t>(i),</w:t>
        </w:r>
      </w:ins>
      <w:ins w:id="1241" w:author="Jonatas Nunespf" w:date="2024-04-07T14:24:00Z" w16du:dateUtc="2024-04-07T17:24:00Z">
        <w:r>
          <w:t xml:space="preserve"> entao</w:t>
        </w:r>
      </w:ins>
      <w:ins w:id="1242" w:author="Jonatas Nunespf" w:date="2024-04-07T14:23:00Z" w16du:dateUtc="2024-04-07T17:23:00Z">
        <w:r>
          <w:t xml:space="preserve"> cada hora </w:t>
        </w:r>
        <w:proofErr w:type="spellStart"/>
        <w:r>
          <w:t>sera</w:t>
        </w:r>
        <w:proofErr w:type="spellEnd"/>
        <w:r>
          <w:t xml:space="preserve"> mostrado uma p</w:t>
        </w:r>
      </w:ins>
      <w:ins w:id="1243" w:author="Jonatas Nunespf" w:date="2024-04-07T14:24:00Z" w16du:dateUtc="2024-04-07T17:24:00Z">
        <w:r>
          <w:t>o</w:t>
        </w:r>
      </w:ins>
      <w:ins w:id="1244" w:author="Jonatas Nunespf" w:date="2024-04-07T14:23:00Z" w16du:dateUtc="2024-04-07T17:23:00Z">
        <w:r>
          <w:t xml:space="preserve">sição dentro do índice de </w:t>
        </w:r>
        <w:proofErr w:type="spellStart"/>
        <w:r>
          <w:t>num</w:t>
        </w:r>
        <w:proofErr w:type="spellEnd"/>
        <w:r>
          <w:t>, fazendo</w:t>
        </w:r>
      </w:ins>
      <w:ins w:id="1245" w:author="Jonatas Nunespf" w:date="2024-04-07T14:24:00Z" w16du:dateUtc="2024-04-07T17:24:00Z">
        <w:r>
          <w:t xml:space="preserve"> assim que seja mostrado todos números dentro da </w:t>
        </w:r>
        <w:proofErr w:type="spellStart"/>
        <w:r>
          <w:t>array</w:t>
        </w:r>
        <w:proofErr w:type="spellEnd"/>
        <w:r>
          <w:t xml:space="preserve"> num.</w:t>
        </w:r>
      </w:ins>
    </w:p>
    <w:p w14:paraId="1AFA12AD" w14:textId="002B8AE8" w:rsidR="008E15F6" w:rsidRPr="005C5D37" w:rsidRDefault="008E15F6">
      <w:pPr>
        <w:pStyle w:val="Ttulo3"/>
        <w:rPr>
          <w:ins w:id="1246" w:author="Jonatas Nunespf" w:date="2024-04-07T14:28:00Z" w16du:dateUtc="2024-04-07T17:28:00Z"/>
          <w:b/>
          <w:bCs/>
          <w:lang w:val="en-US"/>
          <w:rPrChange w:id="1247" w:author="Jonatas Nunespf" w:date="2024-04-18T00:09:00Z" w16du:dateUtc="2024-04-18T03:09:00Z">
            <w:rPr>
              <w:ins w:id="1248" w:author="Jonatas Nunespf" w:date="2024-04-07T14:28:00Z" w16du:dateUtc="2024-04-07T17:28:00Z"/>
            </w:rPr>
          </w:rPrChange>
        </w:rPr>
        <w:pPrChange w:id="1249" w:author="Jonatas Nunespf" w:date="2024-04-07T14:29:00Z" w16du:dateUtc="2024-04-07T17:29:00Z">
          <w:pPr>
            <w:pStyle w:val="Ttulo2"/>
          </w:pPr>
        </w:pPrChange>
      </w:pPr>
      <w:proofErr w:type="spellStart"/>
      <w:ins w:id="1250" w:author="Jonatas Nunespf" w:date="2024-04-07T14:28:00Z" w16du:dateUtc="2024-04-07T17:28:00Z">
        <w:r w:rsidRPr="005C5D37">
          <w:rPr>
            <w:b/>
            <w:bCs/>
            <w:lang w:val="en-US"/>
            <w:rPrChange w:id="1251" w:author="Jonatas Nunespf" w:date="2024-04-18T00:09:00Z" w16du:dateUtc="2024-04-18T03:09:00Z">
              <w:rPr/>
            </w:rPrChange>
          </w:rPr>
          <w:t>Resultado</w:t>
        </w:r>
        <w:proofErr w:type="spellEnd"/>
      </w:ins>
    </w:p>
    <w:p w14:paraId="5E5205A8" w14:textId="77777777" w:rsidR="008E15F6" w:rsidRPr="008E15F6" w:rsidRDefault="008E15F6" w:rsidP="008E15F6">
      <w:pPr>
        <w:shd w:val="clear" w:color="auto" w:fill="282A36"/>
        <w:spacing w:after="0" w:line="285" w:lineRule="atLeast"/>
        <w:rPr>
          <w:ins w:id="1252" w:author="Jonatas Nunespf" w:date="2024-04-07T14:28:00Z" w16du:dateUtc="2024-04-07T17:28:00Z"/>
          <w:rFonts w:ascii="Consolas" w:eastAsia="Times New Roman" w:hAnsi="Consolas" w:cs="Times New Roman"/>
          <w:color w:val="F8F8F2"/>
          <w:kern w:val="0"/>
          <w:sz w:val="21"/>
          <w:szCs w:val="21"/>
          <w:lang w:val="en-US" w:eastAsia="pt-BR"/>
          <w14:ligatures w14:val="none"/>
          <w:rPrChange w:id="1253" w:author="Jonatas Nunespf" w:date="2024-04-07T14:28:00Z" w16du:dateUtc="2024-04-07T17:28:00Z">
            <w:rPr>
              <w:ins w:id="1254" w:author="Jonatas Nunespf" w:date="2024-04-07T14:28:00Z" w16du:dateUtc="2024-04-07T17:28:00Z"/>
              <w:rFonts w:ascii="Consolas" w:eastAsia="Times New Roman" w:hAnsi="Consolas" w:cs="Times New Roman"/>
              <w:color w:val="F8F8F2"/>
              <w:kern w:val="0"/>
              <w:sz w:val="21"/>
              <w:szCs w:val="21"/>
              <w:lang w:eastAsia="pt-BR"/>
              <w14:ligatures w14:val="none"/>
            </w:rPr>
          </w:rPrChange>
        </w:rPr>
      </w:pPr>
      <w:ins w:id="1255" w:author="Jonatas Nunespf" w:date="2024-04-07T14:28:00Z" w16du:dateUtc="2024-04-07T17:28:00Z">
        <w:r w:rsidRPr="008E15F6">
          <w:rPr>
            <w:rFonts w:ascii="Consolas" w:eastAsia="Times New Roman" w:hAnsi="Consolas" w:cs="Times New Roman"/>
            <w:color w:val="F8F8F2"/>
            <w:kern w:val="0"/>
            <w:sz w:val="21"/>
            <w:szCs w:val="21"/>
            <w:lang w:val="en-US" w:eastAsia="pt-BR"/>
            <w14:ligatures w14:val="none"/>
            <w:rPrChange w:id="1256" w:author="Jonatas Nunespf" w:date="2024-04-07T14:28:00Z" w16du:dateUtc="2024-04-07T17:28:00Z">
              <w:rPr>
                <w:rFonts w:ascii="Consolas" w:eastAsia="Times New Roman" w:hAnsi="Consolas" w:cs="Times New Roman"/>
                <w:color w:val="F8F8F2"/>
                <w:kern w:val="0"/>
                <w:sz w:val="21"/>
                <w:szCs w:val="21"/>
                <w:lang w:eastAsia="pt-BR"/>
                <w14:ligatures w14:val="none"/>
              </w:rPr>
            </w:rPrChange>
          </w:rPr>
          <w:t>Info: Start process (14:27:59)</w:t>
        </w:r>
      </w:ins>
    </w:p>
    <w:p w14:paraId="0BAFEBA8" w14:textId="77777777" w:rsidR="008E15F6" w:rsidRPr="008E15F6" w:rsidRDefault="008E15F6" w:rsidP="008E15F6">
      <w:pPr>
        <w:shd w:val="clear" w:color="auto" w:fill="282A36"/>
        <w:spacing w:after="0" w:line="285" w:lineRule="atLeast"/>
        <w:rPr>
          <w:ins w:id="1257" w:author="Jonatas Nunespf" w:date="2024-04-07T14:28:00Z" w16du:dateUtc="2024-04-07T17:28:00Z"/>
          <w:rFonts w:ascii="Consolas" w:eastAsia="Times New Roman" w:hAnsi="Consolas" w:cs="Times New Roman"/>
          <w:color w:val="F8F8F2"/>
          <w:kern w:val="0"/>
          <w:sz w:val="21"/>
          <w:szCs w:val="21"/>
          <w:lang w:val="en-US" w:eastAsia="pt-BR"/>
          <w14:ligatures w14:val="none"/>
          <w:rPrChange w:id="1258" w:author="Jonatas Nunespf" w:date="2024-04-07T14:28:00Z" w16du:dateUtc="2024-04-07T17:28:00Z">
            <w:rPr>
              <w:ins w:id="1259" w:author="Jonatas Nunespf" w:date="2024-04-07T14:28:00Z" w16du:dateUtc="2024-04-07T17:28:00Z"/>
              <w:rFonts w:ascii="Consolas" w:eastAsia="Times New Roman" w:hAnsi="Consolas" w:cs="Times New Roman"/>
              <w:color w:val="F8F8F2"/>
              <w:kern w:val="0"/>
              <w:sz w:val="21"/>
              <w:szCs w:val="21"/>
              <w:lang w:eastAsia="pt-BR"/>
              <w14:ligatures w14:val="none"/>
            </w:rPr>
          </w:rPrChange>
        </w:rPr>
      </w:pPr>
      <w:ins w:id="1260" w:author="Jonatas Nunespf" w:date="2024-04-07T14:28:00Z" w16du:dateUtc="2024-04-07T17:28:00Z">
        <w:r w:rsidRPr="008E15F6">
          <w:rPr>
            <w:rFonts w:ascii="Consolas" w:eastAsia="Times New Roman" w:hAnsi="Consolas" w:cs="Times New Roman"/>
            <w:color w:val="F8F8F2"/>
            <w:kern w:val="0"/>
            <w:sz w:val="21"/>
            <w:szCs w:val="21"/>
            <w:lang w:val="en-US" w:eastAsia="pt-BR"/>
            <w14:ligatures w14:val="none"/>
            <w:rPrChange w:id="1261" w:author="Jonatas Nunespf" w:date="2024-04-07T14:28:00Z" w16du:dateUtc="2024-04-07T17:28:00Z">
              <w:rPr>
                <w:rFonts w:ascii="Consolas" w:eastAsia="Times New Roman" w:hAnsi="Consolas" w:cs="Times New Roman"/>
                <w:color w:val="F8F8F2"/>
                <w:kern w:val="0"/>
                <w:sz w:val="21"/>
                <w:szCs w:val="21"/>
                <w:lang w:eastAsia="pt-BR"/>
                <w14:ligatures w14:val="none"/>
              </w:rPr>
            </w:rPrChange>
          </w:rPr>
          <w:t>10</w:t>
        </w:r>
      </w:ins>
    </w:p>
    <w:p w14:paraId="76F0358A" w14:textId="77777777" w:rsidR="008E15F6" w:rsidRPr="008E15F6" w:rsidRDefault="008E15F6" w:rsidP="008E15F6">
      <w:pPr>
        <w:shd w:val="clear" w:color="auto" w:fill="282A36"/>
        <w:spacing w:after="0" w:line="285" w:lineRule="atLeast"/>
        <w:rPr>
          <w:ins w:id="1262" w:author="Jonatas Nunespf" w:date="2024-04-07T14:28:00Z" w16du:dateUtc="2024-04-07T17:28:00Z"/>
          <w:rFonts w:ascii="Consolas" w:eastAsia="Times New Roman" w:hAnsi="Consolas" w:cs="Times New Roman"/>
          <w:color w:val="F8F8F2"/>
          <w:kern w:val="0"/>
          <w:sz w:val="21"/>
          <w:szCs w:val="21"/>
          <w:lang w:val="en-US" w:eastAsia="pt-BR"/>
          <w14:ligatures w14:val="none"/>
          <w:rPrChange w:id="1263" w:author="Jonatas Nunespf" w:date="2024-04-07T14:28:00Z" w16du:dateUtc="2024-04-07T17:28:00Z">
            <w:rPr>
              <w:ins w:id="1264" w:author="Jonatas Nunespf" w:date="2024-04-07T14:28:00Z" w16du:dateUtc="2024-04-07T17:28:00Z"/>
              <w:rFonts w:ascii="Consolas" w:eastAsia="Times New Roman" w:hAnsi="Consolas" w:cs="Times New Roman"/>
              <w:color w:val="F8F8F2"/>
              <w:kern w:val="0"/>
              <w:sz w:val="21"/>
              <w:szCs w:val="21"/>
              <w:lang w:eastAsia="pt-BR"/>
              <w14:ligatures w14:val="none"/>
            </w:rPr>
          </w:rPrChange>
        </w:rPr>
      </w:pPr>
      <w:ins w:id="1265" w:author="Jonatas Nunespf" w:date="2024-04-07T14:28:00Z" w16du:dateUtc="2024-04-07T17:28:00Z">
        <w:r w:rsidRPr="008E15F6">
          <w:rPr>
            <w:rFonts w:ascii="Consolas" w:eastAsia="Times New Roman" w:hAnsi="Consolas" w:cs="Times New Roman"/>
            <w:color w:val="F8F8F2"/>
            <w:kern w:val="0"/>
            <w:sz w:val="21"/>
            <w:szCs w:val="21"/>
            <w:lang w:val="en-US" w:eastAsia="pt-BR"/>
            <w14:ligatures w14:val="none"/>
            <w:rPrChange w:id="1266" w:author="Jonatas Nunespf" w:date="2024-04-07T14:28:00Z" w16du:dateUtc="2024-04-07T17:28:00Z">
              <w:rPr>
                <w:rFonts w:ascii="Consolas" w:eastAsia="Times New Roman" w:hAnsi="Consolas" w:cs="Times New Roman"/>
                <w:color w:val="F8F8F2"/>
                <w:kern w:val="0"/>
                <w:sz w:val="21"/>
                <w:szCs w:val="21"/>
                <w:lang w:eastAsia="pt-BR"/>
                <w14:ligatures w14:val="none"/>
              </w:rPr>
            </w:rPrChange>
          </w:rPr>
          <w:t>20</w:t>
        </w:r>
      </w:ins>
    </w:p>
    <w:p w14:paraId="7842E118" w14:textId="77777777" w:rsidR="008E15F6" w:rsidRPr="008E15F6" w:rsidRDefault="008E15F6" w:rsidP="008E15F6">
      <w:pPr>
        <w:shd w:val="clear" w:color="auto" w:fill="282A36"/>
        <w:spacing w:after="0" w:line="285" w:lineRule="atLeast"/>
        <w:rPr>
          <w:ins w:id="1267" w:author="Jonatas Nunespf" w:date="2024-04-07T14:28:00Z" w16du:dateUtc="2024-04-07T17:28:00Z"/>
          <w:rFonts w:ascii="Consolas" w:eastAsia="Times New Roman" w:hAnsi="Consolas" w:cs="Times New Roman"/>
          <w:color w:val="F8F8F2"/>
          <w:kern w:val="0"/>
          <w:sz w:val="21"/>
          <w:szCs w:val="21"/>
          <w:lang w:val="en-US" w:eastAsia="pt-BR"/>
          <w14:ligatures w14:val="none"/>
          <w:rPrChange w:id="1268" w:author="Jonatas Nunespf" w:date="2024-04-07T14:28:00Z" w16du:dateUtc="2024-04-07T17:28:00Z">
            <w:rPr>
              <w:ins w:id="1269" w:author="Jonatas Nunespf" w:date="2024-04-07T14:28:00Z" w16du:dateUtc="2024-04-07T17:28:00Z"/>
              <w:rFonts w:ascii="Consolas" w:eastAsia="Times New Roman" w:hAnsi="Consolas" w:cs="Times New Roman"/>
              <w:color w:val="F8F8F2"/>
              <w:kern w:val="0"/>
              <w:sz w:val="21"/>
              <w:szCs w:val="21"/>
              <w:lang w:eastAsia="pt-BR"/>
              <w14:ligatures w14:val="none"/>
            </w:rPr>
          </w:rPrChange>
        </w:rPr>
      </w:pPr>
      <w:ins w:id="1270" w:author="Jonatas Nunespf" w:date="2024-04-07T14:28:00Z" w16du:dateUtc="2024-04-07T17:28:00Z">
        <w:r w:rsidRPr="008E15F6">
          <w:rPr>
            <w:rFonts w:ascii="Consolas" w:eastAsia="Times New Roman" w:hAnsi="Consolas" w:cs="Times New Roman"/>
            <w:color w:val="F8F8F2"/>
            <w:kern w:val="0"/>
            <w:sz w:val="21"/>
            <w:szCs w:val="21"/>
            <w:lang w:val="en-US" w:eastAsia="pt-BR"/>
            <w14:ligatures w14:val="none"/>
            <w:rPrChange w:id="1271" w:author="Jonatas Nunespf" w:date="2024-04-07T14:28:00Z" w16du:dateUtc="2024-04-07T17:28:00Z">
              <w:rPr>
                <w:rFonts w:ascii="Consolas" w:eastAsia="Times New Roman" w:hAnsi="Consolas" w:cs="Times New Roman"/>
                <w:color w:val="F8F8F2"/>
                <w:kern w:val="0"/>
                <w:sz w:val="21"/>
                <w:szCs w:val="21"/>
                <w:lang w:eastAsia="pt-BR"/>
                <w14:ligatures w14:val="none"/>
              </w:rPr>
            </w:rPrChange>
          </w:rPr>
          <w:t>30</w:t>
        </w:r>
      </w:ins>
    </w:p>
    <w:p w14:paraId="38C26090" w14:textId="77777777" w:rsidR="008E15F6" w:rsidRPr="008E15F6" w:rsidRDefault="008E15F6" w:rsidP="008E15F6">
      <w:pPr>
        <w:shd w:val="clear" w:color="auto" w:fill="282A36"/>
        <w:spacing w:after="0" w:line="285" w:lineRule="atLeast"/>
        <w:rPr>
          <w:ins w:id="1272" w:author="Jonatas Nunespf" w:date="2024-04-07T14:28:00Z" w16du:dateUtc="2024-04-07T17:28:00Z"/>
          <w:rFonts w:ascii="Consolas" w:eastAsia="Times New Roman" w:hAnsi="Consolas" w:cs="Times New Roman"/>
          <w:color w:val="F8F8F2"/>
          <w:kern w:val="0"/>
          <w:sz w:val="21"/>
          <w:szCs w:val="21"/>
          <w:lang w:val="en-US" w:eastAsia="pt-BR"/>
          <w14:ligatures w14:val="none"/>
          <w:rPrChange w:id="1273" w:author="Jonatas Nunespf" w:date="2024-04-07T14:28:00Z" w16du:dateUtc="2024-04-07T17:28:00Z">
            <w:rPr>
              <w:ins w:id="1274" w:author="Jonatas Nunespf" w:date="2024-04-07T14:28:00Z" w16du:dateUtc="2024-04-07T17:28:00Z"/>
              <w:rFonts w:ascii="Consolas" w:eastAsia="Times New Roman" w:hAnsi="Consolas" w:cs="Times New Roman"/>
              <w:color w:val="F8F8F2"/>
              <w:kern w:val="0"/>
              <w:sz w:val="21"/>
              <w:szCs w:val="21"/>
              <w:lang w:eastAsia="pt-BR"/>
              <w14:ligatures w14:val="none"/>
            </w:rPr>
          </w:rPrChange>
        </w:rPr>
      </w:pPr>
      <w:ins w:id="1275" w:author="Jonatas Nunespf" w:date="2024-04-07T14:28:00Z" w16du:dateUtc="2024-04-07T17:28:00Z">
        <w:r w:rsidRPr="008E15F6">
          <w:rPr>
            <w:rFonts w:ascii="Consolas" w:eastAsia="Times New Roman" w:hAnsi="Consolas" w:cs="Times New Roman"/>
            <w:color w:val="F8F8F2"/>
            <w:kern w:val="0"/>
            <w:sz w:val="21"/>
            <w:szCs w:val="21"/>
            <w:lang w:val="en-US" w:eastAsia="pt-BR"/>
            <w14:ligatures w14:val="none"/>
            <w:rPrChange w:id="1276" w:author="Jonatas Nunespf" w:date="2024-04-07T14:28:00Z" w16du:dateUtc="2024-04-07T17:28:00Z">
              <w:rPr>
                <w:rFonts w:ascii="Consolas" w:eastAsia="Times New Roman" w:hAnsi="Consolas" w:cs="Times New Roman"/>
                <w:color w:val="F8F8F2"/>
                <w:kern w:val="0"/>
                <w:sz w:val="21"/>
                <w:szCs w:val="21"/>
                <w:lang w:eastAsia="pt-BR"/>
                <w14:ligatures w14:val="none"/>
              </w:rPr>
            </w:rPrChange>
          </w:rPr>
          <w:t>40</w:t>
        </w:r>
      </w:ins>
    </w:p>
    <w:p w14:paraId="13FF3E1F" w14:textId="77777777" w:rsidR="008E15F6" w:rsidRPr="008E15F6" w:rsidRDefault="008E15F6" w:rsidP="008E15F6">
      <w:pPr>
        <w:shd w:val="clear" w:color="auto" w:fill="282A36"/>
        <w:spacing w:after="0" w:line="285" w:lineRule="atLeast"/>
        <w:rPr>
          <w:ins w:id="1277" w:author="Jonatas Nunespf" w:date="2024-04-07T14:28:00Z" w16du:dateUtc="2024-04-07T17:28:00Z"/>
          <w:rFonts w:ascii="Consolas" w:eastAsia="Times New Roman" w:hAnsi="Consolas" w:cs="Times New Roman"/>
          <w:color w:val="F8F8F2"/>
          <w:kern w:val="0"/>
          <w:sz w:val="21"/>
          <w:szCs w:val="21"/>
          <w:lang w:val="en-US" w:eastAsia="pt-BR"/>
          <w14:ligatures w14:val="none"/>
          <w:rPrChange w:id="1278" w:author="Jonatas Nunespf" w:date="2024-04-07T14:28:00Z" w16du:dateUtc="2024-04-07T17:28:00Z">
            <w:rPr>
              <w:ins w:id="1279" w:author="Jonatas Nunespf" w:date="2024-04-07T14:28:00Z" w16du:dateUtc="2024-04-07T17:28:00Z"/>
              <w:rFonts w:ascii="Consolas" w:eastAsia="Times New Roman" w:hAnsi="Consolas" w:cs="Times New Roman"/>
              <w:color w:val="F8F8F2"/>
              <w:kern w:val="0"/>
              <w:sz w:val="21"/>
              <w:szCs w:val="21"/>
              <w:lang w:eastAsia="pt-BR"/>
              <w14:ligatures w14:val="none"/>
            </w:rPr>
          </w:rPrChange>
        </w:rPr>
      </w:pPr>
      <w:ins w:id="1280" w:author="Jonatas Nunespf" w:date="2024-04-07T14:28:00Z" w16du:dateUtc="2024-04-07T17:28:00Z">
        <w:r w:rsidRPr="008E15F6">
          <w:rPr>
            <w:rFonts w:ascii="Consolas" w:eastAsia="Times New Roman" w:hAnsi="Consolas" w:cs="Times New Roman"/>
            <w:color w:val="F8F8F2"/>
            <w:kern w:val="0"/>
            <w:sz w:val="21"/>
            <w:szCs w:val="21"/>
            <w:lang w:val="en-US" w:eastAsia="pt-BR"/>
            <w14:ligatures w14:val="none"/>
            <w:rPrChange w:id="1281" w:author="Jonatas Nunespf" w:date="2024-04-07T14:28:00Z" w16du:dateUtc="2024-04-07T17:28:00Z">
              <w:rPr>
                <w:rFonts w:ascii="Consolas" w:eastAsia="Times New Roman" w:hAnsi="Consolas" w:cs="Times New Roman"/>
                <w:color w:val="F8F8F2"/>
                <w:kern w:val="0"/>
                <w:sz w:val="21"/>
                <w:szCs w:val="21"/>
                <w:lang w:eastAsia="pt-BR"/>
                <w14:ligatures w14:val="none"/>
              </w:rPr>
            </w:rPrChange>
          </w:rPr>
          <w:t>50</w:t>
        </w:r>
      </w:ins>
    </w:p>
    <w:p w14:paraId="2493A86A" w14:textId="27539955" w:rsidR="008E15F6" w:rsidRPr="008E15F6" w:rsidRDefault="008E15F6">
      <w:pPr>
        <w:shd w:val="clear" w:color="auto" w:fill="282A36"/>
        <w:spacing w:after="0" w:line="285" w:lineRule="atLeast"/>
        <w:rPr>
          <w:ins w:id="1282" w:author="Jonatas Nunespf" w:date="2024-04-07T14:11:00Z" w16du:dateUtc="2024-04-07T17:11:00Z"/>
          <w:rFonts w:ascii="Consolas" w:eastAsia="Times New Roman" w:hAnsi="Consolas" w:cs="Times New Roman"/>
          <w:color w:val="F8F8F2"/>
          <w:kern w:val="0"/>
          <w:sz w:val="21"/>
          <w:szCs w:val="21"/>
          <w:lang w:val="en-US" w:eastAsia="pt-BR"/>
          <w14:ligatures w14:val="none"/>
          <w:rPrChange w:id="1283" w:author="Jonatas Nunespf" w:date="2024-04-07T14:28:00Z" w16du:dateUtc="2024-04-07T17:28:00Z">
            <w:rPr>
              <w:ins w:id="1284" w:author="Jonatas Nunespf" w:date="2024-04-07T14:11:00Z" w16du:dateUtc="2024-04-07T17:11:00Z"/>
            </w:rPr>
          </w:rPrChange>
        </w:rPr>
        <w:pPrChange w:id="1285" w:author="Jonatas Nunespf" w:date="2024-04-07T14:28:00Z" w16du:dateUtc="2024-04-07T17:28:00Z">
          <w:pPr/>
        </w:pPrChange>
      </w:pPr>
      <w:ins w:id="1286" w:author="Jonatas Nunespf" w:date="2024-04-07T14:28:00Z" w16du:dateUtc="2024-04-07T17:28:00Z">
        <w:r w:rsidRPr="008E15F6">
          <w:rPr>
            <w:rFonts w:ascii="Consolas" w:eastAsia="Times New Roman" w:hAnsi="Consolas" w:cs="Times New Roman"/>
            <w:color w:val="F8F8F2"/>
            <w:kern w:val="0"/>
            <w:sz w:val="21"/>
            <w:szCs w:val="21"/>
            <w:lang w:val="en-US" w:eastAsia="pt-BR"/>
            <w14:ligatures w14:val="none"/>
            <w:rPrChange w:id="1287" w:author="Jonatas Nunespf" w:date="2024-04-07T14:28:00Z" w16du:dateUtc="2024-04-07T17:28:00Z">
              <w:rPr>
                <w:rFonts w:ascii="Consolas" w:eastAsia="Times New Roman" w:hAnsi="Consolas" w:cs="Times New Roman"/>
                <w:color w:val="F8F8F2"/>
                <w:kern w:val="0"/>
                <w:sz w:val="21"/>
                <w:szCs w:val="21"/>
                <w:lang w:eastAsia="pt-BR"/>
                <w14:ligatures w14:val="none"/>
              </w:rPr>
            </w:rPrChange>
          </w:rPr>
          <w:t>Info: End process (14:27:59)</w:t>
        </w:r>
      </w:ins>
    </w:p>
    <w:p w14:paraId="6A5D1DD5" w14:textId="6104CBC2" w:rsidR="008E15F6" w:rsidRDefault="00B2775F" w:rsidP="00B2775F">
      <w:pPr>
        <w:rPr>
          <w:ins w:id="1288" w:author="Jonatas Nunespf" w:date="2024-04-07T14:28:00Z" w16du:dateUtc="2024-04-07T17:28:00Z"/>
        </w:rPr>
      </w:pPr>
      <w:ins w:id="1289" w:author="Jonatas Nunespf" w:date="2024-04-07T14:11:00Z" w16du:dateUtc="2024-04-07T17:11:00Z">
        <w:r>
          <w:t>.</w:t>
        </w:r>
      </w:ins>
    </w:p>
    <w:p w14:paraId="16EA3480" w14:textId="66D0BECF" w:rsidR="008E15F6" w:rsidRDefault="008E15F6">
      <w:pPr>
        <w:pStyle w:val="Ttulo2"/>
        <w:pBdr>
          <w:top w:val="single" w:sz="4" w:space="1" w:color="auto"/>
          <w:left w:val="single" w:sz="4" w:space="4" w:color="auto"/>
          <w:bottom w:val="single" w:sz="4" w:space="0" w:color="auto"/>
          <w:right w:val="single" w:sz="4" w:space="4" w:color="auto"/>
        </w:pBdr>
        <w:rPr>
          <w:ins w:id="1290" w:author="Jonatas Nunespf" w:date="2024-04-07T14:31:00Z" w16du:dateUtc="2024-04-07T17:31:00Z"/>
          <w:b/>
          <w:bCs/>
        </w:rPr>
        <w:pPrChange w:id="1291" w:author="Jonatas Nunespf" w:date="2024-04-07T15:00:00Z" w16du:dateUtc="2024-04-07T18:00:00Z">
          <w:pPr>
            <w:pStyle w:val="Ttulo2"/>
          </w:pPr>
        </w:pPrChange>
      </w:pPr>
      <w:ins w:id="1292" w:author="Jonatas Nunespf" w:date="2024-04-07T14:28:00Z" w16du:dateUtc="2024-04-07T17:28:00Z">
        <w:r w:rsidRPr="008E15F6">
          <w:rPr>
            <w:b/>
            <w:bCs/>
            <w:rPrChange w:id="1293" w:author="Jonatas Nunespf" w:date="2024-04-07T14:28:00Z" w16du:dateUtc="2024-04-07T17:28:00Z">
              <w:rPr/>
            </w:rPrChange>
          </w:rPr>
          <w:t>For In</w:t>
        </w:r>
      </w:ins>
    </w:p>
    <w:p w14:paraId="5C86E560" w14:textId="075645D3" w:rsidR="008E15F6" w:rsidRDefault="008E15F6">
      <w:pPr>
        <w:pBdr>
          <w:top w:val="single" w:sz="4" w:space="1" w:color="auto"/>
          <w:left w:val="single" w:sz="4" w:space="4" w:color="auto"/>
          <w:bottom w:val="single" w:sz="4" w:space="0" w:color="auto"/>
          <w:right w:val="single" w:sz="4" w:space="4" w:color="auto"/>
        </w:pBdr>
        <w:rPr>
          <w:ins w:id="1294" w:author="Jonatas Nunespf" w:date="2024-04-07T14:31:00Z" w16du:dateUtc="2024-04-07T17:31:00Z"/>
        </w:rPr>
        <w:pPrChange w:id="1295" w:author="Jonatas Nunespf" w:date="2024-04-07T15:00:00Z" w16du:dateUtc="2024-04-07T18:00:00Z">
          <w:pPr/>
        </w:pPrChange>
      </w:pPr>
      <w:ins w:id="1296" w:author="Jonatas Nunespf" w:date="2024-04-07T14:31:00Z" w16du:dateUtc="2024-04-07T17:31:00Z">
        <w:r>
          <w:t>Este codigo faz a mesma coisa do anterior</w:t>
        </w:r>
      </w:ins>
    </w:p>
    <w:p w14:paraId="2AE08DF9" w14:textId="77777777" w:rsidR="006A4B89" w:rsidRPr="006A4B89" w:rsidRDefault="006A4B89">
      <w:pPr>
        <w:pBdr>
          <w:top w:val="single" w:sz="4" w:space="1" w:color="auto"/>
          <w:left w:val="single" w:sz="4" w:space="4" w:color="auto"/>
          <w:bottom w:val="single" w:sz="4" w:space="0" w:color="auto"/>
          <w:right w:val="single" w:sz="4" w:space="4" w:color="auto"/>
        </w:pBdr>
        <w:shd w:val="clear" w:color="auto" w:fill="282A36"/>
        <w:spacing w:after="0" w:line="285" w:lineRule="atLeast"/>
        <w:rPr>
          <w:ins w:id="1297" w:author="Jonatas Nunespf" w:date="2024-04-07T14:33:00Z" w16du:dateUtc="2024-04-07T17:33:00Z"/>
          <w:rFonts w:ascii="Consolas" w:eastAsia="Times New Roman" w:hAnsi="Consolas" w:cs="Times New Roman"/>
          <w:color w:val="F8F8F2"/>
          <w:kern w:val="0"/>
          <w:sz w:val="21"/>
          <w:szCs w:val="21"/>
          <w:lang w:eastAsia="pt-BR"/>
          <w14:ligatures w14:val="none"/>
        </w:rPr>
        <w:pPrChange w:id="1298" w:author="Jonatas Nunespf" w:date="2024-04-07T15:00:00Z" w16du:dateUtc="2024-04-07T18:00:00Z">
          <w:pPr>
            <w:shd w:val="clear" w:color="auto" w:fill="282A36"/>
            <w:spacing w:after="0" w:line="285" w:lineRule="atLeast"/>
          </w:pPr>
        </w:pPrChange>
      </w:pPr>
      <w:ins w:id="1299" w:author="Jonatas Nunespf" w:date="2024-04-07T14:33:00Z" w16du:dateUtc="2024-04-07T17:33:00Z">
        <w:r w:rsidRPr="006A4B89">
          <w:rPr>
            <w:rFonts w:ascii="Consolas" w:eastAsia="Times New Roman" w:hAnsi="Consolas" w:cs="Times New Roman"/>
            <w:color w:val="FF79C6"/>
            <w:kern w:val="0"/>
            <w:sz w:val="21"/>
            <w:szCs w:val="21"/>
            <w:lang w:eastAsia="pt-BR"/>
            <w14:ligatures w14:val="none"/>
          </w:rPr>
          <w:t>let</w:t>
        </w:r>
        <w:r w:rsidRPr="006A4B89">
          <w:rPr>
            <w:rFonts w:ascii="Consolas" w:eastAsia="Times New Roman" w:hAnsi="Consolas" w:cs="Times New Roman"/>
            <w:color w:val="F8F8F2"/>
            <w:kern w:val="0"/>
            <w:sz w:val="21"/>
            <w:szCs w:val="21"/>
            <w:lang w:eastAsia="pt-BR"/>
            <w14:ligatures w14:val="none"/>
          </w:rPr>
          <w:t xml:space="preserve"> num</w:t>
        </w:r>
        <w:r w:rsidRPr="006A4B89">
          <w:rPr>
            <w:rFonts w:ascii="Consolas" w:eastAsia="Times New Roman" w:hAnsi="Consolas" w:cs="Times New Roman"/>
            <w:color w:val="FF79C6"/>
            <w:kern w:val="0"/>
            <w:sz w:val="21"/>
            <w:szCs w:val="21"/>
            <w:lang w:eastAsia="pt-BR"/>
            <w14:ligatures w14:val="none"/>
          </w:rPr>
          <w:t>=</w:t>
        </w:r>
        <w:r w:rsidRPr="006A4B89">
          <w:rPr>
            <w:rFonts w:ascii="Consolas" w:eastAsia="Times New Roman" w:hAnsi="Consolas" w:cs="Times New Roman"/>
            <w:color w:val="F8F8F2"/>
            <w:kern w:val="0"/>
            <w:sz w:val="21"/>
            <w:szCs w:val="21"/>
            <w:lang w:eastAsia="pt-BR"/>
            <w14:ligatures w14:val="none"/>
          </w:rPr>
          <w:t>[</w:t>
        </w:r>
        <w:r w:rsidRPr="006A4B89">
          <w:rPr>
            <w:rFonts w:ascii="Consolas" w:eastAsia="Times New Roman" w:hAnsi="Consolas" w:cs="Times New Roman"/>
            <w:color w:val="BD93F9"/>
            <w:kern w:val="0"/>
            <w:sz w:val="21"/>
            <w:szCs w:val="21"/>
            <w:lang w:eastAsia="pt-BR"/>
            <w14:ligatures w14:val="none"/>
          </w:rPr>
          <w:t>10</w:t>
        </w:r>
        <w:r w:rsidRPr="006A4B89">
          <w:rPr>
            <w:rFonts w:ascii="Consolas" w:eastAsia="Times New Roman" w:hAnsi="Consolas" w:cs="Times New Roman"/>
            <w:color w:val="F8F8F2"/>
            <w:kern w:val="0"/>
            <w:sz w:val="21"/>
            <w:szCs w:val="21"/>
            <w:lang w:eastAsia="pt-BR"/>
            <w14:ligatures w14:val="none"/>
          </w:rPr>
          <w:t>,</w:t>
        </w:r>
        <w:r w:rsidRPr="006A4B89">
          <w:rPr>
            <w:rFonts w:ascii="Consolas" w:eastAsia="Times New Roman" w:hAnsi="Consolas" w:cs="Times New Roman"/>
            <w:color w:val="BD93F9"/>
            <w:kern w:val="0"/>
            <w:sz w:val="21"/>
            <w:szCs w:val="21"/>
            <w:lang w:eastAsia="pt-BR"/>
            <w14:ligatures w14:val="none"/>
          </w:rPr>
          <w:t>20</w:t>
        </w:r>
        <w:r w:rsidRPr="006A4B89">
          <w:rPr>
            <w:rFonts w:ascii="Consolas" w:eastAsia="Times New Roman" w:hAnsi="Consolas" w:cs="Times New Roman"/>
            <w:color w:val="F8F8F2"/>
            <w:kern w:val="0"/>
            <w:sz w:val="21"/>
            <w:szCs w:val="21"/>
            <w:lang w:eastAsia="pt-BR"/>
            <w14:ligatures w14:val="none"/>
          </w:rPr>
          <w:t>,</w:t>
        </w:r>
        <w:r w:rsidRPr="006A4B89">
          <w:rPr>
            <w:rFonts w:ascii="Consolas" w:eastAsia="Times New Roman" w:hAnsi="Consolas" w:cs="Times New Roman"/>
            <w:color w:val="BD93F9"/>
            <w:kern w:val="0"/>
            <w:sz w:val="21"/>
            <w:szCs w:val="21"/>
            <w:lang w:eastAsia="pt-BR"/>
            <w14:ligatures w14:val="none"/>
          </w:rPr>
          <w:t>30</w:t>
        </w:r>
        <w:r w:rsidRPr="006A4B89">
          <w:rPr>
            <w:rFonts w:ascii="Consolas" w:eastAsia="Times New Roman" w:hAnsi="Consolas" w:cs="Times New Roman"/>
            <w:color w:val="F8F8F2"/>
            <w:kern w:val="0"/>
            <w:sz w:val="21"/>
            <w:szCs w:val="21"/>
            <w:lang w:eastAsia="pt-BR"/>
            <w14:ligatures w14:val="none"/>
          </w:rPr>
          <w:t>,</w:t>
        </w:r>
        <w:r w:rsidRPr="006A4B89">
          <w:rPr>
            <w:rFonts w:ascii="Consolas" w:eastAsia="Times New Roman" w:hAnsi="Consolas" w:cs="Times New Roman"/>
            <w:color w:val="BD93F9"/>
            <w:kern w:val="0"/>
            <w:sz w:val="21"/>
            <w:szCs w:val="21"/>
            <w:lang w:eastAsia="pt-BR"/>
            <w14:ligatures w14:val="none"/>
          </w:rPr>
          <w:t>40</w:t>
        </w:r>
        <w:r w:rsidRPr="006A4B89">
          <w:rPr>
            <w:rFonts w:ascii="Consolas" w:eastAsia="Times New Roman" w:hAnsi="Consolas" w:cs="Times New Roman"/>
            <w:color w:val="F8F8F2"/>
            <w:kern w:val="0"/>
            <w:sz w:val="21"/>
            <w:szCs w:val="21"/>
            <w:lang w:eastAsia="pt-BR"/>
            <w14:ligatures w14:val="none"/>
          </w:rPr>
          <w:t>,</w:t>
        </w:r>
        <w:r w:rsidRPr="006A4B89">
          <w:rPr>
            <w:rFonts w:ascii="Consolas" w:eastAsia="Times New Roman" w:hAnsi="Consolas" w:cs="Times New Roman"/>
            <w:color w:val="BD93F9"/>
            <w:kern w:val="0"/>
            <w:sz w:val="21"/>
            <w:szCs w:val="21"/>
            <w:lang w:eastAsia="pt-BR"/>
            <w14:ligatures w14:val="none"/>
          </w:rPr>
          <w:t>50</w:t>
        </w:r>
        <w:r w:rsidRPr="006A4B89">
          <w:rPr>
            <w:rFonts w:ascii="Consolas" w:eastAsia="Times New Roman" w:hAnsi="Consolas" w:cs="Times New Roman"/>
            <w:color w:val="F8F8F2"/>
            <w:kern w:val="0"/>
            <w:sz w:val="21"/>
            <w:szCs w:val="21"/>
            <w:lang w:eastAsia="pt-BR"/>
            <w14:ligatures w14:val="none"/>
          </w:rPr>
          <w:t>];</w:t>
        </w:r>
      </w:ins>
    </w:p>
    <w:p w14:paraId="03B35CB5" w14:textId="77777777" w:rsidR="006A4B89" w:rsidRPr="006A4B89" w:rsidRDefault="006A4B89">
      <w:pPr>
        <w:pBdr>
          <w:top w:val="single" w:sz="4" w:space="1" w:color="auto"/>
          <w:left w:val="single" w:sz="4" w:space="4" w:color="auto"/>
          <w:bottom w:val="single" w:sz="4" w:space="0" w:color="auto"/>
          <w:right w:val="single" w:sz="4" w:space="4" w:color="auto"/>
        </w:pBdr>
        <w:shd w:val="clear" w:color="auto" w:fill="282A36"/>
        <w:spacing w:after="0" w:line="285" w:lineRule="atLeast"/>
        <w:rPr>
          <w:ins w:id="1300" w:author="Jonatas Nunespf" w:date="2024-04-07T14:33:00Z" w16du:dateUtc="2024-04-07T17:33:00Z"/>
          <w:rFonts w:ascii="Consolas" w:eastAsia="Times New Roman" w:hAnsi="Consolas" w:cs="Times New Roman"/>
          <w:color w:val="F8F8F2"/>
          <w:kern w:val="0"/>
          <w:sz w:val="21"/>
          <w:szCs w:val="21"/>
          <w:lang w:eastAsia="pt-BR"/>
          <w14:ligatures w14:val="none"/>
        </w:rPr>
        <w:pPrChange w:id="1301" w:author="Jonatas Nunespf" w:date="2024-04-07T15:00:00Z" w16du:dateUtc="2024-04-07T18:00:00Z">
          <w:pPr>
            <w:shd w:val="clear" w:color="auto" w:fill="282A36"/>
            <w:spacing w:after="0" w:line="285" w:lineRule="atLeast"/>
          </w:pPr>
        </w:pPrChange>
      </w:pPr>
      <w:ins w:id="1302" w:author="Jonatas Nunespf" w:date="2024-04-07T14:33:00Z" w16du:dateUtc="2024-04-07T17:33:00Z">
        <w:r w:rsidRPr="006A4B89">
          <w:rPr>
            <w:rFonts w:ascii="Consolas" w:eastAsia="Times New Roman" w:hAnsi="Consolas" w:cs="Times New Roman"/>
            <w:color w:val="FF79C6"/>
            <w:kern w:val="0"/>
            <w:sz w:val="21"/>
            <w:szCs w:val="21"/>
            <w:lang w:eastAsia="pt-BR"/>
            <w14:ligatures w14:val="none"/>
          </w:rPr>
          <w:t>for</w:t>
        </w:r>
        <w:r w:rsidRPr="006A4B89">
          <w:rPr>
            <w:rFonts w:ascii="Consolas" w:eastAsia="Times New Roman" w:hAnsi="Consolas" w:cs="Times New Roman"/>
            <w:color w:val="F8F8F2"/>
            <w:kern w:val="0"/>
            <w:sz w:val="21"/>
            <w:szCs w:val="21"/>
            <w:lang w:eastAsia="pt-BR"/>
            <w14:ligatures w14:val="none"/>
          </w:rPr>
          <w:t xml:space="preserve">(n </w:t>
        </w:r>
        <w:r w:rsidRPr="006A4B89">
          <w:rPr>
            <w:rFonts w:ascii="Consolas" w:eastAsia="Times New Roman" w:hAnsi="Consolas" w:cs="Times New Roman"/>
            <w:color w:val="FF79C6"/>
            <w:kern w:val="0"/>
            <w:sz w:val="21"/>
            <w:szCs w:val="21"/>
            <w:lang w:eastAsia="pt-BR"/>
            <w14:ligatures w14:val="none"/>
          </w:rPr>
          <w:t>in</w:t>
        </w:r>
        <w:r w:rsidRPr="006A4B89">
          <w:rPr>
            <w:rFonts w:ascii="Consolas" w:eastAsia="Times New Roman" w:hAnsi="Consolas" w:cs="Times New Roman"/>
            <w:color w:val="F8F8F2"/>
            <w:kern w:val="0"/>
            <w:sz w:val="21"/>
            <w:szCs w:val="21"/>
            <w:lang w:eastAsia="pt-BR"/>
            <w14:ligatures w14:val="none"/>
          </w:rPr>
          <w:t xml:space="preserve"> num){</w:t>
        </w:r>
      </w:ins>
    </w:p>
    <w:p w14:paraId="12F837AA" w14:textId="77777777" w:rsidR="006A4B89" w:rsidRPr="006A4B89" w:rsidRDefault="006A4B89">
      <w:pPr>
        <w:pBdr>
          <w:top w:val="single" w:sz="4" w:space="1" w:color="auto"/>
          <w:left w:val="single" w:sz="4" w:space="4" w:color="auto"/>
          <w:bottom w:val="single" w:sz="4" w:space="0" w:color="auto"/>
          <w:right w:val="single" w:sz="4" w:space="4" w:color="auto"/>
        </w:pBdr>
        <w:shd w:val="clear" w:color="auto" w:fill="282A36"/>
        <w:spacing w:after="0" w:line="285" w:lineRule="atLeast"/>
        <w:rPr>
          <w:ins w:id="1303" w:author="Jonatas Nunespf" w:date="2024-04-07T14:33:00Z" w16du:dateUtc="2024-04-07T17:33:00Z"/>
          <w:rFonts w:ascii="Consolas" w:eastAsia="Times New Roman" w:hAnsi="Consolas" w:cs="Times New Roman"/>
          <w:color w:val="F8F8F2"/>
          <w:kern w:val="0"/>
          <w:sz w:val="21"/>
          <w:szCs w:val="21"/>
          <w:lang w:eastAsia="pt-BR"/>
          <w14:ligatures w14:val="none"/>
        </w:rPr>
        <w:pPrChange w:id="1304" w:author="Jonatas Nunespf" w:date="2024-04-07T15:00:00Z" w16du:dateUtc="2024-04-07T18:00:00Z">
          <w:pPr>
            <w:shd w:val="clear" w:color="auto" w:fill="282A36"/>
            <w:spacing w:after="0" w:line="285" w:lineRule="atLeast"/>
          </w:pPr>
        </w:pPrChange>
      </w:pPr>
      <w:ins w:id="1305" w:author="Jonatas Nunespf" w:date="2024-04-07T14:33:00Z" w16du:dateUtc="2024-04-07T17:33:00Z">
        <w:r w:rsidRPr="006A4B89">
          <w:rPr>
            <w:rFonts w:ascii="Consolas" w:eastAsia="Times New Roman" w:hAnsi="Consolas" w:cs="Times New Roman"/>
            <w:color w:val="F8F8F2"/>
            <w:kern w:val="0"/>
            <w:sz w:val="21"/>
            <w:szCs w:val="21"/>
            <w:lang w:eastAsia="pt-BR"/>
            <w14:ligatures w14:val="none"/>
          </w:rPr>
          <w:t xml:space="preserve">    </w:t>
        </w:r>
        <w:r w:rsidRPr="006A4B89">
          <w:rPr>
            <w:rFonts w:ascii="Consolas" w:eastAsia="Times New Roman" w:hAnsi="Consolas" w:cs="Times New Roman"/>
            <w:color w:val="BD93F9"/>
            <w:kern w:val="0"/>
            <w:sz w:val="21"/>
            <w:szCs w:val="21"/>
            <w:lang w:eastAsia="pt-BR"/>
            <w14:ligatures w14:val="none"/>
          </w:rPr>
          <w:t>console</w:t>
        </w:r>
        <w:r w:rsidRPr="006A4B89">
          <w:rPr>
            <w:rFonts w:ascii="Consolas" w:eastAsia="Times New Roman" w:hAnsi="Consolas" w:cs="Times New Roman"/>
            <w:color w:val="F8F8F2"/>
            <w:kern w:val="0"/>
            <w:sz w:val="21"/>
            <w:szCs w:val="21"/>
            <w:lang w:eastAsia="pt-BR"/>
            <w14:ligatures w14:val="none"/>
          </w:rPr>
          <w:t>.</w:t>
        </w:r>
        <w:r w:rsidRPr="006A4B89">
          <w:rPr>
            <w:rFonts w:ascii="Consolas" w:eastAsia="Times New Roman" w:hAnsi="Consolas" w:cs="Times New Roman"/>
            <w:color w:val="50FA7B"/>
            <w:kern w:val="0"/>
            <w:sz w:val="21"/>
            <w:szCs w:val="21"/>
            <w:lang w:eastAsia="pt-BR"/>
            <w14:ligatures w14:val="none"/>
          </w:rPr>
          <w:t>log</w:t>
        </w:r>
        <w:r w:rsidRPr="006A4B89">
          <w:rPr>
            <w:rFonts w:ascii="Consolas" w:eastAsia="Times New Roman" w:hAnsi="Consolas" w:cs="Times New Roman"/>
            <w:color w:val="F8F8F2"/>
            <w:kern w:val="0"/>
            <w:sz w:val="21"/>
            <w:szCs w:val="21"/>
            <w:lang w:eastAsia="pt-BR"/>
            <w14:ligatures w14:val="none"/>
          </w:rPr>
          <w:t>(num[n])</w:t>
        </w:r>
      </w:ins>
    </w:p>
    <w:p w14:paraId="5C5777E3" w14:textId="6C5B6FC6" w:rsidR="008E15F6" w:rsidRPr="00930C30" w:rsidRDefault="006A4B89">
      <w:pPr>
        <w:pBdr>
          <w:top w:val="single" w:sz="4" w:space="1" w:color="auto"/>
          <w:left w:val="single" w:sz="4" w:space="4" w:color="auto"/>
          <w:bottom w:val="single" w:sz="4" w:space="0" w:color="auto"/>
          <w:right w:val="single" w:sz="4" w:space="4" w:color="auto"/>
        </w:pBdr>
        <w:shd w:val="clear" w:color="auto" w:fill="282A36"/>
        <w:spacing w:after="0" w:line="285" w:lineRule="atLeast"/>
        <w:rPr>
          <w:ins w:id="1306" w:author="Jonatas Nunespf" w:date="2024-04-07T14:32:00Z" w16du:dateUtc="2024-04-07T17:32:00Z"/>
          <w:rFonts w:ascii="Consolas" w:eastAsia="Times New Roman" w:hAnsi="Consolas" w:cs="Times New Roman"/>
          <w:color w:val="F8F8F2"/>
          <w:kern w:val="0"/>
          <w:sz w:val="21"/>
          <w:szCs w:val="21"/>
          <w:lang w:eastAsia="pt-BR"/>
          <w14:ligatures w14:val="none"/>
          <w:rPrChange w:id="1307" w:author="Jonatas Nunespf" w:date="2024-04-07T14:51:00Z" w16du:dateUtc="2024-04-07T17:51:00Z">
            <w:rPr>
              <w:ins w:id="1308" w:author="Jonatas Nunespf" w:date="2024-04-07T14:32:00Z" w16du:dateUtc="2024-04-07T17:32:00Z"/>
            </w:rPr>
          </w:rPrChange>
        </w:rPr>
        <w:pPrChange w:id="1309" w:author="Jonatas Nunespf" w:date="2024-04-07T15:00:00Z" w16du:dateUtc="2024-04-07T18:00:00Z">
          <w:pPr/>
        </w:pPrChange>
      </w:pPr>
      <w:ins w:id="1310" w:author="Jonatas Nunespf" w:date="2024-04-07T14:33:00Z" w16du:dateUtc="2024-04-07T17:33:00Z">
        <w:r w:rsidRPr="006A4B89">
          <w:rPr>
            <w:rFonts w:ascii="Consolas" w:eastAsia="Times New Roman" w:hAnsi="Consolas" w:cs="Times New Roman"/>
            <w:color w:val="F8F8F2"/>
            <w:kern w:val="0"/>
            <w:sz w:val="21"/>
            <w:szCs w:val="21"/>
            <w:lang w:eastAsia="pt-BR"/>
            <w14:ligatures w14:val="none"/>
          </w:rPr>
          <w:t>}</w:t>
        </w:r>
      </w:ins>
    </w:p>
    <w:p w14:paraId="641529D8" w14:textId="2C63F487" w:rsidR="006A4B89" w:rsidRDefault="006A4B89">
      <w:pPr>
        <w:pBdr>
          <w:top w:val="single" w:sz="4" w:space="1" w:color="auto"/>
          <w:left w:val="single" w:sz="4" w:space="4" w:color="auto"/>
          <w:bottom w:val="single" w:sz="4" w:space="0" w:color="auto"/>
          <w:right w:val="single" w:sz="4" w:space="4" w:color="auto"/>
        </w:pBdr>
        <w:rPr>
          <w:ins w:id="1311" w:author="Jonatas Nunespf" w:date="2024-04-07T14:50:00Z" w16du:dateUtc="2024-04-07T17:50:00Z"/>
        </w:rPr>
        <w:pPrChange w:id="1312" w:author="Jonatas Nunespf" w:date="2024-04-07T15:00:00Z" w16du:dateUtc="2024-04-07T18:00:00Z">
          <w:pPr>
            <w:pBdr>
              <w:top w:val="single" w:sz="4" w:space="1" w:color="auto"/>
              <w:left w:val="single" w:sz="4" w:space="4" w:color="auto"/>
              <w:bottom w:val="single" w:sz="4" w:space="1" w:color="auto"/>
              <w:right w:val="single" w:sz="4" w:space="4" w:color="auto"/>
            </w:pBdr>
          </w:pPr>
        </w:pPrChange>
      </w:pPr>
      <w:ins w:id="1313" w:author="Jonatas Nunespf" w:date="2024-04-07T14:32:00Z" w16du:dateUtc="2024-04-07T17:32:00Z">
        <w:r>
          <w:t>Esse for</w:t>
        </w:r>
      </w:ins>
      <w:ins w:id="1314" w:author="Jonatas Nunespf" w:date="2024-04-07T14:40:00Z" w16du:dateUtc="2024-04-07T17:40:00Z">
        <w:r w:rsidR="00996922">
          <w:t xml:space="preserve"> in</w:t>
        </w:r>
      </w:ins>
      <w:ins w:id="1315" w:author="Jonatas Nunespf" w:date="2024-04-07T14:32:00Z" w16du:dateUtc="2024-04-07T17:32:00Z">
        <w:r>
          <w:t xml:space="preserve"> faz o seguinte, ele primeiro pega e </w:t>
        </w:r>
        <w:proofErr w:type="spellStart"/>
        <w:r>
          <w:t>ve</w:t>
        </w:r>
        <w:proofErr w:type="spellEnd"/>
        <w:r>
          <w:t xml:space="preserve"> qual coleção que queremos percorrer, </w:t>
        </w:r>
      </w:ins>
      <w:ins w:id="1316" w:author="Jonatas Nunespf" w:date="2024-04-07T14:35:00Z" w16du:dateUtc="2024-04-07T17:35:00Z">
        <w:r>
          <w:t xml:space="preserve">neste caso a coleção </w:t>
        </w:r>
        <w:proofErr w:type="spellStart"/>
        <w:r>
          <w:t>ea</w:t>
        </w:r>
        <w:proofErr w:type="spellEnd"/>
        <w:r>
          <w:t xml:space="preserve"> </w:t>
        </w:r>
        <w:proofErr w:type="spellStart"/>
        <w:r>
          <w:t>num</w:t>
        </w:r>
        <w:proofErr w:type="spellEnd"/>
        <w:r>
          <w:t xml:space="preserve"> que e nosso </w:t>
        </w:r>
        <w:proofErr w:type="spellStart"/>
        <w:r>
          <w:t>array</w:t>
        </w:r>
        <w:proofErr w:type="spellEnd"/>
        <w:r>
          <w:t>, ai ele percorre toda es</w:t>
        </w:r>
      </w:ins>
      <w:ins w:id="1317" w:author="Jonatas Nunespf" w:date="2024-04-07T14:42:00Z" w16du:dateUtc="2024-04-07T17:42:00Z">
        <w:r w:rsidR="00E057DF">
          <w:t>s</w:t>
        </w:r>
      </w:ins>
      <w:ins w:id="1318" w:author="Jonatas Nunespf" w:date="2024-04-07T14:35:00Z" w16du:dateUtc="2024-04-07T17:35:00Z">
        <w:r>
          <w:t xml:space="preserve">a coleção </w:t>
        </w:r>
      </w:ins>
      <w:ins w:id="1319" w:author="Jonatas Nunespf" w:date="2024-04-07T14:42:00Z" w16du:dateUtc="2024-04-07T17:42:00Z">
        <w:r w:rsidR="00E057DF">
          <w:t xml:space="preserve">e coloca os índices dentro de </w:t>
        </w:r>
      </w:ins>
      <w:ins w:id="1320" w:author="Jonatas Nunespf" w:date="2024-04-07T14:36:00Z" w16du:dateUtc="2024-04-07T17:36:00Z">
        <w:r>
          <w:t>n, que e como se fosse uma variável dentro desse loop</w:t>
        </w:r>
      </w:ins>
      <w:ins w:id="1321" w:author="Jonatas Nunespf" w:date="2024-04-07T14:42:00Z" w16du:dateUtc="2024-04-07T17:42:00Z">
        <w:r w:rsidR="00E057DF">
          <w:t xml:space="preserve"> colocando os índices que tem dessa coleção</w:t>
        </w:r>
      </w:ins>
      <w:ins w:id="1322" w:author="Jonatas Nunespf" w:date="2024-04-07T14:36:00Z" w16du:dateUtc="2024-04-07T17:36:00Z">
        <w:r>
          <w:t xml:space="preserve">, entao sempre que esse loop percorre a </w:t>
        </w:r>
      </w:ins>
      <w:proofErr w:type="spellStart"/>
      <w:ins w:id="1323" w:author="Jonatas Nunespf" w:date="2024-04-07T14:37:00Z" w16du:dateUtc="2024-04-07T17:37:00Z">
        <w:r>
          <w:t>array</w:t>
        </w:r>
        <w:proofErr w:type="spellEnd"/>
        <w:r>
          <w:t xml:space="preserve"> e encontra um elemento </w:t>
        </w:r>
        <w:proofErr w:type="spellStart"/>
        <w:r>
          <w:t>la</w:t>
        </w:r>
        <w:proofErr w:type="spellEnd"/>
        <w:r>
          <w:t xml:space="preserve"> dentro ele repete </w:t>
        </w:r>
        <w:proofErr w:type="spellStart"/>
        <w:r>
          <w:t>denovo</w:t>
        </w:r>
        <w:proofErr w:type="spellEnd"/>
        <w:r>
          <w:t xml:space="preserve">, </w:t>
        </w:r>
        <w:proofErr w:type="spellStart"/>
        <w:r>
          <w:t>ate</w:t>
        </w:r>
        <w:proofErr w:type="spellEnd"/>
        <w:r>
          <w:t xml:space="preserve"> acabar os elementos, ai no final dentro de n temos </w:t>
        </w:r>
      </w:ins>
      <w:ins w:id="1324" w:author="Jonatas Nunespf" w:date="2024-04-07T14:43:00Z" w16du:dateUtc="2024-04-07T17:43:00Z">
        <w:r w:rsidR="00E057DF">
          <w:t xml:space="preserve">a quantidade </w:t>
        </w:r>
      </w:ins>
      <w:ins w:id="1325" w:author="Jonatas Nunespf" w:date="2024-04-07T14:37:00Z" w16du:dateUtc="2024-04-07T17:37:00Z">
        <w:r>
          <w:t xml:space="preserve"> de elementos </w:t>
        </w:r>
      </w:ins>
      <w:ins w:id="1326" w:author="Jonatas Nunespf" w:date="2024-04-07T14:43:00Z" w16du:dateUtc="2024-04-07T17:43:00Z">
        <w:r w:rsidR="00E057DF">
          <w:t xml:space="preserve">que existem </w:t>
        </w:r>
      </w:ins>
      <w:ins w:id="1327" w:author="Jonatas Nunespf" w:date="2024-04-07T14:37:00Z" w16du:dateUtc="2024-04-07T17:37:00Z">
        <w:r>
          <w:t xml:space="preserve">dentro dessa </w:t>
        </w:r>
        <w:proofErr w:type="spellStart"/>
        <w:r>
          <w:t>array</w:t>
        </w:r>
        <w:proofErr w:type="spellEnd"/>
        <w:r>
          <w:t xml:space="preserve">, e enquanto tudo </w:t>
        </w:r>
      </w:ins>
      <w:ins w:id="1328" w:author="Jonatas Nunespf" w:date="2024-04-07T14:38:00Z" w16du:dateUtc="2024-04-07T17:38:00Z">
        <w:r>
          <w:t>isso acontece</w:t>
        </w:r>
      </w:ins>
      <w:ins w:id="1329" w:author="Jonatas Nunespf" w:date="2024-04-07T14:43:00Z" w16du:dateUtc="2024-04-07T17:43:00Z">
        <w:r w:rsidR="00E057DF">
          <w:t>,</w:t>
        </w:r>
      </w:ins>
      <w:ins w:id="1330" w:author="Jonatas Nunespf" w:date="2024-04-07T14:38:00Z" w16du:dateUtc="2024-04-07T17:38:00Z">
        <w:r>
          <w:t xml:space="preserve"> a </w:t>
        </w:r>
        <w:proofErr w:type="spellStart"/>
        <w:r>
          <w:t>array</w:t>
        </w:r>
        <w:proofErr w:type="spellEnd"/>
        <w:r>
          <w:t xml:space="preserve"> em conjunto com seu índice </w:t>
        </w:r>
        <w:proofErr w:type="spellStart"/>
        <w:r>
          <w:t>esta</w:t>
        </w:r>
        <w:proofErr w:type="spellEnd"/>
        <w:r>
          <w:t xml:space="preserve"> sendo mostrado dentro do console.log mostrando assim todos os números.</w:t>
        </w:r>
      </w:ins>
    </w:p>
    <w:p w14:paraId="1CBA16E4" w14:textId="7CDF9792" w:rsidR="00930C30" w:rsidRDefault="00930C30">
      <w:pPr>
        <w:pBdr>
          <w:top w:val="single" w:sz="4" w:space="1" w:color="auto"/>
          <w:left w:val="single" w:sz="4" w:space="4" w:color="auto"/>
          <w:bottom w:val="single" w:sz="4" w:space="0" w:color="auto"/>
          <w:right w:val="single" w:sz="4" w:space="4" w:color="auto"/>
        </w:pBdr>
        <w:rPr>
          <w:ins w:id="1331" w:author="Jonatas Nunespf" w:date="2024-04-07T15:00:00Z" w16du:dateUtc="2024-04-07T18:00:00Z"/>
        </w:rPr>
        <w:pPrChange w:id="1332" w:author="Jonatas Nunespf" w:date="2024-04-07T15:00:00Z" w16du:dateUtc="2024-04-07T18:00:00Z">
          <w:pPr>
            <w:pBdr>
              <w:top w:val="single" w:sz="4" w:space="1" w:color="auto"/>
              <w:left w:val="single" w:sz="4" w:space="4" w:color="auto"/>
              <w:bottom w:val="single" w:sz="4" w:space="1" w:color="auto"/>
              <w:right w:val="single" w:sz="4" w:space="4" w:color="auto"/>
            </w:pBdr>
          </w:pPr>
        </w:pPrChange>
      </w:pPr>
      <w:ins w:id="1333" w:author="Jonatas Nunespf" w:date="2024-04-07T14:50:00Z" w16du:dateUtc="2024-04-07T17:50:00Z">
        <w:r>
          <w:t>Entao se eu quiser pegar as posições</w:t>
        </w:r>
      </w:ins>
      <w:ins w:id="1334" w:author="Jonatas Nunespf" w:date="2024-04-07T14:51:00Z" w16du:dateUtc="2024-04-07T17:51:00Z">
        <w:r>
          <w:t xml:space="preserve"> da </w:t>
        </w:r>
        <w:proofErr w:type="spellStart"/>
        <w:r>
          <w:t>array</w:t>
        </w:r>
        <w:proofErr w:type="spellEnd"/>
        <w:r>
          <w:t xml:space="preserve"> dentro de n </w:t>
        </w:r>
        <w:proofErr w:type="spellStart"/>
        <w:r>
          <w:t>nos</w:t>
        </w:r>
        <w:proofErr w:type="spellEnd"/>
        <w:r>
          <w:t xml:space="preserve"> usamos o for in</w:t>
        </w:r>
      </w:ins>
      <w:ins w:id="1335" w:author="Jonatas Nunespf" w:date="2024-04-07T15:00:00Z" w16du:dateUtc="2024-04-07T18:00:00Z">
        <w:r w:rsidR="00974B35">
          <w:t>.</w:t>
        </w:r>
      </w:ins>
    </w:p>
    <w:p w14:paraId="77B1B221" w14:textId="0B32D987" w:rsidR="00974B35" w:rsidRDefault="00974B35">
      <w:pPr>
        <w:pBdr>
          <w:top w:val="single" w:sz="4" w:space="1" w:color="auto"/>
          <w:left w:val="single" w:sz="4" w:space="4" w:color="auto"/>
          <w:bottom w:val="single" w:sz="4" w:space="0" w:color="auto"/>
          <w:right w:val="single" w:sz="4" w:space="4" w:color="auto"/>
        </w:pBdr>
        <w:rPr>
          <w:ins w:id="1336" w:author="Jonatas Nunespf" w:date="2024-04-07T15:00:00Z" w16du:dateUtc="2024-04-07T18:00:00Z"/>
        </w:rPr>
        <w:pPrChange w:id="1337" w:author="Jonatas Nunespf" w:date="2024-04-07T15:00:00Z" w16du:dateUtc="2024-04-07T18:00:00Z">
          <w:pPr>
            <w:pBdr>
              <w:top w:val="single" w:sz="4" w:space="1" w:color="auto"/>
              <w:left w:val="single" w:sz="4" w:space="4" w:color="auto"/>
              <w:bottom w:val="single" w:sz="4" w:space="1" w:color="auto"/>
              <w:right w:val="single" w:sz="4" w:space="4" w:color="auto"/>
            </w:pBdr>
          </w:pPr>
        </w:pPrChange>
      </w:pPr>
      <w:ins w:id="1338" w:author="Jonatas Nunespf" w:date="2024-04-07T15:00:00Z" w16du:dateUtc="2024-04-07T18:00:00Z">
        <w:r>
          <w:t>Podemos fazer isso tambem no html</w:t>
        </w:r>
      </w:ins>
    </w:p>
    <w:p w14:paraId="686B1834" w14:textId="77777777" w:rsidR="00974B35" w:rsidRDefault="00974B35">
      <w:pPr>
        <w:pBdr>
          <w:top w:val="single" w:sz="4" w:space="1" w:color="auto"/>
          <w:left w:val="single" w:sz="4" w:space="4" w:color="auto"/>
          <w:bottom w:val="single" w:sz="4" w:space="0" w:color="auto"/>
          <w:right w:val="single" w:sz="4" w:space="4" w:color="auto"/>
        </w:pBdr>
        <w:rPr>
          <w:ins w:id="1339" w:author="Jonatas Nunespf" w:date="2024-04-07T14:38:00Z" w16du:dateUtc="2024-04-07T17:38:00Z"/>
        </w:rPr>
        <w:pPrChange w:id="1340" w:author="Jonatas Nunespf" w:date="2024-04-07T15:00:00Z" w16du:dateUtc="2024-04-07T18:00:00Z">
          <w:pPr/>
        </w:pPrChange>
      </w:pPr>
    </w:p>
    <w:p w14:paraId="36166C3E" w14:textId="7C165827" w:rsidR="006A4B89" w:rsidRPr="005C5D37" w:rsidRDefault="006A4B89" w:rsidP="008E15F6">
      <w:pPr>
        <w:rPr>
          <w:ins w:id="1341" w:author="Jonatas Nunespf" w:date="2024-04-07T14:39:00Z" w16du:dateUtc="2024-04-07T17:39:00Z"/>
          <w:lang w:val="en-US"/>
          <w:rPrChange w:id="1342" w:author="Jonatas Nunespf" w:date="2024-04-18T00:09:00Z" w16du:dateUtc="2024-04-18T03:09:00Z">
            <w:rPr>
              <w:ins w:id="1343" w:author="Jonatas Nunespf" w:date="2024-04-07T14:39:00Z" w16du:dateUtc="2024-04-07T17:39:00Z"/>
            </w:rPr>
          </w:rPrChange>
        </w:rPr>
      </w:pPr>
      <w:ins w:id="1344" w:author="Jonatas Nunespf" w:date="2024-04-07T14:38:00Z" w16du:dateUtc="2024-04-07T17:38:00Z">
        <w:r w:rsidRPr="005C5D37">
          <w:rPr>
            <w:lang w:val="en-US"/>
            <w:rPrChange w:id="1345" w:author="Jonatas Nunespf" w:date="2024-04-18T00:09:00Z" w16du:dateUtc="2024-04-18T03:09:00Z">
              <w:rPr/>
            </w:rPrChange>
          </w:rPr>
          <w:t>.</w:t>
        </w:r>
      </w:ins>
    </w:p>
    <w:p w14:paraId="1FFE005E" w14:textId="01EF026E" w:rsidR="00996922" w:rsidRPr="005C5D37" w:rsidRDefault="00996922">
      <w:pPr>
        <w:pStyle w:val="Ttulo2"/>
        <w:pBdr>
          <w:top w:val="single" w:sz="4" w:space="1" w:color="auto"/>
          <w:left w:val="single" w:sz="4" w:space="4" w:color="auto"/>
          <w:bottom w:val="single" w:sz="4" w:space="1" w:color="auto"/>
          <w:right w:val="single" w:sz="4" w:space="4" w:color="auto"/>
        </w:pBdr>
        <w:rPr>
          <w:ins w:id="1346" w:author="Jonatas Nunespf" w:date="2024-04-07T14:39:00Z" w16du:dateUtc="2024-04-07T17:39:00Z"/>
          <w:b/>
          <w:bCs/>
          <w:lang w:val="en-US"/>
          <w:rPrChange w:id="1347" w:author="Jonatas Nunespf" w:date="2024-04-18T00:09:00Z" w16du:dateUtc="2024-04-18T03:09:00Z">
            <w:rPr>
              <w:ins w:id="1348" w:author="Jonatas Nunespf" w:date="2024-04-07T14:39:00Z" w16du:dateUtc="2024-04-07T17:39:00Z"/>
            </w:rPr>
          </w:rPrChange>
        </w:rPr>
        <w:pPrChange w:id="1349" w:author="Jonatas Nunespf" w:date="2024-04-07T14:44:00Z" w16du:dateUtc="2024-04-07T17:44:00Z">
          <w:pPr/>
        </w:pPrChange>
      </w:pPr>
      <w:ins w:id="1350" w:author="Jonatas Nunespf" w:date="2024-04-07T14:39:00Z" w16du:dateUtc="2024-04-07T17:39:00Z">
        <w:r w:rsidRPr="005C5D37">
          <w:rPr>
            <w:b/>
            <w:bCs/>
            <w:lang w:val="en-US"/>
            <w:rPrChange w:id="1351" w:author="Jonatas Nunespf" w:date="2024-04-18T00:09:00Z" w16du:dateUtc="2024-04-18T03:09:00Z">
              <w:rPr/>
            </w:rPrChange>
          </w:rPr>
          <w:t>For of</w:t>
        </w:r>
      </w:ins>
    </w:p>
    <w:p w14:paraId="5CDEE825" w14:textId="77777777" w:rsidR="00996922" w:rsidRPr="005C5D37" w:rsidRDefault="00996922">
      <w:pPr>
        <w:pBdr>
          <w:top w:val="single" w:sz="4" w:space="1" w:color="auto"/>
          <w:left w:val="single" w:sz="4" w:space="4" w:color="auto"/>
          <w:bottom w:val="single" w:sz="4" w:space="1" w:color="auto"/>
          <w:right w:val="single" w:sz="4" w:space="4" w:color="auto"/>
        </w:pBdr>
        <w:shd w:val="clear" w:color="auto" w:fill="282A36"/>
        <w:spacing w:after="0" w:line="285" w:lineRule="atLeast"/>
        <w:rPr>
          <w:ins w:id="1352" w:author="Jonatas Nunespf" w:date="2024-04-07T14:40:00Z" w16du:dateUtc="2024-04-07T17:40:00Z"/>
          <w:rFonts w:ascii="Consolas" w:eastAsia="Times New Roman" w:hAnsi="Consolas" w:cs="Times New Roman"/>
          <w:color w:val="F8F8F2"/>
          <w:kern w:val="0"/>
          <w:sz w:val="21"/>
          <w:szCs w:val="21"/>
          <w:lang w:val="en-US" w:eastAsia="pt-BR"/>
          <w14:ligatures w14:val="none"/>
          <w:rPrChange w:id="1353" w:author="Jonatas Nunespf" w:date="2024-04-18T00:09:00Z" w16du:dateUtc="2024-04-18T03:09:00Z">
            <w:rPr>
              <w:ins w:id="1354" w:author="Jonatas Nunespf" w:date="2024-04-07T14:40:00Z" w16du:dateUtc="2024-04-07T17:40:00Z"/>
              <w:rFonts w:ascii="Consolas" w:eastAsia="Times New Roman" w:hAnsi="Consolas" w:cs="Times New Roman"/>
              <w:color w:val="F8F8F2"/>
              <w:kern w:val="0"/>
              <w:sz w:val="21"/>
              <w:szCs w:val="21"/>
              <w:lang w:eastAsia="pt-BR"/>
              <w14:ligatures w14:val="none"/>
            </w:rPr>
          </w:rPrChange>
        </w:rPr>
        <w:pPrChange w:id="1355" w:author="Jonatas Nunespf" w:date="2024-04-07T14:44:00Z" w16du:dateUtc="2024-04-07T17:44:00Z">
          <w:pPr>
            <w:shd w:val="clear" w:color="auto" w:fill="282A36"/>
            <w:spacing w:after="0" w:line="285" w:lineRule="atLeast"/>
          </w:pPr>
        </w:pPrChange>
      </w:pPr>
      <w:proofErr w:type="gramStart"/>
      <w:ins w:id="1356" w:author="Jonatas Nunespf" w:date="2024-04-07T14:40:00Z" w16du:dateUtc="2024-04-07T17:40:00Z">
        <w:r w:rsidRPr="005C5D37">
          <w:rPr>
            <w:rFonts w:ascii="Consolas" w:eastAsia="Times New Roman" w:hAnsi="Consolas" w:cs="Times New Roman"/>
            <w:color w:val="FF79C6"/>
            <w:kern w:val="0"/>
            <w:sz w:val="21"/>
            <w:szCs w:val="21"/>
            <w:lang w:val="en-US" w:eastAsia="pt-BR"/>
            <w14:ligatures w14:val="none"/>
            <w:rPrChange w:id="1357" w:author="Jonatas Nunespf" w:date="2024-04-18T00:09:00Z" w16du:dateUtc="2024-04-18T03:09:00Z">
              <w:rPr>
                <w:rFonts w:ascii="Consolas" w:eastAsia="Times New Roman" w:hAnsi="Consolas" w:cs="Times New Roman"/>
                <w:color w:val="FF79C6"/>
                <w:kern w:val="0"/>
                <w:sz w:val="21"/>
                <w:szCs w:val="21"/>
                <w:lang w:eastAsia="pt-BR"/>
                <w14:ligatures w14:val="none"/>
              </w:rPr>
            </w:rPrChange>
          </w:rPr>
          <w:t>for</w:t>
        </w:r>
        <w:r w:rsidRPr="005C5D37">
          <w:rPr>
            <w:rFonts w:ascii="Consolas" w:eastAsia="Times New Roman" w:hAnsi="Consolas" w:cs="Times New Roman"/>
            <w:color w:val="F8F8F2"/>
            <w:kern w:val="0"/>
            <w:sz w:val="21"/>
            <w:szCs w:val="21"/>
            <w:lang w:val="en-US" w:eastAsia="pt-BR"/>
            <w14:ligatures w14:val="none"/>
            <w:rPrChange w:id="1358" w:author="Jonatas Nunespf" w:date="2024-04-18T00:09:00Z" w16du:dateUtc="2024-04-18T03:09:00Z">
              <w:rPr>
                <w:rFonts w:ascii="Consolas" w:eastAsia="Times New Roman" w:hAnsi="Consolas" w:cs="Times New Roman"/>
                <w:color w:val="F8F8F2"/>
                <w:kern w:val="0"/>
                <w:sz w:val="21"/>
                <w:szCs w:val="21"/>
                <w:lang w:eastAsia="pt-BR"/>
                <w14:ligatures w14:val="none"/>
              </w:rPr>
            </w:rPrChange>
          </w:rPr>
          <w:t>(</w:t>
        </w:r>
        <w:proofErr w:type="gramEnd"/>
        <w:r w:rsidRPr="005C5D37">
          <w:rPr>
            <w:rFonts w:ascii="Consolas" w:eastAsia="Times New Roman" w:hAnsi="Consolas" w:cs="Times New Roman"/>
            <w:color w:val="F8F8F2"/>
            <w:kern w:val="0"/>
            <w:sz w:val="21"/>
            <w:szCs w:val="21"/>
            <w:lang w:val="en-US" w:eastAsia="pt-BR"/>
            <w14:ligatures w14:val="none"/>
            <w:rPrChange w:id="1359" w:author="Jonatas Nunespf" w:date="2024-04-18T00:09:00Z" w16du:dateUtc="2024-04-18T03:09:00Z">
              <w:rPr>
                <w:rFonts w:ascii="Consolas" w:eastAsia="Times New Roman" w:hAnsi="Consolas" w:cs="Times New Roman"/>
                <w:color w:val="F8F8F2"/>
                <w:kern w:val="0"/>
                <w:sz w:val="21"/>
                <w:szCs w:val="21"/>
                <w:lang w:eastAsia="pt-BR"/>
                <w14:ligatures w14:val="none"/>
              </w:rPr>
            </w:rPrChange>
          </w:rPr>
          <w:t xml:space="preserve">n </w:t>
        </w:r>
        <w:r w:rsidRPr="005C5D37">
          <w:rPr>
            <w:rFonts w:ascii="Consolas" w:eastAsia="Times New Roman" w:hAnsi="Consolas" w:cs="Times New Roman"/>
            <w:color w:val="FF79C6"/>
            <w:kern w:val="0"/>
            <w:sz w:val="21"/>
            <w:szCs w:val="21"/>
            <w:lang w:val="en-US" w:eastAsia="pt-BR"/>
            <w14:ligatures w14:val="none"/>
            <w:rPrChange w:id="1360" w:author="Jonatas Nunespf" w:date="2024-04-18T00:09:00Z" w16du:dateUtc="2024-04-18T03:09:00Z">
              <w:rPr>
                <w:rFonts w:ascii="Consolas" w:eastAsia="Times New Roman" w:hAnsi="Consolas" w:cs="Times New Roman"/>
                <w:color w:val="FF79C6"/>
                <w:kern w:val="0"/>
                <w:sz w:val="21"/>
                <w:szCs w:val="21"/>
                <w:lang w:eastAsia="pt-BR"/>
                <w14:ligatures w14:val="none"/>
              </w:rPr>
            </w:rPrChange>
          </w:rPr>
          <w:t>of</w:t>
        </w:r>
        <w:r w:rsidRPr="005C5D37">
          <w:rPr>
            <w:rFonts w:ascii="Consolas" w:eastAsia="Times New Roman" w:hAnsi="Consolas" w:cs="Times New Roman"/>
            <w:color w:val="F8F8F2"/>
            <w:kern w:val="0"/>
            <w:sz w:val="21"/>
            <w:szCs w:val="21"/>
            <w:lang w:val="en-US" w:eastAsia="pt-BR"/>
            <w14:ligatures w14:val="none"/>
            <w:rPrChange w:id="1361" w:author="Jonatas Nunespf" w:date="2024-04-18T00:09:00Z" w16du:dateUtc="2024-04-18T03:09:00Z">
              <w:rPr>
                <w:rFonts w:ascii="Consolas" w:eastAsia="Times New Roman" w:hAnsi="Consolas" w:cs="Times New Roman"/>
                <w:color w:val="F8F8F2"/>
                <w:kern w:val="0"/>
                <w:sz w:val="21"/>
                <w:szCs w:val="21"/>
                <w:lang w:eastAsia="pt-BR"/>
                <w14:ligatures w14:val="none"/>
              </w:rPr>
            </w:rPrChange>
          </w:rPr>
          <w:t xml:space="preserve"> num){</w:t>
        </w:r>
      </w:ins>
    </w:p>
    <w:p w14:paraId="6E7CB72B" w14:textId="11B00F0E" w:rsidR="00996922" w:rsidRPr="00996922" w:rsidRDefault="00996922">
      <w:pPr>
        <w:pBdr>
          <w:top w:val="single" w:sz="4" w:space="1" w:color="auto"/>
          <w:left w:val="single" w:sz="4" w:space="4" w:color="auto"/>
          <w:bottom w:val="single" w:sz="4" w:space="1" w:color="auto"/>
          <w:right w:val="single" w:sz="4" w:space="4" w:color="auto"/>
        </w:pBdr>
        <w:shd w:val="clear" w:color="auto" w:fill="282A36"/>
        <w:spacing w:after="0" w:line="285" w:lineRule="atLeast"/>
        <w:rPr>
          <w:ins w:id="1362" w:author="Jonatas Nunespf" w:date="2024-04-07T14:40:00Z" w16du:dateUtc="2024-04-07T17:40:00Z"/>
          <w:rFonts w:ascii="Consolas" w:eastAsia="Times New Roman" w:hAnsi="Consolas" w:cs="Times New Roman"/>
          <w:color w:val="F8F8F2"/>
          <w:kern w:val="0"/>
          <w:sz w:val="21"/>
          <w:szCs w:val="21"/>
          <w:lang w:eastAsia="pt-BR"/>
          <w14:ligatures w14:val="none"/>
        </w:rPr>
        <w:pPrChange w:id="1363" w:author="Jonatas Nunespf" w:date="2024-04-07T14:44:00Z" w16du:dateUtc="2024-04-07T17:44:00Z">
          <w:pPr>
            <w:shd w:val="clear" w:color="auto" w:fill="282A36"/>
            <w:spacing w:after="0" w:line="285" w:lineRule="atLeast"/>
          </w:pPr>
        </w:pPrChange>
      </w:pPr>
      <w:ins w:id="1364" w:author="Jonatas Nunespf" w:date="2024-04-07T14:40:00Z" w16du:dateUtc="2024-04-07T17:40:00Z">
        <w:r w:rsidRPr="005C5D37">
          <w:rPr>
            <w:rFonts w:ascii="Consolas" w:eastAsia="Times New Roman" w:hAnsi="Consolas" w:cs="Times New Roman"/>
            <w:color w:val="F8F8F2"/>
            <w:kern w:val="0"/>
            <w:sz w:val="21"/>
            <w:szCs w:val="21"/>
            <w:lang w:val="en-US" w:eastAsia="pt-BR"/>
            <w14:ligatures w14:val="none"/>
            <w:rPrChange w:id="1365" w:author="Jonatas Nunespf" w:date="2024-04-18T00:09:00Z" w16du:dateUtc="2024-04-18T03:09:00Z">
              <w:rPr>
                <w:rFonts w:ascii="Consolas" w:eastAsia="Times New Roman" w:hAnsi="Consolas" w:cs="Times New Roman"/>
                <w:color w:val="F8F8F2"/>
                <w:kern w:val="0"/>
                <w:sz w:val="21"/>
                <w:szCs w:val="21"/>
                <w:lang w:eastAsia="pt-BR"/>
                <w14:ligatures w14:val="none"/>
              </w:rPr>
            </w:rPrChange>
          </w:rPr>
          <w:t xml:space="preserve">    </w:t>
        </w:r>
        <w:r w:rsidRPr="00996922">
          <w:rPr>
            <w:rFonts w:ascii="Consolas" w:eastAsia="Times New Roman" w:hAnsi="Consolas" w:cs="Times New Roman"/>
            <w:color w:val="BD93F9"/>
            <w:kern w:val="0"/>
            <w:sz w:val="21"/>
            <w:szCs w:val="21"/>
            <w:lang w:eastAsia="pt-BR"/>
            <w14:ligatures w14:val="none"/>
          </w:rPr>
          <w:t>console</w:t>
        </w:r>
        <w:r w:rsidRPr="00996922">
          <w:rPr>
            <w:rFonts w:ascii="Consolas" w:eastAsia="Times New Roman" w:hAnsi="Consolas" w:cs="Times New Roman"/>
            <w:color w:val="F8F8F2"/>
            <w:kern w:val="0"/>
            <w:sz w:val="21"/>
            <w:szCs w:val="21"/>
            <w:lang w:eastAsia="pt-BR"/>
            <w14:ligatures w14:val="none"/>
          </w:rPr>
          <w:t>.</w:t>
        </w:r>
        <w:r w:rsidRPr="00996922">
          <w:rPr>
            <w:rFonts w:ascii="Consolas" w:eastAsia="Times New Roman" w:hAnsi="Consolas" w:cs="Times New Roman"/>
            <w:color w:val="50FA7B"/>
            <w:kern w:val="0"/>
            <w:sz w:val="21"/>
            <w:szCs w:val="21"/>
            <w:lang w:eastAsia="pt-BR"/>
            <w14:ligatures w14:val="none"/>
          </w:rPr>
          <w:t>log</w:t>
        </w:r>
        <w:r w:rsidRPr="00996922">
          <w:rPr>
            <w:rFonts w:ascii="Consolas" w:eastAsia="Times New Roman" w:hAnsi="Consolas" w:cs="Times New Roman"/>
            <w:color w:val="F8F8F2"/>
            <w:kern w:val="0"/>
            <w:sz w:val="21"/>
            <w:szCs w:val="21"/>
            <w:lang w:eastAsia="pt-BR"/>
            <w14:ligatures w14:val="none"/>
          </w:rPr>
          <w:t>(n)</w:t>
        </w:r>
      </w:ins>
    </w:p>
    <w:p w14:paraId="418BE3C2" w14:textId="77777777" w:rsidR="00996922" w:rsidRPr="00996922" w:rsidRDefault="00996922">
      <w:pPr>
        <w:pBdr>
          <w:top w:val="single" w:sz="4" w:space="1" w:color="auto"/>
          <w:left w:val="single" w:sz="4" w:space="4" w:color="auto"/>
          <w:bottom w:val="single" w:sz="4" w:space="1" w:color="auto"/>
          <w:right w:val="single" w:sz="4" w:space="4" w:color="auto"/>
        </w:pBdr>
        <w:shd w:val="clear" w:color="auto" w:fill="282A36"/>
        <w:spacing w:after="0" w:line="285" w:lineRule="atLeast"/>
        <w:rPr>
          <w:ins w:id="1366" w:author="Jonatas Nunespf" w:date="2024-04-07T14:40:00Z" w16du:dateUtc="2024-04-07T17:40:00Z"/>
          <w:rFonts w:ascii="Consolas" w:eastAsia="Times New Roman" w:hAnsi="Consolas" w:cs="Times New Roman"/>
          <w:color w:val="F8F8F2"/>
          <w:kern w:val="0"/>
          <w:sz w:val="21"/>
          <w:szCs w:val="21"/>
          <w:lang w:eastAsia="pt-BR"/>
          <w14:ligatures w14:val="none"/>
        </w:rPr>
        <w:pPrChange w:id="1367" w:author="Jonatas Nunespf" w:date="2024-04-07T14:44:00Z" w16du:dateUtc="2024-04-07T17:44:00Z">
          <w:pPr>
            <w:shd w:val="clear" w:color="auto" w:fill="282A36"/>
            <w:spacing w:after="0" w:line="285" w:lineRule="atLeast"/>
          </w:pPr>
        </w:pPrChange>
      </w:pPr>
      <w:ins w:id="1368" w:author="Jonatas Nunespf" w:date="2024-04-07T14:40:00Z" w16du:dateUtc="2024-04-07T17:40:00Z">
        <w:r w:rsidRPr="00996922">
          <w:rPr>
            <w:rFonts w:ascii="Consolas" w:eastAsia="Times New Roman" w:hAnsi="Consolas" w:cs="Times New Roman"/>
            <w:color w:val="F8F8F2"/>
            <w:kern w:val="0"/>
            <w:sz w:val="21"/>
            <w:szCs w:val="21"/>
            <w:lang w:eastAsia="pt-BR"/>
            <w14:ligatures w14:val="none"/>
          </w:rPr>
          <w:t>}</w:t>
        </w:r>
      </w:ins>
    </w:p>
    <w:p w14:paraId="28D1B844" w14:textId="454A3065" w:rsidR="00996922" w:rsidRDefault="00996922" w:rsidP="00E057DF">
      <w:pPr>
        <w:pBdr>
          <w:top w:val="single" w:sz="4" w:space="1" w:color="auto"/>
          <w:left w:val="single" w:sz="4" w:space="4" w:color="auto"/>
          <w:bottom w:val="single" w:sz="4" w:space="1" w:color="auto"/>
          <w:right w:val="single" w:sz="4" w:space="4" w:color="auto"/>
        </w:pBdr>
        <w:rPr>
          <w:ins w:id="1369" w:author="Jonatas Nunespf" w:date="2024-04-07T14:51:00Z" w16du:dateUtc="2024-04-07T17:51:00Z"/>
        </w:rPr>
      </w:pPr>
      <w:ins w:id="1370" w:author="Jonatas Nunespf" w:date="2024-04-07T14:40:00Z" w16du:dateUtc="2024-04-07T17:40:00Z">
        <w:r>
          <w:t>O for of e bem parecido com o for in, ele percorre toda a coleção e já co</w:t>
        </w:r>
      </w:ins>
      <w:ins w:id="1371" w:author="Jonatas Nunespf" w:date="2024-04-07T14:41:00Z" w16du:dateUtc="2024-04-07T17:41:00Z">
        <w:r>
          <w:t>n</w:t>
        </w:r>
      </w:ins>
      <w:ins w:id="1372" w:author="Jonatas Nunespf" w:date="2024-04-07T14:40:00Z" w16du:dateUtc="2024-04-07T17:40:00Z">
        <w:r>
          <w:t>ta automaticamente a quant</w:t>
        </w:r>
      </w:ins>
      <w:ins w:id="1373" w:author="Jonatas Nunespf" w:date="2024-04-07T14:41:00Z" w16du:dateUtc="2024-04-07T17:41:00Z">
        <w:r>
          <w:t xml:space="preserve">idade de elementos que tem dentro da coleção e de acordo com quantidade de elementos </w:t>
        </w:r>
      </w:ins>
      <w:ins w:id="1374" w:author="Jonatas Nunespf" w:date="2024-04-07T14:45:00Z" w16du:dateUtc="2024-04-07T17:45:00Z">
        <w:r w:rsidR="00E057DF">
          <w:t>será</w:t>
        </w:r>
      </w:ins>
      <w:ins w:id="1375" w:author="Jonatas Nunespf" w:date="2024-04-07T14:41:00Z" w16du:dateUtc="2024-04-07T17:41:00Z">
        <w:r>
          <w:t xml:space="preserve"> a mesma quantidade que ele </w:t>
        </w:r>
      </w:ins>
      <w:ins w:id="1376" w:author="Jonatas Nunespf" w:date="2024-04-07T14:45:00Z" w16du:dateUtc="2024-04-07T17:45:00Z">
        <w:r w:rsidR="00E057DF">
          <w:t>será</w:t>
        </w:r>
      </w:ins>
      <w:ins w:id="1377" w:author="Jonatas Nunespf" w:date="2024-04-07T14:41:00Z" w16du:dateUtc="2024-04-07T17:41:00Z">
        <w:r>
          <w:t xml:space="preserve"> repetido, entao ele vai percorr</w:t>
        </w:r>
      </w:ins>
      <w:ins w:id="1378" w:author="Jonatas Nunespf" w:date="2024-04-07T14:42:00Z" w16du:dateUtc="2024-04-07T17:42:00Z">
        <w:r>
          <w:t xml:space="preserve">endo, so que invés dele percorrer e colocar dentro de </w:t>
        </w:r>
      </w:ins>
      <w:ins w:id="1379" w:author="Jonatas Nunespf" w:date="2024-04-07T14:45:00Z" w16du:dateUtc="2024-04-07T17:45:00Z">
        <w:r w:rsidR="00E057DF">
          <w:t>nos</w:t>
        </w:r>
      </w:ins>
      <w:ins w:id="1380" w:author="Jonatas Nunespf" w:date="2024-04-07T14:44:00Z" w16du:dateUtc="2024-04-07T17:44:00Z">
        <w:r w:rsidR="00E057DF">
          <w:t xml:space="preserve"> índices da coleção</w:t>
        </w:r>
      </w:ins>
      <w:ins w:id="1381" w:author="Jonatas Nunespf" w:date="2024-04-26T22:14:00Z" w16du:dateUtc="2024-04-27T01:14:00Z">
        <w:r w:rsidR="00046CA4">
          <w:t>,</w:t>
        </w:r>
      </w:ins>
      <w:ins w:id="1382" w:author="Jonatas Nunespf" w:date="2024-04-07T14:44:00Z" w16du:dateUtc="2024-04-07T17:44:00Z">
        <w:r w:rsidR="00E057DF">
          <w:t xml:space="preserve"> ele já coloca os elementos direito, entao ele não vai colocar os índices, mas sim o conteúdo do índice </w:t>
        </w:r>
      </w:ins>
      <w:ins w:id="1383" w:author="Jonatas Nunespf" w:date="2024-04-07T14:45:00Z" w16du:dateUtc="2024-04-07T17:45:00Z">
        <w:r w:rsidR="00E057DF">
          <w:t>até</w:t>
        </w:r>
      </w:ins>
      <w:ins w:id="1384" w:author="Jonatas Nunespf" w:date="2024-04-07T14:44:00Z" w16du:dateUtc="2024-04-07T17:44:00Z">
        <w:r w:rsidR="00E057DF">
          <w:t xml:space="preserve"> acabar todos</w:t>
        </w:r>
      </w:ins>
      <w:ins w:id="1385" w:author="Jonatas Nunespf" w:date="2024-04-07T14:51:00Z" w16du:dateUtc="2024-04-07T17:51:00Z">
        <w:r w:rsidR="00930C30">
          <w:t>.</w:t>
        </w:r>
      </w:ins>
    </w:p>
    <w:p w14:paraId="3D098082" w14:textId="5E5DE87E" w:rsidR="00930C30" w:rsidRDefault="00930C30" w:rsidP="00E057DF">
      <w:pPr>
        <w:pBdr>
          <w:top w:val="single" w:sz="4" w:space="1" w:color="auto"/>
          <w:left w:val="single" w:sz="4" w:space="4" w:color="auto"/>
          <w:bottom w:val="single" w:sz="4" w:space="1" w:color="auto"/>
          <w:right w:val="single" w:sz="4" w:space="4" w:color="auto"/>
        </w:pBdr>
        <w:rPr>
          <w:ins w:id="1386" w:author="Jonatas Nunespf" w:date="2024-04-07T14:51:00Z" w16du:dateUtc="2024-04-07T17:51:00Z"/>
        </w:rPr>
      </w:pPr>
      <w:ins w:id="1387" w:author="Jonatas Nunespf" w:date="2024-04-07T14:51:00Z" w16du:dateUtc="2024-04-07T17:51:00Z">
        <w:r>
          <w:t xml:space="preserve">Entao se eu quiser pegar o </w:t>
        </w:r>
        <w:proofErr w:type="spellStart"/>
        <w:r>
          <w:t>conteudo</w:t>
        </w:r>
        <w:proofErr w:type="spellEnd"/>
        <w:r>
          <w:t xml:space="preserve"> dos índices da </w:t>
        </w:r>
        <w:proofErr w:type="spellStart"/>
        <w:r>
          <w:t>array</w:t>
        </w:r>
        <w:proofErr w:type="spellEnd"/>
        <w:r>
          <w:t xml:space="preserve"> e colocar dentro de n </w:t>
        </w:r>
        <w:proofErr w:type="spellStart"/>
        <w:r>
          <w:t>nos</w:t>
        </w:r>
        <w:proofErr w:type="spellEnd"/>
        <w:r>
          <w:t xml:space="preserve"> usamos </w:t>
        </w:r>
      </w:ins>
      <w:ins w:id="1388" w:author="Jonatas Nunespf" w:date="2024-04-07T14:52:00Z" w16du:dateUtc="2024-04-07T17:52:00Z">
        <w:r>
          <w:t>for of</w:t>
        </w:r>
      </w:ins>
    </w:p>
    <w:p w14:paraId="2CE8DCC2" w14:textId="166D9E8F" w:rsidR="00E057DF" w:rsidRDefault="00E057DF" w:rsidP="008E15F6">
      <w:pPr>
        <w:rPr>
          <w:ins w:id="1389" w:author="Jonatas Nunespf" w:date="2024-04-07T15:00:00Z" w16du:dateUtc="2024-04-07T18:00:00Z"/>
        </w:rPr>
      </w:pPr>
      <w:ins w:id="1390" w:author="Jonatas Nunespf" w:date="2024-04-07T14:44:00Z" w16du:dateUtc="2024-04-07T17:44:00Z">
        <w:r>
          <w:t>.</w:t>
        </w:r>
      </w:ins>
    </w:p>
    <w:p w14:paraId="797F6844" w14:textId="785C97C1" w:rsidR="00974B35" w:rsidRPr="005C5D37" w:rsidRDefault="00974B35">
      <w:pPr>
        <w:pStyle w:val="Ttulo2"/>
        <w:rPr>
          <w:ins w:id="1391" w:author="Jonatas Nunespf" w:date="2024-04-07T15:00:00Z" w16du:dateUtc="2024-04-07T18:00:00Z"/>
          <w:b/>
          <w:bCs/>
          <w:rPrChange w:id="1392" w:author="Jonatas Nunespf" w:date="2024-04-18T00:09:00Z" w16du:dateUtc="2024-04-18T03:09:00Z">
            <w:rPr>
              <w:ins w:id="1393" w:author="Jonatas Nunespf" w:date="2024-04-07T15:00:00Z" w16du:dateUtc="2024-04-07T18:00:00Z"/>
              <w:lang w:val="en-US"/>
            </w:rPr>
          </w:rPrChange>
        </w:rPr>
        <w:pPrChange w:id="1394" w:author="Jonatas Nunespf" w:date="2024-04-07T15:06:00Z" w16du:dateUtc="2024-04-07T18:06:00Z">
          <w:pPr/>
        </w:pPrChange>
      </w:pPr>
      <w:ins w:id="1395" w:author="Jonatas Nunespf" w:date="2024-04-07T15:00:00Z" w16du:dateUtc="2024-04-07T18:00:00Z">
        <w:r w:rsidRPr="005C5D37">
          <w:rPr>
            <w:b/>
            <w:bCs/>
            <w:rPrChange w:id="1396" w:author="Jonatas Nunespf" w:date="2024-04-18T00:09:00Z" w16du:dateUtc="2024-04-18T03:09:00Z">
              <w:rPr/>
            </w:rPrChange>
          </w:rPr>
          <w:lastRenderedPageBreak/>
          <w:t xml:space="preserve">For of </w:t>
        </w:r>
        <w:proofErr w:type="gramStart"/>
        <w:r w:rsidRPr="005C5D37">
          <w:rPr>
            <w:b/>
            <w:bCs/>
            <w:rPrChange w:id="1397" w:author="Jonatas Nunespf" w:date="2024-04-18T00:09:00Z" w16du:dateUtc="2024-04-18T03:09:00Z">
              <w:rPr/>
            </w:rPrChange>
          </w:rPr>
          <w:t>e For</w:t>
        </w:r>
        <w:proofErr w:type="gramEnd"/>
        <w:r w:rsidRPr="005C5D37">
          <w:rPr>
            <w:b/>
            <w:bCs/>
            <w:rPrChange w:id="1398" w:author="Jonatas Nunespf" w:date="2024-04-18T00:09:00Z" w16du:dateUtc="2024-04-18T03:09:00Z">
              <w:rPr/>
            </w:rPrChange>
          </w:rPr>
          <w:t xml:space="preserve"> i</w:t>
        </w:r>
        <w:r w:rsidRPr="005C5D37">
          <w:rPr>
            <w:b/>
            <w:bCs/>
            <w:rPrChange w:id="1399" w:author="Jonatas Nunespf" w:date="2024-04-18T00:09:00Z" w16du:dateUtc="2024-04-18T03:09:00Z">
              <w:rPr>
                <w:lang w:val="en-US"/>
              </w:rPr>
            </w:rPrChange>
          </w:rPr>
          <w:t>n no navegador (DOM)</w:t>
        </w:r>
      </w:ins>
    </w:p>
    <w:p w14:paraId="14DBFAA8" w14:textId="77777777" w:rsidR="005C6E9B" w:rsidRPr="005C6E9B" w:rsidRDefault="005C6E9B" w:rsidP="005C6E9B">
      <w:pPr>
        <w:shd w:val="clear" w:color="auto" w:fill="282A36"/>
        <w:spacing w:after="0" w:line="285" w:lineRule="atLeast"/>
        <w:rPr>
          <w:ins w:id="1400" w:author="Jonatas Nunespf" w:date="2024-04-07T15:04:00Z" w16du:dateUtc="2024-04-07T18:04:00Z"/>
          <w:rFonts w:ascii="Consolas" w:eastAsia="Times New Roman" w:hAnsi="Consolas" w:cs="Times New Roman"/>
          <w:color w:val="F8F8F2"/>
          <w:kern w:val="0"/>
          <w:sz w:val="21"/>
          <w:szCs w:val="21"/>
          <w:lang w:eastAsia="pt-BR"/>
          <w14:ligatures w14:val="none"/>
        </w:rPr>
      </w:pPr>
      <w:proofErr w:type="spellStart"/>
      <w:ins w:id="1401" w:author="Jonatas Nunespf" w:date="2024-04-07T15:04:00Z" w16du:dateUtc="2024-04-07T18:04:00Z">
        <w:r w:rsidRPr="005C6E9B">
          <w:rPr>
            <w:rFonts w:ascii="Consolas" w:eastAsia="Times New Roman" w:hAnsi="Consolas" w:cs="Times New Roman"/>
            <w:color w:val="FF79C6"/>
            <w:kern w:val="0"/>
            <w:sz w:val="21"/>
            <w:szCs w:val="21"/>
            <w:lang w:eastAsia="pt-BR"/>
            <w14:ligatures w14:val="none"/>
          </w:rPr>
          <w:t>const</w:t>
        </w:r>
        <w:proofErr w:type="spellEnd"/>
        <w:r w:rsidRPr="005C6E9B">
          <w:rPr>
            <w:rFonts w:ascii="Consolas" w:eastAsia="Times New Roman" w:hAnsi="Consolas" w:cs="Times New Roman"/>
            <w:color w:val="F8F8F2"/>
            <w:kern w:val="0"/>
            <w:sz w:val="21"/>
            <w:szCs w:val="21"/>
            <w:lang w:eastAsia="pt-BR"/>
            <w14:ligatures w14:val="none"/>
          </w:rPr>
          <w:t xml:space="preserve"> </w:t>
        </w:r>
        <w:proofErr w:type="spellStart"/>
        <w:r w:rsidRPr="005C6E9B">
          <w:rPr>
            <w:rFonts w:ascii="Consolas" w:eastAsia="Times New Roman" w:hAnsi="Consolas" w:cs="Times New Roman"/>
            <w:color w:val="BD93F9"/>
            <w:kern w:val="0"/>
            <w:sz w:val="21"/>
            <w:szCs w:val="21"/>
            <w:lang w:eastAsia="pt-BR"/>
            <w14:ligatures w14:val="none"/>
          </w:rPr>
          <w:t>objs</w:t>
        </w:r>
        <w:proofErr w:type="spellEnd"/>
        <w:r w:rsidRPr="005C6E9B">
          <w:rPr>
            <w:rFonts w:ascii="Consolas" w:eastAsia="Times New Roman" w:hAnsi="Consolas" w:cs="Times New Roman"/>
            <w:color w:val="F8F8F2"/>
            <w:kern w:val="0"/>
            <w:sz w:val="21"/>
            <w:szCs w:val="21"/>
            <w:lang w:eastAsia="pt-BR"/>
            <w14:ligatures w14:val="none"/>
          </w:rPr>
          <w:t xml:space="preserve"> </w:t>
        </w:r>
        <w:r w:rsidRPr="005C6E9B">
          <w:rPr>
            <w:rFonts w:ascii="Consolas" w:eastAsia="Times New Roman" w:hAnsi="Consolas" w:cs="Times New Roman"/>
            <w:color w:val="FF79C6"/>
            <w:kern w:val="0"/>
            <w:sz w:val="21"/>
            <w:szCs w:val="21"/>
            <w:lang w:eastAsia="pt-BR"/>
            <w14:ligatures w14:val="none"/>
          </w:rPr>
          <w:t>=</w:t>
        </w:r>
        <w:proofErr w:type="spellStart"/>
        <w:r w:rsidRPr="005C6E9B">
          <w:rPr>
            <w:rFonts w:ascii="Consolas" w:eastAsia="Times New Roman" w:hAnsi="Consolas" w:cs="Times New Roman"/>
            <w:color w:val="BD93F9"/>
            <w:kern w:val="0"/>
            <w:sz w:val="21"/>
            <w:szCs w:val="21"/>
            <w:lang w:eastAsia="pt-BR"/>
            <w14:ligatures w14:val="none"/>
          </w:rPr>
          <w:t>document</w:t>
        </w:r>
        <w:r w:rsidRPr="005C6E9B">
          <w:rPr>
            <w:rFonts w:ascii="Consolas" w:eastAsia="Times New Roman" w:hAnsi="Consolas" w:cs="Times New Roman"/>
            <w:color w:val="F8F8F2"/>
            <w:kern w:val="0"/>
            <w:sz w:val="21"/>
            <w:szCs w:val="21"/>
            <w:lang w:eastAsia="pt-BR"/>
            <w14:ligatures w14:val="none"/>
          </w:rPr>
          <w:t>.</w:t>
        </w:r>
        <w:r w:rsidRPr="005C6E9B">
          <w:rPr>
            <w:rFonts w:ascii="Consolas" w:eastAsia="Times New Roman" w:hAnsi="Consolas" w:cs="Times New Roman"/>
            <w:color w:val="50FA7B"/>
            <w:kern w:val="0"/>
            <w:sz w:val="21"/>
            <w:szCs w:val="21"/>
            <w:lang w:eastAsia="pt-BR"/>
            <w14:ligatures w14:val="none"/>
          </w:rPr>
          <w:t>getElementsByTagName</w:t>
        </w:r>
        <w:proofErr w:type="spellEnd"/>
        <w:r w:rsidRPr="005C6E9B">
          <w:rPr>
            <w:rFonts w:ascii="Consolas" w:eastAsia="Times New Roman" w:hAnsi="Consolas" w:cs="Times New Roman"/>
            <w:color w:val="F8F8F2"/>
            <w:kern w:val="0"/>
            <w:sz w:val="21"/>
            <w:szCs w:val="21"/>
            <w:lang w:eastAsia="pt-BR"/>
            <w14:ligatures w14:val="none"/>
          </w:rPr>
          <w:t>(</w:t>
        </w:r>
        <w:r w:rsidRPr="005C6E9B">
          <w:rPr>
            <w:rFonts w:ascii="Consolas" w:eastAsia="Times New Roman" w:hAnsi="Consolas" w:cs="Times New Roman"/>
            <w:color w:val="E9F284"/>
            <w:kern w:val="0"/>
            <w:sz w:val="21"/>
            <w:szCs w:val="21"/>
            <w:lang w:eastAsia="pt-BR"/>
            <w14:ligatures w14:val="none"/>
          </w:rPr>
          <w:t>"</w:t>
        </w:r>
        <w:r w:rsidRPr="005C6E9B">
          <w:rPr>
            <w:rFonts w:ascii="Consolas" w:eastAsia="Times New Roman" w:hAnsi="Consolas" w:cs="Times New Roman"/>
            <w:color w:val="F1FA8C"/>
            <w:kern w:val="0"/>
            <w:sz w:val="21"/>
            <w:szCs w:val="21"/>
            <w:lang w:eastAsia="pt-BR"/>
            <w14:ligatures w14:val="none"/>
          </w:rPr>
          <w:t>div</w:t>
        </w:r>
        <w:r w:rsidRPr="005C6E9B">
          <w:rPr>
            <w:rFonts w:ascii="Consolas" w:eastAsia="Times New Roman" w:hAnsi="Consolas" w:cs="Times New Roman"/>
            <w:color w:val="E9F284"/>
            <w:kern w:val="0"/>
            <w:sz w:val="21"/>
            <w:szCs w:val="21"/>
            <w:lang w:eastAsia="pt-BR"/>
            <w14:ligatures w14:val="none"/>
          </w:rPr>
          <w:t>"</w:t>
        </w:r>
        <w:r w:rsidRPr="005C6E9B">
          <w:rPr>
            <w:rFonts w:ascii="Consolas" w:eastAsia="Times New Roman" w:hAnsi="Consolas" w:cs="Times New Roman"/>
            <w:color w:val="F8F8F2"/>
            <w:kern w:val="0"/>
            <w:sz w:val="21"/>
            <w:szCs w:val="21"/>
            <w:lang w:eastAsia="pt-BR"/>
            <w14:ligatures w14:val="none"/>
          </w:rPr>
          <w:t>);</w:t>
        </w:r>
      </w:ins>
    </w:p>
    <w:p w14:paraId="562BB2CE" w14:textId="77777777" w:rsidR="005C6E9B" w:rsidRPr="005C6E9B" w:rsidRDefault="005C6E9B" w:rsidP="005C6E9B">
      <w:pPr>
        <w:shd w:val="clear" w:color="auto" w:fill="282A36"/>
        <w:spacing w:after="0" w:line="285" w:lineRule="atLeast"/>
        <w:rPr>
          <w:ins w:id="1402" w:author="Jonatas Nunespf" w:date="2024-04-07T15:04:00Z" w16du:dateUtc="2024-04-07T18:04:00Z"/>
          <w:rFonts w:ascii="Consolas" w:eastAsia="Times New Roman" w:hAnsi="Consolas" w:cs="Times New Roman"/>
          <w:color w:val="F8F8F2"/>
          <w:kern w:val="0"/>
          <w:sz w:val="21"/>
          <w:szCs w:val="21"/>
          <w:lang w:eastAsia="pt-BR"/>
          <w14:ligatures w14:val="none"/>
        </w:rPr>
      </w:pPr>
      <w:ins w:id="1403" w:author="Jonatas Nunespf" w:date="2024-04-07T15:04:00Z" w16du:dateUtc="2024-04-07T18:04:00Z">
        <w:r w:rsidRPr="005C6E9B">
          <w:rPr>
            <w:rFonts w:ascii="Consolas" w:eastAsia="Times New Roman" w:hAnsi="Consolas" w:cs="Times New Roman"/>
            <w:color w:val="FF79C6"/>
            <w:kern w:val="0"/>
            <w:sz w:val="21"/>
            <w:szCs w:val="21"/>
            <w:lang w:eastAsia="pt-BR"/>
            <w14:ligatures w14:val="none"/>
          </w:rPr>
          <w:t>for</w:t>
        </w:r>
        <w:r w:rsidRPr="005C6E9B">
          <w:rPr>
            <w:rFonts w:ascii="Consolas" w:eastAsia="Times New Roman" w:hAnsi="Consolas" w:cs="Times New Roman"/>
            <w:color w:val="F8F8F2"/>
            <w:kern w:val="0"/>
            <w:sz w:val="21"/>
            <w:szCs w:val="21"/>
            <w:lang w:eastAsia="pt-BR"/>
            <w14:ligatures w14:val="none"/>
          </w:rPr>
          <w:t xml:space="preserve">(o </w:t>
        </w:r>
        <w:r w:rsidRPr="005C6E9B">
          <w:rPr>
            <w:rFonts w:ascii="Consolas" w:eastAsia="Times New Roman" w:hAnsi="Consolas" w:cs="Times New Roman"/>
            <w:color w:val="FF79C6"/>
            <w:kern w:val="0"/>
            <w:sz w:val="21"/>
            <w:szCs w:val="21"/>
            <w:lang w:eastAsia="pt-BR"/>
            <w14:ligatures w14:val="none"/>
          </w:rPr>
          <w:t>of</w:t>
        </w:r>
        <w:r w:rsidRPr="005C6E9B">
          <w:rPr>
            <w:rFonts w:ascii="Consolas" w:eastAsia="Times New Roman" w:hAnsi="Consolas" w:cs="Times New Roman"/>
            <w:color w:val="F8F8F2"/>
            <w:kern w:val="0"/>
            <w:sz w:val="21"/>
            <w:szCs w:val="21"/>
            <w:lang w:eastAsia="pt-BR"/>
            <w14:ligatures w14:val="none"/>
          </w:rPr>
          <w:t xml:space="preserve"> </w:t>
        </w:r>
        <w:proofErr w:type="spellStart"/>
        <w:r w:rsidRPr="005C6E9B">
          <w:rPr>
            <w:rFonts w:ascii="Consolas" w:eastAsia="Times New Roman" w:hAnsi="Consolas" w:cs="Times New Roman"/>
            <w:color w:val="BD93F9"/>
            <w:kern w:val="0"/>
            <w:sz w:val="21"/>
            <w:szCs w:val="21"/>
            <w:lang w:eastAsia="pt-BR"/>
            <w14:ligatures w14:val="none"/>
          </w:rPr>
          <w:t>objs</w:t>
        </w:r>
        <w:proofErr w:type="spellEnd"/>
        <w:r w:rsidRPr="005C6E9B">
          <w:rPr>
            <w:rFonts w:ascii="Consolas" w:eastAsia="Times New Roman" w:hAnsi="Consolas" w:cs="Times New Roman"/>
            <w:color w:val="F8F8F2"/>
            <w:kern w:val="0"/>
            <w:sz w:val="21"/>
            <w:szCs w:val="21"/>
            <w:lang w:eastAsia="pt-BR"/>
            <w14:ligatures w14:val="none"/>
          </w:rPr>
          <w:t>){</w:t>
        </w:r>
      </w:ins>
    </w:p>
    <w:p w14:paraId="65777661" w14:textId="77777777" w:rsidR="005C6E9B" w:rsidRPr="005C6E9B" w:rsidRDefault="005C6E9B" w:rsidP="005C6E9B">
      <w:pPr>
        <w:shd w:val="clear" w:color="auto" w:fill="282A36"/>
        <w:spacing w:after="0" w:line="285" w:lineRule="atLeast"/>
        <w:rPr>
          <w:ins w:id="1404" w:author="Jonatas Nunespf" w:date="2024-04-07T15:04:00Z" w16du:dateUtc="2024-04-07T18:04:00Z"/>
          <w:rFonts w:ascii="Consolas" w:eastAsia="Times New Roman" w:hAnsi="Consolas" w:cs="Times New Roman"/>
          <w:color w:val="F8F8F2"/>
          <w:kern w:val="0"/>
          <w:sz w:val="21"/>
          <w:szCs w:val="21"/>
          <w:lang w:eastAsia="pt-BR"/>
          <w14:ligatures w14:val="none"/>
        </w:rPr>
      </w:pPr>
      <w:ins w:id="1405" w:author="Jonatas Nunespf" w:date="2024-04-07T15:04:00Z" w16du:dateUtc="2024-04-07T18:04:00Z">
        <w:r w:rsidRPr="005C6E9B">
          <w:rPr>
            <w:rFonts w:ascii="Consolas" w:eastAsia="Times New Roman" w:hAnsi="Consolas" w:cs="Times New Roman"/>
            <w:color w:val="F8F8F2"/>
            <w:kern w:val="0"/>
            <w:sz w:val="21"/>
            <w:szCs w:val="21"/>
            <w:lang w:eastAsia="pt-BR"/>
            <w14:ligatures w14:val="none"/>
          </w:rPr>
          <w:t xml:space="preserve">    </w:t>
        </w:r>
        <w:r w:rsidRPr="005C6E9B">
          <w:rPr>
            <w:rFonts w:ascii="Consolas" w:eastAsia="Times New Roman" w:hAnsi="Consolas" w:cs="Times New Roman"/>
            <w:color w:val="BD93F9"/>
            <w:kern w:val="0"/>
            <w:sz w:val="21"/>
            <w:szCs w:val="21"/>
            <w:lang w:eastAsia="pt-BR"/>
            <w14:ligatures w14:val="none"/>
          </w:rPr>
          <w:t>console</w:t>
        </w:r>
        <w:r w:rsidRPr="005C6E9B">
          <w:rPr>
            <w:rFonts w:ascii="Consolas" w:eastAsia="Times New Roman" w:hAnsi="Consolas" w:cs="Times New Roman"/>
            <w:color w:val="F8F8F2"/>
            <w:kern w:val="0"/>
            <w:sz w:val="21"/>
            <w:szCs w:val="21"/>
            <w:lang w:eastAsia="pt-BR"/>
            <w14:ligatures w14:val="none"/>
          </w:rPr>
          <w:t>.</w:t>
        </w:r>
        <w:r w:rsidRPr="005C6E9B">
          <w:rPr>
            <w:rFonts w:ascii="Consolas" w:eastAsia="Times New Roman" w:hAnsi="Consolas" w:cs="Times New Roman"/>
            <w:color w:val="50FA7B"/>
            <w:kern w:val="0"/>
            <w:sz w:val="21"/>
            <w:szCs w:val="21"/>
            <w:lang w:eastAsia="pt-BR"/>
            <w14:ligatures w14:val="none"/>
          </w:rPr>
          <w:t>log</w:t>
        </w:r>
        <w:r w:rsidRPr="005C6E9B">
          <w:rPr>
            <w:rFonts w:ascii="Consolas" w:eastAsia="Times New Roman" w:hAnsi="Consolas" w:cs="Times New Roman"/>
            <w:color w:val="F8F8F2"/>
            <w:kern w:val="0"/>
            <w:sz w:val="21"/>
            <w:szCs w:val="21"/>
            <w:lang w:eastAsia="pt-BR"/>
            <w14:ligatures w14:val="none"/>
          </w:rPr>
          <w:t>(</w:t>
        </w:r>
        <w:proofErr w:type="spellStart"/>
        <w:r w:rsidRPr="005C6E9B">
          <w:rPr>
            <w:rFonts w:ascii="Consolas" w:eastAsia="Times New Roman" w:hAnsi="Consolas" w:cs="Times New Roman"/>
            <w:color w:val="F8F8F2"/>
            <w:kern w:val="0"/>
            <w:sz w:val="21"/>
            <w:szCs w:val="21"/>
            <w:lang w:eastAsia="pt-BR"/>
            <w14:ligatures w14:val="none"/>
          </w:rPr>
          <w:t>o.innerHTML</w:t>
        </w:r>
        <w:proofErr w:type="spellEnd"/>
        <w:r w:rsidRPr="005C6E9B">
          <w:rPr>
            <w:rFonts w:ascii="Consolas" w:eastAsia="Times New Roman" w:hAnsi="Consolas" w:cs="Times New Roman"/>
            <w:color w:val="FF79C6"/>
            <w:kern w:val="0"/>
            <w:sz w:val="21"/>
            <w:szCs w:val="21"/>
            <w:lang w:eastAsia="pt-BR"/>
            <w14:ligatures w14:val="none"/>
          </w:rPr>
          <w:t>=</w:t>
        </w:r>
        <w:r w:rsidRPr="005C6E9B">
          <w:rPr>
            <w:rFonts w:ascii="Consolas" w:eastAsia="Times New Roman" w:hAnsi="Consolas" w:cs="Times New Roman"/>
            <w:color w:val="E9F284"/>
            <w:kern w:val="0"/>
            <w:sz w:val="21"/>
            <w:szCs w:val="21"/>
            <w:lang w:eastAsia="pt-BR"/>
            <w14:ligatures w14:val="none"/>
          </w:rPr>
          <w:t>"</w:t>
        </w:r>
        <w:r w:rsidRPr="005C6E9B">
          <w:rPr>
            <w:rFonts w:ascii="Consolas" w:eastAsia="Times New Roman" w:hAnsi="Consolas" w:cs="Times New Roman"/>
            <w:color w:val="F1FA8C"/>
            <w:kern w:val="0"/>
            <w:sz w:val="21"/>
            <w:szCs w:val="21"/>
            <w:lang w:eastAsia="pt-BR"/>
            <w14:ligatures w14:val="none"/>
          </w:rPr>
          <w:t>curso</w:t>
        </w:r>
        <w:r w:rsidRPr="005C6E9B">
          <w:rPr>
            <w:rFonts w:ascii="Consolas" w:eastAsia="Times New Roman" w:hAnsi="Consolas" w:cs="Times New Roman"/>
            <w:color w:val="E9F284"/>
            <w:kern w:val="0"/>
            <w:sz w:val="21"/>
            <w:szCs w:val="21"/>
            <w:lang w:eastAsia="pt-BR"/>
            <w14:ligatures w14:val="none"/>
          </w:rPr>
          <w:t>"</w:t>
        </w:r>
        <w:r w:rsidRPr="005C6E9B">
          <w:rPr>
            <w:rFonts w:ascii="Consolas" w:eastAsia="Times New Roman" w:hAnsi="Consolas" w:cs="Times New Roman"/>
            <w:color w:val="F8F8F2"/>
            <w:kern w:val="0"/>
            <w:sz w:val="21"/>
            <w:szCs w:val="21"/>
            <w:lang w:eastAsia="pt-BR"/>
            <w14:ligatures w14:val="none"/>
          </w:rPr>
          <w:t>)</w:t>
        </w:r>
      </w:ins>
    </w:p>
    <w:p w14:paraId="517A1DEE" w14:textId="0014F207" w:rsidR="00974B35" w:rsidRPr="005C6E9B" w:rsidRDefault="005C6E9B" w:rsidP="00974B35">
      <w:pPr>
        <w:shd w:val="clear" w:color="auto" w:fill="282A36"/>
        <w:spacing w:after="0" w:line="285" w:lineRule="atLeast"/>
        <w:rPr>
          <w:ins w:id="1406" w:author="Jonatas Nunespf" w:date="2024-04-07T15:00:00Z" w16du:dateUtc="2024-04-07T18:00:00Z"/>
          <w:rFonts w:ascii="Consolas" w:eastAsia="Times New Roman" w:hAnsi="Consolas" w:cs="Times New Roman"/>
          <w:color w:val="F8F8F2"/>
          <w:kern w:val="0"/>
          <w:sz w:val="21"/>
          <w:szCs w:val="21"/>
          <w:lang w:eastAsia="pt-BR"/>
          <w14:ligatures w14:val="none"/>
        </w:rPr>
      </w:pPr>
      <w:ins w:id="1407" w:author="Jonatas Nunespf" w:date="2024-04-07T15:04:00Z" w16du:dateUtc="2024-04-07T18:04:00Z">
        <w:r w:rsidRPr="005C6E9B">
          <w:rPr>
            <w:rFonts w:ascii="Consolas" w:eastAsia="Times New Roman" w:hAnsi="Consolas" w:cs="Times New Roman"/>
            <w:color w:val="F8F8F2"/>
            <w:kern w:val="0"/>
            <w:sz w:val="21"/>
            <w:szCs w:val="21"/>
            <w:lang w:eastAsia="pt-BR"/>
            <w14:ligatures w14:val="none"/>
          </w:rPr>
          <w:t>}</w:t>
        </w:r>
      </w:ins>
    </w:p>
    <w:p w14:paraId="4A5A1FCA" w14:textId="74003313" w:rsidR="00974B35" w:rsidRDefault="00974B35" w:rsidP="008E15F6">
      <w:pPr>
        <w:rPr>
          <w:ins w:id="1408" w:author="Jonatas Nunespf" w:date="2024-04-07T15:06:00Z" w16du:dateUtc="2024-04-07T18:06:00Z"/>
        </w:rPr>
      </w:pPr>
      <w:ins w:id="1409" w:author="Jonatas Nunespf" w:date="2024-04-07T15:00:00Z" w16du:dateUtc="2024-04-07T18:00:00Z">
        <w:r w:rsidRPr="00974B35">
          <w:rPr>
            <w:rPrChange w:id="1410" w:author="Jonatas Nunespf" w:date="2024-04-07T15:01:00Z" w16du:dateUtc="2024-04-07T18:01:00Z">
              <w:rPr>
                <w:lang w:val="en-US"/>
              </w:rPr>
            </w:rPrChange>
          </w:rPr>
          <w:t>Podemos pe</w:t>
        </w:r>
      </w:ins>
      <w:ins w:id="1411" w:author="Jonatas Nunespf" w:date="2024-04-07T15:01:00Z" w16du:dateUtc="2024-04-07T18:01:00Z">
        <w:r w:rsidRPr="00974B35">
          <w:rPr>
            <w:rPrChange w:id="1412" w:author="Jonatas Nunespf" w:date="2024-04-07T15:01:00Z" w16du:dateUtc="2024-04-07T18:01:00Z">
              <w:rPr>
                <w:lang w:val="en-US"/>
              </w:rPr>
            </w:rPrChange>
          </w:rPr>
          <w:t xml:space="preserve">gar as </w:t>
        </w:r>
        <w:proofErr w:type="spellStart"/>
        <w:r w:rsidRPr="00974B35">
          <w:rPr>
            <w:rPrChange w:id="1413" w:author="Jonatas Nunespf" w:date="2024-04-07T15:01:00Z" w16du:dateUtc="2024-04-07T18:01:00Z">
              <w:rPr>
                <w:lang w:val="en-US"/>
              </w:rPr>
            </w:rPrChange>
          </w:rPr>
          <w:t>divs</w:t>
        </w:r>
        <w:proofErr w:type="spellEnd"/>
        <w:r w:rsidRPr="00974B35">
          <w:rPr>
            <w:rPrChange w:id="1414" w:author="Jonatas Nunespf" w:date="2024-04-07T15:01:00Z" w16du:dateUtc="2024-04-07T18:01:00Z">
              <w:rPr>
                <w:lang w:val="en-US"/>
              </w:rPr>
            </w:rPrChange>
          </w:rPr>
          <w:t xml:space="preserve"> p</w:t>
        </w:r>
        <w:r>
          <w:t xml:space="preserve">or exemplo de </w:t>
        </w:r>
      </w:ins>
      <w:ins w:id="1415" w:author="Jonatas Nunespf" w:date="2024-04-07T15:05:00Z" w16du:dateUtc="2024-04-07T18:05:00Z">
        <w:r w:rsidR="005C6E9B">
          <w:t>u</w:t>
        </w:r>
      </w:ins>
      <w:ins w:id="1416" w:author="Jonatas Nunespf" w:date="2024-04-07T15:01:00Z" w16du:dateUtc="2024-04-07T18:01:00Z">
        <w:r>
          <w:t xml:space="preserve">ma </w:t>
        </w:r>
        <w:proofErr w:type="spellStart"/>
        <w:r>
          <w:t>pagina</w:t>
        </w:r>
        <w:proofErr w:type="spellEnd"/>
        <w:r>
          <w:t xml:space="preserve"> html </w:t>
        </w:r>
      </w:ins>
      <w:ins w:id="1417" w:author="Jonatas Nunespf" w:date="2024-04-07T15:05:00Z" w16du:dateUtc="2024-04-07T18:05:00Z">
        <w:r w:rsidR="005C6E9B">
          <w:t>e colocar a palavra “curso”</w:t>
        </w:r>
      </w:ins>
      <w:ins w:id="1418" w:author="Jonatas Nunespf" w:date="2024-04-07T15:06:00Z" w16du:dateUtc="2024-04-07T18:06:00Z">
        <w:r w:rsidR="005C6E9B">
          <w:t xml:space="preserve"> de acordo com a quantidade de </w:t>
        </w:r>
        <w:proofErr w:type="spellStart"/>
        <w:r w:rsidR="005C6E9B">
          <w:t>divs</w:t>
        </w:r>
        <w:proofErr w:type="spellEnd"/>
        <w:r w:rsidR="005C6E9B">
          <w:t>.</w:t>
        </w:r>
      </w:ins>
    </w:p>
    <w:p w14:paraId="5AF48E8C" w14:textId="2D3C646C" w:rsidR="005C6E9B" w:rsidRDefault="005C6E9B" w:rsidP="008E15F6">
      <w:pPr>
        <w:rPr>
          <w:ins w:id="1419" w:author="Jonatas Nunespf" w:date="2024-04-07T16:38:00Z" w16du:dateUtc="2024-04-07T19:38:00Z"/>
        </w:rPr>
      </w:pPr>
      <w:ins w:id="1420" w:author="Jonatas Nunespf" w:date="2024-04-07T15:06:00Z" w16du:dateUtc="2024-04-07T18:06:00Z">
        <w:r>
          <w:t>.</w:t>
        </w:r>
      </w:ins>
    </w:p>
    <w:p w14:paraId="01D896ED" w14:textId="77777777" w:rsidR="00780D71" w:rsidRDefault="00780D71" w:rsidP="008E15F6">
      <w:pPr>
        <w:rPr>
          <w:ins w:id="1421" w:author="Jonatas Nunespf" w:date="2024-04-07T16:38:00Z" w16du:dateUtc="2024-04-07T19:38:00Z"/>
        </w:rPr>
      </w:pPr>
    </w:p>
    <w:p w14:paraId="69404731" w14:textId="77777777" w:rsidR="00780D71" w:rsidRDefault="00780D71" w:rsidP="008E15F6">
      <w:pPr>
        <w:rPr>
          <w:ins w:id="1422" w:author="Jonatas Nunespf" w:date="2024-04-07T16:38:00Z" w16du:dateUtc="2024-04-07T19:38:00Z"/>
        </w:rPr>
      </w:pPr>
    </w:p>
    <w:p w14:paraId="124DFF72" w14:textId="77777777" w:rsidR="00780D71" w:rsidRDefault="00780D71" w:rsidP="008E15F6">
      <w:pPr>
        <w:rPr>
          <w:ins w:id="1423" w:author="Jonatas Nunespf" w:date="2024-04-07T16:38:00Z" w16du:dateUtc="2024-04-07T19:38:00Z"/>
        </w:rPr>
      </w:pPr>
    </w:p>
    <w:p w14:paraId="17338FDD" w14:textId="77777777" w:rsidR="00780D71" w:rsidRDefault="00780D71" w:rsidP="008E15F6">
      <w:pPr>
        <w:rPr>
          <w:ins w:id="1424" w:author="Jonatas Nunespf" w:date="2024-04-07T16:38:00Z" w16du:dateUtc="2024-04-07T19:38:00Z"/>
        </w:rPr>
      </w:pPr>
    </w:p>
    <w:p w14:paraId="17182E31" w14:textId="77777777" w:rsidR="00780D71" w:rsidRDefault="00780D71" w:rsidP="008E15F6">
      <w:pPr>
        <w:rPr>
          <w:ins w:id="1425" w:author="Jonatas Nunespf" w:date="2024-04-07T16:38:00Z" w16du:dateUtc="2024-04-07T19:38:00Z"/>
        </w:rPr>
      </w:pPr>
    </w:p>
    <w:p w14:paraId="6D232A60" w14:textId="77777777" w:rsidR="00780D71" w:rsidRDefault="00780D71" w:rsidP="008E15F6">
      <w:pPr>
        <w:rPr>
          <w:ins w:id="1426" w:author="Jonatas Nunespf" w:date="2024-04-07T16:38:00Z" w16du:dateUtc="2024-04-07T19:38:00Z"/>
        </w:rPr>
      </w:pPr>
    </w:p>
    <w:p w14:paraId="6C5958AB" w14:textId="77777777" w:rsidR="00780D71" w:rsidRDefault="00780D71" w:rsidP="008E15F6">
      <w:pPr>
        <w:rPr>
          <w:ins w:id="1427" w:author="Jonatas Nunespf" w:date="2024-04-07T16:38:00Z" w16du:dateUtc="2024-04-07T19:38:00Z"/>
        </w:rPr>
      </w:pPr>
    </w:p>
    <w:p w14:paraId="6375801B" w14:textId="77777777" w:rsidR="00780D71" w:rsidRDefault="00780D71" w:rsidP="008E15F6">
      <w:pPr>
        <w:rPr>
          <w:ins w:id="1428" w:author="Jonatas Nunespf" w:date="2024-04-07T16:38:00Z" w16du:dateUtc="2024-04-07T19:38:00Z"/>
        </w:rPr>
      </w:pPr>
    </w:p>
    <w:p w14:paraId="52633074" w14:textId="77777777" w:rsidR="00780D71" w:rsidRDefault="00780D71" w:rsidP="008E15F6">
      <w:pPr>
        <w:rPr>
          <w:ins w:id="1429" w:author="Jonatas Nunespf" w:date="2024-04-07T16:38:00Z" w16du:dateUtc="2024-04-07T19:38:00Z"/>
        </w:rPr>
      </w:pPr>
    </w:p>
    <w:p w14:paraId="0FD2213E" w14:textId="77777777" w:rsidR="00780D71" w:rsidRDefault="00780D71" w:rsidP="008E15F6">
      <w:pPr>
        <w:rPr>
          <w:ins w:id="1430" w:author="Jonatas Nunespf" w:date="2024-04-07T16:38:00Z" w16du:dateUtc="2024-04-07T19:38:00Z"/>
        </w:rPr>
      </w:pPr>
    </w:p>
    <w:p w14:paraId="64E8ABB8" w14:textId="77777777" w:rsidR="00780D71" w:rsidRDefault="00780D71" w:rsidP="008E15F6">
      <w:pPr>
        <w:rPr>
          <w:ins w:id="1431" w:author="Jonatas Nunespf" w:date="2024-04-07T16:38:00Z" w16du:dateUtc="2024-04-07T19:38:00Z"/>
        </w:rPr>
      </w:pPr>
    </w:p>
    <w:p w14:paraId="187EAE6F" w14:textId="77777777" w:rsidR="00780D71" w:rsidRDefault="00780D71" w:rsidP="008E15F6">
      <w:pPr>
        <w:rPr>
          <w:ins w:id="1432" w:author="Jonatas Nunespf" w:date="2024-04-07T16:38:00Z" w16du:dateUtc="2024-04-07T19:38:00Z"/>
        </w:rPr>
      </w:pPr>
    </w:p>
    <w:p w14:paraId="064776F4" w14:textId="77777777" w:rsidR="00780D71" w:rsidRDefault="00780D71" w:rsidP="008E15F6">
      <w:pPr>
        <w:rPr>
          <w:ins w:id="1433" w:author="Jonatas Nunespf" w:date="2024-04-07T16:38:00Z" w16du:dateUtc="2024-04-07T19:38:00Z"/>
        </w:rPr>
      </w:pPr>
    </w:p>
    <w:p w14:paraId="4E5278DD" w14:textId="77777777" w:rsidR="00780D71" w:rsidRDefault="00780D71" w:rsidP="008E15F6">
      <w:pPr>
        <w:rPr>
          <w:ins w:id="1434" w:author="Jonatas Nunespf" w:date="2024-04-07T16:38:00Z" w16du:dateUtc="2024-04-07T19:38:00Z"/>
        </w:rPr>
      </w:pPr>
    </w:p>
    <w:p w14:paraId="77F7957C" w14:textId="77777777" w:rsidR="00780D71" w:rsidRDefault="00780D71" w:rsidP="008E15F6">
      <w:pPr>
        <w:rPr>
          <w:ins w:id="1435" w:author="Jonatas Nunespf" w:date="2024-04-07T16:38:00Z" w16du:dateUtc="2024-04-07T19:38:00Z"/>
        </w:rPr>
      </w:pPr>
    </w:p>
    <w:p w14:paraId="04C5B36B" w14:textId="77777777" w:rsidR="00780D71" w:rsidRDefault="00780D71" w:rsidP="008E15F6">
      <w:pPr>
        <w:rPr>
          <w:ins w:id="1436" w:author="Jonatas Nunespf" w:date="2024-04-07T16:38:00Z" w16du:dateUtc="2024-04-07T19:38:00Z"/>
        </w:rPr>
      </w:pPr>
    </w:p>
    <w:p w14:paraId="6BCF3D42" w14:textId="77777777" w:rsidR="00780D71" w:rsidRDefault="00780D71" w:rsidP="008E15F6">
      <w:pPr>
        <w:rPr>
          <w:ins w:id="1437" w:author="Jonatas Nunespf" w:date="2024-04-07T16:38:00Z" w16du:dateUtc="2024-04-07T19:38:00Z"/>
        </w:rPr>
      </w:pPr>
    </w:p>
    <w:p w14:paraId="7D25CB2C" w14:textId="77777777" w:rsidR="00780D71" w:rsidRDefault="00780D71" w:rsidP="008E15F6">
      <w:pPr>
        <w:rPr>
          <w:ins w:id="1438" w:author="Jonatas Nunespf" w:date="2024-04-07T16:38:00Z" w16du:dateUtc="2024-04-07T19:38:00Z"/>
        </w:rPr>
      </w:pPr>
    </w:p>
    <w:p w14:paraId="01039519" w14:textId="77777777" w:rsidR="00780D71" w:rsidRDefault="00780D71" w:rsidP="008E15F6">
      <w:pPr>
        <w:rPr>
          <w:ins w:id="1439" w:author="Jonatas Nunespf" w:date="2024-04-07T16:38:00Z" w16du:dateUtc="2024-04-07T19:38:00Z"/>
        </w:rPr>
      </w:pPr>
    </w:p>
    <w:p w14:paraId="10EED684" w14:textId="77777777" w:rsidR="00780D71" w:rsidRDefault="00780D71" w:rsidP="008E15F6">
      <w:pPr>
        <w:rPr>
          <w:ins w:id="1440" w:author="Jonatas Nunespf" w:date="2024-04-07T16:38:00Z" w16du:dateUtc="2024-04-07T19:38:00Z"/>
        </w:rPr>
      </w:pPr>
    </w:p>
    <w:p w14:paraId="1229F8EF" w14:textId="77777777" w:rsidR="00780D71" w:rsidRDefault="00780D71" w:rsidP="008E15F6">
      <w:pPr>
        <w:rPr>
          <w:ins w:id="1441" w:author="Jonatas Nunespf" w:date="2024-04-07T16:38:00Z" w16du:dateUtc="2024-04-07T19:38:00Z"/>
        </w:rPr>
      </w:pPr>
    </w:p>
    <w:p w14:paraId="291AEA5A" w14:textId="77777777" w:rsidR="00780D71" w:rsidRDefault="00780D71" w:rsidP="008E15F6">
      <w:pPr>
        <w:rPr>
          <w:ins w:id="1442" w:author="Jonatas Nunespf" w:date="2024-04-07T16:38:00Z" w16du:dateUtc="2024-04-07T19:38:00Z"/>
        </w:rPr>
      </w:pPr>
    </w:p>
    <w:p w14:paraId="080453C2" w14:textId="77777777" w:rsidR="00780D71" w:rsidRDefault="00780D71" w:rsidP="008E15F6">
      <w:pPr>
        <w:rPr>
          <w:ins w:id="1443" w:author="Jonatas Nunespf" w:date="2024-04-07T15:06:00Z" w16du:dateUtc="2024-04-07T18:06:00Z"/>
        </w:rPr>
      </w:pPr>
    </w:p>
    <w:p w14:paraId="73793C5D" w14:textId="77777777" w:rsidR="005C6E9B" w:rsidRDefault="005C6E9B" w:rsidP="005C6E9B">
      <w:pPr>
        <w:pStyle w:val="Ttulo1"/>
        <w:shd w:val="clear" w:color="auto" w:fill="0F0F0F"/>
        <w:spacing w:before="0" w:beforeAutospacing="0" w:after="0" w:afterAutospacing="0"/>
        <w:rPr>
          <w:ins w:id="1444" w:author="Jonatas Nunespf" w:date="2024-04-07T15:06:00Z" w16du:dateUtc="2024-04-07T18:06:00Z"/>
          <w:rFonts w:ascii="Roboto" w:hAnsi="Roboto"/>
          <w:color w:val="F1F1F1"/>
        </w:rPr>
      </w:pPr>
      <w:ins w:id="1445" w:author="Jonatas Nunespf" w:date="2024-04-07T15:06:00Z" w16du:dateUtc="2024-04-07T18:06:00Z">
        <w:r>
          <w:rPr>
            <w:rFonts w:ascii="Roboto" w:hAnsi="Roboto"/>
            <w:color w:val="F1F1F1"/>
          </w:rPr>
          <w:lastRenderedPageBreak/>
          <w:t xml:space="preserve">Loop </w:t>
        </w:r>
        <w:proofErr w:type="spellStart"/>
        <w:r>
          <w:rPr>
            <w:rFonts w:ascii="Roboto" w:hAnsi="Roboto"/>
            <w:color w:val="F1F1F1"/>
          </w:rPr>
          <w:t>While</w:t>
        </w:r>
        <w:proofErr w:type="spellEnd"/>
        <w:r>
          <w:rPr>
            <w:rFonts w:ascii="Roboto" w:hAnsi="Roboto"/>
            <w:color w:val="F1F1F1"/>
          </w:rPr>
          <w:t xml:space="preserve"> em Javascript - Curso de Javascript Moderno - Aula 17</w:t>
        </w:r>
      </w:ins>
    </w:p>
    <w:p w14:paraId="5B08A649" w14:textId="084C8BC6" w:rsidR="00705C88" w:rsidRDefault="005C6E9B" w:rsidP="008E15F6">
      <w:pPr>
        <w:rPr>
          <w:ins w:id="1446" w:author="Jonatas Nunespf" w:date="2024-04-07T16:27:00Z" w16du:dateUtc="2024-04-07T19:27:00Z"/>
        </w:rPr>
      </w:pPr>
      <w:ins w:id="1447" w:author="Jonatas Nunespf" w:date="2024-04-07T15:06:00Z" w16du:dateUtc="2024-04-07T18:06:00Z">
        <w:r>
          <w:t xml:space="preserve">O loop </w:t>
        </w:r>
        <w:proofErr w:type="spellStart"/>
        <w:r>
          <w:t>while</w:t>
        </w:r>
        <w:proofErr w:type="spellEnd"/>
        <w:r>
          <w:t xml:space="preserve"> e um loop </w:t>
        </w:r>
        <w:proofErr w:type="spellStart"/>
        <w:r>
          <w:t>indefinidio</w:t>
        </w:r>
      </w:ins>
      <w:proofErr w:type="spellEnd"/>
      <w:ins w:id="1448" w:author="Jonatas Nunespf" w:date="2024-04-07T16:27:00Z" w16du:dateUtc="2024-04-07T19:27:00Z">
        <w:r w:rsidR="00705C88">
          <w:t xml:space="preserve"> (Quando não temos certeza da quantidade de vezes que queremos executar esse loop.</w:t>
        </w:r>
      </w:ins>
    </w:p>
    <w:p w14:paraId="0A2CBC42" w14:textId="1B06F695" w:rsidR="00705C88" w:rsidRPr="00705C88" w:rsidRDefault="00705C88">
      <w:pPr>
        <w:pStyle w:val="Ttulo2"/>
        <w:rPr>
          <w:ins w:id="1449" w:author="Jonatas Nunespf" w:date="2024-04-07T16:29:00Z" w16du:dateUtc="2024-04-07T19:29:00Z"/>
          <w:b/>
          <w:bCs/>
          <w:rPrChange w:id="1450" w:author="Jonatas Nunespf" w:date="2024-04-07T16:30:00Z" w16du:dateUtc="2024-04-07T19:30:00Z">
            <w:rPr>
              <w:ins w:id="1451" w:author="Jonatas Nunespf" w:date="2024-04-07T16:29:00Z" w16du:dateUtc="2024-04-07T19:29:00Z"/>
            </w:rPr>
          </w:rPrChange>
        </w:rPr>
        <w:pPrChange w:id="1452" w:author="Jonatas Nunespf" w:date="2024-04-07T16:30:00Z" w16du:dateUtc="2024-04-07T19:30:00Z">
          <w:pPr/>
        </w:pPrChange>
      </w:pPr>
      <w:ins w:id="1453" w:author="Jonatas Nunespf" w:date="2024-04-07T16:29:00Z" w16du:dateUtc="2024-04-07T19:29:00Z">
        <w:r w:rsidRPr="00705C88">
          <w:rPr>
            <w:b/>
            <w:bCs/>
            <w:rPrChange w:id="1454" w:author="Jonatas Nunespf" w:date="2024-04-07T16:30:00Z" w16du:dateUtc="2024-04-07T19:30:00Z">
              <w:rPr/>
            </w:rPrChange>
          </w:rPr>
          <w:t>Diagrama (</w:t>
        </w:r>
        <w:proofErr w:type="spellStart"/>
        <w:r w:rsidRPr="00705C88">
          <w:rPr>
            <w:b/>
            <w:bCs/>
            <w:rPrChange w:id="1455" w:author="Jonatas Nunespf" w:date="2024-04-07T16:30:00Z" w16du:dateUtc="2024-04-07T19:30:00Z">
              <w:rPr/>
            </w:rPrChange>
          </w:rPr>
          <w:t>While</w:t>
        </w:r>
        <w:proofErr w:type="spellEnd"/>
        <w:r w:rsidRPr="00705C88">
          <w:rPr>
            <w:b/>
            <w:bCs/>
            <w:rPrChange w:id="1456" w:author="Jonatas Nunespf" w:date="2024-04-07T16:30:00Z" w16du:dateUtc="2024-04-07T19:30:00Z">
              <w:rPr/>
            </w:rPrChange>
          </w:rPr>
          <w:t>)</w:t>
        </w:r>
      </w:ins>
    </w:p>
    <w:p w14:paraId="1B2D47DC" w14:textId="11C33854" w:rsidR="00705C88" w:rsidRDefault="00705C88" w:rsidP="008E15F6">
      <w:pPr>
        <w:rPr>
          <w:ins w:id="1457" w:author="Jonatas Nunespf" w:date="2024-04-07T15:06:00Z" w16du:dateUtc="2024-04-07T18:06:00Z"/>
        </w:rPr>
      </w:pPr>
      <w:ins w:id="1458" w:author="Jonatas Nunespf" w:date="2024-04-07T16:29:00Z" w16du:dateUtc="2024-04-07T19:29:00Z">
        <w:r w:rsidRPr="00705C88">
          <w:rPr>
            <w:noProof/>
          </w:rPr>
          <w:drawing>
            <wp:inline distT="0" distB="0" distL="0" distR="0" wp14:anchorId="0954BA59" wp14:editId="6A002995">
              <wp:extent cx="2269309" cy="2247900"/>
              <wp:effectExtent l="0" t="0" r="0" b="0"/>
              <wp:docPr id="156013443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34430" name=""/>
                      <pic:cNvPicPr/>
                    </pic:nvPicPr>
                    <pic:blipFill>
                      <a:blip r:embed="rId21"/>
                      <a:stretch>
                        <a:fillRect/>
                      </a:stretch>
                    </pic:blipFill>
                    <pic:spPr>
                      <a:xfrm>
                        <a:off x="0" y="0"/>
                        <a:ext cx="2272293" cy="2250855"/>
                      </a:xfrm>
                      <a:prstGeom prst="rect">
                        <a:avLst/>
                      </a:prstGeom>
                    </pic:spPr>
                  </pic:pic>
                </a:graphicData>
              </a:graphic>
            </wp:inline>
          </w:drawing>
        </w:r>
      </w:ins>
    </w:p>
    <w:p w14:paraId="4FD87D8B" w14:textId="752C6CC6" w:rsidR="005C6E9B" w:rsidRDefault="00705C88" w:rsidP="008E15F6">
      <w:pPr>
        <w:rPr>
          <w:ins w:id="1459" w:author="Jonatas Nunespf" w:date="2024-04-07T16:30:00Z" w16du:dateUtc="2024-04-07T19:30:00Z"/>
        </w:rPr>
      </w:pPr>
      <w:ins w:id="1460" w:author="Jonatas Nunespf" w:date="2024-04-07T16:29:00Z" w16du:dateUtc="2024-04-07T19:29:00Z">
        <w:r>
          <w:t xml:space="preserve">Enquanto a condição for verdadeira o loop continuara, mas </w:t>
        </w:r>
        <w:proofErr w:type="spellStart"/>
        <w:r>
          <w:t>apartir</w:t>
        </w:r>
        <w:proofErr w:type="spellEnd"/>
        <w:r>
          <w:t xml:space="preserve"> do momento que a condição se tornar falsa, o loop vai parar e sair p</w:t>
        </w:r>
      </w:ins>
      <w:ins w:id="1461" w:author="Jonatas Nunespf" w:date="2024-04-07T16:30:00Z" w16du:dateUtc="2024-04-07T19:30:00Z">
        <w:r>
          <w:t>ara continuar outros códigos.</w:t>
        </w:r>
      </w:ins>
    </w:p>
    <w:p w14:paraId="1C684875" w14:textId="45113F6F" w:rsidR="00705C88" w:rsidRDefault="00705C88" w:rsidP="008E15F6">
      <w:pPr>
        <w:rPr>
          <w:ins w:id="1462" w:author="Jonatas Nunespf" w:date="2024-04-07T16:30:00Z" w16du:dateUtc="2024-04-07T19:30:00Z"/>
        </w:rPr>
      </w:pPr>
      <w:ins w:id="1463" w:author="Jonatas Nunespf" w:date="2024-04-07T16:30:00Z" w16du:dateUtc="2024-04-07T19:30:00Z">
        <w:r>
          <w:t>.</w:t>
        </w:r>
      </w:ins>
    </w:p>
    <w:p w14:paraId="340106C6" w14:textId="3791EE45" w:rsidR="00705C88" w:rsidRPr="00705C88" w:rsidRDefault="00705C88" w:rsidP="008E15F6">
      <w:pPr>
        <w:rPr>
          <w:ins w:id="1464" w:author="Jonatas Nunespf" w:date="2024-04-07T16:30:00Z" w16du:dateUtc="2024-04-07T19:30:00Z"/>
          <w:rStyle w:val="nfaseIntensa"/>
          <w:b/>
          <w:bCs/>
          <w:rPrChange w:id="1465" w:author="Jonatas Nunespf" w:date="2024-04-07T16:33:00Z" w16du:dateUtc="2024-04-07T19:33:00Z">
            <w:rPr>
              <w:ins w:id="1466" w:author="Jonatas Nunespf" w:date="2024-04-07T16:30:00Z" w16du:dateUtc="2024-04-07T19:30:00Z"/>
            </w:rPr>
          </w:rPrChange>
        </w:rPr>
      </w:pPr>
      <w:proofErr w:type="spellStart"/>
      <w:ins w:id="1467" w:author="Jonatas Nunespf" w:date="2024-04-07T16:30:00Z" w16du:dateUtc="2024-04-07T19:30:00Z">
        <w:r w:rsidRPr="00705C88">
          <w:rPr>
            <w:rStyle w:val="nfaseIntensa"/>
            <w:b/>
            <w:bCs/>
            <w:rPrChange w:id="1468" w:author="Jonatas Nunespf" w:date="2024-04-07T16:33:00Z" w16du:dateUtc="2024-04-07T19:33:00Z">
              <w:rPr/>
            </w:rPrChange>
          </w:rPr>
          <w:t>While</w:t>
        </w:r>
        <w:proofErr w:type="spellEnd"/>
        <w:r w:rsidRPr="00705C88">
          <w:rPr>
            <w:rStyle w:val="nfaseIntensa"/>
            <w:b/>
            <w:bCs/>
            <w:rPrChange w:id="1469" w:author="Jonatas Nunespf" w:date="2024-04-07T16:33:00Z" w16du:dateUtc="2024-04-07T19:33:00Z">
              <w:rPr/>
            </w:rPrChange>
          </w:rPr>
          <w:t xml:space="preserve"> = enquanto</w:t>
        </w:r>
      </w:ins>
    </w:p>
    <w:p w14:paraId="1EEE8B86" w14:textId="77777777" w:rsidR="00705C88" w:rsidRPr="00705C88" w:rsidRDefault="00705C88" w:rsidP="00705C88">
      <w:pPr>
        <w:shd w:val="clear" w:color="auto" w:fill="282A36"/>
        <w:spacing w:after="0" w:line="285" w:lineRule="atLeast"/>
        <w:rPr>
          <w:ins w:id="1470" w:author="Jonatas Nunespf" w:date="2024-04-07T16:32:00Z" w16du:dateUtc="2024-04-07T19:32:00Z"/>
          <w:rFonts w:ascii="Consolas" w:eastAsia="Times New Roman" w:hAnsi="Consolas" w:cs="Times New Roman"/>
          <w:color w:val="F8F8F2"/>
          <w:kern w:val="0"/>
          <w:sz w:val="21"/>
          <w:szCs w:val="21"/>
          <w:lang w:eastAsia="pt-BR"/>
          <w14:ligatures w14:val="none"/>
        </w:rPr>
      </w:pPr>
      <w:ins w:id="1471" w:author="Jonatas Nunespf" w:date="2024-04-07T16:32:00Z" w16du:dateUtc="2024-04-07T19:32:00Z">
        <w:r w:rsidRPr="00705C88">
          <w:rPr>
            <w:rFonts w:ascii="Consolas" w:eastAsia="Times New Roman" w:hAnsi="Consolas" w:cs="Times New Roman"/>
            <w:color w:val="FF79C6"/>
            <w:kern w:val="0"/>
            <w:sz w:val="21"/>
            <w:szCs w:val="21"/>
            <w:lang w:eastAsia="pt-BR"/>
            <w14:ligatures w14:val="none"/>
          </w:rPr>
          <w:t>let</w:t>
        </w:r>
        <w:r w:rsidRPr="00705C88">
          <w:rPr>
            <w:rFonts w:ascii="Consolas" w:eastAsia="Times New Roman" w:hAnsi="Consolas" w:cs="Times New Roman"/>
            <w:color w:val="F8F8F2"/>
            <w:kern w:val="0"/>
            <w:sz w:val="21"/>
            <w:szCs w:val="21"/>
            <w:lang w:eastAsia="pt-BR"/>
            <w14:ligatures w14:val="none"/>
          </w:rPr>
          <w:t xml:space="preserve"> n</w:t>
        </w:r>
        <w:r w:rsidRPr="00705C88">
          <w:rPr>
            <w:rFonts w:ascii="Consolas" w:eastAsia="Times New Roman" w:hAnsi="Consolas" w:cs="Times New Roman"/>
            <w:color w:val="FF79C6"/>
            <w:kern w:val="0"/>
            <w:sz w:val="21"/>
            <w:szCs w:val="21"/>
            <w:lang w:eastAsia="pt-BR"/>
            <w14:ligatures w14:val="none"/>
          </w:rPr>
          <w:t>=</w:t>
        </w:r>
        <w:r w:rsidRPr="00705C88">
          <w:rPr>
            <w:rFonts w:ascii="Consolas" w:eastAsia="Times New Roman" w:hAnsi="Consolas" w:cs="Times New Roman"/>
            <w:color w:val="BD93F9"/>
            <w:kern w:val="0"/>
            <w:sz w:val="21"/>
            <w:szCs w:val="21"/>
            <w:lang w:eastAsia="pt-BR"/>
            <w14:ligatures w14:val="none"/>
          </w:rPr>
          <w:t>0</w:t>
        </w:r>
      </w:ins>
    </w:p>
    <w:p w14:paraId="71F9B425" w14:textId="468AE4A9" w:rsidR="00705C88" w:rsidRPr="00705C88" w:rsidRDefault="00705C88" w:rsidP="00705C88">
      <w:pPr>
        <w:shd w:val="clear" w:color="auto" w:fill="282A36"/>
        <w:spacing w:after="0" w:line="285" w:lineRule="atLeast"/>
        <w:rPr>
          <w:ins w:id="1472" w:author="Jonatas Nunespf" w:date="2024-04-07T16:32:00Z" w16du:dateUtc="2024-04-07T19:32:00Z"/>
          <w:rFonts w:ascii="Consolas" w:eastAsia="Times New Roman" w:hAnsi="Consolas" w:cs="Times New Roman"/>
          <w:color w:val="F8F8F2"/>
          <w:kern w:val="0"/>
          <w:sz w:val="21"/>
          <w:szCs w:val="21"/>
          <w:lang w:eastAsia="pt-BR"/>
          <w14:ligatures w14:val="none"/>
        </w:rPr>
      </w:pPr>
      <w:proofErr w:type="spellStart"/>
      <w:ins w:id="1473" w:author="Jonatas Nunespf" w:date="2024-04-07T16:32:00Z" w16du:dateUtc="2024-04-07T19:32:00Z">
        <w:r w:rsidRPr="00705C88">
          <w:rPr>
            <w:rFonts w:ascii="Consolas" w:eastAsia="Times New Roman" w:hAnsi="Consolas" w:cs="Times New Roman"/>
            <w:color w:val="FF79C6"/>
            <w:kern w:val="0"/>
            <w:sz w:val="21"/>
            <w:szCs w:val="21"/>
            <w:lang w:eastAsia="pt-BR"/>
            <w14:ligatures w14:val="none"/>
          </w:rPr>
          <w:t>while</w:t>
        </w:r>
        <w:proofErr w:type="spellEnd"/>
        <w:r w:rsidRPr="00705C88">
          <w:rPr>
            <w:rFonts w:ascii="Consolas" w:eastAsia="Times New Roman" w:hAnsi="Consolas" w:cs="Times New Roman"/>
            <w:color w:val="F8F8F2"/>
            <w:kern w:val="0"/>
            <w:sz w:val="21"/>
            <w:szCs w:val="21"/>
            <w:lang w:eastAsia="pt-BR"/>
            <w14:ligatures w14:val="none"/>
          </w:rPr>
          <w:t>(n</w:t>
        </w:r>
        <w:r w:rsidRPr="00705C88">
          <w:rPr>
            <w:rFonts w:ascii="Consolas" w:eastAsia="Times New Roman" w:hAnsi="Consolas" w:cs="Times New Roman"/>
            <w:color w:val="FF79C6"/>
            <w:kern w:val="0"/>
            <w:sz w:val="21"/>
            <w:szCs w:val="21"/>
            <w:lang w:eastAsia="pt-BR"/>
            <w14:ligatures w14:val="none"/>
          </w:rPr>
          <w:t>&lt;</w:t>
        </w:r>
        <w:r w:rsidRPr="00705C88">
          <w:rPr>
            <w:rFonts w:ascii="Consolas" w:eastAsia="Times New Roman" w:hAnsi="Consolas" w:cs="Times New Roman"/>
            <w:color w:val="BD93F9"/>
            <w:kern w:val="0"/>
            <w:sz w:val="21"/>
            <w:szCs w:val="21"/>
            <w:lang w:eastAsia="pt-BR"/>
            <w14:ligatures w14:val="none"/>
          </w:rPr>
          <w:t>10</w:t>
        </w:r>
        <w:r w:rsidRPr="00705C88">
          <w:rPr>
            <w:rFonts w:ascii="Consolas" w:eastAsia="Times New Roman" w:hAnsi="Consolas" w:cs="Times New Roman"/>
            <w:color w:val="F8F8F2"/>
            <w:kern w:val="0"/>
            <w:sz w:val="21"/>
            <w:szCs w:val="21"/>
            <w:lang w:eastAsia="pt-BR"/>
            <w14:ligatures w14:val="none"/>
          </w:rPr>
          <w:t>){</w:t>
        </w:r>
      </w:ins>
    </w:p>
    <w:p w14:paraId="1380DE43" w14:textId="77777777" w:rsidR="00705C88" w:rsidRPr="00705C88" w:rsidRDefault="00705C88" w:rsidP="00705C88">
      <w:pPr>
        <w:shd w:val="clear" w:color="auto" w:fill="282A36"/>
        <w:spacing w:after="0" w:line="285" w:lineRule="atLeast"/>
        <w:rPr>
          <w:ins w:id="1474" w:author="Jonatas Nunespf" w:date="2024-04-07T16:32:00Z" w16du:dateUtc="2024-04-07T19:32:00Z"/>
          <w:rFonts w:ascii="Consolas" w:eastAsia="Times New Roman" w:hAnsi="Consolas" w:cs="Times New Roman"/>
          <w:color w:val="F8F8F2"/>
          <w:kern w:val="0"/>
          <w:sz w:val="21"/>
          <w:szCs w:val="21"/>
          <w:lang w:eastAsia="pt-BR"/>
          <w14:ligatures w14:val="none"/>
        </w:rPr>
      </w:pPr>
      <w:ins w:id="1475" w:author="Jonatas Nunespf" w:date="2024-04-07T16:32:00Z" w16du:dateUtc="2024-04-07T19:32:00Z">
        <w:r w:rsidRPr="00705C88">
          <w:rPr>
            <w:rFonts w:ascii="Consolas" w:eastAsia="Times New Roman" w:hAnsi="Consolas" w:cs="Times New Roman"/>
            <w:color w:val="F8F8F2"/>
            <w:kern w:val="0"/>
            <w:sz w:val="21"/>
            <w:szCs w:val="21"/>
            <w:lang w:eastAsia="pt-BR"/>
            <w14:ligatures w14:val="none"/>
          </w:rPr>
          <w:t xml:space="preserve">    </w:t>
        </w:r>
        <w:r w:rsidRPr="00705C88">
          <w:rPr>
            <w:rFonts w:ascii="Consolas" w:eastAsia="Times New Roman" w:hAnsi="Consolas" w:cs="Times New Roman"/>
            <w:color w:val="BD93F9"/>
            <w:kern w:val="0"/>
            <w:sz w:val="21"/>
            <w:szCs w:val="21"/>
            <w:lang w:eastAsia="pt-BR"/>
            <w14:ligatures w14:val="none"/>
          </w:rPr>
          <w:t>console</w:t>
        </w:r>
        <w:r w:rsidRPr="00705C88">
          <w:rPr>
            <w:rFonts w:ascii="Consolas" w:eastAsia="Times New Roman" w:hAnsi="Consolas" w:cs="Times New Roman"/>
            <w:color w:val="F8F8F2"/>
            <w:kern w:val="0"/>
            <w:sz w:val="21"/>
            <w:szCs w:val="21"/>
            <w:lang w:eastAsia="pt-BR"/>
            <w14:ligatures w14:val="none"/>
          </w:rPr>
          <w:t>.</w:t>
        </w:r>
        <w:r w:rsidRPr="00705C88">
          <w:rPr>
            <w:rFonts w:ascii="Consolas" w:eastAsia="Times New Roman" w:hAnsi="Consolas" w:cs="Times New Roman"/>
            <w:color w:val="50FA7B"/>
            <w:kern w:val="0"/>
            <w:sz w:val="21"/>
            <w:szCs w:val="21"/>
            <w:lang w:eastAsia="pt-BR"/>
            <w14:ligatures w14:val="none"/>
          </w:rPr>
          <w:t>log</w:t>
        </w:r>
        <w:r w:rsidRPr="00705C88">
          <w:rPr>
            <w:rFonts w:ascii="Consolas" w:eastAsia="Times New Roman" w:hAnsi="Consolas" w:cs="Times New Roman"/>
            <w:color w:val="F8F8F2"/>
            <w:kern w:val="0"/>
            <w:sz w:val="21"/>
            <w:szCs w:val="21"/>
            <w:lang w:eastAsia="pt-BR"/>
            <w14:ligatures w14:val="none"/>
          </w:rPr>
          <w:t>(n)</w:t>
        </w:r>
      </w:ins>
    </w:p>
    <w:p w14:paraId="51DB7CB1" w14:textId="77777777" w:rsidR="00705C88" w:rsidRPr="00705C88" w:rsidRDefault="00705C88" w:rsidP="00705C88">
      <w:pPr>
        <w:shd w:val="clear" w:color="auto" w:fill="282A36"/>
        <w:spacing w:after="0" w:line="285" w:lineRule="atLeast"/>
        <w:rPr>
          <w:ins w:id="1476" w:author="Jonatas Nunespf" w:date="2024-04-07T16:32:00Z" w16du:dateUtc="2024-04-07T19:32:00Z"/>
          <w:rFonts w:ascii="Consolas" w:eastAsia="Times New Roman" w:hAnsi="Consolas" w:cs="Times New Roman"/>
          <w:color w:val="F8F8F2"/>
          <w:kern w:val="0"/>
          <w:sz w:val="21"/>
          <w:szCs w:val="21"/>
          <w:lang w:eastAsia="pt-BR"/>
          <w14:ligatures w14:val="none"/>
        </w:rPr>
      </w:pPr>
      <w:ins w:id="1477" w:author="Jonatas Nunespf" w:date="2024-04-07T16:32:00Z" w16du:dateUtc="2024-04-07T19:32:00Z">
        <w:r w:rsidRPr="00705C88">
          <w:rPr>
            <w:rFonts w:ascii="Consolas" w:eastAsia="Times New Roman" w:hAnsi="Consolas" w:cs="Times New Roman"/>
            <w:color w:val="F8F8F2"/>
            <w:kern w:val="0"/>
            <w:sz w:val="21"/>
            <w:szCs w:val="21"/>
            <w:lang w:eastAsia="pt-BR"/>
            <w14:ligatures w14:val="none"/>
          </w:rPr>
          <w:t>}</w:t>
        </w:r>
      </w:ins>
    </w:p>
    <w:p w14:paraId="6B8E4E04" w14:textId="345E434E" w:rsidR="005278C6" w:rsidRDefault="00705C88" w:rsidP="008E15F6">
      <w:pPr>
        <w:rPr>
          <w:ins w:id="1478" w:author="Jonatas Nunespf" w:date="2024-04-07T16:36:00Z" w16du:dateUtc="2024-04-07T19:36:00Z"/>
        </w:rPr>
      </w:pPr>
      <w:ins w:id="1479" w:author="Jonatas Nunespf" w:date="2024-04-07T16:33:00Z" w16du:dateUtc="2024-04-07T19:33:00Z">
        <w:r>
          <w:t xml:space="preserve">Neste exemplo acima </w:t>
        </w:r>
        <w:proofErr w:type="spellStart"/>
        <w:r>
          <w:t>nos</w:t>
        </w:r>
        <w:proofErr w:type="spellEnd"/>
        <w:r>
          <w:t xml:space="preserve"> temos um loop infinito, primeiro </w:t>
        </w:r>
        <w:proofErr w:type="spellStart"/>
        <w:r>
          <w:t>nos</w:t>
        </w:r>
        <w:proofErr w:type="spellEnd"/>
        <w:r>
          <w:t xml:space="preserve"> criamos uma variável chamada n </w:t>
        </w:r>
      </w:ins>
      <w:ins w:id="1480" w:author="Jonatas Nunespf" w:date="2024-04-07T16:34:00Z" w16du:dateUtc="2024-04-07T19:34:00Z">
        <w:r>
          <w:t xml:space="preserve">com o valor zero, depois começamos a estrutura de repetição </w:t>
        </w:r>
        <w:proofErr w:type="spellStart"/>
        <w:r>
          <w:t>while</w:t>
        </w:r>
        <w:proofErr w:type="spellEnd"/>
        <w:r>
          <w:t xml:space="preserve">, e enquanto n for menor que 10, </w:t>
        </w:r>
        <w:proofErr w:type="spellStart"/>
        <w:r>
          <w:t>sera</w:t>
        </w:r>
        <w:proofErr w:type="spellEnd"/>
        <w:r>
          <w:t xml:space="preserve"> mostrado no console a variável n, mas </w:t>
        </w:r>
        <w:proofErr w:type="spellStart"/>
        <w:r>
          <w:t>sera</w:t>
        </w:r>
        <w:proofErr w:type="spellEnd"/>
        <w:r>
          <w:t xml:space="preserve"> infinito pois n sempre </w:t>
        </w:r>
        <w:proofErr w:type="spellStart"/>
        <w:r>
          <w:t>sera</w:t>
        </w:r>
        <w:proofErr w:type="spellEnd"/>
        <w:r>
          <w:t xml:space="preserve"> menor que 10 porque a variável n neste caso não muda</w:t>
        </w:r>
      </w:ins>
      <w:ins w:id="1481" w:author="Jonatas Nunespf" w:date="2024-04-07T16:35:00Z" w16du:dateUtc="2024-04-07T19:35:00Z">
        <w:r>
          <w:t xml:space="preserve">, a variável n sempre </w:t>
        </w:r>
        <w:proofErr w:type="spellStart"/>
        <w:r>
          <w:t>sera</w:t>
        </w:r>
        <w:proofErr w:type="spellEnd"/>
        <w:r>
          <w:t xml:space="preserve"> 0 e sempre </w:t>
        </w:r>
        <w:proofErr w:type="spellStart"/>
        <w:r>
          <w:t>sera</w:t>
        </w:r>
        <w:proofErr w:type="spellEnd"/>
        <w:r>
          <w:t xml:space="preserve"> menor que 10.</w:t>
        </w:r>
      </w:ins>
    </w:p>
    <w:p w14:paraId="0AC8C860" w14:textId="3CE5F3BB" w:rsidR="00705C88" w:rsidRDefault="00705C88" w:rsidP="008E15F6">
      <w:pPr>
        <w:rPr>
          <w:ins w:id="1482" w:author="Jonatas Nunespf" w:date="2024-04-07T16:38:00Z" w16du:dateUtc="2024-04-07T19:38:00Z"/>
        </w:rPr>
      </w:pPr>
      <w:ins w:id="1483" w:author="Jonatas Nunespf" w:date="2024-04-07T16:36:00Z" w16du:dateUtc="2024-04-07T19:36:00Z">
        <w:r>
          <w:t xml:space="preserve">Mas agora se incrementarmos algum valor </w:t>
        </w:r>
        <w:proofErr w:type="spellStart"/>
        <w:r>
          <w:t>a</w:t>
        </w:r>
        <w:proofErr w:type="spellEnd"/>
        <w:r>
          <w:t xml:space="preserve"> variável n </w:t>
        </w:r>
        <w:proofErr w:type="gramStart"/>
        <w:r>
          <w:t>ai</w:t>
        </w:r>
        <w:proofErr w:type="gramEnd"/>
        <w:r>
          <w:t xml:space="preserve"> </w:t>
        </w:r>
        <w:proofErr w:type="spellStart"/>
        <w:r>
          <w:t>nos</w:t>
        </w:r>
        <w:proofErr w:type="spellEnd"/>
        <w:r>
          <w:t xml:space="preserve"> podemos </w:t>
        </w:r>
        <w:proofErr w:type="spellStart"/>
        <w:r>
          <w:t>deixala</w:t>
        </w:r>
        <w:proofErr w:type="spellEnd"/>
        <w:r>
          <w:t xml:space="preserve"> finita invés de infinita.</w:t>
        </w:r>
      </w:ins>
    </w:p>
    <w:p w14:paraId="4A4A580D" w14:textId="77777777" w:rsidR="00780D71" w:rsidRPr="00780D71" w:rsidRDefault="00780D71" w:rsidP="00780D71">
      <w:pPr>
        <w:shd w:val="clear" w:color="auto" w:fill="282A36"/>
        <w:spacing w:after="0" w:line="285" w:lineRule="atLeast"/>
        <w:rPr>
          <w:ins w:id="1484" w:author="Jonatas Nunespf" w:date="2024-04-07T16:38:00Z" w16du:dateUtc="2024-04-07T19:38:00Z"/>
          <w:rFonts w:ascii="Consolas" w:eastAsia="Times New Roman" w:hAnsi="Consolas" w:cs="Times New Roman"/>
          <w:color w:val="F8F8F2"/>
          <w:kern w:val="0"/>
          <w:sz w:val="21"/>
          <w:szCs w:val="21"/>
          <w:lang w:eastAsia="pt-BR"/>
          <w14:ligatures w14:val="none"/>
        </w:rPr>
      </w:pPr>
      <w:proofErr w:type="spellStart"/>
      <w:ins w:id="1485" w:author="Jonatas Nunespf" w:date="2024-04-07T16:38:00Z" w16du:dateUtc="2024-04-07T19:38:00Z">
        <w:r w:rsidRPr="00780D71">
          <w:rPr>
            <w:rFonts w:ascii="Consolas" w:eastAsia="Times New Roman" w:hAnsi="Consolas" w:cs="Times New Roman"/>
            <w:color w:val="FF79C6"/>
            <w:kern w:val="0"/>
            <w:sz w:val="21"/>
            <w:szCs w:val="21"/>
            <w:lang w:eastAsia="pt-BR"/>
            <w14:ligatures w14:val="none"/>
          </w:rPr>
          <w:t>while</w:t>
        </w:r>
        <w:proofErr w:type="spellEnd"/>
        <w:r w:rsidRPr="00780D71">
          <w:rPr>
            <w:rFonts w:ascii="Consolas" w:eastAsia="Times New Roman" w:hAnsi="Consolas" w:cs="Times New Roman"/>
            <w:color w:val="F8F8F2"/>
            <w:kern w:val="0"/>
            <w:sz w:val="21"/>
            <w:szCs w:val="21"/>
            <w:lang w:eastAsia="pt-BR"/>
            <w14:ligatures w14:val="none"/>
          </w:rPr>
          <w:t>(n</w:t>
        </w:r>
        <w:r w:rsidRPr="00780D71">
          <w:rPr>
            <w:rFonts w:ascii="Consolas" w:eastAsia="Times New Roman" w:hAnsi="Consolas" w:cs="Times New Roman"/>
            <w:color w:val="FF79C6"/>
            <w:kern w:val="0"/>
            <w:sz w:val="21"/>
            <w:szCs w:val="21"/>
            <w:lang w:eastAsia="pt-BR"/>
            <w14:ligatures w14:val="none"/>
          </w:rPr>
          <w:t>&lt;</w:t>
        </w:r>
        <w:r w:rsidRPr="00780D71">
          <w:rPr>
            <w:rFonts w:ascii="Consolas" w:eastAsia="Times New Roman" w:hAnsi="Consolas" w:cs="Times New Roman"/>
            <w:color w:val="BD93F9"/>
            <w:kern w:val="0"/>
            <w:sz w:val="21"/>
            <w:szCs w:val="21"/>
            <w:lang w:eastAsia="pt-BR"/>
            <w14:ligatures w14:val="none"/>
          </w:rPr>
          <w:t>10</w:t>
        </w:r>
        <w:r w:rsidRPr="00780D71">
          <w:rPr>
            <w:rFonts w:ascii="Consolas" w:eastAsia="Times New Roman" w:hAnsi="Consolas" w:cs="Times New Roman"/>
            <w:color w:val="F8F8F2"/>
            <w:kern w:val="0"/>
            <w:sz w:val="21"/>
            <w:szCs w:val="21"/>
            <w:lang w:eastAsia="pt-BR"/>
            <w14:ligatures w14:val="none"/>
          </w:rPr>
          <w:t>){</w:t>
        </w:r>
      </w:ins>
    </w:p>
    <w:p w14:paraId="2120BBF2" w14:textId="071FA44D" w:rsidR="00780D71" w:rsidRPr="00780D71" w:rsidRDefault="00780D71" w:rsidP="00780D71">
      <w:pPr>
        <w:shd w:val="clear" w:color="auto" w:fill="282A36"/>
        <w:spacing w:after="0" w:line="285" w:lineRule="atLeast"/>
        <w:rPr>
          <w:ins w:id="1486" w:author="Jonatas Nunespf" w:date="2024-04-07T16:38:00Z" w16du:dateUtc="2024-04-07T19:38:00Z"/>
          <w:rFonts w:ascii="Consolas" w:eastAsia="Times New Roman" w:hAnsi="Consolas" w:cs="Times New Roman"/>
          <w:color w:val="F8F8F2"/>
          <w:kern w:val="0"/>
          <w:sz w:val="21"/>
          <w:szCs w:val="21"/>
          <w:lang w:eastAsia="pt-BR"/>
          <w14:ligatures w14:val="none"/>
        </w:rPr>
      </w:pPr>
      <w:ins w:id="1487" w:author="Jonatas Nunespf" w:date="2024-04-07T16:38:00Z" w16du:dateUtc="2024-04-07T19:38:00Z">
        <w:r w:rsidRPr="00780D71">
          <w:rPr>
            <w:rFonts w:ascii="Consolas" w:eastAsia="Times New Roman" w:hAnsi="Consolas" w:cs="Times New Roman"/>
            <w:color w:val="F8F8F2"/>
            <w:kern w:val="0"/>
            <w:sz w:val="21"/>
            <w:szCs w:val="21"/>
            <w:lang w:eastAsia="pt-BR"/>
            <w14:ligatures w14:val="none"/>
          </w:rPr>
          <w:t>    n</w:t>
        </w:r>
        <w:r w:rsidRPr="00780D71">
          <w:rPr>
            <w:rFonts w:ascii="Consolas" w:eastAsia="Times New Roman" w:hAnsi="Consolas" w:cs="Times New Roman"/>
            <w:color w:val="FF79C6"/>
            <w:kern w:val="0"/>
            <w:sz w:val="21"/>
            <w:szCs w:val="21"/>
            <w:lang w:eastAsia="pt-BR"/>
            <w14:ligatures w14:val="none"/>
          </w:rPr>
          <w:t>+</w:t>
        </w:r>
      </w:ins>
      <w:ins w:id="1488" w:author="Jonatas Nunespf" w:date="2024-04-07T16:39:00Z" w16du:dateUtc="2024-04-07T19:39:00Z">
        <w:r>
          <w:rPr>
            <w:rFonts w:ascii="Consolas" w:eastAsia="Times New Roman" w:hAnsi="Consolas" w:cs="Times New Roman"/>
            <w:color w:val="FF79C6"/>
            <w:kern w:val="0"/>
            <w:sz w:val="21"/>
            <w:szCs w:val="21"/>
            <w:lang w:eastAsia="pt-BR"/>
            <w14:ligatures w14:val="none"/>
          </w:rPr>
          <w:t>+</w:t>
        </w:r>
      </w:ins>
    </w:p>
    <w:p w14:paraId="7FD708DA" w14:textId="77777777" w:rsidR="00780D71" w:rsidRPr="00780D71" w:rsidRDefault="00780D71" w:rsidP="00780D71">
      <w:pPr>
        <w:shd w:val="clear" w:color="auto" w:fill="282A36"/>
        <w:spacing w:after="0" w:line="285" w:lineRule="atLeast"/>
        <w:rPr>
          <w:ins w:id="1489" w:author="Jonatas Nunespf" w:date="2024-04-07T16:38:00Z" w16du:dateUtc="2024-04-07T19:38:00Z"/>
          <w:rFonts w:ascii="Consolas" w:eastAsia="Times New Roman" w:hAnsi="Consolas" w:cs="Times New Roman"/>
          <w:color w:val="F8F8F2"/>
          <w:kern w:val="0"/>
          <w:sz w:val="21"/>
          <w:szCs w:val="21"/>
          <w:lang w:eastAsia="pt-BR"/>
          <w14:ligatures w14:val="none"/>
        </w:rPr>
      </w:pPr>
      <w:ins w:id="1490" w:author="Jonatas Nunespf" w:date="2024-04-07T16:38:00Z" w16du:dateUtc="2024-04-07T19:38:00Z">
        <w:r w:rsidRPr="00780D71">
          <w:rPr>
            <w:rFonts w:ascii="Consolas" w:eastAsia="Times New Roman" w:hAnsi="Consolas" w:cs="Times New Roman"/>
            <w:color w:val="F8F8F2"/>
            <w:kern w:val="0"/>
            <w:sz w:val="21"/>
            <w:szCs w:val="21"/>
            <w:lang w:eastAsia="pt-BR"/>
            <w14:ligatures w14:val="none"/>
          </w:rPr>
          <w:t xml:space="preserve">    </w:t>
        </w:r>
        <w:r w:rsidRPr="00780D71">
          <w:rPr>
            <w:rFonts w:ascii="Consolas" w:eastAsia="Times New Roman" w:hAnsi="Consolas" w:cs="Times New Roman"/>
            <w:color w:val="BD93F9"/>
            <w:kern w:val="0"/>
            <w:sz w:val="21"/>
            <w:szCs w:val="21"/>
            <w:lang w:eastAsia="pt-BR"/>
            <w14:ligatures w14:val="none"/>
          </w:rPr>
          <w:t>console</w:t>
        </w:r>
        <w:r w:rsidRPr="00780D71">
          <w:rPr>
            <w:rFonts w:ascii="Consolas" w:eastAsia="Times New Roman" w:hAnsi="Consolas" w:cs="Times New Roman"/>
            <w:color w:val="F8F8F2"/>
            <w:kern w:val="0"/>
            <w:sz w:val="21"/>
            <w:szCs w:val="21"/>
            <w:lang w:eastAsia="pt-BR"/>
            <w14:ligatures w14:val="none"/>
          </w:rPr>
          <w:t>.</w:t>
        </w:r>
        <w:r w:rsidRPr="00780D71">
          <w:rPr>
            <w:rFonts w:ascii="Consolas" w:eastAsia="Times New Roman" w:hAnsi="Consolas" w:cs="Times New Roman"/>
            <w:color w:val="50FA7B"/>
            <w:kern w:val="0"/>
            <w:sz w:val="21"/>
            <w:szCs w:val="21"/>
            <w:lang w:eastAsia="pt-BR"/>
            <w14:ligatures w14:val="none"/>
          </w:rPr>
          <w:t>log</w:t>
        </w:r>
        <w:r w:rsidRPr="00780D71">
          <w:rPr>
            <w:rFonts w:ascii="Consolas" w:eastAsia="Times New Roman" w:hAnsi="Consolas" w:cs="Times New Roman"/>
            <w:color w:val="F8F8F2"/>
            <w:kern w:val="0"/>
            <w:sz w:val="21"/>
            <w:szCs w:val="21"/>
            <w:lang w:eastAsia="pt-BR"/>
            <w14:ligatures w14:val="none"/>
          </w:rPr>
          <w:t>(n)</w:t>
        </w:r>
      </w:ins>
    </w:p>
    <w:p w14:paraId="777BA082" w14:textId="77777777" w:rsidR="00780D71" w:rsidRPr="00780D71" w:rsidRDefault="00780D71" w:rsidP="00780D71">
      <w:pPr>
        <w:shd w:val="clear" w:color="auto" w:fill="282A36"/>
        <w:spacing w:after="0" w:line="285" w:lineRule="atLeast"/>
        <w:rPr>
          <w:ins w:id="1491" w:author="Jonatas Nunespf" w:date="2024-04-07T16:38:00Z" w16du:dateUtc="2024-04-07T19:38:00Z"/>
          <w:rFonts w:ascii="Consolas" w:eastAsia="Times New Roman" w:hAnsi="Consolas" w:cs="Times New Roman"/>
          <w:color w:val="F8F8F2"/>
          <w:kern w:val="0"/>
          <w:sz w:val="21"/>
          <w:szCs w:val="21"/>
          <w:lang w:eastAsia="pt-BR"/>
          <w14:ligatures w14:val="none"/>
        </w:rPr>
      </w:pPr>
      <w:ins w:id="1492" w:author="Jonatas Nunespf" w:date="2024-04-07T16:38:00Z" w16du:dateUtc="2024-04-07T19:38:00Z">
        <w:r w:rsidRPr="00780D71">
          <w:rPr>
            <w:rFonts w:ascii="Consolas" w:eastAsia="Times New Roman" w:hAnsi="Consolas" w:cs="Times New Roman"/>
            <w:color w:val="F8F8F2"/>
            <w:kern w:val="0"/>
            <w:sz w:val="21"/>
            <w:szCs w:val="21"/>
            <w:lang w:eastAsia="pt-BR"/>
            <w14:ligatures w14:val="none"/>
          </w:rPr>
          <w:t>}</w:t>
        </w:r>
      </w:ins>
    </w:p>
    <w:p w14:paraId="24B89434" w14:textId="022F2EEC" w:rsidR="00780D71" w:rsidRDefault="00780D71" w:rsidP="008E15F6">
      <w:pPr>
        <w:rPr>
          <w:ins w:id="1493" w:author="Jonatas Nunespf" w:date="2024-04-07T16:41:00Z" w16du:dateUtc="2024-04-07T19:41:00Z"/>
        </w:rPr>
      </w:pPr>
      <w:ins w:id="1494" w:author="Jonatas Nunespf" w:date="2024-04-07T16:39:00Z" w16du:dateUtc="2024-04-07T19:39:00Z">
        <w:r>
          <w:t xml:space="preserve">Agora neste novo exemplo </w:t>
        </w:r>
        <w:proofErr w:type="spellStart"/>
        <w:r>
          <w:t>nos</w:t>
        </w:r>
        <w:proofErr w:type="spellEnd"/>
        <w:r>
          <w:t xml:space="preserve"> estamos incrementando 1 a variável n, fazendo assim uma contagem no nosso console de 1 </w:t>
        </w:r>
        <w:proofErr w:type="spellStart"/>
        <w:r>
          <w:t>ate</w:t>
        </w:r>
        <w:proofErr w:type="spellEnd"/>
        <w:r>
          <w:t xml:space="preserve"> 10.</w:t>
        </w:r>
      </w:ins>
    </w:p>
    <w:p w14:paraId="39C006D7" w14:textId="394F51B5" w:rsidR="00780D71" w:rsidRDefault="00780D71" w:rsidP="00780D71">
      <w:pPr>
        <w:rPr>
          <w:ins w:id="1495" w:author="Jonatas Nunespf" w:date="2024-04-07T16:48:00Z" w16du:dateUtc="2024-04-07T19:48:00Z"/>
        </w:rPr>
      </w:pPr>
      <w:ins w:id="1496" w:author="Jonatas Nunespf" w:date="2024-04-07T16:41:00Z" w16du:dateUtc="2024-04-07T19:41:00Z">
        <w:r>
          <w:t xml:space="preserve">Mas so lembrando que esses códigos são exemplos, podemos usar a estrutura de repetição para outra diversas </w:t>
        </w:r>
        <w:proofErr w:type="spellStart"/>
        <w:r>
          <w:t>men</w:t>
        </w:r>
      </w:ins>
      <w:ins w:id="1497" w:author="Jonatas Nunespf" w:date="2024-04-07T16:42:00Z" w16du:dateUtc="2024-04-07T19:42:00Z">
        <w:r>
          <w:t>eiras</w:t>
        </w:r>
        <w:proofErr w:type="spellEnd"/>
        <w:r>
          <w:t xml:space="preserve">, podemos mudar a </w:t>
        </w:r>
        <w:proofErr w:type="spellStart"/>
        <w:r>
          <w:t>codição</w:t>
        </w:r>
        <w:proofErr w:type="spellEnd"/>
        <w:r>
          <w:t xml:space="preserve"> e etc</w:t>
        </w:r>
      </w:ins>
      <w:ins w:id="1498" w:author="Jonatas Nunespf" w:date="2024-04-07T16:48:00Z" w16du:dateUtc="2024-04-07T19:48:00Z">
        <w:r w:rsidR="00CD1D1B">
          <w:t>.</w:t>
        </w:r>
      </w:ins>
    </w:p>
    <w:p w14:paraId="4C549FC4" w14:textId="6223CDA4" w:rsidR="00CD1D1B" w:rsidRDefault="00CD1D1B" w:rsidP="00780D71">
      <w:pPr>
        <w:rPr>
          <w:ins w:id="1499" w:author="Jonatas Nunespf" w:date="2024-04-07T16:48:00Z" w16du:dateUtc="2024-04-07T19:48:00Z"/>
        </w:rPr>
      </w:pPr>
      <w:ins w:id="1500" w:author="Jonatas Nunespf" w:date="2024-04-07T16:48:00Z" w16du:dateUtc="2024-04-07T19:48:00Z">
        <w:r>
          <w:t>.</w:t>
        </w:r>
      </w:ins>
    </w:p>
    <w:p w14:paraId="13F8E19E" w14:textId="3CE420BF" w:rsidR="00CD1D1B" w:rsidRDefault="00CD1D1B" w:rsidP="00780D71">
      <w:pPr>
        <w:rPr>
          <w:ins w:id="1501" w:author="Jonatas Nunespf" w:date="2024-04-07T16:49:00Z" w16du:dateUtc="2024-04-07T19:49:00Z"/>
        </w:rPr>
      </w:pPr>
      <w:ins w:id="1502" w:author="Jonatas Nunespf" w:date="2024-04-07T16:48:00Z" w16du:dateUtc="2024-04-07T19:48:00Z">
        <w:r>
          <w:lastRenderedPageBreak/>
          <w:t>Por exemplo podemos criar um pr</w:t>
        </w:r>
      </w:ins>
      <w:ins w:id="1503" w:author="Jonatas Nunespf" w:date="2024-04-07T16:49:00Z" w16du:dateUtc="2024-04-07T19:49:00Z">
        <w:r>
          <w:t>ograma para calcular o fatorial de 5</w:t>
        </w:r>
      </w:ins>
    </w:p>
    <w:p w14:paraId="0206EB21" w14:textId="77777777" w:rsidR="00CD1D1B" w:rsidRPr="00CD1D1B" w:rsidRDefault="00CD1D1B" w:rsidP="00CD1D1B">
      <w:pPr>
        <w:shd w:val="clear" w:color="auto" w:fill="282A36"/>
        <w:spacing w:after="0" w:line="285" w:lineRule="atLeast"/>
        <w:rPr>
          <w:ins w:id="1504" w:author="Jonatas Nunespf" w:date="2024-04-07T16:49:00Z" w16du:dateUtc="2024-04-07T19:49:00Z"/>
          <w:rFonts w:ascii="Consolas" w:eastAsia="Times New Roman" w:hAnsi="Consolas" w:cs="Times New Roman"/>
          <w:color w:val="F8F8F2"/>
          <w:kern w:val="0"/>
          <w:sz w:val="21"/>
          <w:szCs w:val="21"/>
          <w:lang w:val="en-US" w:eastAsia="pt-BR"/>
          <w14:ligatures w14:val="none"/>
          <w:rPrChange w:id="1505" w:author="Jonatas Nunespf" w:date="2024-04-07T16:49:00Z" w16du:dateUtc="2024-04-07T19:49:00Z">
            <w:rPr>
              <w:ins w:id="1506" w:author="Jonatas Nunespf" w:date="2024-04-07T16:49:00Z" w16du:dateUtc="2024-04-07T19:49:00Z"/>
              <w:rFonts w:ascii="Consolas" w:eastAsia="Times New Roman" w:hAnsi="Consolas" w:cs="Times New Roman"/>
              <w:color w:val="F8F8F2"/>
              <w:kern w:val="0"/>
              <w:sz w:val="21"/>
              <w:szCs w:val="21"/>
              <w:lang w:eastAsia="pt-BR"/>
              <w14:ligatures w14:val="none"/>
            </w:rPr>
          </w:rPrChange>
        </w:rPr>
      </w:pPr>
      <w:ins w:id="1507" w:author="Jonatas Nunespf" w:date="2024-04-07T16:49:00Z" w16du:dateUtc="2024-04-07T19:49:00Z">
        <w:r w:rsidRPr="00CD1D1B">
          <w:rPr>
            <w:rFonts w:ascii="Consolas" w:eastAsia="Times New Roman" w:hAnsi="Consolas" w:cs="Times New Roman"/>
            <w:color w:val="FF79C6"/>
            <w:kern w:val="0"/>
            <w:sz w:val="21"/>
            <w:szCs w:val="21"/>
            <w:lang w:val="en-US" w:eastAsia="pt-BR"/>
            <w14:ligatures w14:val="none"/>
            <w:rPrChange w:id="1508" w:author="Jonatas Nunespf" w:date="2024-04-07T16:49:00Z" w16du:dateUtc="2024-04-07T19:49:00Z">
              <w:rPr>
                <w:rFonts w:ascii="Consolas" w:eastAsia="Times New Roman" w:hAnsi="Consolas" w:cs="Times New Roman"/>
                <w:color w:val="FF79C6"/>
                <w:kern w:val="0"/>
                <w:sz w:val="21"/>
                <w:szCs w:val="21"/>
                <w:lang w:eastAsia="pt-BR"/>
                <w14:ligatures w14:val="none"/>
              </w:rPr>
            </w:rPrChange>
          </w:rPr>
          <w:t>let</w:t>
        </w:r>
        <w:r w:rsidRPr="00CD1D1B">
          <w:rPr>
            <w:rFonts w:ascii="Consolas" w:eastAsia="Times New Roman" w:hAnsi="Consolas" w:cs="Times New Roman"/>
            <w:color w:val="F8F8F2"/>
            <w:kern w:val="0"/>
            <w:sz w:val="21"/>
            <w:szCs w:val="21"/>
            <w:lang w:val="en-US" w:eastAsia="pt-BR"/>
            <w14:ligatures w14:val="none"/>
            <w:rPrChange w:id="1509" w:author="Jonatas Nunespf" w:date="2024-04-07T16:49:00Z" w16du:dateUtc="2024-04-07T19:49:00Z">
              <w:rPr>
                <w:rFonts w:ascii="Consolas" w:eastAsia="Times New Roman" w:hAnsi="Consolas" w:cs="Times New Roman"/>
                <w:color w:val="F8F8F2"/>
                <w:kern w:val="0"/>
                <w:sz w:val="21"/>
                <w:szCs w:val="21"/>
                <w:lang w:eastAsia="pt-BR"/>
                <w14:ligatures w14:val="none"/>
              </w:rPr>
            </w:rPrChange>
          </w:rPr>
          <w:t xml:space="preserve"> n</w:t>
        </w:r>
        <w:r w:rsidRPr="00CD1D1B">
          <w:rPr>
            <w:rFonts w:ascii="Consolas" w:eastAsia="Times New Roman" w:hAnsi="Consolas" w:cs="Times New Roman"/>
            <w:color w:val="FF79C6"/>
            <w:kern w:val="0"/>
            <w:sz w:val="21"/>
            <w:szCs w:val="21"/>
            <w:lang w:val="en-US" w:eastAsia="pt-BR"/>
            <w14:ligatures w14:val="none"/>
            <w:rPrChange w:id="1510" w:author="Jonatas Nunespf" w:date="2024-04-07T16:49:00Z" w16du:dateUtc="2024-04-07T19:49:00Z">
              <w:rPr>
                <w:rFonts w:ascii="Consolas" w:eastAsia="Times New Roman" w:hAnsi="Consolas" w:cs="Times New Roman"/>
                <w:color w:val="FF79C6"/>
                <w:kern w:val="0"/>
                <w:sz w:val="21"/>
                <w:szCs w:val="21"/>
                <w:lang w:eastAsia="pt-BR"/>
                <w14:ligatures w14:val="none"/>
              </w:rPr>
            </w:rPrChange>
          </w:rPr>
          <w:t>=</w:t>
        </w:r>
        <w:r w:rsidRPr="00CD1D1B">
          <w:rPr>
            <w:rFonts w:ascii="Consolas" w:eastAsia="Times New Roman" w:hAnsi="Consolas" w:cs="Times New Roman"/>
            <w:color w:val="BD93F9"/>
            <w:kern w:val="0"/>
            <w:sz w:val="21"/>
            <w:szCs w:val="21"/>
            <w:lang w:val="en-US" w:eastAsia="pt-BR"/>
            <w14:ligatures w14:val="none"/>
            <w:rPrChange w:id="1511" w:author="Jonatas Nunespf" w:date="2024-04-07T16:49:00Z" w16du:dateUtc="2024-04-07T19:49:00Z">
              <w:rPr>
                <w:rFonts w:ascii="Consolas" w:eastAsia="Times New Roman" w:hAnsi="Consolas" w:cs="Times New Roman"/>
                <w:color w:val="BD93F9"/>
                <w:kern w:val="0"/>
                <w:sz w:val="21"/>
                <w:szCs w:val="21"/>
                <w:lang w:eastAsia="pt-BR"/>
                <w14:ligatures w14:val="none"/>
              </w:rPr>
            </w:rPrChange>
          </w:rPr>
          <w:t>5</w:t>
        </w:r>
      </w:ins>
    </w:p>
    <w:p w14:paraId="5E76F5B4" w14:textId="77777777" w:rsidR="00CD1D1B" w:rsidRPr="00CD1D1B" w:rsidRDefault="00CD1D1B" w:rsidP="00CD1D1B">
      <w:pPr>
        <w:shd w:val="clear" w:color="auto" w:fill="282A36"/>
        <w:spacing w:after="0" w:line="285" w:lineRule="atLeast"/>
        <w:rPr>
          <w:ins w:id="1512" w:author="Jonatas Nunespf" w:date="2024-04-07T16:49:00Z" w16du:dateUtc="2024-04-07T19:49:00Z"/>
          <w:rFonts w:ascii="Consolas" w:eastAsia="Times New Roman" w:hAnsi="Consolas" w:cs="Times New Roman"/>
          <w:color w:val="F8F8F2"/>
          <w:kern w:val="0"/>
          <w:sz w:val="21"/>
          <w:szCs w:val="21"/>
          <w:lang w:val="en-US" w:eastAsia="pt-BR"/>
          <w14:ligatures w14:val="none"/>
          <w:rPrChange w:id="1513" w:author="Jonatas Nunespf" w:date="2024-04-07T16:49:00Z" w16du:dateUtc="2024-04-07T19:49:00Z">
            <w:rPr>
              <w:ins w:id="1514" w:author="Jonatas Nunespf" w:date="2024-04-07T16:49:00Z" w16du:dateUtc="2024-04-07T19:49:00Z"/>
              <w:rFonts w:ascii="Consolas" w:eastAsia="Times New Roman" w:hAnsi="Consolas" w:cs="Times New Roman"/>
              <w:color w:val="F8F8F2"/>
              <w:kern w:val="0"/>
              <w:sz w:val="21"/>
              <w:szCs w:val="21"/>
              <w:lang w:eastAsia="pt-BR"/>
              <w14:ligatures w14:val="none"/>
            </w:rPr>
          </w:rPrChange>
        </w:rPr>
      </w:pPr>
      <w:ins w:id="1515" w:author="Jonatas Nunespf" w:date="2024-04-07T16:49:00Z" w16du:dateUtc="2024-04-07T19:49:00Z">
        <w:r w:rsidRPr="00CD1D1B">
          <w:rPr>
            <w:rFonts w:ascii="Consolas" w:eastAsia="Times New Roman" w:hAnsi="Consolas" w:cs="Times New Roman"/>
            <w:color w:val="FF79C6"/>
            <w:kern w:val="0"/>
            <w:sz w:val="21"/>
            <w:szCs w:val="21"/>
            <w:lang w:val="en-US" w:eastAsia="pt-BR"/>
            <w14:ligatures w14:val="none"/>
            <w:rPrChange w:id="1516" w:author="Jonatas Nunespf" w:date="2024-04-07T16:49:00Z" w16du:dateUtc="2024-04-07T19:49:00Z">
              <w:rPr>
                <w:rFonts w:ascii="Consolas" w:eastAsia="Times New Roman" w:hAnsi="Consolas" w:cs="Times New Roman"/>
                <w:color w:val="FF79C6"/>
                <w:kern w:val="0"/>
                <w:sz w:val="21"/>
                <w:szCs w:val="21"/>
                <w:lang w:eastAsia="pt-BR"/>
                <w14:ligatures w14:val="none"/>
              </w:rPr>
            </w:rPrChange>
          </w:rPr>
          <w:t>let</w:t>
        </w:r>
        <w:r w:rsidRPr="00CD1D1B">
          <w:rPr>
            <w:rFonts w:ascii="Consolas" w:eastAsia="Times New Roman" w:hAnsi="Consolas" w:cs="Times New Roman"/>
            <w:color w:val="F8F8F2"/>
            <w:kern w:val="0"/>
            <w:sz w:val="21"/>
            <w:szCs w:val="21"/>
            <w:lang w:val="en-US" w:eastAsia="pt-BR"/>
            <w14:ligatures w14:val="none"/>
            <w:rPrChange w:id="1517" w:author="Jonatas Nunespf" w:date="2024-04-07T16:49:00Z" w16du:dateUtc="2024-04-07T19:49:00Z">
              <w:rPr>
                <w:rFonts w:ascii="Consolas" w:eastAsia="Times New Roman" w:hAnsi="Consolas" w:cs="Times New Roman"/>
                <w:color w:val="F8F8F2"/>
                <w:kern w:val="0"/>
                <w:sz w:val="21"/>
                <w:szCs w:val="21"/>
                <w:lang w:eastAsia="pt-BR"/>
                <w14:ligatures w14:val="none"/>
              </w:rPr>
            </w:rPrChange>
          </w:rPr>
          <w:t xml:space="preserve"> fat </w:t>
        </w:r>
        <w:r w:rsidRPr="00CD1D1B">
          <w:rPr>
            <w:rFonts w:ascii="Consolas" w:eastAsia="Times New Roman" w:hAnsi="Consolas" w:cs="Times New Roman"/>
            <w:color w:val="FF79C6"/>
            <w:kern w:val="0"/>
            <w:sz w:val="21"/>
            <w:szCs w:val="21"/>
            <w:lang w:val="en-US" w:eastAsia="pt-BR"/>
            <w14:ligatures w14:val="none"/>
            <w:rPrChange w:id="1518" w:author="Jonatas Nunespf" w:date="2024-04-07T16:49:00Z" w16du:dateUtc="2024-04-07T19:49:00Z">
              <w:rPr>
                <w:rFonts w:ascii="Consolas" w:eastAsia="Times New Roman" w:hAnsi="Consolas" w:cs="Times New Roman"/>
                <w:color w:val="FF79C6"/>
                <w:kern w:val="0"/>
                <w:sz w:val="21"/>
                <w:szCs w:val="21"/>
                <w:lang w:eastAsia="pt-BR"/>
                <w14:ligatures w14:val="none"/>
              </w:rPr>
            </w:rPrChange>
          </w:rPr>
          <w:t>=</w:t>
        </w:r>
        <w:r w:rsidRPr="00CD1D1B">
          <w:rPr>
            <w:rFonts w:ascii="Consolas" w:eastAsia="Times New Roman" w:hAnsi="Consolas" w:cs="Times New Roman"/>
            <w:color w:val="F8F8F2"/>
            <w:kern w:val="0"/>
            <w:sz w:val="21"/>
            <w:szCs w:val="21"/>
            <w:lang w:val="en-US" w:eastAsia="pt-BR"/>
            <w14:ligatures w14:val="none"/>
            <w:rPrChange w:id="1519" w:author="Jonatas Nunespf" w:date="2024-04-07T16:49:00Z" w16du:dateUtc="2024-04-07T19:49:00Z">
              <w:rPr>
                <w:rFonts w:ascii="Consolas" w:eastAsia="Times New Roman" w:hAnsi="Consolas" w:cs="Times New Roman"/>
                <w:color w:val="F8F8F2"/>
                <w:kern w:val="0"/>
                <w:sz w:val="21"/>
                <w:szCs w:val="21"/>
                <w:lang w:eastAsia="pt-BR"/>
                <w14:ligatures w14:val="none"/>
              </w:rPr>
            </w:rPrChange>
          </w:rPr>
          <w:t xml:space="preserve"> </w:t>
        </w:r>
        <w:r w:rsidRPr="00CD1D1B">
          <w:rPr>
            <w:rFonts w:ascii="Consolas" w:eastAsia="Times New Roman" w:hAnsi="Consolas" w:cs="Times New Roman"/>
            <w:color w:val="BD93F9"/>
            <w:kern w:val="0"/>
            <w:sz w:val="21"/>
            <w:szCs w:val="21"/>
            <w:lang w:val="en-US" w:eastAsia="pt-BR"/>
            <w14:ligatures w14:val="none"/>
            <w:rPrChange w:id="1520" w:author="Jonatas Nunespf" w:date="2024-04-07T16:49:00Z" w16du:dateUtc="2024-04-07T19:49:00Z">
              <w:rPr>
                <w:rFonts w:ascii="Consolas" w:eastAsia="Times New Roman" w:hAnsi="Consolas" w:cs="Times New Roman"/>
                <w:color w:val="BD93F9"/>
                <w:kern w:val="0"/>
                <w:sz w:val="21"/>
                <w:szCs w:val="21"/>
                <w:lang w:eastAsia="pt-BR"/>
                <w14:ligatures w14:val="none"/>
              </w:rPr>
            </w:rPrChange>
          </w:rPr>
          <w:t>1</w:t>
        </w:r>
      </w:ins>
    </w:p>
    <w:p w14:paraId="14BCD463" w14:textId="77777777" w:rsidR="00CD1D1B" w:rsidRPr="00CD1D1B" w:rsidRDefault="00CD1D1B" w:rsidP="00CD1D1B">
      <w:pPr>
        <w:shd w:val="clear" w:color="auto" w:fill="282A36"/>
        <w:spacing w:after="0" w:line="285" w:lineRule="atLeast"/>
        <w:rPr>
          <w:ins w:id="1521" w:author="Jonatas Nunespf" w:date="2024-04-07T16:49:00Z" w16du:dateUtc="2024-04-07T19:49:00Z"/>
          <w:rFonts w:ascii="Consolas" w:eastAsia="Times New Roman" w:hAnsi="Consolas" w:cs="Times New Roman"/>
          <w:color w:val="F8F8F2"/>
          <w:kern w:val="0"/>
          <w:sz w:val="21"/>
          <w:szCs w:val="21"/>
          <w:lang w:val="en-US" w:eastAsia="pt-BR"/>
          <w14:ligatures w14:val="none"/>
          <w:rPrChange w:id="1522" w:author="Jonatas Nunespf" w:date="2024-04-07T16:49:00Z" w16du:dateUtc="2024-04-07T19:49:00Z">
            <w:rPr>
              <w:ins w:id="1523" w:author="Jonatas Nunespf" w:date="2024-04-07T16:49:00Z" w16du:dateUtc="2024-04-07T19:49:00Z"/>
              <w:rFonts w:ascii="Consolas" w:eastAsia="Times New Roman" w:hAnsi="Consolas" w:cs="Times New Roman"/>
              <w:color w:val="F8F8F2"/>
              <w:kern w:val="0"/>
              <w:sz w:val="21"/>
              <w:szCs w:val="21"/>
              <w:lang w:eastAsia="pt-BR"/>
              <w14:ligatures w14:val="none"/>
            </w:rPr>
          </w:rPrChange>
        </w:rPr>
      </w:pPr>
      <w:ins w:id="1524" w:author="Jonatas Nunespf" w:date="2024-04-07T16:49:00Z" w16du:dateUtc="2024-04-07T19:49:00Z">
        <w:r w:rsidRPr="00CD1D1B">
          <w:rPr>
            <w:rFonts w:ascii="Consolas" w:eastAsia="Times New Roman" w:hAnsi="Consolas" w:cs="Times New Roman"/>
            <w:color w:val="FF79C6"/>
            <w:kern w:val="0"/>
            <w:sz w:val="21"/>
            <w:szCs w:val="21"/>
            <w:lang w:val="en-US" w:eastAsia="pt-BR"/>
            <w14:ligatures w14:val="none"/>
            <w:rPrChange w:id="1525" w:author="Jonatas Nunespf" w:date="2024-04-07T16:49:00Z" w16du:dateUtc="2024-04-07T19:49:00Z">
              <w:rPr>
                <w:rFonts w:ascii="Consolas" w:eastAsia="Times New Roman" w:hAnsi="Consolas" w:cs="Times New Roman"/>
                <w:color w:val="FF79C6"/>
                <w:kern w:val="0"/>
                <w:sz w:val="21"/>
                <w:szCs w:val="21"/>
                <w:lang w:eastAsia="pt-BR"/>
                <w14:ligatures w14:val="none"/>
              </w:rPr>
            </w:rPrChange>
          </w:rPr>
          <w:t>while</w:t>
        </w:r>
        <w:r w:rsidRPr="00CD1D1B">
          <w:rPr>
            <w:rFonts w:ascii="Consolas" w:eastAsia="Times New Roman" w:hAnsi="Consolas" w:cs="Times New Roman"/>
            <w:color w:val="F8F8F2"/>
            <w:kern w:val="0"/>
            <w:sz w:val="21"/>
            <w:szCs w:val="21"/>
            <w:lang w:val="en-US" w:eastAsia="pt-BR"/>
            <w14:ligatures w14:val="none"/>
            <w:rPrChange w:id="1526" w:author="Jonatas Nunespf" w:date="2024-04-07T16:49:00Z" w16du:dateUtc="2024-04-07T19:49:00Z">
              <w:rPr>
                <w:rFonts w:ascii="Consolas" w:eastAsia="Times New Roman" w:hAnsi="Consolas" w:cs="Times New Roman"/>
                <w:color w:val="F8F8F2"/>
                <w:kern w:val="0"/>
                <w:sz w:val="21"/>
                <w:szCs w:val="21"/>
                <w:lang w:eastAsia="pt-BR"/>
                <w14:ligatures w14:val="none"/>
              </w:rPr>
            </w:rPrChange>
          </w:rPr>
          <w:t>(n</w:t>
        </w:r>
        <w:r w:rsidRPr="00CD1D1B">
          <w:rPr>
            <w:rFonts w:ascii="Consolas" w:eastAsia="Times New Roman" w:hAnsi="Consolas" w:cs="Times New Roman"/>
            <w:color w:val="FF79C6"/>
            <w:kern w:val="0"/>
            <w:sz w:val="21"/>
            <w:szCs w:val="21"/>
            <w:lang w:val="en-US" w:eastAsia="pt-BR"/>
            <w14:ligatures w14:val="none"/>
            <w:rPrChange w:id="1527" w:author="Jonatas Nunespf" w:date="2024-04-07T16:49:00Z" w16du:dateUtc="2024-04-07T19:49:00Z">
              <w:rPr>
                <w:rFonts w:ascii="Consolas" w:eastAsia="Times New Roman" w:hAnsi="Consolas" w:cs="Times New Roman"/>
                <w:color w:val="FF79C6"/>
                <w:kern w:val="0"/>
                <w:sz w:val="21"/>
                <w:szCs w:val="21"/>
                <w:lang w:eastAsia="pt-BR"/>
                <w14:ligatures w14:val="none"/>
              </w:rPr>
            </w:rPrChange>
          </w:rPr>
          <w:t>&gt;=</w:t>
        </w:r>
        <w:proofErr w:type="gramStart"/>
        <w:r w:rsidRPr="00CD1D1B">
          <w:rPr>
            <w:rFonts w:ascii="Consolas" w:eastAsia="Times New Roman" w:hAnsi="Consolas" w:cs="Times New Roman"/>
            <w:color w:val="BD93F9"/>
            <w:kern w:val="0"/>
            <w:sz w:val="21"/>
            <w:szCs w:val="21"/>
            <w:lang w:val="en-US" w:eastAsia="pt-BR"/>
            <w14:ligatures w14:val="none"/>
            <w:rPrChange w:id="1528" w:author="Jonatas Nunespf" w:date="2024-04-07T16:49:00Z" w16du:dateUtc="2024-04-07T19:49:00Z">
              <w:rPr>
                <w:rFonts w:ascii="Consolas" w:eastAsia="Times New Roman" w:hAnsi="Consolas" w:cs="Times New Roman"/>
                <w:color w:val="BD93F9"/>
                <w:kern w:val="0"/>
                <w:sz w:val="21"/>
                <w:szCs w:val="21"/>
                <w:lang w:eastAsia="pt-BR"/>
                <w14:ligatures w14:val="none"/>
              </w:rPr>
            </w:rPrChange>
          </w:rPr>
          <w:t>1</w:t>
        </w:r>
        <w:r w:rsidRPr="00CD1D1B">
          <w:rPr>
            <w:rFonts w:ascii="Consolas" w:eastAsia="Times New Roman" w:hAnsi="Consolas" w:cs="Times New Roman"/>
            <w:color w:val="F8F8F2"/>
            <w:kern w:val="0"/>
            <w:sz w:val="21"/>
            <w:szCs w:val="21"/>
            <w:lang w:val="en-US" w:eastAsia="pt-BR"/>
            <w14:ligatures w14:val="none"/>
            <w:rPrChange w:id="1529" w:author="Jonatas Nunespf" w:date="2024-04-07T16:49:00Z" w16du:dateUtc="2024-04-07T19:49:00Z">
              <w:rPr>
                <w:rFonts w:ascii="Consolas" w:eastAsia="Times New Roman" w:hAnsi="Consolas" w:cs="Times New Roman"/>
                <w:color w:val="F8F8F2"/>
                <w:kern w:val="0"/>
                <w:sz w:val="21"/>
                <w:szCs w:val="21"/>
                <w:lang w:eastAsia="pt-BR"/>
                <w14:ligatures w14:val="none"/>
              </w:rPr>
            </w:rPrChange>
          </w:rPr>
          <w:t>){</w:t>
        </w:r>
        <w:proofErr w:type="gramEnd"/>
      </w:ins>
    </w:p>
    <w:p w14:paraId="2B2C83DA" w14:textId="77777777" w:rsidR="00CD1D1B" w:rsidRPr="00CD1D1B" w:rsidRDefault="00CD1D1B" w:rsidP="00CD1D1B">
      <w:pPr>
        <w:shd w:val="clear" w:color="auto" w:fill="282A36"/>
        <w:spacing w:after="0" w:line="285" w:lineRule="atLeast"/>
        <w:rPr>
          <w:ins w:id="1530" w:author="Jonatas Nunespf" w:date="2024-04-07T16:49:00Z" w16du:dateUtc="2024-04-07T19:49:00Z"/>
          <w:rFonts w:ascii="Consolas" w:eastAsia="Times New Roman" w:hAnsi="Consolas" w:cs="Times New Roman"/>
          <w:color w:val="F8F8F2"/>
          <w:kern w:val="0"/>
          <w:sz w:val="21"/>
          <w:szCs w:val="21"/>
          <w:lang w:val="en-US" w:eastAsia="pt-BR"/>
          <w14:ligatures w14:val="none"/>
          <w:rPrChange w:id="1531" w:author="Jonatas Nunespf" w:date="2024-04-07T16:49:00Z" w16du:dateUtc="2024-04-07T19:49:00Z">
            <w:rPr>
              <w:ins w:id="1532" w:author="Jonatas Nunespf" w:date="2024-04-07T16:49:00Z" w16du:dateUtc="2024-04-07T19:49:00Z"/>
              <w:rFonts w:ascii="Consolas" w:eastAsia="Times New Roman" w:hAnsi="Consolas" w:cs="Times New Roman"/>
              <w:color w:val="F8F8F2"/>
              <w:kern w:val="0"/>
              <w:sz w:val="21"/>
              <w:szCs w:val="21"/>
              <w:lang w:eastAsia="pt-BR"/>
              <w14:ligatures w14:val="none"/>
            </w:rPr>
          </w:rPrChange>
        </w:rPr>
      </w:pPr>
      <w:ins w:id="1533" w:author="Jonatas Nunespf" w:date="2024-04-07T16:49:00Z" w16du:dateUtc="2024-04-07T19:49:00Z">
        <w:r w:rsidRPr="00CD1D1B">
          <w:rPr>
            <w:rFonts w:ascii="Consolas" w:eastAsia="Times New Roman" w:hAnsi="Consolas" w:cs="Times New Roman"/>
            <w:color w:val="F8F8F2"/>
            <w:kern w:val="0"/>
            <w:sz w:val="21"/>
            <w:szCs w:val="21"/>
            <w:lang w:val="en-US" w:eastAsia="pt-BR"/>
            <w14:ligatures w14:val="none"/>
            <w:rPrChange w:id="1534" w:author="Jonatas Nunespf" w:date="2024-04-07T16:49:00Z" w16du:dateUtc="2024-04-07T19:49:00Z">
              <w:rPr>
                <w:rFonts w:ascii="Consolas" w:eastAsia="Times New Roman" w:hAnsi="Consolas" w:cs="Times New Roman"/>
                <w:color w:val="F8F8F2"/>
                <w:kern w:val="0"/>
                <w:sz w:val="21"/>
                <w:szCs w:val="21"/>
                <w:lang w:eastAsia="pt-BR"/>
                <w14:ligatures w14:val="none"/>
              </w:rPr>
            </w:rPrChange>
          </w:rPr>
          <w:t xml:space="preserve">    </w:t>
        </w:r>
        <w:r w:rsidRPr="00CD1D1B">
          <w:rPr>
            <w:rFonts w:ascii="Consolas" w:eastAsia="Times New Roman" w:hAnsi="Consolas" w:cs="Times New Roman"/>
            <w:color w:val="BD93F9"/>
            <w:kern w:val="0"/>
            <w:sz w:val="21"/>
            <w:szCs w:val="21"/>
            <w:lang w:val="en-US" w:eastAsia="pt-BR"/>
            <w14:ligatures w14:val="none"/>
            <w:rPrChange w:id="1535" w:author="Jonatas Nunespf" w:date="2024-04-07T16:49:00Z" w16du:dateUtc="2024-04-07T19:49:00Z">
              <w:rPr>
                <w:rFonts w:ascii="Consolas" w:eastAsia="Times New Roman" w:hAnsi="Consolas" w:cs="Times New Roman"/>
                <w:color w:val="BD93F9"/>
                <w:kern w:val="0"/>
                <w:sz w:val="21"/>
                <w:szCs w:val="21"/>
                <w:lang w:eastAsia="pt-BR"/>
                <w14:ligatures w14:val="none"/>
              </w:rPr>
            </w:rPrChange>
          </w:rPr>
          <w:t>console</w:t>
        </w:r>
        <w:r w:rsidRPr="00CD1D1B">
          <w:rPr>
            <w:rFonts w:ascii="Consolas" w:eastAsia="Times New Roman" w:hAnsi="Consolas" w:cs="Times New Roman"/>
            <w:color w:val="F8F8F2"/>
            <w:kern w:val="0"/>
            <w:sz w:val="21"/>
            <w:szCs w:val="21"/>
            <w:lang w:val="en-US" w:eastAsia="pt-BR"/>
            <w14:ligatures w14:val="none"/>
            <w:rPrChange w:id="1536" w:author="Jonatas Nunespf" w:date="2024-04-07T16:49:00Z" w16du:dateUtc="2024-04-07T19:49:00Z">
              <w:rPr>
                <w:rFonts w:ascii="Consolas" w:eastAsia="Times New Roman" w:hAnsi="Consolas" w:cs="Times New Roman"/>
                <w:color w:val="F8F8F2"/>
                <w:kern w:val="0"/>
                <w:sz w:val="21"/>
                <w:szCs w:val="21"/>
                <w:lang w:eastAsia="pt-BR"/>
                <w14:ligatures w14:val="none"/>
              </w:rPr>
            </w:rPrChange>
          </w:rPr>
          <w:t>.</w:t>
        </w:r>
        <w:r w:rsidRPr="00CD1D1B">
          <w:rPr>
            <w:rFonts w:ascii="Consolas" w:eastAsia="Times New Roman" w:hAnsi="Consolas" w:cs="Times New Roman"/>
            <w:color w:val="50FA7B"/>
            <w:kern w:val="0"/>
            <w:sz w:val="21"/>
            <w:szCs w:val="21"/>
            <w:lang w:val="en-US" w:eastAsia="pt-BR"/>
            <w14:ligatures w14:val="none"/>
            <w:rPrChange w:id="1537" w:author="Jonatas Nunespf" w:date="2024-04-07T16:49:00Z" w16du:dateUtc="2024-04-07T19:49:00Z">
              <w:rPr>
                <w:rFonts w:ascii="Consolas" w:eastAsia="Times New Roman" w:hAnsi="Consolas" w:cs="Times New Roman"/>
                <w:color w:val="50FA7B"/>
                <w:kern w:val="0"/>
                <w:sz w:val="21"/>
                <w:szCs w:val="21"/>
                <w:lang w:eastAsia="pt-BR"/>
                <w14:ligatures w14:val="none"/>
              </w:rPr>
            </w:rPrChange>
          </w:rPr>
          <w:t>log</w:t>
        </w:r>
        <w:r w:rsidRPr="00CD1D1B">
          <w:rPr>
            <w:rFonts w:ascii="Consolas" w:eastAsia="Times New Roman" w:hAnsi="Consolas" w:cs="Times New Roman"/>
            <w:color w:val="F8F8F2"/>
            <w:kern w:val="0"/>
            <w:sz w:val="21"/>
            <w:szCs w:val="21"/>
            <w:lang w:val="en-US" w:eastAsia="pt-BR"/>
            <w14:ligatures w14:val="none"/>
            <w:rPrChange w:id="1538" w:author="Jonatas Nunespf" w:date="2024-04-07T16:49:00Z" w16du:dateUtc="2024-04-07T19:49:00Z">
              <w:rPr>
                <w:rFonts w:ascii="Consolas" w:eastAsia="Times New Roman" w:hAnsi="Consolas" w:cs="Times New Roman"/>
                <w:color w:val="F8F8F2"/>
                <w:kern w:val="0"/>
                <w:sz w:val="21"/>
                <w:szCs w:val="21"/>
                <w:lang w:eastAsia="pt-BR"/>
                <w14:ligatures w14:val="none"/>
              </w:rPr>
            </w:rPrChange>
          </w:rPr>
          <w:t>(fat)</w:t>
        </w:r>
      </w:ins>
    </w:p>
    <w:p w14:paraId="65CB0A46" w14:textId="77777777" w:rsidR="00CD1D1B" w:rsidRPr="00CD1D1B" w:rsidRDefault="00CD1D1B" w:rsidP="00CD1D1B">
      <w:pPr>
        <w:shd w:val="clear" w:color="auto" w:fill="282A36"/>
        <w:spacing w:after="0" w:line="285" w:lineRule="atLeast"/>
        <w:rPr>
          <w:ins w:id="1539" w:author="Jonatas Nunespf" w:date="2024-04-07T16:49:00Z" w16du:dateUtc="2024-04-07T19:49:00Z"/>
          <w:rFonts w:ascii="Consolas" w:eastAsia="Times New Roman" w:hAnsi="Consolas" w:cs="Times New Roman"/>
          <w:color w:val="F8F8F2"/>
          <w:kern w:val="0"/>
          <w:sz w:val="21"/>
          <w:szCs w:val="21"/>
          <w:lang w:val="en-US" w:eastAsia="pt-BR"/>
          <w14:ligatures w14:val="none"/>
          <w:rPrChange w:id="1540" w:author="Jonatas Nunespf" w:date="2024-04-07T16:49:00Z" w16du:dateUtc="2024-04-07T19:49:00Z">
            <w:rPr>
              <w:ins w:id="1541" w:author="Jonatas Nunespf" w:date="2024-04-07T16:49:00Z" w16du:dateUtc="2024-04-07T19:49:00Z"/>
              <w:rFonts w:ascii="Consolas" w:eastAsia="Times New Roman" w:hAnsi="Consolas" w:cs="Times New Roman"/>
              <w:color w:val="F8F8F2"/>
              <w:kern w:val="0"/>
              <w:sz w:val="21"/>
              <w:szCs w:val="21"/>
              <w:lang w:eastAsia="pt-BR"/>
              <w14:ligatures w14:val="none"/>
            </w:rPr>
          </w:rPrChange>
        </w:rPr>
      </w:pPr>
      <w:ins w:id="1542" w:author="Jonatas Nunespf" w:date="2024-04-07T16:49:00Z" w16du:dateUtc="2024-04-07T19:49:00Z">
        <w:r w:rsidRPr="00CD1D1B">
          <w:rPr>
            <w:rFonts w:ascii="Consolas" w:eastAsia="Times New Roman" w:hAnsi="Consolas" w:cs="Times New Roman"/>
            <w:color w:val="F8F8F2"/>
            <w:kern w:val="0"/>
            <w:sz w:val="21"/>
            <w:szCs w:val="21"/>
            <w:lang w:val="en-US" w:eastAsia="pt-BR"/>
            <w14:ligatures w14:val="none"/>
            <w:rPrChange w:id="1543" w:author="Jonatas Nunespf" w:date="2024-04-07T16:49:00Z" w16du:dateUtc="2024-04-07T19:49:00Z">
              <w:rPr>
                <w:rFonts w:ascii="Consolas" w:eastAsia="Times New Roman" w:hAnsi="Consolas" w:cs="Times New Roman"/>
                <w:color w:val="F8F8F2"/>
                <w:kern w:val="0"/>
                <w:sz w:val="21"/>
                <w:szCs w:val="21"/>
                <w:lang w:eastAsia="pt-BR"/>
                <w14:ligatures w14:val="none"/>
              </w:rPr>
            </w:rPrChange>
          </w:rPr>
          <w:t>    fat</w:t>
        </w:r>
        <w:r w:rsidRPr="00CD1D1B">
          <w:rPr>
            <w:rFonts w:ascii="Consolas" w:eastAsia="Times New Roman" w:hAnsi="Consolas" w:cs="Times New Roman"/>
            <w:color w:val="FF79C6"/>
            <w:kern w:val="0"/>
            <w:sz w:val="21"/>
            <w:szCs w:val="21"/>
            <w:lang w:val="en-US" w:eastAsia="pt-BR"/>
            <w14:ligatures w14:val="none"/>
            <w:rPrChange w:id="1544" w:author="Jonatas Nunespf" w:date="2024-04-07T16:49:00Z" w16du:dateUtc="2024-04-07T19:49:00Z">
              <w:rPr>
                <w:rFonts w:ascii="Consolas" w:eastAsia="Times New Roman" w:hAnsi="Consolas" w:cs="Times New Roman"/>
                <w:color w:val="FF79C6"/>
                <w:kern w:val="0"/>
                <w:sz w:val="21"/>
                <w:szCs w:val="21"/>
                <w:lang w:eastAsia="pt-BR"/>
                <w14:ligatures w14:val="none"/>
              </w:rPr>
            </w:rPrChange>
          </w:rPr>
          <w:t>*=</w:t>
        </w:r>
        <w:r w:rsidRPr="00CD1D1B">
          <w:rPr>
            <w:rFonts w:ascii="Consolas" w:eastAsia="Times New Roman" w:hAnsi="Consolas" w:cs="Times New Roman"/>
            <w:color w:val="F8F8F2"/>
            <w:kern w:val="0"/>
            <w:sz w:val="21"/>
            <w:szCs w:val="21"/>
            <w:lang w:val="en-US" w:eastAsia="pt-BR"/>
            <w14:ligatures w14:val="none"/>
            <w:rPrChange w:id="1545" w:author="Jonatas Nunespf" w:date="2024-04-07T16:49:00Z" w16du:dateUtc="2024-04-07T19:49:00Z">
              <w:rPr>
                <w:rFonts w:ascii="Consolas" w:eastAsia="Times New Roman" w:hAnsi="Consolas" w:cs="Times New Roman"/>
                <w:color w:val="F8F8F2"/>
                <w:kern w:val="0"/>
                <w:sz w:val="21"/>
                <w:szCs w:val="21"/>
                <w:lang w:eastAsia="pt-BR"/>
                <w14:ligatures w14:val="none"/>
              </w:rPr>
            </w:rPrChange>
          </w:rPr>
          <w:t>n</w:t>
        </w:r>
      </w:ins>
    </w:p>
    <w:p w14:paraId="39561598" w14:textId="77777777" w:rsidR="00CD1D1B" w:rsidRPr="00CD1D1B" w:rsidRDefault="00CD1D1B" w:rsidP="00CD1D1B">
      <w:pPr>
        <w:shd w:val="clear" w:color="auto" w:fill="282A36"/>
        <w:spacing w:after="0" w:line="285" w:lineRule="atLeast"/>
        <w:rPr>
          <w:ins w:id="1546" w:author="Jonatas Nunespf" w:date="2024-04-07T16:49:00Z" w16du:dateUtc="2024-04-07T19:49:00Z"/>
          <w:rFonts w:ascii="Consolas" w:eastAsia="Times New Roman" w:hAnsi="Consolas" w:cs="Times New Roman"/>
          <w:color w:val="F8F8F2"/>
          <w:kern w:val="0"/>
          <w:sz w:val="21"/>
          <w:szCs w:val="21"/>
          <w:lang w:val="en-US" w:eastAsia="pt-BR"/>
          <w14:ligatures w14:val="none"/>
          <w:rPrChange w:id="1547" w:author="Jonatas Nunespf" w:date="2024-04-07T16:49:00Z" w16du:dateUtc="2024-04-07T19:49:00Z">
            <w:rPr>
              <w:ins w:id="1548" w:author="Jonatas Nunespf" w:date="2024-04-07T16:49:00Z" w16du:dateUtc="2024-04-07T19:49:00Z"/>
              <w:rFonts w:ascii="Consolas" w:eastAsia="Times New Roman" w:hAnsi="Consolas" w:cs="Times New Roman"/>
              <w:color w:val="F8F8F2"/>
              <w:kern w:val="0"/>
              <w:sz w:val="21"/>
              <w:szCs w:val="21"/>
              <w:lang w:eastAsia="pt-BR"/>
              <w14:ligatures w14:val="none"/>
            </w:rPr>
          </w:rPrChange>
        </w:rPr>
      </w:pPr>
      <w:ins w:id="1549" w:author="Jonatas Nunespf" w:date="2024-04-07T16:49:00Z" w16du:dateUtc="2024-04-07T19:49:00Z">
        <w:r w:rsidRPr="00CD1D1B">
          <w:rPr>
            <w:rFonts w:ascii="Consolas" w:eastAsia="Times New Roman" w:hAnsi="Consolas" w:cs="Times New Roman"/>
            <w:color w:val="F8F8F2"/>
            <w:kern w:val="0"/>
            <w:sz w:val="21"/>
            <w:szCs w:val="21"/>
            <w:lang w:val="en-US" w:eastAsia="pt-BR"/>
            <w14:ligatures w14:val="none"/>
            <w:rPrChange w:id="1550" w:author="Jonatas Nunespf" w:date="2024-04-07T16:49:00Z" w16du:dateUtc="2024-04-07T19:49:00Z">
              <w:rPr>
                <w:rFonts w:ascii="Consolas" w:eastAsia="Times New Roman" w:hAnsi="Consolas" w:cs="Times New Roman"/>
                <w:color w:val="F8F8F2"/>
                <w:kern w:val="0"/>
                <w:sz w:val="21"/>
                <w:szCs w:val="21"/>
                <w:lang w:eastAsia="pt-BR"/>
                <w14:ligatures w14:val="none"/>
              </w:rPr>
            </w:rPrChange>
          </w:rPr>
          <w:t>    n</w:t>
        </w:r>
        <w:r w:rsidRPr="00CD1D1B">
          <w:rPr>
            <w:rFonts w:ascii="Consolas" w:eastAsia="Times New Roman" w:hAnsi="Consolas" w:cs="Times New Roman"/>
            <w:color w:val="FF79C6"/>
            <w:kern w:val="0"/>
            <w:sz w:val="21"/>
            <w:szCs w:val="21"/>
            <w:lang w:val="en-US" w:eastAsia="pt-BR"/>
            <w14:ligatures w14:val="none"/>
            <w:rPrChange w:id="1551" w:author="Jonatas Nunespf" w:date="2024-04-07T16:49:00Z" w16du:dateUtc="2024-04-07T19:49:00Z">
              <w:rPr>
                <w:rFonts w:ascii="Consolas" w:eastAsia="Times New Roman" w:hAnsi="Consolas" w:cs="Times New Roman"/>
                <w:color w:val="FF79C6"/>
                <w:kern w:val="0"/>
                <w:sz w:val="21"/>
                <w:szCs w:val="21"/>
                <w:lang w:eastAsia="pt-BR"/>
                <w14:ligatures w14:val="none"/>
              </w:rPr>
            </w:rPrChange>
          </w:rPr>
          <w:t>--</w:t>
        </w:r>
      </w:ins>
    </w:p>
    <w:p w14:paraId="36872CDB" w14:textId="77777777" w:rsidR="00CD1D1B" w:rsidRPr="00CD1D1B" w:rsidRDefault="00CD1D1B" w:rsidP="00CD1D1B">
      <w:pPr>
        <w:shd w:val="clear" w:color="auto" w:fill="282A36"/>
        <w:spacing w:after="0" w:line="285" w:lineRule="atLeast"/>
        <w:rPr>
          <w:ins w:id="1552" w:author="Jonatas Nunespf" w:date="2024-04-07T16:49:00Z" w16du:dateUtc="2024-04-07T19:49:00Z"/>
          <w:rFonts w:ascii="Consolas" w:eastAsia="Times New Roman" w:hAnsi="Consolas" w:cs="Times New Roman"/>
          <w:color w:val="F8F8F2"/>
          <w:kern w:val="0"/>
          <w:sz w:val="21"/>
          <w:szCs w:val="21"/>
          <w:lang w:eastAsia="pt-BR"/>
          <w14:ligatures w14:val="none"/>
        </w:rPr>
      </w:pPr>
      <w:ins w:id="1553" w:author="Jonatas Nunespf" w:date="2024-04-07T16:49:00Z" w16du:dateUtc="2024-04-07T19:49:00Z">
        <w:r w:rsidRPr="00CD1D1B">
          <w:rPr>
            <w:rFonts w:ascii="Consolas" w:eastAsia="Times New Roman" w:hAnsi="Consolas" w:cs="Times New Roman"/>
            <w:color w:val="F8F8F2"/>
            <w:kern w:val="0"/>
            <w:sz w:val="21"/>
            <w:szCs w:val="21"/>
            <w:lang w:eastAsia="pt-BR"/>
            <w14:ligatures w14:val="none"/>
          </w:rPr>
          <w:t>}</w:t>
        </w:r>
      </w:ins>
    </w:p>
    <w:p w14:paraId="1583F004" w14:textId="3761EEEA" w:rsidR="00CD1D1B" w:rsidRDefault="00CD1D1B" w:rsidP="00780D71">
      <w:pPr>
        <w:rPr>
          <w:ins w:id="1554" w:author="Jonatas Nunespf" w:date="2024-04-07T16:50:00Z" w16du:dateUtc="2024-04-07T19:50:00Z"/>
        </w:rPr>
      </w:pPr>
      <w:ins w:id="1555" w:author="Jonatas Nunespf" w:date="2024-04-07T16:50:00Z" w16du:dateUtc="2024-04-07T19:50:00Z">
        <w:r>
          <w:t>.</w:t>
        </w:r>
      </w:ins>
    </w:p>
    <w:p w14:paraId="1435FAB9" w14:textId="77777777" w:rsidR="00CD1D1B" w:rsidRDefault="00CD1D1B" w:rsidP="00CD1D1B">
      <w:pPr>
        <w:pStyle w:val="Ttulo1"/>
        <w:shd w:val="clear" w:color="auto" w:fill="0F0F0F"/>
        <w:spacing w:before="0" w:beforeAutospacing="0" w:after="0" w:afterAutospacing="0"/>
        <w:rPr>
          <w:ins w:id="1556" w:author="Jonatas Nunespf" w:date="2024-04-07T16:50:00Z" w16du:dateUtc="2024-04-07T19:50:00Z"/>
          <w:rFonts w:ascii="Roboto" w:hAnsi="Roboto"/>
          <w:color w:val="F1F1F1"/>
        </w:rPr>
      </w:pPr>
      <w:ins w:id="1557" w:author="Jonatas Nunespf" w:date="2024-04-07T16:50:00Z" w16du:dateUtc="2024-04-07T19:50:00Z">
        <w:r>
          <w:rPr>
            <w:rFonts w:ascii="Roboto" w:hAnsi="Roboto"/>
            <w:color w:val="F1F1F1"/>
          </w:rPr>
          <w:t>WHILE e DO WHILE em Javascript, entenda a diferença - Curso de Javascript Moderno - Aula 18</w:t>
        </w:r>
      </w:ins>
    </w:p>
    <w:p w14:paraId="72305EE8" w14:textId="4282AE77" w:rsidR="00CD1D1B" w:rsidRDefault="00BB5BA1" w:rsidP="00780D71">
      <w:pPr>
        <w:rPr>
          <w:ins w:id="1558" w:author="Jonatas Nunespf" w:date="2024-04-07T17:15:00Z" w16du:dateUtc="2024-04-07T20:15:00Z"/>
        </w:rPr>
      </w:pPr>
      <w:ins w:id="1559" w:author="Jonatas Nunespf" w:date="2024-04-07T17:14:00Z" w16du:dateUtc="2024-04-07T20:14:00Z">
        <w:r>
          <w:t xml:space="preserve">Ambos </w:t>
        </w:r>
        <w:proofErr w:type="spellStart"/>
        <w:r>
          <w:t>vao</w:t>
        </w:r>
        <w:proofErr w:type="spellEnd"/>
        <w:r>
          <w:t xml:space="preserve"> executar quando uma expressão for verdadeira, ambos são loops que </w:t>
        </w:r>
        <w:proofErr w:type="spellStart"/>
        <w:r>
          <w:t>nos</w:t>
        </w:r>
        <w:proofErr w:type="spellEnd"/>
        <w:r>
          <w:t xml:space="preserve"> vamos usar em situaç</w:t>
        </w:r>
      </w:ins>
      <w:ins w:id="1560" w:author="Jonatas Nunespf" w:date="2024-04-07T17:15:00Z" w16du:dateUtc="2024-04-07T20:15:00Z">
        <w:r>
          <w:t xml:space="preserve">ões indefinidas, que e quando </w:t>
        </w:r>
        <w:proofErr w:type="spellStart"/>
        <w:r>
          <w:t>nos</w:t>
        </w:r>
        <w:proofErr w:type="spellEnd"/>
        <w:r>
          <w:t xml:space="preserve"> não sabemos quantas vezes que vamos repetir o loop.</w:t>
        </w:r>
      </w:ins>
    </w:p>
    <w:p w14:paraId="25708B37" w14:textId="0F3D93E9" w:rsidR="00BB5BA1" w:rsidRDefault="00BB5BA1" w:rsidP="00780D71">
      <w:pPr>
        <w:rPr>
          <w:ins w:id="1561" w:author="Jonatas Nunespf" w:date="2024-04-07T17:19:00Z" w16du:dateUtc="2024-04-07T20:19:00Z"/>
        </w:rPr>
      </w:pPr>
      <w:ins w:id="1562" w:author="Jonatas Nunespf" w:date="2024-04-07T17:19:00Z" w16du:dateUtc="2024-04-07T20:19:00Z">
        <w:r>
          <w:t>Essa seria a estrutura em português do do-</w:t>
        </w:r>
        <w:proofErr w:type="spellStart"/>
        <w:r>
          <w:t>while</w:t>
        </w:r>
        <w:proofErr w:type="spellEnd"/>
      </w:ins>
    </w:p>
    <w:p w14:paraId="617BDCE7" w14:textId="77777777" w:rsidR="00BB5BA1" w:rsidRDefault="00BB5BA1">
      <w:pPr>
        <w:shd w:val="clear" w:color="auto" w:fill="000000" w:themeFill="text1"/>
        <w:rPr>
          <w:ins w:id="1563" w:author="Jonatas Nunespf" w:date="2024-04-07T17:19:00Z" w16du:dateUtc="2024-04-07T20:19:00Z"/>
        </w:rPr>
        <w:pPrChange w:id="1564" w:author="Jonatas Nunespf" w:date="2024-04-07T17:19:00Z" w16du:dateUtc="2024-04-07T20:19:00Z">
          <w:pPr/>
        </w:pPrChange>
      </w:pPr>
      <w:ins w:id="1565" w:author="Jonatas Nunespf" w:date="2024-04-07T17:19:00Z" w16du:dateUtc="2024-04-07T20:19:00Z">
        <w:r>
          <w:t>Faça{</w:t>
        </w:r>
      </w:ins>
    </w:p>
    <w:p w14:paraId="38CD122B" w14:textId="2A02FCAB" w:rsidR="00BB5BA1" w:rsidRDefault="00BB5BA1">
      <w:pPr>
        <w:shd w:val="clear" w:color="auto" w:fill="000000" w:themeFill="text1"/>
        <w:rPr>
          <w:ins w:id="1566" w:author="Jonatas Nunespf" w:date="2024-04-07T17:19:00Z" w16du:dateUtc="2024-04-07T20:19:00Z"/>
        </w:rPr>
        <w:pPrChange w:id="1567" w:author="Jonatas Nunespf" w:date="2024-04-07T17:19:00Z" w16du:dateUtc="2024-04-07T20:19:00Z">
          <w:pPr/>
        </w:pPrChange>
      </w:pPr>
      <w:ins w:id="1568" w:author="Jonatas Nunespf" w:date="2024-04-07T17:19:00Z" w16du:dateUtc="2024-04-07T20:19:00Z">
        <w:r>
          <w:tab/>
          <w:t>Codigo aqui</w:t>
        </w:r>
      </w:ins>
    </w:p>
    <w:p w14:paraId="1345AAC4" w14:textId="7C731B60" w:rsidR="00BB5BA1" w:rsidRDefault="00BB5BA1">
      <w:pPr>
        <w:shd w:val="clear" w:color="auto" w:fill="000000" w:themeFill="text1"/>
        <w:rPr>
          <w:ins w:id="1569" w:author="Jonatas Nunespf" w:date="2024-04-07T17:19:00Z" w16du:dateUtc="2024-04-07T20:19:00Z"/>
        </w:rPr>
        <w:pPrChange w:id="1570" w:author="Jonatas Nunespf" w:date="2024-04-07T17:19:00Z" w16du:dateUtc="2024-04-07T20:19:00Z">
          <w:pPr/>
        </w:pPrChange>
      </w:pPr>
      <w:ins w:id="1571" w:author="Jonatas Nunespf" w:date="2024-04-07T17:19:00Z" w16du:dateUtc="2024-04-07T20:19:00Z">
        <w:r>
          <w:t>}enquanto(condição)</w:t>
        </w:r>
      </w:ins>
    </w:p>
    <w:p w14:paraId="3322EFF9" w14:textId="0A039F86" w:rsidR="00BB5BA1" w:rsidRDefault="00BB5BA1" w:rsidP="00780D71">
      <w:pPr>
        <w:rPr>
          <w:ins w:id="1572" w:author="Jonatas Nunespf" w:date="2024-04-07T17:22:00Z" w16du:dateUtc="2024-04-07T20:22:00Z"/>
        </w:rPr>
      </w:pPr>
      <w:ins w:id="1573" w:author="Jonatas Nunespf" w:date="2024-04-07T17:19:00Z" w16du:dateUtc="2024-04-07T20:19:00Z">
        <w:r>
          <w:t>Entao difere</w:t>
        </w:r>
      </w:ins>
      <w:ins w:id="1574" w:author="Jonatas Nunespf" w:date="2024-04-07T17:20:00Z" w16du:dateUtc="2024-04-07T20:20:00Z">
        <w:r>
          <w:t xml:space="preserve">nte do </w:t>
        </w:r>
        <w:proofErr w:type="spellStart"/>
        <w:r>
          <w:t>while</w:t>
        </w:r>
        <w:proofErr w:type="spellEnd"/>
        <w:r>
          <w:t xml:space="preserve"> comum</w:t>
        </w:r>
      </w:ins>
      <w:ins w:id="1575" w:author="Jonatas Nunespf" w:date="2024-04-07T17:22:00Z" w16du:dateUtc="2024-04-07T20:22:00Z">
        <w:r>
          <w:t>,</w:t>
        </w:r>
      </w:ins>
      <w:ins w:id="1576" w:author="Jonatas Nunespf" w:date="2024-04-07T17:20:00Z" w16du:dateUtc="2024-04-07T20:20:00Z">
        <w:r>
          <w:t xml:space="preserve"> o do-</w:t>
        </w:r>
        <w:proofErr w:type="spellStart"/>
        <w:r>
          <w:t>while</w:t>
        </w:r>
        <w:proofErr w:type="spellEnd"/>
        <w:r>
          <w:t xml:space="preserve"> e executado ao menos uma vez</w:t>
        </w:r>
      </w:ins>
      <w:ins w:id="1577" w:author="Jonatas Nunespf" w:date="2024-04-07T17:22:00Z" w16du:dateUtc="2024-04-07T20:22:00Z">
        <w:r>
          <w:t>,</w:t>
        </w:r>
      </w:ins>
      <w:ins w:id="1578" w:author="Jonatas Nunespf" w:date="2024-04-07T17:20:00Z" w16du:dateUtc="2024-04-07T20:20:00Z">
        <w:r>
          <w:t xml:space="preserve"> e se vai fazer um loop ou não depende se a expressão for verdadeira ou falsa</w:t>
        </w:r>
      </w:ins>
      <w:ins w:id="1579" w:author="Jonatas Nunespf" w:date="2024-04-07T17:21:00Z" w16du:dateUtc="2024-04-07T20:21:00Z">
        <w:r>
          <w:t xml:space="preserve">, mas agora o </w:t>
        </w:r>
        <w:proofErr w:type="spellStart"/>
        <w:r>
          <w:t>while</w:t>
        </w:r>
        <w:proofErr w:type="spellEnd"/>
        <w:r>
          <w:t xml:space="preserve"> se a condição for falsa não </w:t>
        </w:r>
        <w:proofErr w:type="spellStart"/>
        <w:r>
          <w:t>sera</w:t>
        </w:r>
        <w:proofErr w:type="spellEnd"/>
        <w:r>
          <w:t xml:space="preserve"> executada nenhuma vez e não </w:t>
        </w:r>
        <w:proofErr w:type="spellStart"/>
        <w:r>
          <w:t>sera</w:t>
        </w:r>
        <w:proofErr w:type="spellEnd"/>
        <w:r>
          <w:t xml:space="preserve"> executado.</w:t>
        </w:r>
      </w:ins>
    </w:p>
    <w:p w14:paraId="38B62830" w14:textId="3B1DDA0A" w:rsidR="00BB5BA1" w:rsidRDefault="00BB5BA1" w:rsidP="00780D71">
      <w:pPr>
        <w:rPr>
          <w:ins w:id="1580" w:author="Jonatas Nunespf" w:date="2024-04-07T17:23:00Z" w16du:dateUtc="2024-04-07T20:23:00Z"/>
        </w:rPr>
      </w:pPr>
      <w:ins w:id="1581" w:author="Jonatas Nunespf" w:date="2024-04-07T17:22:00Z" w16du:dateUtc="2024-04-07T20:22:00Z">
        <w:r>
          <w:t>Entao o Do-</w:t>
        </w:r>
        <w:proofErr w:type="spellStart"/>
        <w:r>
          <w:t>while</w:t>
        </w:r>
        <w:proofErr w:type="spellEnd"/>
        <w:r>
          <w:t xml:space="preserve"> primeiro executa o codigo e pod</w:t>
        </w:r>
      </w:ins>
      <w:ins w:id="1582" w:author="Jonatas Nunespf" w:date="2024-04-07T17:23:00Z" w16du:dateUtc="2024-04-07T20:23:00Z">
        <w:r>
          <w:t xml:space="preserve">e repetir se for verdadeiro, mas se for falsa não repete, e o </w:t>
        </w:r>
        <w:proofErr w:type="spellStart"/>
        <w:r>
          <w:t>while</w:t>
        </w:r>
        <w:proofErr w:type="spellEnd"/>
        <w:r>
          <w:t xml:space="preserve"> comum se for verdadeiro ele fara o loop </w:t>
        </w:r>
        <w:proofErr w:type="gramStart"/>
        <w:r>
          <w:t>normalmente</w:t>
        </w:r>
        <w:proofErr w:type="gramEnd"/>
        <w:r>
          <w:t xml:space="preserve"> mas se for falsa não e executado nenhuma vez, e simplesmente ignorada.</w:t>
        </w:r>
      </w:ins>
    </w:p>
    <w:p w14:paraId="2F37A5BD" w14:textId="77777777" w:rsidR="00075E20" w:rsidRPr="00075E20" w:rsidRDefault="00075E20" w:rsidP="00075E20">
      <w:pPr>
        <w:shd w:val="clear" w:color="auto" w:fill="282A36"/>
        <w:spacing w:after="0" w:line="285" w:lineRule="atLeast"/>
        <w:rPr>
          <w:ins w:id="1583" w:author="Jonatas Nunespf" w:date="2024-04-07T17:25:00Z" w16du:dateUtc="2024-04-07T20:25:00Z"/>
          <w:rFonts w:ascii="Consolas" w:eastAsia="Times New Roman" w:hAnsi="Consolas" w:cs="Times New Roman"/>
          <w:color w:val="F8F8F2"/>
          <w:kern w:val="0"/>
          <w:sz w:val="21"/>
          <w:szCs w:val="21"/>
          <w:lang w:eastAsia="pt-BR"/>
          <w14:ligatures w14:val="none"/>
        </w:rPr>
      </w:pPr>
      <w:ins w:id="1584" w:author="Jonatas Nunespf" w:date="2024-04-07T17:25:00Z" w16du:dateUtc="2024-04-07T20:25:00Z">
        <w:r w:rsidRPr="00075E20">
          <w:rPr>
            <w:rFonts w:ascii="Consolas" w:eastAsia="Times New Roman" w:hAnsi="Consolas" w:cs="Times New Roman"/>
            <w:color w:val="FF79C6"/>
            <w:kern w:val="0"/>
            <w:sz w:val="21"/>
            <w:szCs w:val="21"/>
            <w:lang w:eastAsia="pt-BR"/>
            <w14:ligatures w14:val="none"/>
          </w:rPr>
          <w:t>let</w:t>
        </w:r>
        <w:r w:rsidRPr="00075E20">
          <w:rPr>
            <w:rFonts w:ascii="Consolas" w:eastAsia="Times New Roman" w:hAnsi="Consolas" w:cs="Times New Roman"/>
            <w:color w:val="F8F8F2"/>
            <w:kern w:val="0"/>
            <w:sz w:val="21"/>
            <w:szCs w:val="21"/>
            <w:lang w:eastAsia="pt-BR"/>
            <w14:ligatures w14:val="none"/>
          </w:rPr>
          <w:t xml:space="preserve"> n</w:t>
        </w:r>
        <w:r w:rsidRPr="00075E20">
          <w:rPr>
            <w:rFonts w:ascii="Consolas" w:eastAsia="Times New Roman" w:hAnsi="Consolas" w:cs="Times New Roman"/>
            <w:color w:val="FF79C6"/>
            <w:kern w:val="0"/>
            <w:sz w:val="21"/>
            <w:szCs w:val="21"/>
            <w:lang w:eastAsia="pt-BR"/>
            <w14:ligatures w14:val="none"/>
          </w:rPr>
          <w:t>=</w:t>
        </w:r>
        <w:r w:rsidRPr="00075E20">
          <w:rPr>
            <w:rFonts w:ascii="Consolas" w:eastAsia="Times New Roman" w:hAnsi="Consolas" w:cs="Times New Roman"/>
            <w:color w:val="BD93F9"/>
            <w:kern w:val="0"/>
            <w:sz w:val="21"/>
            <w:szCs w:val="21"/>
            <w:lang w:eastAsia="pt-BR"/>
            <w14:ligatures w14:val="none"/>
          </w:rPr>
          <w:t>1</w:t>
        </w:r>
      </w:ins>
    </w:p>
    <w:p w14:paraId="04DE0EBE" w14:textId="77777777" w:rsidR="00075E20" w:rsidRPr="00075E20" w:rsidRDefault="00075E20" w:rsidP="00075E20">
      <w:pPr>
        <w:shd w:val="clear" w:color="auto" w:fill="282A36"/>
        <w:spacing w:after="0" w:line="285" w:lineRule="atLeast"/>
        <w:rPr>
          <w:ins w:id="1585" w:author="Jonatas Nunespf" w:date="2024-04-07T17:25:00Z" w16du:dateUtc="2024-04-07T20:25:00Z"/>
          <w:rFonts w:ascii="Consolas" w:eastAsia="Times New Roman" w:hAnsi="Consolas" w:cs="Times New Roman"/>
          <w:color w:val="F8F8F2"/>
          <w:kern w:val="0"/>
          <w:sz w:val="21"/>
          <w:szCs w:val="21"/>
          <w:lang w:eastAsia="pt-BR"/>
          <w14:ligatures w14:val="none"/>
        </w:rPr>
      </w:pPr>
      <w:ins w:id="1586" w:author="Jonatas Nunespf" w:date="2024-04-07T17:25:00Z" w16du:dateUtc="2024-04-07T20:25:00Z">
        <w:r w:rsidRPr="00075E20">
          <w:rPr>
            <w:rFonts w:ascii="Consolas" w:eastAsia="Times New Roman" w:hAnsi="Consolas" w:cs="Times New Roman"/>
            <w:color w:val="FF79C6"/>
            <w:kern w:val="0"/>
            <w:sz w:val="21"/>
            <w:szCs w:val="21"/>
            <w:lang w:eastAsia="pt-BR"/>
            <w14:ligatures w14:val="none"/>
          </w:rPr>
          <w:t>do</w:t>
        </w:r>
        <w:r w:rsidRPr="00075E20">
          <w:rPr>
            <w:rFonts w:ascii="Consolas" w:eastAsia="Times New Roman" w:hAnsi="Consolas" w:cs="Times New Roman"/>
            <w:color w:val="F8F8F2"/>
            <w:kern w:val="0"/>
            <w:sz w:val="21"/>
            <w:szCs w:val="21"/>
            <w:lang w:eastAsia="pt-BR"/>
            <w14:ligatures w14:val="none"/>
          </w:rPr>
          <w:t>{</w:t>
        </w:r>
      </w:ins>
    </w:p>
    <w:p w14:paraId="55E842A6" w14:textId="77777777" w:rsidR="00075E20" w:rsidRPr="00075E20" w:rsidRDefault="00075E20" w:rsidP="00075E20">
      <w:pPr>
        <w:shd w:val="clear" w:color="auto" w:fill="282A36"/>
        <w:spacing w:after="0" w:line="285" w:lineRule="atLeast"/>
        <w:rPr>
          <w:ins w:id="1587" w:author="Jonatas Nunespf" w:date="2024-04-07T17:25:00Z" w16du:dateUtc="2024-04-07T20:25:00Z"/>
          <w:rFonts w:ascii="Consolas" w:eastAsia="Times New Roman" w:hAnsi="Consolas" w:cs="Times New Roman"/>
          <w:color w:val="F8F8F2"/>
          <w:kern w:val="0"/>
          <w:sz w:val="21"/>
          <w:szCs w:val="21"/>
          <w:lang w:eastAsia="pt-BR"/>
          <w14:ligatures w14:val="none"/>
        </w:rPr>
      </w:pPr>
      <w:ins w:id="1588" w:author="Jonatas Nunespf" w:date="2024-04-07T17:25:00Z" w16du:dateUtc="2024-04-07T20:25:00Z">
        <w:r w:rsidRPr="00075E20">
          <w:rPr>
            <w:rFonts w:ascii="Consolas" w:eastAsia="Times New Roman" w:hAnsi="Consolas" w:cs="Times New Roman"/>
            <w:color w:val="F8F8F2"/>
            <w:kern w:val="0"/>
            <w:sz w:val="21"/>
            <w:szCs w:val="21"/>
            <w:lang w:eastAsia="pt-BR"/>
            <w14:ligatures w14:val="none"/>
          </w:rPr>
          <w:t xml:space="preserve">    </w:t>
        </w:r>
        <w:r w:rsidRPr="00075E20">
          <w:rPr>
            <w:rFonts w:ascii="Consolas" w:eastAsia="Times New Roman" w:hAnsi="Consolas" w:cs="Times New Roman"/>
            <w:color w:val="BD93F9"/>
            <w:kern w:val="0"/>
            <w:sz w:val="21"/>
            <w:szCs w:val="21"/>
            <w:lang w:eastAsia="pt-BR"/>
            <w14:ligatures w14:val="none"/>
          </w:rPr>
          <w:t>console</w:t>
        </w:r>
        <w:r w:rsidRPr="00075E20">
          <w:rPr>
            <w:rFonts w:ascii="Consolas" w:eastAsia="Times New Roman" w:hAnsi="Consolas" w:cs="Times New Roman"/>
            <w:color w:val="F8F8F2"/>
            <w:kern w:val="0"/>
            <w:sz w:val="21"/>
            <w:szCs w:val="21"/>
            <w:lang w:eastAsia="pt-BR"/>
            <w14:ligatures w14:val="none"/>
          </w:rPr>
          <w:t>.</w:t>
        </w:r>
        <w:r w:rsidRPr="00075E20">
          <w:rPr>
            <w:rFonts w:ascii="Consolas" w:eastAsia="Times New Roman" w:hAnsi="Consolas" w:cs="Times New Roman"/>
            <w:color w:val="50FA7B"/>
            <w:kern w:val="0"/>
            <w:sz w:val="21"/>
            <w:szCs w:val="21"/>
            <w:lang w:eastAsia="pt-BR"/>
            <w14:ligatures w14:val="none"/>
          </w:rPr>
          <w:t>log</w:t>
        </w:r>
        <w:r w:rsidRPr="00075E20">
          <w:rPr>
            <w:rFonts w:ascii="Consolas" w:eastAsia="Times New Roman" w:hAnsi="Consolas" w:cs="Times New Roman"/>
            <w:color w:val="F8F8F2"/>
            <w:kern w:val="0"/>
            <w:sz w:val="21"/>
            <w:szCs w:val="21"/>
            <w:lang w:eastAsia="pt-BR"/>
            <w14:ligatures w14:val="none"/>
          </w:rPr>
          <w:t>(</w:t>
        </w:r>
        <w:r w:rsidRPr="00075E20">
          <w:rPr>
            <w:rFonts w:ascii="Consolas" w:eastAsia="Times New Roman" w:hAnsi="Consolas" w:cs="Times New Roman"/>
            <w:color w:val="E9F284"/>
            <w:kern w:val="0"/>
            <w:sz w:val="21"/>
            <w:szCs w:val="21"/>
            <w:lang w:eastAsia="pt-BR"/>
            <w14:ligatures w14:val="none"/>
          </w:rPr>
          <w:t>"</w:t>
        </w:r>
        <w:r w:rsidRPr="00075E20">
          <w:rPr>
            <w:rFonts w:ascii="Consolas" w:eastAsia="Times New Roman" w:hAnsi="Consolas" w:cs="Times New Roman"/>
            <w:color w:val="F1FA8C"/>
            <w:kern w:val="0"/>
            <w:sz w:val="21"/>
            <w:szCs w:val="21"/>
            <w:lang w:eastAsia="pt-BR"/>
            <w14:ligatures w14:val="none"/>
          </w:rPr>
          <w:t>teste</w:t>
        </w:r>
        <w:r w:rsidRPr="00075E20">
          <w:rPr>
            <w:rFonts w:ascii="Consolas" w:eastAsia="Times New Roman" w:hAnsi="Consolas" w:cs="Times New Roman"/>
            <w:color w:val="E9F284"/>
            <w:kern w:val="0"/>
            <w:sz w:val="21"/>
            <w:szCs w:val="21"/>
            <w:lang w:eastAsia="pt-BR"/>
            <w14:ligatures w14:val="none"/>
          </w:rPr>
          <w:t>"</w:t>
        </w:r>
        <w:r w:rsidRPr="00075E20">
          <w:rPr>
            <w:rFonts w:ascii="Consolas" w:eastAsia="Times New Roman" w:hAnsi="Consolas" w:cs="Times New Roman"/>
            <w:color w:val="F8F8F2"/>
            <w:kern w:val="0"/>
            <w:sz w:val="21"/>
            <w:szCs w:val="21"/>
            <w:lang w:eastAsia="pt-BR"/>
            <w14:ligatures w14:val="none"/>
          </w:rPr>
          <w:t>)</w:t>
        </w:r>
      </w:ins>
    </w:p>
    <w:p w14:paraId="4A51B9EA" w14:textId="77777777" w:rsidR="00075E20" w:rsidRPr="00075E20" w:rsidRDefault="00075E20" w:rsidP="00075E20">
      <w:pPr>
        <w:shd w:val="clear" w:color="auto" w:fill="282A36"/>
        <w:spacing w:after="0" w:line="285" w:lineRule="atLeast"/>
        <w:rPr>
          <w:ins w:id="1589" w:author="Jonatas Nunespf" w:date="2024-04-07T17:25:00Z" w16du:dateUtc="2024-04-07T20:25:00Z"/>
          <w:rFonts w:ascii="Consolas" w:eastAsia="Times New Roman" w:hAnsi="Consolas" w:cs="Times New Roman"/>
          <w:color w:val="F8F8F2"/>
          <w:kern w:val="0"/>
          <w:sz w:val="21"/>
          <w:szCs w:val="21"/>
          <w:lang w:eastAsia="pt-BR"/>
          <w14:ligatures w14:val="none"/>
        </w:rPr>
      </w:pPr>
      <w:ins w:id="1590" w:author="Jonatas Nunespf" w:date="2024-04-07T17:25:00Z" w16du:dateUtc="2024-04-07T20:25:00Z">
        <w:r w:rsidRPr="00075E20">
          <w:rPr>
            <w:rFonts w:ascii="Consolas" w:eastAsia="Times New Roman" w:hAnsi="Consolas" w:cs="Times New Roman"/>
            <w:color w:val="F8F8F2"/>
            <w:kern w:val="0"/>
            <w:sz w:val="21"/>
            <w:szCs w:val="21"/>
            <w:lang w:eastAsia="pt-BR"/>
            <w14:ligatures w14:val="none"/>
          </w:rPr>
          <w:t>}</w:t>
        </w:r>
        <w:proofErr w:type="spellStart"/>
        <w:r w:rsidRPr="00075E20">
          <w:rPr>
            <w:rFonts w:ascii="Consolas" w:eastAsia="Times New Roman" w:hAnsi="Consolas" w:cs="Times New Roman"/>
            <w:color w:val="FF79C6"/>
            <w:kern w:val="0"/>
            <w:sz w:val="21"/>
            <w:szCs w:val="21"/>
            <w:lang w:eastAsia="pt-BR"/>
            <w14:ligatures w14:val="none"/>
          </w:rPr>
          <w:t>while</w:t>
        </w:r>
        <w:proofErr w:type="spellEnd"/>
        <w:r w:rsidRPr="00075E20">
          <w:rPr>
            <w:rFonts w:ascii="Consolas" w:eastAsia="Times New Roman" w:hAnsi="Consolas" w:cs="Times New Roman"/>
            <w:color w:val="F8F8F2"/>
            <w:kern w:val="0"/>
            <w:sz w:val="21"/>
            <w:szCs w:val="21"/>
            <w:lang w:eastAsia="pt-BR"/>
            <w14:ligatures w14:val="none"/>
          </w:rPr>
          <w:t>(n</w:t>
        </w:r>
        <w:r w:rsidRPr="00075E20">
          <w:rPr>
            <w:rFonts w:ascii="Consolas" w:eastAsia="Times New Roman" w:hAnsi="Consolas" w:cs="Times New Roman"/>
            <w:color w:val="FF79C6"/>
            <w:kern w:val="0"/>
            <w:sz w:val="21"/>
            <w:szCs w:val="21"/>
            <w:lang w:eastAsia="pt-BR"/>
            <w14:ligatures w14:val="none"/>
          </w:rPr>
          <w:t>=</w:t>
        </w:r>
        <w:r w:rsidRPr="00075E20">
          <w:rPr>
            <w:rFonts w:ascii="Consolas" w:eastAsia="Times New Roman" w:hAnsi="Consolas" w:cs="Times New Roman"/>
            <w:color w:val="BD93F9"/>
            <w:kern w:val="0"/>
            <w:sz w:val="21"/>
            <w:szCs w:val="21"/>
            <w:lang w:eastAsia="pt-BR"/>
            <w14:ligatures w14:val="none"/>
          </w:rPr>
          <w:t>10</w:t>
        </w:r>
        <w:r w:rsidRPr="00075E20">
          <w:rPr>
            <w:rFonts w:ascii="Consolas" w:eastAsia="Times New Roman" w:hAnsi="Consolas" w:cs="Times New Roman"/>
            <w:color w:val="F8F8F2"/>
            <w:kern w:val="0"/>
            <w:sz w:val="21"/>
            <w:szCs w:val="21"/>
            <w:lang w:eastAsia="pt-BR"/>
            <w14:ligatures w14:val="none"/>
          </w:rPr>
          <w:t>)</w:t>
        </w:r>
      </w:ins>
    </w:p>
    <w:p w14:paraId="17363C3F" w14:textId="77777777" w:rsidR="00BB5BA1" w:rsidRDefault="00BB5BA1" w:rsidP="00780D71">
      <w:pPr>
        <w:rPr>
          <w:ins w:id="1591" w:author="Jonatas Nunespf" w:date="2024-04-07T17:25:00Z" w16du:dateUtc="2024-04-07T20:25:00Z"/>
        </w:rPr>
      </w:pPr>
    </w:p>
    <w:p w14:paraId="03842B0B" w14:textId="4E119648" w:rsidR="00075E20" w:rsidRDefault="00075E20" w:rsidP="00780D71">
      <w:pPr>
        <w:rPr>
          <w:ins w:id="1592" w:author="Jonatas Nunespf" w:date="2024-04-07T17:26:00Z" w16du:dateUtc="2024-04-07T20:26:00Z"/>
        </w:rPr>
      </w:pPr>
      <w:ins w:id="1593" w:author="Jonatas Nunespf" w:date="2024-04-07T17:25:00Z" w16du:dateUtc="2024-04-07T20:25:00Z">
        <w:r>
          <w:t>Neste exemplo do do-</w:t>
        </w:r>
        <w:proofErr w:type="spellStart"/>
        <w:r>
          <w:t>while</w:t>
        </w:r>
        <w:proofErr w:type="spellEnd"/>
        <w:r>
          <w:t xml:space="preserve"> o console.log primeiro e executado e depois vai para a condição para ver se o codigo vai ser executado mais uma vez, mas não vai porque </w:t>
        </w:r>
      </w:ins>
      <w:ins w:id="1594" w:author="Jonatas Nunespf" w:date="2024-04-07T17:26:00Z" w16du:dateUtc="2024-04-07T20:26:00Z">
        <w:r>
          <w:t xml:space="preserve">a variável n não </w:t>
        </w:r>
        <w:proofErr w:type="gramStart"/>
        <w:r>
          <w:t>e</w:t>
        </w:r>
        <w:proofErr w:type="gramEnd"/>
        <w:r>
          <w:t xml:space="preserve"> igual a 10 entao segue o codigo </w:t>
        </w:r>
        <w:proofErr w:type="spellStart"/>
        <w:r>
          <w:t>kmas</w:t>
        </w:r>
        <w:proofErr w:type="spellEnd"/>
        <w:r>
          <w:t xml:space="preserve"> já mostrando a palavra teste uma vez pois já foi executado.</w:t>
        </w:r>
      </w:ins>
    </w:p>
    <w:p w14:paraId="650951EF" w14:textId="7FC77B28" w:rsidR="00075E20" w:rsidRDefault="00075E20" w:rsidP="00780D71">
      <w:pPr>
        <w:rPr>
          <w:ins w:id="1595" w:author="Jonatas Nunespf" w:date="2024-04-07T17:26:00Z" w16du:dateUtc="2024-04-07T20:26:00Z"/>
        </w:rPr>
      </w:pPr>
      <w:ins w:id="1596" w:author="Jonatas Nunespf" w:date="2024-04-07T17:26:00Z" w16du:dateUtc="2024-04-07T20:26:00Z">
        <w:r>
          <w:t>.</w:t>
        </w:r>
      </w:ins>
    </w:p>
    <w:p w14:paraId="41B5694E" w14:textId="77777777" w:rsidR="00075E20" w:rsidRDefault="00075E20" w:rsidP="00780D71">
      <w:pPr>
        <w:rPr>
          <w:ins w:id="1597" w:author="Jonatas Nunespf" w:date="2024-04-07T17:27:00Z" w16du:dateUtc="2024-04-07T20:27:00Z"/>
        </w:rPr>
      </w:pPr>
    </w:p>
    <w:p w14:paraId="1547651C" w14:textId="77777777" w:rsidR="00C678B8" w:rsidRDefault="00C678B8" w:rsidP="00780D71">
      <w:pPr>
        <w:rPr>
          <w:ins w:id="1598" w:author="Jonatas Nunespf" w:date="2024-04-07T17:27:00Z" w16du:dateUtc="2024-04-07T20:27:00Z"/>
        </w:rPr>
      </w:pPr>
    </w:p>
    <w:p w14:paraId="14E095AA" w14:textId="77777777" w:rsidR="00C678B8" w:rsidRDefault="00C678B8" w:rsidP="00C678B8">
      <w:pPr>
        <w:pStyle w:val="Ttulo1"/>
        <w:shd w:val="clear" w:color="auto" w:fill="0F0F0F"/>
        <w:spacing w:before="0" w:beforeAutospacing="0" w:after="0" w:afterAutospacing="0"/>
        <w:rPr>
          <w:ins w:id="1599" w:author="Jonatas Nunespf" w:date="2024-04-07T17:27:00Z" w16du:dateUtc="2024-04-07T20:27:00Z"/>
          <w:rFonts w:ascii="Roboto" w:hAnsi="Roboto"/>
          <w:color w:val="F1F1F1"/>
        </w:rPr>
      </w:pPr>
      <w:ins w:id="1600" w:author="Jonatas Nunespf" w:date="2024-04-07T17:27:00Z" w16du:dateUtc="2024-04-07T20:27:00Z">
        <w:r>
          <w:rPr>
            <w:rFonts w:ascii="Roboto" w:hAnsi="Roboto"/>
            <w:color w:val="F1F1F1"/>
          </w:rPr>
          <w:lastRenderedPageBreak/>
          <w:t>Entenda as declarações BREAK e CONTINUE em Javascript - Curso de Javascript Moderno - Aula 19</w:t>
        </w:r>
      </w:ins>
    </w:p>
    <w:p w14:paraId="391A6BDB" w14:textId="77777777" w:rsidR="00C678B8" w:rsidRDefault="00C678B8" w:rsidP="00780D71">
      <w:pPr>
        <w:rPr>
          <w:ins w:id="1601" w:author="Jonatas Nunespf" w:date="2024-04-07T17:45:00Z" w16du:dateUtc="2024-04-07T20:45:00Z"/>
        </w:rPr>
      </w:pPr>
    </w:p>
    <w:p w14:paraId="70974D84" w14:textId="1CC5BFFF" w:rsidR="005F196F" w:rsidRPr="005F196F" w:rsidRDefault="005F196F">
      <w:pPr>
        <w:pStyle w:val="Ttulo2"/>
        <w:pBdr>
          <w:top w:val="single" w:sz="4" w:space="1" w:color="auto"/>
          <w:left w:val="single" w:sz="4" w:space="4" w:color="auto"/>
          <w:bottom w:val="single" w:sz="4" w:space="1" w:color="auto"/>
          <w:right w:val="single" w:sz="4" w:space="4" w:color="auto"/>
        </w:pBdr>
        <w:rPr>
          <w:ins w:id="1602" w:author="Jonatas Nunespf" w:date="2024-04-07T17:21:00Z" w16du:dateUtc="2024-04-07T20:21:00Z"/>
          <w:b/>
          <w:bCs/>
          <w:i/>
          <w:iCs/>
          <w:rPrChange w:id="1603" w:author="Jonatas Nunespf" w:date="2024-04-07T17:46:00Z" w16du:dateUtc="2024-04-07T20:46:00Z">
            <w:rPr>
              <w:ins w:id="1604" w:author="Jonatas Nunespf" w:date="2024-04-07T17:21:00Z" w16du:dateUtc="2024-04-07T20:21:00Z"/>
            </w:rPr>
          </w:rPrChange>
        </w:rPr>
        <w:pPrChange w:id="1605" w:author="Jonatas Nunespf" w:date="2024-04-07T17:48:00Z" w16du:dateUtc="2024-04-07T20:48:00Z">
          <w:pPr/>
        </w:pPrChange>
      </w:pPr>
      <w:ins w:id="1606" w:author="Jonatas Nunespf" w:date="2024-04-07T17:45:00Z" w16du:dateUtc="2024-04-07T20:45:00Z">
        <w:r w:rsidRPr="005F196F">
          <w:rPr>
            <w:b/>
            <w:bCs/>
            <w:i/>
            <w:iCs/>
            <w:rPrChange w:id="1607" w:author="Jonatas Nunespf" w:date="2024-04-07T17:46:00Z" w16du:dateUtc="2024-04-07T20:46:00Z">
              <w:rPr/>
            </w:rPrChange>
          </w:rPr>
          <w:t>break</w:t>
        </w:r>
      </w:ins>
    </w:p>
    <w:p w14:paraId="742F18C2" w14:textId="6CCD9EBB" w:rsidR="00BB5BA1" w:rsidRDefault="005F196F">
      <w:pPr>
        <w:pBdr>
          <w:top w:val="single" w:sz="4" w:space="1" w:color="auto"/>
          <w:left w:val="single" w:sz="4" w:space="4" w:color="auto"/>
          <w:bottom w:val="single" w:sz="4" w:space="1" w:color="auto"/>
          <w:right w:val="single" w:sz="4" w:space="4" w:color="auto"/>
        </w:pBdr>
        <w:rPr>
          <w:ins w:id="1608" w:author="Jonatas Nunespf" w:date="2024-04-07T17:46:00Z" w16du:dateUtc="2024-04-07T20:46:00Z"/>
        </w:rPr>
        <w:pPrChange w:id="1609" w:author="Jonatas Nunespf" w:date="2024-04-07T17:48:00Z" w16du:dateUtc="2024-04-07T20:48:00Z">
          <w:pPr/>
        </w:pPrChange>
      </w:pPr>
      <w:ins w:id="1610" w:author="Jonatas Nunespf" w:date="2024-04-07T17:44:00Z" w16du:dateUtc="2024-04-07T20:44:00Z">
        <w:r>
          <w:t>O break e uma interrupçã</w:t>
        </w:r>
      </w:ins>
      <w:ins w:id="1611" w:author="Jonatas Nunespf" w:date="2024-04-07T17:45:00Z" w16du:dateUtc="2024-04-07T20:45:00Z">
        <w:r>
          <w:t>o na execução, entao encontrou o comando break, ele para o comando loop e continua a execução normal do codigo</w:t>
        </w:r>
      </w:ins>
      <w:ins w:id="1612" w:author="Jonatas Nunespf" w:date="2024-04-07T17:47:00Z" w16du:dateUtc="2024-04-07T20:47:00Z">
        <w:r>
          <w:t>, ele para totalmente o loop.</w:t>
        </w:r>
      </w:ins>
    </w:p>
    <w:p w14:paraId="1FF3AF33" w14:textId="77777777" w:rsidR="00865F28" w:rsidRPr="00865F28" w:rsidRDefault="00865F28">
      <w:pPr>
        <w:pBdr>
          <w:top w:val="single" w:sz="4" w:space="1" w:color="auto"/>
          <w:left w:val="single" w:sz="4" w:space="4" w:color="auto"/>
          <w:bottom w:val="single" w:sz="4" w:space="1" w:color="auto"/>
          <w:right w:val="single" w:sz="4" w:space="4" w:color="auto"/>
        </w:pBdr>
        <w:shd w:val="clear" w:color="auto" w:fill="282A36"/>
        <w:spacing w:after="0" w:line="285" w:lineRule="atLeast"/>
        <w:rPr>
          <w:ins w:id="1613" w:author="Jonatas Nunespf" w:date="2024-04-07T18:06:00Z" w16du:dateUtc="2024-04-07T21:06:00Z"/>
          <w:rFonts w:ascii="Consolas" w:eastAsia="Times New Roman" w:hAnsi="Consolas" w:cs="Times New Roman"/>
          <w:color w:val="F8F8F2"/>
          <w:kern w:val="0"/>
          <w:sz w:val="21"/>
          <w:szCs w:val="21"/>
          <w:lang w:val="en-US" w:eastAsia="pt-BR"/>
          <w14:ligatures w14:val="none"/>
          <w:rPrChange w:id="1614" w:author="Jonatas Nunespf" w:date="2024-04-07T18:06:00Z" w16du:dateUtc="2024-04-07T21:06:00Z">
            <w:rPr>
              <w:ins w:id="1615" w:author="Jonatas Nunespf" w:date="2024-04-07T18:06:00Z" w16du:dateUtc="2024-04-07T21:06:00Z"/>
              <w:rFonts w:ascii="Consolas" w:eastAsia="Times New Roman" w:hAnsi="Consolas" w:cs="Times New Roman"/>
              <w:color w:val="F8F8F2"/>
              <w:kern w:val="0"/>
              <w:sz w:val="21"/>
              <w:szCs w:val="21"/>
              <w:lang w:eastAsia="pt-BR"/>
              <w14:ligatures w14:val="none"/>
            </w:rPr>
          </w:rPrChange>
        </w:rPr>
        <w:pPrChange w:id="1616" w:author="Jonatas Nunespf" w:date="2024-04-07T18:12:00Z" w16du:dateUtc="2024-04-07T21:12:00Z">
          <w:pPr>
            <w:shd w:val="clear" w:color="auto" w:fill="282A36"/>
            <w:spacing w:after="0" w:line="285" w:lineRule="atLeast"/>
          </w:pPr>
        </w:pPrChange>
      </w:pPr>
      <w:ins w:id="1617" w:author="Jonatas Nunespf" w:date="2024-04-07T18:06:00Z" w16du:dateUtc="2024-04-07T21:06:00Z">
        <w:r w:rsidRPr="00865F28">
          <w:rPr>
            <w:rFonts w:ascii="Consolas" w:eastAsia="Times New Roman" w:hAnsi="Consolas" w:cs="Times New Roman"/>
            <w:color w:val="FF79C6"/>
            <w:kern w:val="0"/>
            <w:sz w:val="21"/>
            <w:szCs w:val="21"/>
            <w:lang w:val="en-US" w:eastAsia="pt-BR"/>
            <w14:ligatures w14:val="none"/>
            <w:rPrChange w:id="1618" w:author="Jonatas Nunespf" w:date="2024-04-07T18:06:00Z" w16du:dateUtc="2024-04-07T21:06:00Z">
              <w:rPr>
                <w:rFonts w:ascii="Consolas" w:eastAsia="Times New Roman" w:hAnsi="Consolas" w:cs="Times New Roman"/>
                <w:color w:val="FF79C6"/>
                <w:kern w:val="0"/>
                <w:sz w:val="21"/>
                <w:szCs w:val="21"/>
                <w:lang w:eastAsia="pt-BR"/>
                <w14:ligatures w14:val="none"/>
              </w:rPr>
            </w:rPrChange>
          </w:rPr>
          <w:t>let</w:t>
        </w:r>
        <w:r w:rsidRPr="00865F28">
          <w:rPr>
            <w:rFonts w:ascii="Consolas" w:eastAsia="Times New Roman" w:hAnsi="Consolas" w:cs="Times New Roman"/>
            <w:color w:val="F8F8F2"/>
            <w:kern w:val="0"/>
            <w:sz w:val="21"/>
            <w:szCs w:val="21"/>
            <w:lang w:val="en-US" w:eastAsia="pt-BR"/>
            <w14:ligatures w14:val="none"/>
            <w:rPrChange w:id="1619" w:author="Jonatas Nunespf" w:date="2024-04-07T18:06:00Z" w16du:dateUtc="2024-04-07T21:06:00Z">
              <w:rPr>
                <w:rFonts w:ascii="Consolas" w:eastAsia="Times New Roman" w:hAnsi="Consolas" w:cs="Times New Roman"/>
                <w:color w:val="F8F8F2"/>
                <w:kern w:val="0"/>
                <w:sz w:val="21"/>
                <w:szCs w:val="21"/>
                <w:lang w:eastAsia="pt-BR"/>
                <w14:ligatures w14:val="none"/>
              </w:rPr>
            </w:rPrChange>
          </w:rPr>
          <w:t xml:space="preserve"> n</w:t>
        </w:r>
        <w:r w:rsidRPr="00865F28">
          <w:rPr>
            <w:rFonts w:ascii="Consolas" w:eastAsia="Times New Roman" w:hAnsi="Consolas" w:cs="Times New Roman"/>
            <w:color w:val="FF79C6"/>
            <w:kern w:val="0"/>
            <w:sz w:val="21"/>
            <w:szCs w:val="21"/>
            <w:lang w:val="en-US" w:eastAsia="pt-BR"/>
            <w14:ligatures w14:val="none"/>
            <w:rPrChange w:id="1620" w:author="Jonatas Nunespf" w:date="2024-04-07T18:06:00Z" w16du:dateUtc="2024-04-07T21:06:00Z">
              <w:rPr>
                <w:rFonts w:ascii="Consolas" w:eastAsia="Times New Roman" w:hAnsi="Consolas" w:cs="Times New Roman"/>
                <w:color w:val="FF79C6"/>
                <w:kern w:val="0"/>
                <w:sz w:val="21"/>
                <w:szCs w:val="21"/>
                <w:lang w:eastAsia="pt-BR"/>
                <w14:ligatures w14:val="none"/>
              </w:rPr>
            </w:rPrChange>
          </w:rPr>
          <w:t>=</w:t>
        </w:r>
        <w:r w:rsidRPr="00865F28">
          <w:rPr>
            <w:rFonts w:ascii="Consolas" w:eastAsia="Times New Roman" w:hAnsi="Consolas" w:cs="Times New Roman"/>
            <w:color w:val="BD93F9"/>
            <w:kern w:val="0"/>
            <w:sz w:val="21"/>
            <w:szCs w:val="21"/>
            <w:lang w:val="en-US" w:eastAsia="pt-BR"/>
            <w14:ligatures w14:val="none"/>
            <w:rPrChange w:id="1621" w:author="Jonatas Nunespf" w:date="2024-04-07T18:06:00Z" w16du:dateUtc="2024-04-07T21:06:00Z">
              <w:rPr>
                <w:rFonts w:ascii="Consolas" w:eastAsia="Times New Roman" w:hAnsi="Consolas" w:cs="Times New Roman"/>
                <w:color w:val="BD93F9"/>
                <w:kern w:val="0"/>
                <w:sz w:val="21"/>
                <w:szCs w:val="21"/>
                <w:lang w:eastAsia="pt-BR"/>
                <w14:ligatures w14:val="none"/>
              </w:rPr>
            </w:rPrChange>
          </w:rPr>
          <w:t>0</w:t>
        </w:r>
        <w:r w:rsidRPr="00865F28">
          <w:rPr>
            <w:rFonts w:ascii="Consolas" w:eastAsia="Times New Roman" w:hAnsi="Consolas" w:cs="Times New Roman"/>
            <w:color w:val="F8F8F2"/>
            <w:kern w:val="0"/>
            <w:sz w:val="21"/>
            <w:szCs w:val="21"/>
            <w:lang w:val="en-US" w:eastAsia="pt-BR"/>
            <w14:ligatures w14:val="none"/>
            <w:rPrChange w:id="1622" w:author="Jonatas Nunespf" w:date="2024-04-07T18:06:00Z" w16du:dateUtc="2024-04-07T21:06:00Z">
              <w:rPr>
                <w:rFonts w:ascii="Consolas" w:eastAsia="Times New Roman" w:hAnsi="Consolas" w:cs="Times New Roman"/>
                <w:color w:val="F8F8F2"/>
                <w:kern w:val="0"/>
                <w:sz w:val="21"/>
                <w:szCs w:val="21"/>
                <w:lang w:eastAsia="pt-BR"/>
                <w14:ligatures w14:val="none"/>
              </w:rPr>
            </w:rPrChange>
          </w:rPr>
          <w:t>;</w:t>
        </w:r>
      </w:ins>
    </w:p>
    <w:p w14:paraId="62950646" w14:textId="77777777" w:rsidR="00865F28" w:rsidRPr="00865F28" w:rsidRDefault="00865F28">
      <w:pPr>
        <w:pBdr>
          <w:top w:val="single" w:sz="4" w:space="1" w:color="auto"/>
          <w:left w:val="single" w:sz="4" w:space="4" w:color="auto"/>
          <w:bottom w:val="single" w:sz="4" w:space="1" w:color="auto"/>
          <w:right w:val="single" w:sz="4" w:space="4" w:color="auto"/>
        </w:pBdr>
        <w:shd w:val="clear" w:color="auto" w:fill="282A36"/>
        <w:spacing w:after="0" w:line="285" w:lineRule="atLeast"/>
        <w:rPr>
          <w:ins w:id="1623" w:author="Jonatas Nunespf" w:date="2024-04-07T18:06:00Z" w16du:dateUtc="2024-04-07T21:06:00Z"/>
          <w:rFonts w:ascii="Consolas" w:eastAsia="Times New Roman" w:hAnsi="Consolas" w:cs="Times New Roman"/>
          <w:color w:val="F8F8F2"/>
          <w:kern w:val="0"/>
          <w:sz w:val="21"/>
          <w:szCs w:val="21"/>
          <w:lang w:val="en-US" w:eastAsia="pt-BR"/>
          <w14:ligatures w14:val="none"/>
          <w:rPrChange w:id="1624" w:author="Jonatas Nunespf" w:date="2024-04-07T18:06:00Z" w16du:dateUtc="2024-04-07T21:06:00Z">
            <w:rPr>
              <w:ins w:id="1625" w:author="Jonatas Nunespf" w:date="2024-04-07T18:06:00Z" w16du:dateUtc="2024-04-07T21:06:00Z"/>
              <w:rFonts w:ascii="Consolas" w:eastAsia="Times New Roman" w:hAnsi="Consolas" w:cs="Times New Roman"/>
              <w:color w:val="F8F8F2"/>
              <w:kern w:val="0"/>
              <w:sz w:val="21"/>
              <w:szCs w:val="21"/>
              <w:lang w:eastAsia="pt-BR"/>
              <w14:ligatures w14:val="none"/>
            </w:rPr>
          </w:rPrChange>
        </w:rPr>
        <w:pPrChange w:id="1626" w:author="Jonatas Nunespf" w:date="2024-04-07T18:12:00Z" w16du:dateUtc="2024-04-07T21:12:00Z">
          <w:pPr>
            <w:shd w:val="clear" w:color="auto" w:fill="282A36"/>
            <w:spacing w:after="0" w:line="285" w:lineRule="atLeast"/>
          </w:pPr>
        </w:pPrChange>
      </w:pPr>
      <w:ins w:id="1627" w:author="Jonatas Nunespf" w:date="2024-04-07T18:06:00Z" w16du:dateUtc="2024-04-07T21:06:00Z">
        <w:r w:rsidRPr="00865F28">
          <w:rPr>
            <w:rFonts w:ascii="Consolas" w:eastAsia="Times New Roman" w:hAnsi="Consolas" w:cs="Times New Roman"/>
            <w:color w:val="FF79C6"/>
            <w:kern w:val="0"/>
            <w:sz w:val="21"/>
            <w:szCs w:val="21"/>
            <w:lang w:val="en-US" w:eastAsia="pt-BR"/>
            <w14:ligatures w14:val="none"/>
            <w:rPrChange w:id="1628" w:author="Jonatas Nunespf" w:date="2024-04-07T18:06:00Z" w16du:dateUtc="2024-04-07T21:06:00Z">
              <w:rPr>
                <w:rFonts w:ascii="Consolas" w:eastAsia="Times New Roman" w:hAnsi="Consolas" w:cs="Times New Roman"/>
                <w:color w:val="FF79C6"/>
                <w:kern w:val="0"/>
                <w:sz w:val="21"/>
                <w:szCs w:val="21"/>
                <w:lang w:eastAsia="pt-BR"/>
                <w14:ligatures w14:val="none"/>
              </w:rPr>
            </w:rPrChange>
          </w:rPr>
          <w:t>let</w:t>
        </w:r>
        <w:r w:rsidRPr="00865F28">
          <w:rPr>
            <w:rFonts w:ascii="Consolas" w:eastAsia="Times New Roman" w:hAnsi="Consolas" w:cs="Times New Roman"/>
            <w:color w:val="F8F8F2"/>
            <w:kern w:val="0"/>
            <w:sz w:val="21"/>
            <w:szCs w:val="21"/>
            <w:lang w:val="en-US" w:eastAsia="pt-BR"/>
            <w14:ligatures w14:val="none"/>
            <w:rPrChange w:id="1629" w:author="Jonatas Nunespf" w:date="2024-04-07T18:06:00Z" w16du:dateUtc="2024-04-07T21:06:00Z">
              <w:rPr>
                <w:rFonts w:ascii="Consolas" w:eastAsia="Times New Roman" w:hAnsi="Consolas" w:cs="Times New Roman"/>
                <w:color w:val="F8F8F2"/>
                <w:kern w:val="0"/>
                <w:sz w:val="21"/>
                <w:szCs w:val="21"/>
                <w:lang w:eastAsia="pt-BR"/>
                <w14:ligatures w14:val="none"/>
              </w:rPr>
            </w:rPrChange>
          </w:rPr>
          <w:t xml:space="preserve"> max</w:t>
        </w:r>
        <w:r w:rsidRPr="00865F28">
          <w:rPr>
            <w:rFonts w:ascii="Consolas" w:eastAsia="Times New Roman" w:hAnsi="Consolas" w:cs="Times New Roman"/>
            <w:color w:val="FF79C6"/>
            <w:kern w:val="0"/>
            <w:sz w:val="21"/>
            <w:szCs w:val="21"/>
            <w:lang w:val="en-US" w:eastAsia="pt-BR"/>
            <w14:ligatures w14:val="none"/>
            <w:rPrChange w:id="1630" w:author="Jonatas Nunespf" w:date="2024-04-07T18:06:00Z" w16du:dateUtc="2024-04-07T21:06:00Z">
              <w:rPr>
                <w:rFonts w:ascii="Consolas" w:eastAsia="Times New Roman" w:hAnsi="Consolas" w:cs="Times New Roman"/>
                <w:color w:val="FF79C6"/>
                <w:kern w:val="0"/>
                <w:sz w:val="21"/>
                <w:szCs w:val="21"/>
                <w:lang w:eastAsia="pt-BR"/>
                <w14:ligatures w14:val="none"/>
              </w:rPr>
            </w:rPrChange>
          </w:rPr>
          <w:t>=</w:t>
        </w:r>
        <w:r w:rsidRPr="00865F28">
          <w:rPr>
            <w:rFonts w:ascii="Consolas" w:eastAsia="Times New Roman" w:hAnsi="Consolas" w:cs="Times New Roman"/>
            <w:color w:val="BD93F9"/>
            <w:kern w:val="0"/>
            <w:sz w:val="21"/>
            <w:szCs w:val="21"/>
            <w:lang w:val="en-US" w:eastAsia="pt-BR"/>
            <w14:ligatures w14:val="none"/>
            <w:rPrChange w:id="1631" w:author="Jonatas Nunespf" w:date="2024-04-07T18:06:00Z" w16du:dateUtc="2024-04-07T21:06:00Z">
              <w:rPr>
                <w:rFonts w:ascii="Consolas" w:eastAsia="Times New Roman" w:hAnsi="Consolas" w:cs="Times New Roman"/>
                <w:color w:val="BD93F9"/>
                <w:kern w:val="0"/>
                <w:sz w:val="21"/>
                <w:szCs w:val="21"/>
                <w:lang w:eastAsia="pt-BR"/>
                <w14:ligatures w14:val="none"/>
              </w:rPr>
            </w:rPrChange>
          </w:rPr>
          <w:t>1000</w:t>
        </w:r>
        <w:r w:rsidRPr="00865F28">
          <w:rPr>
            <w:rFonts w:ascii="Consolas" w:eastAsia="Times New Roman" w:hAnsi="Consolas" w:cs="Times New Roman"/>
            <w:color w:val="F8F8F2"/>
            <w:kern w:val="0"/>
            <w:sz w:val="21"/>
            <w:szCs w:val="21"/>
            <w:lang w:val="en-US" w:eastAsia="pt-BR"/>
            <w14:ligatures w14:val="none"/>
            <w:rPrChange w:id="1632" w:author="Jonatas Nunespf" w:date="2024-04-07T18:06:00Z" w16du:dateUtc="2024-04-07T21:06:00Z">
              <w:rPr>
                <w:rFonts w:ascii="Consolas" w:eastAsia="Times New Roman" w:hAnsi="Consolas" w:cs="Times New Roman"/>
                <w:color w:val="F8F8F2"/>
                <w:kern w:val="0"/>
                <w:sz w:val="21"/>
                <w:szCs w:val="21"/>
                <w:lang w:eastAsia="pt-BR"/>
                <w14:ligatures w14:val="none"/>
              </w:rPr>
            </w:rPrChange>
          </w:rPr>
          <w:t>;</w:t>
        </w:r>
      </w:ins>
    </w:p>
    <w:p w14:paraId="0A1EA7F7" w14:textId="77777777" w:rsidR="00865F28" w:rsidRPr="005C5D37" w:rsidRDefault="00865F28">
      <w:pPr>
        <w:pBdr>
          <w:top w:val="single" w:sz="4" w:space="1" w:color="auto"/>
          <w:left w:val="single" w:sz="4" w:space="4" w:color="auto"/>
          <w:bottom w:val="single" w:sz="4" w:space="1" w:color="auto"/>
          <w:right w:val="single" w:sz="4" w:space="4" w:color="auto"/>
        </w:pBdr>
        <w:shd w:val="clear" w:color="auto" w:fill="282A36"/>
        <w:spacing w:after="0" w:line="285" w:lineRule="atLeast"/>
        <w:rPr>
          <w:ins w:id="1633" w:author="Jonatas Nunespf" w:date="2024-04-07T18:06:00Z" w16du:dateUtc="2024-04-07T21:06:00Z"/>
          <w:rFonts w:ascii="Consolas" w:eastAsia="Times New Roman" w:hAnsi="Consolas" w:cs="Times New Roman"/>
          <w:color w:val="F8F8F2"/>
          <w:kern w:val="0"/>
          <w:sz w:val="21"/>
          <w:szCs w:val="21"/>
          <w:lang w:val="en-US" w:eastAsia="pt-BR"/>
          <w14:ligatures w14:val="none"/>
          <w:rPrChange w:id="1634" w:author="Jonatas Nunespf" w:date="2024-04-18T00:09:00Z" w16du:dateUtc="2024-04-18T03:09:00Z">
            <w:rPr>
              <w:ins w:id="1635" w:author="Jonatas Nunespf" w:date="2024-04-07T18:06:00Z" w16du:dateUtc="2024-04-07T21:06:00Z"/>
              <w:rFonts w:ascii="Consolas" w:eastAsia="Times New Roman" w:hAnsi="Consolas" w:cs="Times New Roman"/>
              <w:color w:val="F8F8F2"/>
              <w:kern w:val="0"/>
              <w:sz w:val="21"/>
              <w:szCs w:val="21"/>
              <w:lang w:eastAsia="pt-BR"/>
              <w14:ligatures w14:val="none"/>
            </w:rPr>
          </w:rPrChange>
        </w:rPr>
        <w:pPrChange w:id="1636" w:author="Jonatas Nunespf" w:date="2024-04-07T18:12:00Z" w16du:dateUtc="2024-04-07T21:12:00Z">
          <w:pPr>
            <w:shd w:val="clear" w:color="auto" w:fill="282A36"/>
            <w:spacing w:after="0" w:line="285" w:lineRule="atLeast"/>
          </w:pPr>
        </w:pPrChange>
      </w:pPr>
      <w:ins w:id="1637" w:author="Jonatas Nunespf" w:date="2024-04-07T18:06:00Z" w16du:dateUtc="2024-04-07T21:06:00Z">
        <w:r w:rsidRPr="005C5D37">
          <w:rPr>
            <w:rFonts w:ascii="Consolas" w:eastAsia="Times New Roman" w:hAnsi="Consolas" w:cs="Times New Roman"/>
            <w:color w:val="FF79C6"/>
            <w:kern w:val="0"/>
            <w:sz w:val="21"/>
            <w:szCs w:val="21"/>
            <w:lang w:val="en-US" w:eastAsia="pt-BR"/>
            <w14:ligatures w14:val="none"/>
            <w:rPrChange w:id="1638" w:author="Jonatas Nunespf" w:date="2024-04-18T00:09:00Z" w16du:dateUtc="2024-04-18T03:09:00Z">
              <w:rPr>
                <w:rFonts w:ascii="Consolas" w:eastAsia="Times New Roman" w:hAnsi="Consolas" w:cs="Times New Roman"/>
                <w:color w:val="FF79C6"/>
                <w:kern w:val="0"/>
                <w:sz w:val="21"/>
                <w:szCs w:val="21"/>
                <w:lang w:eastAsia="pt-BR"/>
                <w14:ligatures w14:val="none"/>
              </w:rPr>
            </w:rPrChange>
          </w:rPr>
          <w:t>while</w:t>
        </w:r>
        <w:r w:rsidRPr="005C5D37">
          <w:rPr>
            <w:rFonts w:ascii="Consolas" w:eastAsia="Times New Roman" w:hAnsi="Consolas" w:cs="Times New Roman"/>
            <w:color w:val="F8F8F2"/>
            <w:kern w:val="0"/>
            <w:sz w:val="21"/>
            <w:szCs w:val="21"/>
            <w:lang w:val="en-US" w:eastAsia="pt-BR"/>
            <w14:ligatures w14:val="none"/>
            <w:rPrChange w:id="1639" w:author="Jonatas Nunespf" w:date="2024-04-18T00:09:00Z" w16du:dateUtc="2024-04-18T03:09:00Z">
              <w:rPr>
                <w:rFonts w:ascii="Consolas" w:eastAsia="Times New Roman" w:hAnsi="Consolas" w:cs="Times New Roman"/>
                <w:color w:val="F8F8F2"/>
                <w:kern w:val="0"/>
                <w:sz w:val="21"/>
                <w:szCs w:val="21"/>
                <w:lang w:eastAsia="pt-BR"/>
                <w14:ligatures w14:val="none"/>
              </w:rPr>
            </w:rPrChange>
          </w:rPr>
          <w:t>(n</w:t>
        </w:r>
        <w:r w:rsidRPr="005C5D37">
          <w:rPr>
            <w:rFonts w:ascii="Consolas" w:eastAsia="Times New Roman" w:hAnsi="Consolas" w:cs="Times New Roman"/>
            <w:color w:val="FF79C6"/>
            <w:kern w:val="0"/>
            <w:sz w:val="21"/>
            <w:szCs w:val="21"/>
            <w:lang w:val="en-US" w:eastAsia="pt-BR"/>
            <w14:ligatures w14:val="none"/>
            <w:rPrChange w:id="1640" w:author="Jonatas Nunespf" w:date="2024-04-18T00:09:00Z" w16du:dateUtc="2024-04-18T03:09:00Z">
              <w:rPr>
                <w:rFonts w:ascii="Consolas" w:eastAsia="Times New Roman" w:hAnsi="Consolas" w:cs="Times New Roman"/>
                <w:color w:val="FF79C6"/>
                <w:kern w:val="0"/>
                <w:sz w:val="21"/>
                <w:szCs w:val="21"/>
                <w:lang w:eastAsia="pt-BR"/>
                <w14:ligatures w14:val="none"/>
              </w:rPr>
            </w:rPrChange>
          </w:rPr>
          <w:t>&lt;</w:t>
        </w:r>
        <w:r w:rsidRPr="005C5D37">
          <w:rPr>
            <w:rFonts w:ascii="Consolas" w:eastAsia="Times New Roman" w:hAnsi="Consolas" w:cs="Times New Roman"/>
            <w:color w:val="F8F8F2"/>
            <w:kern w:val="0"/>
            <w:sz w:val="21"/>
            <w:szCs w:val="21"/>
            <w:lang w:val="en-US" w:eastAsia="pt-BR"/>
            <w14:ligatures w14:val="none"/>
            <w:rPrChange w:id="1641" w:author="Jonatas Nunespf" w:date="2024-04-18T00:09:00Z" w16du:dateUtc="2024-04-18T03:09:00Z">
              <w:rPr>
                <w:rFonts w:ascii="Consolas" w:eastAsia="Times New Roman" w:hAnsi="Consolas" w:cs="Times New Roman"/>
                <w:color w:val="F8F8F2"/>
                <w:kern w:val="0"/>
                <w:sz w:val="21"/>
                <w:szCs w:val="21"/>
                <w:lang w:eastAsia="pt-BR"/>
                <w14:ligatures w14:val="none"/>
              </w:rPr>
            </w:rPrChange>
          </w:rPr>
          <w:t>max</w:t>
        </w:r>
        <w:proofErr w:type="gramStart"/>
        <w:r w:rsidRPr="005C5D37">
          <w:rPr>
            <w:rFonts w:ascii="Consolas" w:eastAsia="Times New Roman" w:hAnsi="Consolas" w:cs="Times New Roman"/>
            <w:color w:val="F8F8F2"/>
            <w:kern w:val="0"/>
            <w:sz w:val="21"/>
            <w:szCs w:val="21"/>
            <w:lang w:val="en-US" w:eastAsia="pt-BR"/>
            <w14:ligatures w14:val="none"/>
            <w:rPrChange w:id="1642" w:author="Jonatas Nunespf" w:date="2024-04-18T00:09:00Z" w16du:dateUtc="2024-04-18T03:09:00Z">
              <w:rPr>
                <w:rFonts w:ascii="Consolas" w:eastAsia="Times New Roman" w:hAnsi="Consolas" w:cs="Times New Roman"/>
                <w:color w:val="F8F8F2"/>
                <w:kern w:val="0"/>
                <w:sz w:val="21"/>
                <w:szCs w:val="21"/>
                <w:lang w:eastAsia="pt-BR"/>
                <w14:ligatures w14:val="none"/>
              </w:rPr>
            </w:rPrChange>
          </w:rPr>
          <w:t>){</w:t>
        </w:r>
        <w:proofErr w:type="gramEnd"/>
      </w:ins>
    </w:p>
    <w:p w14:paraId="551E5DDC" w14:textId="77777777" w:rsidR="00865F28" w:rsidRPr="00865F28" w:rsidRDefault="00865F28">
      <w:pPr>
        <w:pBdr>
          <w:top w:val="single" w:sz="4" w:space="1" w:color="auto"/>
          <w:left w:val="single" w:sz="4" w:space="4" w:color="auto"/>
          <w:bottom w:val="single" w:sz="4" w:space="1" w:color="auto"/>
          <w:right w:val="single" w:sz="4" w:space="4" w:color="auto"/>
        </w:pBdr>
        <w:shd w:val="clear" w:color="auto" w:fill="282A36"/>
        <w:spacing w:after="0" w:line="285" w:lineRule="atLeast"/>
        <w:rPr>
          <w:ins w:id="1643" w:author="Jonatas Nunespf" w:date="2024-04-07T18:06:00Z" w16du:dateUtc="2024-04-07T21:06:00Z"/>
          <w:rFonts w:ascii="Consolas" w:eastAsia="Times New Roman" w:hAnsi="Consolas" w:cs="Times New Roman"/>
          <w:color w:val="F8F8F2"/>
          <w:kern w:val="0"/>
          <w:sz w:val="21"/>
          <w:szCs w:val="21"/>
          <w:lang w:eastAsia="pt-BR"/>
          <w14:ligatures w14:val="none"/>
        </w:rPr>
        <w:pPrChange w:id="1644" w:author="Jonatas Nunespf" w:date="2024-04-07T18:12:00Z" w16du:dateUtc="2024-04-07T21:12:00Z">
          <w:pPr>
            <w:shd w:val="clear" w:color="auto" w:fill="282A36"/>
            <w:spacing w:after="0" w:line="285" w:lineRule="atLeast"/>
          </w:pPr>
        </w:pPrChange>
      </w:pPr>
      <w:ins w:id="1645" w:author="Jonatas Nunespf" w:date="2024-04-07T18:06:00Z" w16du:dateUtc="2024-04-07T21:06:00Z">
        <w:r w:rsidRPr="005C5D37">
          <w:rPr>
            <w:rFonts w:ascii="Consolas" w:eastAsia="Times New Roman" w:hAnsi="Consolas" w:cs="Times New Roman"/>
            <w:color w:val="F8F8F2"/>
            <w:kern w:val="0"/>
            <w:sz w:val="21"/>
            <w:szCs w:val="21"/>
            <w:lang w:val="en-US" w:eastAsia="pt-BR"/>
            <w14:ligatures w14:val="none"/>
            <w:rPrChange w:id="1646" w:author="Jonatas Nunespf" w:date="2024-04-18T00:09:00Z" w16du:dateUtc="2024-04-18T03:09:00Z">
              <w:rPr>
                <w:rFonts w:ascii="Consolas" w:eastAsia="Times New Roman" w:hAnsi="Consolas" w:cs="Times New Roman"/>
                <w:color w:val="F8F8F2"/>
                <w:kern w:val="0"/>
                <w:sz w:val="21"/>
                <w:szCs w:val="21"/>
                <w:lang w:eastAsia="pt-BR"/>
                <w14:ligatures w14:val="none"/>
              </w:rPr>
            </w:rPrChange>
          </w:rPr>
          <w:t xml:space="preserve">    </w:t>
        </w:r>
        <w:r w:rsidRPr="00865F28">
          <w:rPr>
            <w:rFonts w:ascii="Consolas" w:eastAsia="Times New Roman" w:hAnsi="Consolas" w:cs="Times New Roman"/>
            <w:color w:val="BD93F9"/>
            <w:kern w:val="0"/>
            <w:sz w:val="21"/>
            <w:szCs w:val="21"/>
            <w:lang w:eastAsia="pt-BR"/>
            <w14:ligatures w14:val="none"/>
          </w:rPr>
          <w:t>console</w:t>
        </w:r>
        <w:r w:rsidRPr="00865F28">
          <w:rPr>
            <w:rFonts w:ascii="Consolas" w:eastAsia="Times New Roman" w:hAnsi="Consolas" w:cs="Times New Roman"/>
            <w:color w:val="F8F8F2"/>
            <w:kern w:val="0"/>
            <w:sz w:val="21"/>
            <w:szCs w:val="21"/>
            <w:lang w:eastAsia="pt-BR"/>
            <w14:ligatures w14:val="none"/>
          </w:rPr>
          <w:t>.</w:t>
        </w:r>
        <w:r w:rsidRPr="00865F28">
          <w:rPr>
            <w:rFonts w:ascii="Consolas" w:eastAsia="Times New Roman" w:hAnsi="Consolas" w:cs="Times New Roman"/>
            <w:color w:val="50FA7B"/>
            <w:kern w:val="0"/>
            <w:sz w:val="21"/>
            <w:szCs w:val="21"/>
            <w:lang w:eastAsia="pt-BR"/>
            <w14:ligatures w14:val="none"/>
          </w:rPr>
          <w:t>log</w:t>
        </w:r>
        <w:r w:rsidRPr="00865F28">
          <w:rPr>
            <w:rFonts w:ascii="Consolas" w:eastAsia="Times New Roman" w:hAnsi="Consolas" w:cs="Times New Roman"/>
            <w:color w:val="F8F8F2"/>
            <w:kern w:val="0"/>
            <w:sz w:val="21"/>
            <w:szCs w:val="21"/>
            <w:lang w:eastAsia="pt-BR"/>
            <w14:ligatures w14:val="none"/>
          </w:rPr>
          <w:t>(</w:t>
        </w:r>
        <w:r w:rsidRPr="00865F28">
          <w:rPr>
            <w:rFonts w:ascii="Consolas" w:eastAsia="Times New Roman" w:hAnsi="Consolas" w:cs="Times New Roman"/>
            <w:color w:val="E9F284"/>
            <w:kern w:val="0"/>
            <w:sz w:val="21"/>
            <w:szCs w:val="21"/>
            <w:lang w:eastAsia="pt-BR"/>
            <w14:ligatures w14:val="none"/>
          </w:rPr>
          <w:t>"</w:t>
        </w:r>
        <w:r w:rsidRPr="00865F28">
          <w:rPr>
            <w:rFonts w:ascii="Consolas" w:eastAsia="Times New Roman" w:hAnsi="Consolas" w:cs="Times New Roman"/>
            <w:color w:val="F1FA8C"/>
            <w:kern w:val="0"/>
            <w:sz w:val="21"/>
            <w:szCs w:val="21"/>
            <w:lang w:eastAsia="pt-BR"/>
            <w14:ligatures w14:val="none"/>
          </w:rPr>
          <w:t xml:space="preserve">CFB Cursos - </w:t>
        </w:r>
        <w:r w:rsidRPr="00865F28">
          <w:rPr>
            <w:rFonts w:ascii="Consolas" w:eastAsia="Times New Roman" w:hAnsi="Consolas" w:cs="Times New Roman"/>
            <w:color w:val="E9F284"/>
            <w:kern w:val="0"/>
            <w:sz w:val="21"/>
            <w:szCs w:val="21"/>
            <w:lang w:eastAsia="pt-BR"/>
            <w14:ligatures w14:val="none"/>
          </w:rPr>
          <w:t>"</w:t>
        </w:r>
        <w:r w:rsidRPr="00865F28">
          <w:rPr>
            <w:rFonts w:ascii="Consolas" w:eastAsia="Times New Roman" w:hAnsi="Consolas" w:cs="Times New Roman"/>
            <w:color w:val="F8F8F2"/>
            <w:kern w:val="0"/>
            <w:sz w:val="21"/>
            <w:szCs w:val="21"/>
            <w:lang w:eastAsia="pt-BR"/>
            <w14:ligatures w14:val="none"/>
          </w:rPr>
          <w:t xml:space="preserve"> </w:t>
        </w:r>
        <w:r w:rsidRPr="00865F28">
          <w:rPr>
            <w:rFonts w:ascii="Consolas" w:eastAsia="Times New Roman" w:hAnsi="Consolas" w:cs="Times New Roman"/>
            <w:color w:val="FF79C6"/>
            <w:kern w:val="0"/>
            <w:sz w:val="21"/>
            <w:szCs w:val="21"/>
            <w:lang w:eastAsia="pt-BR"/>
            <w14:ligatures w14:val="none"/>
          </w:rPr>
          <w:t>+</w:t>
        </w:r>
        <w:r w:rsidRPr="00865F28">
          <w:rPr>
            <w:rFonts w:ascii="Consolas" w:eastAsia="Times New Roman" w:hAnsi="Consolas" w:cs="Times New Roman"/>
            <w:color w:val="F8F8F2"/>
            <w:kern w:val="0"/>
            <w:sz w:val="21"/>
            <w:szCs w:val="21"/>
            <w:lang w:eastAsia="pt-BR"/>
            <w14:ligatures w14:val="none"/>
          </w:rPr>
          <w:t xml:space="preserve"> n);</w:t>
        </w:r>
      </w:ins>
    </w:p>
    <w:p w14:paraId="0903A46E" w14:textId="77777777" w:rsidR="00865F28" w:rsidRPr="00865F28" w:rsidRDefault="00865F28">
      <w:pPr>
        <w:pBdr>
          <w:top w:val="single" w:sz="4" w:space="1" w:color="auto"/>
          <w:left w:val="single" w:sz="4" w:space="4" w:color="auto"/>
          <w:bottom w:val="single" w:sz="4" w:space="1" w:color="auto"/>
          <w:right w:val="single" w:sz="4" w:space="4" w:color="auto"/>
        </w:pBdr>
        <w:shd w:val="clear" w:color="auto" w:fill="282A36"/>
        <w:spacing w:after="0" w:line="285" w:lineRule="atLeast"/>
        <w:rPr>
          <w:ins w:id="1647" w:author="Jonatas Nunespf" w:date="2024-04-07T18:06:00Z" w16du:dateUtc="2024-04-07T21:06:00Z"/>
          <w:rFonts w:ascii="Consolas" w:eastAsia="Times New Roman" w:hAnsi="Consolas" w:cs="Times New Roman"/>
          <w:color w:val="F8F8F2"/>
          <w:kern w:val="0"/>
          <w:sz w:val="21"/>
          <w:szCs w:val="21"/>
          <w:lang w:eastAsia="pt-BR"/>
          <w14:ligatures w14:val="none"/>
        </w:rPr>
        <w:pPrChange w:id="1648" w:author="Jonatas Nunespf" w:date="2024-04-07T18:12:00Z" w16du:dateUtc="2024-04-07T21:12:00Z">
          <w:pPr>
            <w:shd w:val="clear" w:color="auto" w:fill="282A36"/>
            <w:spacing w:after="0" w:line="285" w:lineRule="atLeast"/>
          </w:pPr>
        </w:pPrChange>
      </w:pPr>
      <w:ins w:id="1649" w:author="Jonatas Nunespf" w:date="2024-04-07T18:06:00Z" w16du:dateUtc="2024-04-07T21:06:00Z">
        <w:r w:rsidRPr="00865F28">
          <w:rPr>
            <w:rFonts w:ascii="Consolas" w:eastAsia="Times New Roman" w:hAnsi="Consolas" w:cs="Times New Roman"/>
            <w:color w:val="F8F8F2"/>
            <w:kern w:val="0"/>
            <w:sz w:val="21"/>
            <w:szCs w:val="21"/>
            <w:lang w:eastAsia="pt-BR"/>
            <w14:ligatures w14:val="none"/>
          </w:rPr>
          <w:t xml:space="preserve">    </w:t>
        </w:r>
        <w:proofErr w:type="spellStart"/>
        <w:r w:rsidRPr="00865F28">
          <w:rPr>
            <w:rFonts w:ascii="Consolas" w:eastAsia="Times New Roman" w:hAnsi="Consolas" w:cs="Times New Roman"/>
            <w:color w:val="FF79C6"/>
            <w:kern w:val="0"/>
            <w:sz w:val="21"/>
            <w:szCs w:val="21"/>
            <w:lang w:eastAsia="pt-BR"/>
            <w14:ligatures w14:val="none"/>
          </w:rPr>
          <w:t>if</w:t>
        </w:r>
        <w:proofErr w:type="spellEnd"/>
        <w:r w:rsidRPr="00865F28">
          <w:rPr>
            <w:rFonts w:ascii="Consolas" w:eastAsia="Times New Roman" w:hAnsi="Consolas" w:cs="Times New Roman"/>
            <w:color w:val="F8F8F2"/>
            <w:kern w:val="0"/>
            <w:sz w:val="21"/>
            <w:szCs w:val="21"/>
            <w:lang w:eastAsia="pt-BR"/>
            <w14:ligatures w14:val="none"/>
          </w:rPr>
          <w:t>(n</w:t>
        </w:r>
        <w:r w:rsidRPr="00865F28">
          <w:rPr>
            <w:rFonts w:ascii="Consolas" w:eastAsia="Times New Roman" w:hAnsi="Consolas" w:cs="Times New Roman"/>
            <w:color w:val="FF79C6"/>
            <w:kern w:val="0"/>
            <w:sz w:val="21"/>
            <w:szCs w:val="21"/>
            <w:lang w:eastAsia="pt-BR"/>
            <w14:ligatures w14:val="none"/>
          </w:rPr>
          <w:t>&gt;</w:t>
        </w:r>
        <w:r w:rsidRPr="00865F28">
          <w:rPr>
            <w:rFonts w:ascii="Consolas" w:eastAsia="Times New Roman" w:hAnsi="Consolas" w:cs="Times New Roman"/>
            <w:color w:val="BD93F9"/>
            <w:kern w:val="0"/>
            <w:sz w:val="21"/>
            <w:szCs w:val="21"/>
            <w:lang w:eastAsia="pt-BR"/>
            <w14:ligatures w14:val="none"/>
          </w:rPr>
          <w:t>10</w:t>
        </w:r>
        <w:r w:rsidRPr="00865F28">
          <w:rPr>
            <w:rFonts w:ascii="Consolas" w:eastAsia="Times New Roman" w:hAnsi="Consolas" w:cs="Times New Roman"/>
            <w:color w:val="F8F8F2"/>
            <w:kern w:val="0"/>
            <w:sz w:val="21"/>
            <w:szCs w:val="21"/>
            <w:lang w:eastAsia="pt-BR"/>
            <w14:ligatures w14:val="none"/>
          </w:rPr>
          <w:t>){</w:t>
        </w:r>
      </w:ins>
    </w:p>
    <w:p w14:paraId="6BC7CBD4" w14:textId="77777777" w:rsidR="00865F28" w:rsidRPr="00865F28" w:rsidRDefault="00865F28">
      <w:pPr>
        <w:pBdr>
          <w:top w:val="single" w:sz="4" w:space="1" w:color="auto"/>
          <w:left w:val="single" w:sz="4" w:space="4" w:color="auto"/>
          <w:bottom w:val="single" w:sz="4" w:space="1" w:color="auto"/>
          <w:right w:val="single" w:sz="4" w:space="4" w:color="auto"/>
        </w:pBdr>
        <w:shd w:val="clear" w:color="auto" w:fill="282A36"/>
        <w:spacing w:after="0" w:line="285" w:lineRule="atLeast"/>
        <w:rPr>
          <w:ins w:id="1650" w:author="Jonatas Nunespf" w:date="2024-04-07T18:06:00Z" w16du:dateUtc="2024-04-07T21:06:00Z"/>
          <w:rFonts w:ascii="Consolas" w:eastAsia="Times New Roman" w:hAnsi="Consolas" w:cs="Times New Roman"/>
          <w:color w:val="F8F8F2"/>
          <w:kern w:val="0"/>
          <w:sz w:val="21"/>
          <w:szCs w:val="21"/>
          <w:lang w:eastAsia="pt-BR"/>
          <w14:ligatures w14:val="none"/>
        </w:rPr>
        <w:pPrChange w:id="1651" w:author="Jonatas Nunespf" w:date="2024-04-07T18:12:00Z" w16du:dateUtc="2024-04-07T21:12:00Z">
          <w:pPr>
            <w:shd w:val="clear" w:color="auto" w:fill="282A36"/>
            <w:spacing w:after="0" w:line="285" w:lineRule="atLeast"/>
          </w:pPr>
        </w:pPrChange>
      </w:pPr>
      <w:ins w:id="1652" w:author="Jonatas Nunespf" w:date="2024-04-07T18:06:00Z" w16du:dateUtc="2024-04-07T21:06:00Z">
        <w:r w:rsidRPr="00865F28">
          <w:rPr>
            <w:rFonts w:ascii="Consolas" w:eastAsia="Times New Roman" w:hAnsi="Consolas" w:cs="Times New Roman"/>
            <w:color w:val="F8F8F2"/>
            <w:kern w:val="0"/>
            <w:sz w:val="21"/>
            <w:szCs w:val="21"/>
            <w:lang w:eastAsia="pt-BR"/>
            <w14:ligatures w14:val="none"/>
          </w:rPr>
          <w:t xml:space="preserve">        </w:t>
        </w:r>
        <w:r w:rsidRPr="00865F28">
          <w:rPr>
            <w:rFonts w:ascii="Consolas" w:eastAsia="Times New Roman" w:hAnsi="Consolas" w:cs="Times New Roman"/>
            <w:color w:val="FF79C6"/>
            <w:kern w:val="0"/>
            <w:sz w:val="21"/>
            <w:szCs w:val="21"/>
            <w:lang w:eastAsia="pt-BR"/>
            <w14:ligatures w14:val="none"/>
          </w:rPr>
          <w:t>break</w:t>
        </w:r>
        <w:r w:rsidRPr="00865F28">
          <w:rPr>
            <w:rFonts w:ascii="Consolas" w:eastAsia="Times New Roman" w:hAnsi="Consolas" w:cs="Times New Roman"/>
            <w:color w:val="F8F8F2"/>
            <w:kern w:val="0"/>
            <w:sz w:val="21"/>
            <w:szCs w:val="21"/>
            <w:lang w:eastAsia="pt-BR"/>
            <w14:ligatures w14:val="none"/>
          </w:rPr>
          <w:t>;</w:t>
        </w:r>
      </w:ins>
    </w:p>
    <w:p w14:paraId="6AE362DF" w14:textId="77777777" w:rsidR="00865F28" w:rsidRPr="00865F28" w:rsidRDefault="00865F28">
      <w:pPr>
        <w:pBdr>
          <w:top w:val="single" w:sz="4" w:space="1" w:color="auto"/>
          <w:left w:val="single" w:sz="4" w:space="4" w:color="auto"/>
          <w:bottom w:val="single" w:sz="4" w:space="1" w:color="auto"/>
          <w:right w:val="single" w:sz="4" w:space="4" w:color="auto"/>
        </w:pBdr>
        <w:shd w:val="clear" w:color="auto" w:fill="282A36"/>
        <w:spacing w:after="0" w:line="285" w:lineRule="atLeast"/>
        <w:rPr>
          <w:ins w:id="1653" w:author="Jonatas Nunespf" w:date="2024-04-07T18:06:00Z" w16du:dateUtc="2024-04-07T21:06:00Z"/>
          <w:rFonts w:ascii="Consolas" w:eastAsia="Times New Roman" w:hAnsi="Consolas" w:cs="Times New Roman"/>
          <w:color w:val="F8F8F2"/>
          <w:kern w:val="0"/>
          <w:sz w:val="21"/>
          <w:szCs w:val="21"/>
          <w:lang w:eastAsia="pt-BR"/>
          <w14:ligatures w14:val="none"/>
        </w:rPr>
        <w:pPrChange w:id="1654" w:author="Jonatas Nunespf" w:date="2024-04-07T18:12:00Z" w16du:dateUtc="2024-04-07T21:12:00Z">
          <w:pPr>
            <w:shd w:val="clear" w:color="auto" w:fill="282A36"/>
            <w:spacing w:after="0" w:line="285" w:lineRule="atLeast"/>
          </w:pPr>
        </w:pPrChange>
      </w:pPr>
      <w:ins w:id="1655" w:author="Jonatas Nunespf" w:date="2024-04-07T18:06:00Z" w16du:dateUtc="2024-04-07T21:06:00Z">
        <w:r w:rsidRPr="00865F28">
          <w:rPr>
            <w:rFonts w:ascii="Consolas" w:eastAsia="Times New Roman" w:hAnsi="Consolas" w:cs="Times New Roman"/>
            <w:color w:val="F8F8F2"/>
            <w:kern w:val="0"/>
            <w:sz w:val="21"/>
            <w:szCs w:val="21"/>
            <w:lang w:eastAsia="pt-BR"/>
            <w14:ligatures w14:val="none"/>
          </w:rPr>
          <w:t>    }</w:t>
        </w:r>
      </w:ins>
    </w:p>
    <w:p w14:paraId="305503B7" w14:textId="77777777" w:rsidR="00865F28" w:rsidRPr="00865F28" w:rsidRDefault="00865F28">
      <w:pPr>
        <w:pBdr>
          <w:top w:val="single" w:sz="4" w:space="1" w:color="auto"/>
          <w:left w:val="single" w:sz="4" w:space="4" w:color="auto"/>
          <w:bottom w:val="single" w:sz="4" w:space="1" w:color="auto"/>
          <w:right w:val="single" w:sz="4" w:space="4" w:color="auto"/>
        </w:pBdr>
        <w:shd w:val="clear" w:color="auto" w:fill="282A36"/>
        <w:spacing w:after="0" w:line="285" w:lineRule="atLeast"/>
        <w:rPr>
          <w:ins w:id="1656" w:author="Jonatas Nunespf" w:date="2024-04-07T18:06:00Z" w16du:dateUtc="2024-04-07T21:06:00Z"/>
          <w:rFonts w:ascii="Consolas" w:eastAsia="Times New Roman" w:hAnsi="Consolas" w:cs="Times New Roman"/>
          <w:color w:val="F8F8F2"/>
          <w:kern w:val="0"/>
          <w:sz w:val="21"/>
          <w:szCs w:val="21"/>
          <w:lang w:eastAsia="pt-BR"/>
          <w14:ligatures w14:val="none"/>
        </w:rPr>
        <w:pPrChange w:id="1657" w:author="Jonatas Nunespf" w:date="2024-04-07T18:12:00Z" w16du:dateUtc="2024-04-07T21:12:00Z">
          <w:pPr>
            <w:shd w:val="clear" w:color="auto" w:fill="282A36"/>
            <w:spacing w:after="0" w:line="285" w:lineRule="atLeast"/>
          </w:pPr>
        </w:pPrChange>
      </w:pPr>
      <w:ins w:id="1658" w:author="Jonatas Nunespf" w:date="2024-04-07T18:06:00Z" w16du:dateUtc="2024-04-07T21:06:00Z">
        <w:r w:rsidRPr="00865F28">
          <w:rPr>
            <w:rFonts w:ascii="Consolas" w:eastAsia="Times New Roman" w:hAnsi="Consolas" w:cs="Times New Roman"/>
            <w:color w:val="F8F8F2"/>
            <w:kern w:val="0"/>
            <w:sz w:val="21"/>
            <w:szCs w:val="21"/>
            <w:lang w:eastAsia="pt-BR"/>
            <w14:ligatures w14:val="none"/>
          </w:rPr>
          <w:t>    n</w:t>
        </w:r>
        <w:r w:rsidRPr="00865F28">
          <w:rPr>
            <w:rFonts w:ascii="Consolas" w:eastAsia="Times New Roman" w:hAnsi="Consolas" w:cs="Times New Roman"/>
            <w:color w:val="FF79C6"/>
            <w:kern w:val="0"/>
            <w:sz w:val="21"/>
            <w:szCs w:val="21"/>
            <w:lang w:eastAsia="pt-BR"/>
            <w14:ligatures w14:val="none"/>
          </w:rPr>
          <w:t>++</w:t>
        </w:r>
      </w:ins>
    </w:p>
    <w:p w14:paraId="487C6350" w14:textId="77777777" w:rsidR="00865F28" w:rsidRPr="00865F28" w:rsidRDefault="00865F28">
      <w:pPr>
        <w:pBdr>
          <w:top w:val="single" w:sz="4" w:space="1" w:color="auto"/>
          <w:left w:val="single" w:sz="4" w:space="4" w:color="auto"/>
          <w:bottom w:val="single" w:sz="4" w:space="1" w:color="auto"/>
          <w:right w:val="single" w:sz="4" w:space="4" w:color="auto"/>
        </w:pBdr>
        <w:shd w:val="clear" w:color="auto" w:fill="282A36"/>
        <w:spacing w:after="0" w:line="285" w:lineRule="atLeast"/>
        <w:rPr>
          <w:ins w:id="1659" w:author="Jonatas Nunespf" w:date="2024-04-07T18:06:00Z" w16du:dateUtc="2024-04-07T21:06:00Z"/>
          <w:rFonts w:ascii="Consolas" w:eastAsia="Times New Roman" w:hAnsi="Consolas" w:cs="Times New Roman"/>
          <w:color w:val="F8F8F2"/>
          <w:kern w:val="0"/>
          <w:sz w:val="21"/>
          <w:szCs w:val="21"/>
          <w:lang w:eastAsia="pt-BR"/>
          <w14:ligatures w14:val="none"/>
        </w:rPr>
        <w:pPrChange w:id="1660" w:author="Jonatas Nunespf" w:date="2024-04-07T18:12:00Z" w16du:dateUtc="2024-04-07T21:12:00Z">
          <w:pPr>
            <w:shd w:val="clear" w:color="auto" w:fill="282A36"/>
            <w:spacing w:after="0" w:line="285" w:lineRule="atLeast"/>
          </w:pPr>
        </w:pPrChange>
      </w:pPr>
      <w:ins w:id="1661" w:author="Jonatas Nunespf" w:date="2024-04-07T18:06:00Z" w16du:dateUtc="2024-04-07T21:06:00Z">
        <w:r w:rsidRPr="00865F28">
          <w:rPr>
            <w:rFonts w:ascii="Consolas" w:eastAsia="Times New Roman" w:hAnsi="Consolas" w:cs="Times New Roman"/>
            <w:color w:val="F8F8F2"/>
            <w:kern w:val="0"/>
            <w:sz w:val="21"/>
            <w:szCs w:val="21"/>
            <w:lang w:eastAsia="pt-BR"/>
            <w14:ligatures w14:val="none"/>
          </w:rPr>
          <w:t>}</w:t>
        </w:r>
      </w:ins>
    </w:p>
    <w:p w14:paraId="66FADA1D" w14:textId="77777777" w:rsidR="00865F28" w:rsidRPr="00865F28" w:rsidRDefault="00865F28">
      <w:pPr>
        <w:pBdr>
          <w:top w:val="single" w:sz="4" w:space="1" w:color="auto"/>
          <w:left w:val="single" w:sz="4" w:space="4" w:color="auto"/>
          <w:bottom w:val="single" w:sz="4" w:space="1" w:color="auto"/>
          <w:right w:val="single" w:sz="4" w:space="4" w:color="auto"/>
        </w:pBdr>
        <w:shd w:val="clear" w:color="auto" w:fill="282A36"/>
        <w:spacing w:after="0" w:line="285" w:lineRule="atLeast"/>
        <w:rPr>
          <w:ins w:id="1662" w:author="Jonatas Nunespf" w:date="2024-04-07T18:06:00Z" w16du:dateUtc="2024-04-07T21:06:00Z"/>
          <w:rFonts w:ascii="Consolas" w:eastAsia="Times New Roman" w:hAnsi="Consolas" w:cs="Times New Roman"/>
          <w:color w:val="F8F8F2"/>
          <w:kern w:val="0"/>
          <w:sz w:val="21"/>
          <w:szCs w:val="21"/>
          <w:lang w:eastAsia="pt-BR"/>
          <w14:ligatures w14:val="none"/>
        </w:rPr>
        <w:pPrChange w:id="1663" w:author="Jonatas Nunespf" w:date="2024-04-07T18:12:00Z" w16du:dateUtc="2024-04-07T21:12:00Z">
          <w:pPr>
            <w:shd w:val="clear" w:color="auto" w:fill="282A36"/>
            <w:spacing w:after="0" w:line="285" w:lineRule="atLeast"/>
          </w:pPr>
        </w:pPrChange>
      </w:pPr>
    </w:p>
    <w:p w14:paraId="408E7383" w14:textId="77777777" w:rsidR="00865F28" w:rsidRPr="00865F28" w:rsidRDefault="00865F28">
      <w:pPr>
        <w:pBdr>
          <w:top w:val="single" w:sz="4" w:space="1" w:color="auto"/>
          <w:left w:val="single" w:sz="4" w:space="4" w:color="auto"/>
          <w:bottom w:val="single" w:sz="4" w:space="1" w:color="auto"/>
          <w:right w:val="single" w:sz="4" w:space="4" w:color="auto"/>
        </w:pBdr>
        <w:shd w:val="clear" w:color="auto" w:fill="282A36"/>
        <w:spacing w:after="0" w:line="285" w:lineRule="atLeast"/>
        <w:rPr>
          <w:ins w:id="1664" w:author="Jonatas Nunespf" w:date="2024-04-07T18:06:00Z" w16du:dateUtc="2024-04-07T21:06:00Z"/>
          <w:rFonts w:ascii="Consolas" w:eastAsia="Times New Roman" w:hAnsi="Consolas" w:cs="Times New Roman"/>
          <w:color w:val="F8F8F2"/>
          <w:kern w:val="0"/>
          <w:sz w:val="21"/>
          <w:szCs w:val="21"/>
          <w:lang w:eastAsia="pt-BR"/>
          <w14:ligatures w14:val="none"/>
        </w:rPr>
        <w:pPrChange w:id="1665" w:author="Jonatas Nunespf" w:date="2024-04-07T18:12:00Z" w16du:dateUtc="2024-04-07T21:12:00Z">
          <w:pPr>
            <w:shd w:val="clear" w:color="auto" w:fill="282A36"/>
            <w:spacing w:after="0" w:line="285" w:lineRule="atLeast"/>
          </w:pPr>
        </w:pPrChange>
      </w:pPr>
      <w:ins w:id="1666" w:author="Jonatas Nunespf" w:date="2024-04-07T18:06:00Z" w16du:dateUtc="2024-04-07T21:06:00Z">
        <w:r w:rsidRPr="00865F28">
          <w:rPr>
            <w:rFonts w:ascii="Consolas" w:eastAsia="Times New Roman" w:hAnsi="Consolas" w:cs="Times New Roman"/>
            <w:color w:val="BD93F9"/>
            <w:kern w:val="0"/>
            <w:sz w:val="21"/>
            <w:szCs w:val="21"/>
            <w:lang w:eastAsia="pt-BR"/>
            <w14:ligatures w14:val="none"/>
          </w:rPr>
          <w:t>console</w:t>
        </w:r>
        <w:r w:rsidRPr="00865F28">
          <w:rPr>
            <w:rFonts w:ascii="Consolas" w:eastAsia="Times New Roman" w:hAnsi="Consolas" w:cs="Times New Roman"/>
            <w:color w:val="F8F8F2"/>
            <w:kern w:val="0"/>
            <w:sz w:val="21"/>
            <w:szCs w:val="21"/>
            <w:lang w:eastAsia="pt-BR"/>
            <w14:ligatures w14:val="none"/>
          </w:rPr>
          <w:t>.</w:t>
        </w:r>
        <w:r w:rsidRPr="00865F28">
          <w:rPr>
            <w:rFonts w:ascii="Consolas" w:eastAsia="Times New Roman" w:hAnsi="Consolas" w:cs="Times New Roman"/>
            <w:color w:val="50FA7B"/>
            <w:kern w:val="0"/>
            <w:sz w:val="21"/>
            <w:szCs w:val="21"/>
            <w:lang w:eastAsia="pt-BR"/>
            <w14:ligatures w14:val="none"/>
          </w:rPr>
          <w:t>log</w:t>
        </w:r>
        <w:r w:rsidRPr="00865F28">
          <w:rPr>
            <w:rFonts w:ascii="Consolas" w:eastAsia="Times New Roman" w:hAnsi="Consolas" w:cs="Times New Roman"/>
            <w:color w:val="F8F8F2"/>
            <w:kern w:val="0"/>
            <w:sz w:val="21"/>
            <w:szCs w:val="21"/>
            <w:lang w:eastAsia="pt-BR"/>
            <w14:ligatures w14:val="none"/>
          </w:rPr>
          <w:t>(</w:t>
        </w:r>
        <w:r w:rsidRPr="00865F28">
          <w:rPr>
            <w:rFonts w:ascii="Consolas" w:eastAsia="Times New Roman" w:hAnsi="Consolas" w:cs="Times New Roman"/>
            <w:color w:val="E9F284"/>
            <w:kern w:val="0"/>
            <w:sz w:val="21"/>
            <w:szCs w:val="21"/>
            <w:lang w:eastAsia="pt-BR"/>
            <w14:ligatures w14:val="none"/>
          </w:rPr>
          <w:t>"</w:t>
        </w:r>
        <w:r w:rsidRPr="00865F28">
          <w:rPr>
            <w:rFonts w:ascii="Consolas" w:eastAsia="Times New Roman" w:hAnsi="Consolas" w:cs="Times New Roman"/>
            <w:color w:val="F1FA8C"/>
            <w:kern w:val="0"/>
            <w:sz w:val="21"/>
            <w:szCs w:val="21"/>
            <w:lang w:eastAsia="pt-BR"/>
            <w14:ligatures w14:val="none"/>
          </w:rPr>
          <w:t>Fim do programa</w:t>
        </w:r>
        <w:r w:rsidRPr="00865F28">
          <w:rPr>
            <w:rFonts w:ascii="Consolas" w:eastAsia="Times New Roman" w:hAnsi="Consolas" w:cs="Times New Roman"/>
            <w:color w:val="E9F284"/>
            <w:kern w:val="0"/>
            <w:sz w:val="21"/>
            <w:szCs w:val="21"/>
            <w:lang w:eastAsia="pt-BR"/>
            <w14:ligatures w14:val="none"/>
          </w:rPr>
          <w:t>"</w:t>
        </w:r>
        <w:r w:rsidRPr="00865F28">
          <w:rPr>
            <w:rFonts w:ascii="Consolas" w:eastAsia="Times New Roman" w:hAnsi="Consolas" w:cs="Times New Roman"/>
            <w:color w:val="F8F8F2"/>
            <w:kern w:val="0"/>
            <w:sz w:val="21"/>
            <w:szCs w:val="21"/>
            <w:lang w:eastAsia="pt-BR"/>
            <w14:ligatures w14:val="none"/>
          </w:rPr>
          <w:t>)</w:t>
        </w:r>
      </w:ins>
    </w:p>
    <w:p w14:paraId="3ABD4D85" w14:textId="505CE505" w:rsidR="00865F28" w:rsidRPr="00994961" w:rsidRDefault="00865F28">
      <w:pPr>
        <w:pBdr>
          <w:top w:val="single" w:sz="4" w:space="1" w:color="auto"/>
          <w:left w:val="single" w:sz="4" w:space="4" w:color="auto"/>
          <w:bottom w:val="single" w:sz="4" w:space="1" w:color="auto"/>
          <w:right w:val="single" w:sz="4" w:space="4" w:color="auto"/>
        </w:pBdr>
        <w:rPr>
          <w:ins w:id="1667" w:author="Jonatas Nunespf" w:date="2024-04-07T18:06:00Z" w16du:dateUtc="2024-04-07T21:06:00Z"/>
        </w:rPr>
        <w:pPrChange w:id="1668" w:author="Jonatas Nunespf" w:date="2024-04-07T18:13:00Z" w16du:dateUtc="2024-04-07T21:13:00Z">
          <w:pPr/>
        </w:pPrChange>
      </w:pPr>
      <w:ins w:id="1669" w:author="Jonatas Nunespf" w:date="2024-04-07T18:06:00Z" w16du:dateUtc="2024-04-07T21:06:00Z">
        <w:r>
          <w:t>por exemplo no codigo aci</w:t>
        </w:r>
      </w:ins>
      <w:ins w:id="1670" w:author="Jonatas Nunespf" w:date="2024-04-07T18:07:00Z" w16du:dateUtc="2024-04-07T21:07:00Z">
        <w:r>
          <w:t xml:space="preserve">ma </w:t>
        </w:r>
        <w:proofErr w:type="spellStart"/>
        <w:r>
          <w:t>nos</w:t>
        </w:r>
        <w:proofErr w:type="spellEnd"/>
        <w:r>
          <w:t xml:space="preserve"> temos a estrutura de repetição que enquanto n for menor que </w:t>
        </w:r>
        <w:proofErr w:type="spellStart"/>
        <w:r>
          <w:t>max</w:t>
        </w:r>
        <w:proofErr w:type="spellEnd"/>
        <w:r>
          <w:t xml:space="preserve"> ele continua sendo executado e </w:t>
        </w:r>
        <w:proofErr w:type="spellStart"/>
        <w:r>
          <w:t>max</w:t>
        </w:r>
        <w:proofErr w:type="spellEnd"/>
        <w:r>
          <w:t xml:space="preserve"> tem o valor 1000, entao o coim</w:t>
        </w:r>
      </w:ins>
      <w:ins w:id="1671" w:author="Jonatas Nunespf" w:date="2024-04-07T18:12:00Z" w16du:dateUtc="2024-04-07T21:12:00Z">
        <w:r>
          <w:t>a</w:t>
        </w:r>
      </w:ins>
      <w:ins w:id="1672" w:author="Jonatas Nunespf" w:date="2024-04-07T18:07:00Z" w16du:dateUtc="2024-04-07T21:07:00Z">
        <w:r>
          <w:t>ndo seria</w:t>
        </w:r>
      </w:ins>
      <w:ins w:id="1673" w:author="Jonatas Nunespf" w:date="2024-04-07T18:12:00Z" w16du:dateUtc="2024-04-07T21:12:00Z">
        <w:r>
          <w:t xml:space="preserve"> </w:t>
        </w:r>
      </w:ins>
      <w:ins w:id="1674" w:author="Jonatas Nunespf" w:date="2024-04-07T18:07:00Z" w16du:dateUtc="2024-04-07T21:07:00Z">
        <w:r>
          <w:t xml:space="preserve"> executado 1000 vezes</w:t>
        </w:r>
      </w:ins>
      <w:ins w:id="1675" w:author="Jonatas Nunespf" w:date="2024-04-07T18:08:00Z" w16du:dateUtc="2024-04-07T21:08:00Z">
        <w:r>
          <w:t xml:space="preserve">, más temos uma estrutura condicional com </w:t>
        </w:r>
        <w:proofErr w:type="spellStart"/>
        <w:r>
          <w:t>if</w:t>
        </w:r>
        <w:proofErr w:type="spellEnd"/>
        <w:r>
          <w:t xml:space="preserve"> onde, quando n for maior que 10, ele tem um break, e quando cai  no break o loop e parado de vez</w:t>
        </w:r>
      </w:ins>
      <w:ins w:id="1676" w:author="Jonatas Nunespf" w:date="2024-04-07T18:09:00Z" w16du:dateUtc="2024-04-07T21:09:00Z">
        <w:r>
          <w:t xml:space="preserve"> e termina a execução desse loop</w:t>
        </w:r>
      </w:ins>
      <w:ins w:id="1677" w:author="Jonatas Nunespf" w:date="2024-04-07T18:12:00Z" w16du:dateUtc="2024-04-07T21:12:00Z">
        <w:r>
          <w:t xml:space="preserve">, fazendo assim que a contagem seja somente </w:t>
        </w:r>
        <w:proofErr w:type="spellStart"/>
        <w:r>
          <w:t>ate</w:t>
        </w:r>
        <w:proofErr w:type="spellEnd"/>
        <w:r>
          <w:t xml:space="preserve"> </w:t>
        </w:r>
      </w:ins>
      <w:ins w:id="1678" w:author="Jonatas Nunespf" w:date="2024-04-07T18:13:00Z" w16du:dateUtc="2024-04-07T21:13:00Z">
        <w:r>
          <w:t>11.</w:t>
        </w:r>
      </w:ins>
    </w:p>
    <w:p w14:paraId="4E135B24" w14:textId="594593BD" w:rsidR="005F196F" w:rsidRDefault="005F196F" w:rsidP="00780D71">
      <w:pPr>
        <w:rPr>
          <w:ins w:id="1679" w:author="Jonatas Nunespf" w:date="2024-04-07T17:45:00Z" w16du:dateUtc="2024-04-07T20:45:00Z"/>
        </w:rPr>
      </w:pPr>
      <w:ins w:id="1680" w:author="Jonatas Nunespf" w:date="2024-04-07T17:46:00Z" w16du:dateUtc="2024-04-07T20:46:00Z">
        <w:r>
          <w:t>.</w:t>
        </w:r>
      </w:ins>
    </w:p>
    <w:p w14:paraId="5C946FDF" w14:textId="77E7CAB2" w:rsidR="005F196F" w:rsidRDefault="005F196F">
      <w:pPr>
        <w:pStyle w:val="Ttulo2"/>
        <w:pBdr>
          <w:top w:val="single" w:sz="4" w:space="1" w:color="auto"/>
          <w:left w:val="single" w:sz="4" w:space="4" w:color="auto"/>
          <w:bottom w:val="single" w:sz="4" w:space="1" w:color="auto"/>
          <w:right w:val="single" w:sz="4" w:space="4" w:color="auto"/>
        </w:pBdr>
        <w:rPr>
          <w:ins w:id="1681" w:author="Jonatas Nunespf" w:date="2024-04-07T17:46:00Z" w16du:dateUtc="2024-04-07T20:46:00Z"/>
          <w:b/>
          <w:bCs/>
        </w:rPr>
        <w:pPrChange w:id="1682" w:author="Jonatas Nunespf" w:date="2024-04-07T17:48:00Z" w16du:dateUtc="2024-04-07T20:48:00Z">
          <w:pPr>
            <w:pStyle w:val="Ttulo2"/>
          </w:pPr>
        </w:pPrChange>
      </w:pPr>
      <w:ins w:id="1683" w:author="Jonatas Nunespf" w:date="2024-04-07T17:45:00Z" w16du:dateUtc="2024-04-07T20:45:00Z">
        <w:r w:rsidRPr="005F196F">
          <w:rPr>
            <w:b/>
            <w:bCs/>
            <w:rPrChange w:id="1684" w:author="Jonatas Nunespf" w:date="2024-04-07T17:46:00Z" w16du:dateUtc="2024-04-07T20:46:00Z">
              <w:rPr/>
            </w:rPrChange>
          </w:rPr>
          <w:t>Continue</w:t>
        </w:r>
      </w:ins>
    </w:p>
    <w:p w14:paraId="251AEF78" w14:textId="6C4A0910" w:rsidR="005F196F" w:rsidRDefault="005F196F">
      <w:pPr>
        <w:pBdr>
          <w:top w:val="single" w:sz="4" w:space="1" w:color="auto"/>
          <w:left w:val="single" w:sz="4" w:space="4" w:color="auto"/>
          <w:bottom w:val="single" w:sz="4" w:space="1" w:color="auto"/>
          <w:right w:val="single" w:sz="4" w:space="4" w:color="auto"/>
        </w:pBdr>
        <w:rPr>
          <w:ins w:id="1685" w:author="Jonatas Nunespf" w:date="2024-04-07T17:47:00Z" w16du:dateUtc="2024-04-07T20:47:00Z"/>
        </w:rPr>
        <w:pPrChange w:id="1686" w:author="Jonatas Nunespf" w:date="2024-04-07T17:48:00Z" w16du:dateUtc="2024-04-07T20:48:00Z">
          <w:pPr/>
        </w:pPrChange>
      </w:pPr>
      <w:ins w:id="1687" w:author="Jonatas Nunespf" w:date="2024-04-07T17:46:00Z" w16du:dateUtc="2024-04-07T20:46:00Z">
        <w:r>
          <w:t xml:space="preserve">O continue quando ele e executado dentro de um loop ele para somente aquela interação e pula para a próxima interação ele so não vai executar a interação atual e </w:t>
        </w:r>
      </w:ins>
      <w:ins w:id="1688" w:author="Jonatas Nunespf" w:date="2024-04-07T17:47:00Z" w16du:dateUtc="2024-04-07T20:47:00Z">
        <w:r>
          <w:t xml:space="preserve">vai </w:t>
        </w:r>
      </w:ins>
      <w:ins w:id="1689" w:author="Jonatas Nunespf" w:date="2024-04-07T17:46:00Z" w16du:dateUtc="2024-04-07T20:46:00Z">
        <w:r>
          <w:t>pula para a próxima</w:t>
        </w:r>
      </w:ins>
      <w:ins w:id="1690" w:author="Jonatas Nunespf" w:date="2024-04-07T17:47:00Z" w16du:dateUtc="2024-04-07T20:47:00Z">
        <w:r>
          <w:t>, mas continua dentro do loop.</w:t>
        </w:r>
      </w:ins>
    </w:p>
    <w:p w14:paraId="367DF2DB" w14:textId="3481660A" w:rsidR="005F196F" w:rsidRDefault="005F196F" w:rsidP="005F196F">
      <w:pPr>
        <w:rPr>
          <w:ins w:id="1691" w:author="Jonatas Nunespf" w:date="2024-04-17T18:29:00Z" w16du:dateUtc="2024-04-17T21:29:00Z"/>
        </w:rPr>
      </w:pPr>
      <w:ins w:id="1692" w:author="Jonatas Nunespf" w:date="2024-04-07T17:47:00Z" w16du:dateUtc="2024-04-07T20:47:00Z">
        <w:r>
          <w:t>.</w:t>
        </w:r>
      </w:ins>
    </w:p>
    <w:p w14:paraId="4FE8955E" w14:textId="77777777" w:rsidR="00994961" w:rsidRDefault="00994961" w:rsidP="005F196F">
      <w:pPr>
        <w:rPr>
          <w:ins w:id="1693" w:author="Jonatas Nunespf" w:date="2024-04-17T18:29:00Z" w16du:dateUtc="2024-04-17T21:29:00Z"/>
        </w:rPr>
      </w:pPr>
    </w:p>
    <w:p w14:paraId="2F8F8C35" w14:textId="77777777" w:rsidR="00994961" w:rsidRDefault="00994961" w:rsidP="005F196F">
      <w:pPr>
        <w:rPr>
          <w:ins w:id="1694" w:author="Jonatas Nunespf" w:date="2024-04-17T18:29:00Z" w16du:dateUtc="2024-04-17T21:29:00Z"/>
        </w:rPr>
      </w:pPr>
    </w:p>
    <w:p w14:paraId="7519957F" w14:textId="77777777" w:rsidR="00994961" w:rsidRDefault="00994961" w:rsidP="005F196F">
      <w:pPr>
        <w:rPr>
          <w:ins w:id="1695" w:author="Jonatas Nunespf" w:date="2024-04-17T18:29:00Z" w16du:dateUtc="2024-04-17T21:29:00Z"/>
        </w:rPr>
      </w:pPr>
    </w:p>
    <w:p w14:paraId="76B37F83" w14:textId="77777777" w:rsidR="00994961" w:rsidRDefault="00994961" w:rsidP="005F196F">
      <w:pPr>
        <w:rPr>
          <w:ins w:id="1696" w:author="Jonatas Nunespf" w:date="2024-04-17T18:29:00Z" w16du:dateUtc="2024-04-17T21:29:00Z"/>
        </w:rPr>
      </w:pPr>
    </w:p>
    <w:p w14:paraId="60DB058E" w14:textId="77777777" w:rsidR="00994961" w:rsidRDefault="00994961" w:rsidP="005F196F">
      <w:pPr>
        <w:rPr>
          <w:ins w:id="1697" w:author="Jonatas Nunespf" w:date="2024-04-17T18:29:00Z" w16du:dateUtc="2024-04-17T21:29:00Z"/>
        </w:rPr>
      </w:pPr>
    </w:p>
    <w:p w14:paraId="205C2C5E" w14:textId="77777777" w:rsidR="00994961" w:rsidRDefault="00994961" w:rsidP="00994961">
      <w:pPr>
        <w:pStyle w:val="Ttulo1"/>
        <w:shd w:val="clear" w:color="auto" w:fill="0F0F0F"/>
        <w:spacing w:before="0" w:beforeAutospacing="0" w:after="0" w:afterAutospacing="0"/>
        <w:rPr>
          <w:ins w:id="1698" w:author="Jonatas Nunespf" w:date="2024-04-17T18:29:00Z" w16du:dateUtc="2024-04-17T21:29:00Z"/>
          <w:rFonts w:ascii="Roboto" w:hAnsi="Roboto"/>
          <w:color w:val="F1F1F1"/>
        </w:rPr>
      </w:pPr>
      <w:ins w:id="1699" w:author="Jonatas Nunespf" w:date="2024-04-17T18:29:00Z" w16du:dateUtc="2024-04-17T21:29:00Z">
        <w:r>
          <w:rPr>
            <w:rStyle w:val="style-scope"/>
            <w:rFonts w:ascii="Roboto" w:hAnsi="Roboto"/>
            <w:color w:val="F1F1F1"/>
            <w:bdr w:val="none" w:sz="0" w:space="0" w:color="auto" w:frame="1"/>
          </w:rPr>
          <w:lastRenderedPageBreak/>
          <w:t>Aprendendo sobre FUNÇÕES em Javascript </w:t>
        </w:r>
        <w:r>
          <w:rPr>
            <w:rFonts w:ascii="Roboto" w:hAnsi="Roboto"/>
            <w:color w:val="F1F1F1"/>
          </w:rPr>
          <w:fldChar w:fldCharType="begin"/>
        </w:r>
        <w:r>
          <w:rPr>
            <w:rFonts w:ascii="Roboto" w:hAnsi="Roboto"/>
            <w:color w:val="F1F1F1"/>
          </w:rPr>
          <w:instrText>HYPERLINK "https://www.youtube.com/hashtag/p1"</w:instrText>
        </w:r>
        <w:r>
          <w:rPr>
            <w:rFonts w:ascii="Roboto" w:hAnsi="Roboto"/>
            <w:color w:val="F1F1F1"/>
          </w:rPr>
        </w:r>
        <w:r>
          <w:rPr>
            <w:rFonts w:ascii="Roboto" w:hAnsi="Roboto"/>
            <w:color w:val="F1F1F1"/>
          </w:rPr>
          <w:fldChar w:fldCharType="separate"/>
        </w:r>
        <w:r>
          <w:rPr>
            <w:rStyle w:val="Hyperlink"/>
            <w:rFonts w:ascii="Roboto" w:hAnsi="Roboto"/>
          </w:rPr>
          <w:t>#P1</w:t>
        </w:r>
        <w:r>
          <w:rPr>
            <w:rFonts w:ascii="Roboto" w:hAnsi="Roboto"/>
            <w:color w:val="F1F1F1"/>
          </w:rPr>
          <w:fldChar w:fldCharType="end"/>
        </w:r>
        <w:r>
          <w:rPr>
            <w:rStyle w:val="style-scope"/>
            <w:rFonts w:ascii="Roboto" w:hAnsi="Roboto"/>
            <w:color w:val="F1F1F1"/>
            <w:bdr w:val="none" w:sz="0" w:space="0" w:color="auto" w:frame="1"/>
          </w:rPr>
          <w:t> - Curso de Javascript Moderno - Aula 20</w:t>
        </w:r>
      </w:ins>
    </w:p>
    <w:p w14:paraId="6D139FB0" w14:textId="3E89F663" w:rsidR="00994961" w:rsidRDefault="005C5D37" w:rsidP="005F196F">
      <w:pPr>
        <w:rPr>
          <w:ins w:id="1700" w:author="Jonatas Nunespf" w:date="2024-04-18T00:13:00Z" w16du:dateUtc="2024-04-18T03:13:00Z"/>
        </w:rPr>
      </w:pPr>
      <w:ins w:id="1701" w:author="Jonatas Nunespf" w:date="2024-04-18T00:10:00Z" w16du:dateUtc="2024-04-18T03:10:00Z">
        <w:r>
          <w:t xml:space="preserve"> Uma fun</w:t>
        </w:r>
      </w:ins>
      <w:ins w:id="1702" w:author="Jonatas Nunespf" w:date="2024-04-18T00:11:00Z" w16du:dateUtc="2024-04-18T03:11:00Z">
        <w:r>
          <w:t xml:space="preserve">ção e um bloco de comando que podemos executar em um momento que </w:t>
        </w:r>
        <w:proofErr w:type="spellStart"/>
        <w:r>
          <w:t>prescisarmos</w:t>
        </w:r>
        <w:proofErr w:type="spellEnd"/>
        <w:r>
          <w:t xml:space="preserve"> ou escolhermos, vamos </w:t>
        </w:r>
        <w:proofErr w:type="spellStart"/>
        <w:r>
          <w:t>uopr</w:t>
        </w:r>
        <w:proofErr w:type="spellEnd"/>
        <w:r>
          <w:t xml:space="preserve"> que estamos executando todo</w:t>
        </w:r>
      </w:ins>
      <w:ins w:id="1703" w:author="Jonatas Nunespf" w:date="2024-04-18T00:12:00Z" w16du:dateUtc="2024-04-18T03:12:00Z">
        <w:r>
          <w:t xml:space="preserve"> o</w:t>
        </w:r>
      </w:ins>
      <w:ins w:id="1704" w:author="Jonatas Nunespf" w:date="2024-04-18T00:11:00Z" w16du:dateUtc="2024-04-18T03:11:00Z">
        <w:r>
          <w:t xml:space="preserve"> codigo normalmente, </w:t>
        </w:r>
      </w:ins>
      <w:ins w:id="1705" w:author="Jonatas Nunespf" w:date="2024-04-18T00:12:00Z" w16du:dateUtc="2024-04-18T03:12:00Z">
        <w:r>
          <w:t xml:space="preserve">mas </w:t>
        </w:r>
        <w:proofErr w:type="gramStart"/>
        <w:r>
          <w:t>ai</w:t>
        </w:r>
        <w:proofErr w:type="gramEnd"/>
        <w:r>
          <w:t xml:space="preserve"> criamos uma função no meio desse codigo, ele n ao </w:t>
        </w:r>
        <w:proofErr w:type="spellStart"/>
        <w:r>
          <w:t>sera</w:t>
        </w:r>
        <w:proofErr w:type="spellEnd"/>
        <w:r>
          <w:t xml:space="preserve"> executado pois ele so e executado quando e chamado, entao ele vai pular a função e </w:t>
        </w:r>
        <w:proofErr w:type="spellStart"/>
        <w:r>
          <w:t>vao</w:t>
        </w:r>
        <w:proofErr w:type="spellEnd"/>
        <w:r>
          <w:t xml:space="preserve"> continuar o codigo, mas quando a função for chamada ai sim ela </w:t>
        </w:r>
        <w:proofErr w:type="spellStart"/>
        <w:r>
          <w:t>sera</w:t>
        </w:r>
        <w:proofErr w:type="spellEnd"/>
        <w:r>
          <w:t xml:space="preserve"> executada, temos </w:t>
        </w:r>
        <w:proofErr w:type="spellStart"/>
        <w:r>
          <w:t>diversar</w:t>
        </w:r>
        <w:proofErr w:type="spellEnd"/>
        <w:r>
          <w:t xml:space="preserve"> maneiras para executa-la, como</w:t>
        </w:r>
      </w:ins>
      <w:ins w:id="1706" w:author="Jonatas Nunespf" w:date="2024-04-18T00:13:00Z" w16du:dateUtc="2024-04-18T03:13:00Z">
        <w:r>
          <w:t xml:space="preserve"> um click, mover mouse, </w:t>
        </w:r>
        <w:proofErr w:type="spellStart"/>
        <w:r>
          <w:t>load</w:t>
        </w:r>
        <w:proofErr w:type="spellEnd"/>
        <w:r>
          <w:t xml:space="preserve"> e etc...</w:t>
        </w:r>
      </w:ins>
    </w:p>
    <w:p w14:paraId="44AEB603" w14:textId="1ED28145" w:rsidR="005C5D37" w:rsidRPr="005C5D37" w:rsidRDefault="005C5D37" w:rsidP="005C5D37">
      <w:pPr>
        <w:shd w:val="clear" w:color="auto" w:fill="282A36"/>
        <w:spacing w:after="0" w:line="285" w:lineRule="atLeast"/>
        <w:rPr>
          <w:ins w:id="1707" w:author="Jonatas Nunespf" w:date="2024-04-18T00:14:00Z" w16du:dateUtc="2024-04-18T03:14:00Z"/>
          <w:rFonts w:ascii="Consolas" w:eastAsia="Times New Roman" w:hAnsi="Consolas" w:cs="Times New Roman"/>
          <w:color w:val="F8F8F2"/>
          <w:kern w:val="0"/>
          <w:sz w:val="21"/>
          <w:szCs w:val="21"/>
          <w:lang w:eastAsia="pt-BR"/>
          <w14:ligatures w14:val="none"/>
        </w:rPr>
      </w:pPr>
      <w:ins w:id="1708" w:author="Jonatas Nunespf" w:date="2024-04-18T00:14:00Z" w16du:dateUtc="2024-04-18T03:14:00Z">
        <w:r w:rsidRPr="005C5D37">
          <w:rPr>
            <w:rFonts w:ascii="Consolas" w:eastAsia="Times New Roman" w:hAnsi="Consolas" w:cs="Times New Roman"/>
            <w:color w:val="FF79C6"/>
            <w:kern w:val="0"/>
            <w:sz w:val="21"/>
            <w:szCs w:val="21"/>
            <w:lang w:eastAsia="pt-BR"/>
            <w14:ligatures w14:val="none"/>
          </w:rPr>
          <w:t>function</w:t>
        </w:r>
        <w:r w:rsidRPr="005C5D37">
          <w:rPr>
            <w:rFonts w:ascii="Consolas" w:eastAsia="Times New Roman" w:hAnsi="Consolas" w:cs="Times New Roman"/>
            <w:color w:val="F8F8F2"/>
            <w:kern w:val="0"/>
            <w:sz w:val="21"/>
            <w:szCs w:val="21"/>
            <w:lang w:eastAsia="pt-BR"/>
            <w14:ligatures w14:val="none"/>
          </w:rPr>
          <w:t xml:space="preserve"> </w:t>
        </w:r>
        <w:proofErr w:type="spellStart"/>
        <w:r w:rsidRPr="005C5D37">
          <w:rPr>
            <w:rFonts w:ascii="Consolas" w:eastAsia="Times New Roman" w:hAnsi="Consolas" w:cs="Times New Roman"/>
            <w:color w:val="50FA7B"/>
            <w:kern w:val="0"/>
            <w:sz w:val="21"/>
            <w:szCs w:val="21"/>
            <w:lang w:eastAsia="pt-BR"/>
            <w14:ligatures w14:val="none"/>
          </w:rPr>
          <w:t>nomeDaFunction</w:t>
        </w:r>
        <w:proofErr w:type="spellEnd"/>
        <w:r w:rsidRPr="005C5D37">
          <w:rPr>
            <w:rFonts w:ascii="Consolas" w:eastAsia="Times New Roman" w:hAnsi="Consolas" w:cs="Times New Roman"/>
            <w:color w:val="F8F8F2"/>
            <w:kern w:val="0"/>
            <w:sz w:val="21"/>
            <w:szCs w:val="21"/>
            <w:lang w:eastAsia="pt-BR"/>
            <w14:ligatures w14:val="none"/>
          </w:rPr>
          <w:t xml:space="preserve">(){ </w:t>
        </w:r>
      </w:ins>
    </w:p>
    <w:p w14:paraId="7D89709F" w14:textId="77777777" w:rsidR="005C5D37" w:rsidRPr="005C5D37" w:rsidRDefault="005C5D37" w:rsidP="005C5D37">
      <w:pPr>
        <w:shd w:val="clear" w:color="auto" w:fill="282A36"/>
        <w:spacing w:after="0" w:line="285" w:lineRule="atLeast"/>
        <w:rPr>
          <w:ins w:id="1709" w:author="Jonatas Nunespf" w:date="2024-04-18T00:14:00Z" w16du:dateUtc="2024-04-18T03:14:00Z"/>
          <w:rFonts w:ascii="Consolas" w:eastAsia="Times New Roman" w:hAnsi="Consolas" w:cs="Times New Roman"/>
          <w:color w:val="F8F8F2"/>
          <w:kern w:val="0"/>
          <w:sz w:val="21"/>
          <w:szCs w:val="21"/>
          <w:lang w:eastAsia="pt-BR"/>
          <w14:ligatures w14:val="none"/>
        </w:rPr>
      </w:pPr>
      <w:ins w:id="1710" w:author="Jonatas Nunespf" w:date="2024-04-18T00:14:00Z" w16du:dateUtc="2024-04-18T03:14:00Z">
        <w:r w:rsidRPr="005C5D37">
          <w:rPr>
            <w:rFonts w:ascii="Consolas" w:eastAsia="Times New Roman" w:hAnsi="Consolas" w:cs="Times New Roman"/>
            <w:color w:val="F8F8F2"/>
            <w:kern w:val="0"/>
            <w:sz w:val="21"/>
            <w:szCs w:val="21"/>
            <w:lang w:eastAsia="pt-BR"/>
            <w14:ligatures w14:val="none"/>
          </w:rPr>
          <w:t>}</w:t>
        </w:r>
      </w:ins>
    </w:p>
    <w:p w14:paraId="52905931" w14:textId="77777777" w:rsidR="005C5D37" w:rsidRDefault="005C5D37" w:rsidP="005F196F">
      <w:pPr>
        <w:rPr>
          <w:ins w:id="1711" w:author="Jonatas Nunespf" w:date="2024-04-18T00:14:00Z" w16du:dateUtc="2024-04-18T03:14:00Z"/>
        </w:rPr>
      </w:pPr>
    </w:p>
    <w:p w14:paraId="59EDC719" w14:textId="788E8191" w:rsidR="005C5D37" w:rsidRDefault="005C5D37" w:rsidP="005F196F">
      <w:pPr>
        <w:rPr>
          <w:ins w:id="1712" w:author="Jonatas Nunespf" w:date="2024-04-18T00:16:00Z" w16du:dateUtc="2024-04-18T03:16:00Z"/>
        </w:rPr>
      </w:pPr>
      <w:ins w:id="1713" w:author="Jonatas Nunespf" w:date="2024-04-18T00:14:00Z" w16du:dateUtc="2024-04-18T03:14:00Z">
        <w:r>
          <w:t xml:space="preserve">Essa e uma estrutura de uma function onde escrevemos function para inicializar, e depois escolhemos um nome pra function e depois do </w:t>
        </w:r>
        <w:proofErr w:type="spellStart"/>
        <w:r>
          <w:t>nonme</w:t>
        </w:r>
        <w:proofErr w:type="spellEnd"/>
        <w:r>
          <w:t xml:space="preserve"> sempre devemos colocar parênteses, esses parênteses </w:t>
        </w:r>
        <w:proofErr w:type="spellStart"/>
        <w:r>
          <w:t>sao</w:t>
        </w:r>
        <w:proofErr w:type="spellEnd"/>
        <w:r>
          <w:t xml:space="preserve"> obrigatórios </w:t>
        </w:r>
      </w:ins>
      <w:ins w:id="1714" w:author="Jonatas Nunespf" w:date="2024-04-18T00:15:00Z" w16du:dateUtc="2024-04-18T03:15:00Z">
        <w:r>
          <w:t xml:space="preserve">ter, mas não quer dizer que precisamos preencher ou usar mas os parentes </w:t>
        </w:r>
        <w:proofErr w:type="spellStart"/>
        <w:r>
          <w:t>prescisam</w:t>
        </w:r>
        <w:proofErr w:type="spellEnd"/>
        <w:r>
          <w:t xml:space="preserve"> ficar </w:t>
        </w:r>
        <w:proofErr w:type="spellStart"/>
        <w:r>
          <w:t>la</w:t>
        </w:r>
        <w:proofErr w:type="spellEnd"/>
        <w:r>
          <w:t xml:space="preserve"> mesmo que vazios, esses parênteses recebem um parâmetro, ai depois abrimos </w:t>
        </w:r>
        <w:proofErr w:type="spellStart"/>
        <w:r>
          <w:t>efechamos</w:t>
        </w:r>
        <w:proofErr w:type="spellEnd"/>
        <w:r>
          <w:t xml:space="preserve"> chaves e dentro das chaves que colocamos nossos códigos, entao se tiver rodan</w:t>
        </w:r>
      </w:ins>
      <w:ins w:id="1715" w:author="Jonatas Nunespf" w:date="2024-04-18T00:16:00Z" w16du:dateUtc="2024-04-18T03:16:00Z">
        <w:r>
          <w:t xml:space="preserve">do um codigo normal ai o </w:t>
        </w:r>
        <w:proofErr w:type="spellStart"/>
        <w:r>
          <w:t>codiugo</w:t>
        </w:r>
        <w:proofErr w:type="spellEnd"/>
        <w:r>
          <w:t xml:space="preserve"> chegar em uma function, não vai acontecer nada ele simplesmente vai pular a function, mas quando chamamos ela da seguinte maneira</w:t>
        </w:r>
      </w:ins>
    </w:p>
    <w:p w14:paraId="02E94815" w14:textId="0786A323" w:rsidR="005C5D37" w:rsidRPr="000A6C6C" w:rsidRDefault="005C5D37">
      <w:pPr>
        <w:shd w:val="clear" w:color="auto" w:fill="282A36"/>
        <w:spacing w:after="0" w:line="285" w:lineRule="atLeast"/>
        <w:rPr>
          <w:ins w:id="1716" w:author="Jonatas Nunespf" w:date="2024-04-18T00:16:00Z" w16du:dateUtc="2024-04-18T03:16:00Z"/>
          <w:rFonts w:ascii="Consolas" w:eastAsia="Times New Roman" w:hAnsi="Consolas" w:cs="Times New Roman"/>
          <w:color w:val="F8F8F2"/>
          <w:kern w:val="0"/>
          <w:sz w:val="21"/>
          <w:szCs w:val="21"/>
          <w:lang w:eastAsia="pt-BR"/>
          <w14:ligatures w14:val="none"/>
          <w:rPrChange w:id="1717" w:author="Jonatas Nunespf" w:date="2024-04-18T00:21:00Z" w16du:dateUtc="2024-04-18T03:21:00Z">
            <w:rPr>
              <w:ins w:id="1718" w:author="Jonatas Nunespf" w:date="2024-04-18T00:16:00Z" w16du:dateUtc="2024-04-18T03:16:00Z"/>
            </w:rPr>
          </w:rPrChange>
        </w:rPr>
        <w:pPrChange w:id="1719" w:author="Jonatas Nunespf" w:date="2024-04-18T00:21:00Z" w16du:dateUtc="2024-04-18T03:21:00Z">
          <w:pPr/>
        </w:pPrChange>
      </w:pPr>
      <w:proofErr w:type="spellStart"/>
      <w:ins w:id="1720" w:author="Jonatas Nunespf" w:date="2024-04-18T00:16:00Z" w16du:dateUtc="2024-04-18T03:16:00Z">
        <w:r w:rsidRPr="005C5D37">
          <w:rPr>
            <w:rFonts w:ascii="Consolas" w:eastAsia="Times New Roman" w:hAnsi="Consolas" w:cs="Times New Roman"/>
            <w:color w:val="50FA7B"/>
            <w:kern w:val="0"/>
            <w:sz w:val="21"/>
            <w:szCs w:val="21"/>
            <w:lang w:eastAsia="pt-BR"/>
            <w14:ligatures w14:val="none"/>
          </w:rPr>
          <w:t>nomeDaFunction</w:t>
        </w:r>
        <w:proofErr w:type="spellEnd"/>
        <w:r w:rsidRPr="005C5D37">
          <w:rPr>
            <w:rFonts w:ascii="Consolas" w:eastAsia="Times New Roman" w:hAnsi="Consolas" w:cs="Times New Roman"/>
            <w:color w:val="F8F8F2"/>
            <w:kern w:val="0"/>
            <w:sz w:val="21"/>
            <w:szCs w:val="21"/>
            <w:lang w:eastAsia="pt-BR"/>
            <w14:ligatures w14:val="none"/>
          </w:rPr>
          <w:t>()</w:t>
        </w:r>
      </w:ins>
    </w:p>
    <w:p w14:paraId="73137ADC" w14:textId="1AB97DF6" w:rsidR="005C5D37" w:rsidRDefault="005C5D37" w:rsidP="005F196F">
      <w:pPr>
        <w:rPr>
          <w:ins w:id="1721" w:author="Jonatas Nunespf" w:date="2024-04-18T00:20:00Z" w16du:dateUtc="2024-04-18T03:20:00Z"/>
        </w:rPr>
      </w:pPr>
      <w:ins w:id="1722" w:author="Jonatas Nunespf" w:date="2024-04-18T00:16:00Z" w16du:dateUtc="2024-04-18T03:16:00Z">
        <w:r>
          <w:t xml:space="preserve">Ai quando o codigo chegar nessa parte, a function </w:t>
        </w:r>
        <w:proofErr w:type="spellStart"/>
        <w:r>
          <w:t>la</w:t>
        </w:r>
        <w:proofErr w:type="spellEnd"/>
        <w:r>
          <w:t xml:space="preserve"> em cima vai ser executada, </w:t>
        </w:r>
        <w:proofErr w:type="gramStart"/>
        <w:r>
          <w:t>ai</w:t>
        </w:r>
        <w:proofErr w:type="gramEnd"/>
        <w:r>
          <w:t xml:space="preserve"> </w:t>
        </w:r>
      </w:ins>
      <w:ins w:id="1723" w:author="Jonatas Nunespf" w:date="2024-04-18T00:17:00Z" w16du:dateUtc="2024-04-18T03:17:00Z">
        <w:r>
          <w:t>todo o codigo dentro da function vai ser executada.</w:t>
        </w:r>
      </w:ins>
    </w:p>
    <w:p w14:paraId="7E2BB9DC" w14:textId="5B687674" w:rsidR="000A6C6C" w:rsidRDefault="000A6C6C" w:rsidP="005F196F">
      <w:pPr>
        <w:rPr>
          <w:ins w:id="1724" w:author="Jonatas Nunespf" w:date="2024-04-18T00:20:00Z" w16du:dateUtc="2024-04-18T03:20:00Z"/>
        </w:rPr>
      </w:pPr>
      <w:ins w:id="1725" w:author="Jonatas Nunespf" w:date="2024-04-18T00:20:00Z" w16du:dateUtc="2024-04-18T03:20:00Z">
        <w:r>
          <w:t>Olhe o exemplo abaixo</w:t>
        </w:r>
      </w:ins>
    </w:p>
    <w:p w14:paraId="52861DF6" w14:textId="77777777" w:rsidR="000A6C6C" w:rsidRPr="00E25B54" w:rsidRDefault="000A6C6C" w:rsidP="000A6C6C">
      <w:pPr>
        <w:shd w:val="clear" w:color="auto" w:fill="282A36"/>
        <w:spacing w:after="0" w:line="285" w:lineRule="atLeast"/>
        <w:rPr>
          <w:ins w:id="1726" w:author="Jonatas Nunespf" w:date="2024-04-18T00:20:00Z" w16du:dateUtc="2024-04-18T03:20:00Z"/>
          <w:rFonts w:ascii="Consolas" w:eastAsia="Times New Roman" w:hAnsi="Consolas" w:cs="Times New Roman"/>
          <w:color w:val="F8F8F2"/>
          <w:kern w:val="0"/>
          <w:sz w:val="21"/>
          <w:szCs w:val="21"/>
          <w:lang w:eastAsia="pt-BR"/>
          <w14:ligatures w14:val="none"/>
        </w:rPr>
      </w:pPr>
      <w:ins w:id="1727" w:author="Jonatas Nunespf" w:date="2024-04-18T00:20:00Z" w16du:dateUtc="2024-04-18T03:20:00Z">
        <w:r w:rsidRPr="00E25B54">
          <w:rPr>
            <w:rFonts w:ascii="Consolas" w:eastAsia="Times New Roman" w:hAnsi="Consolas" w:cs="Times New Roman"/>
            <w:color w:val="FF79C6"/>
            <w:kern w:val="0"/>
            <w:sz w:val="21"/>
            <w:szCs w:val="21"/>
            <w:lang w:eastAsia="pt-BR"/>
            <w14:ligatures w14:val="none"/>
          </w:rPr>
          <w:t>function</w:t>
        </w:r>
        <w:r w:rsidRPr="00E25B54">
          <w:rPr>
            <w:rFonts w:ascii="Consolas" w:eastAsia="Times New Roman" w:hAnsi="Consolas" w:cs="Times New Roman"/>
            <w:color w:val="F8F8F2"/>
            <w:kern w:val="0"/>
            <w:sz w:val="21"/>
            <w:szCs w:val="21"/>
            <w:lang w:eastAsia="pt-BR"/>
            <w14:ligatures w14:val="none"/>
          </w:rPr>
          <w:t xml:space="preserve"> </w:t>
        </w:r>
        <w:r w:rsidRPr="00E25B54">
          <w:rPr>
            <w:rFonts w:ascii="Consolas" w:eastAsia="Times New Roman" w:hAnsi="Consolas" w:cs="Times New Roman"/>
            <w:color w:val="50FA7B"/>
            <w:kern w:val="0"/>
            <w:sz w:val="21"/>
            <w:szCs w:val="21"/>
            <w:lang w:eastAsia="pt-BR"/>
            <w14:ligatures w14:val="none"/>
          </w:rPr>
          <w:t>soma2_10</w:t>
        </w:r>
        <w:r w:rsidRPr="00E25B54">
          <w:rPr>
            <w:rFonts w:ascii="Consolas" w:eastAsia="Times New Roman" w:hAnsi="Consolas" w:cs="Times New Roman"/>
            <w:color w:val="F8F8F2"/>
            <w:kern w:val="0"/>
            <w:sz w:val="21"/>
            <w:szCs w:val="21"/>
            <w:lang w:eastAsia="pt-BR"/>
            <w14:ligatures w14:val="none"/>
          </w:rPr>
          <w:t>(){</w:t>
        </w:r>
      </w:ins>
    </w:p>
    <w:p w14:paraId="7E384C6B" w14:textId="77777777" w:rsidR="000A6C6C" w:rsidRPr="00E25B54" w:rsidRDefault="000A6C6C" w:rsidP="000A6C6C">
      <w:pPr>
        <w:shd w:val="clear" w:color="auto" w:fill="282A36"/>
        <w:spacing w:after="0" w:line="285" w:lineRule="atLeast"/>
        <w:rPr>
          <w:ins w:id="1728" w:author="Jonatas Nunespf" w:date="2024-04-18T00:20:00Z" w16du:dateUtc="2024-04-18T03:20:00Z"/>
          <w:rFonts w:ascii="Consolas" w:eastAsia="Times New Roman" w:hAnsi="Consolas" w:cs="Times New Roman"/>
          <w:color w:val="F8F8F2"/>
          <w:kern w:val="0"/>
          <w:sz w:val="21"/>
          <w:szCs w:val="21"/>
          <w:lang w:eastAsia="pt-BR"/>
          <w14:ligatures w14:val="none"/>
        </w:rPr>
      </w:pPr>
      <w:ins w:id="1729" w:author="Jonatas Nunespf" w:date="2024-04-18T00:20:00Z" w16du:dateUtc="2024-04-18T03:20:00Z">
        <w:r w:rsidRPr="00E25B54">
          <w:rPr>
            <w:rFonts w:ascii="Consolas" w:eastAsia="Times New Roman" w:hAnsi="Consolas" w:cs="Times New Roman"/>
            <w:color w:val="F8F8F2"/>
            <w:kern w:val="0"/>
            <w:sz w:val="21"/>
            <w:szCs w:val="21"/>
            <w:lang w:eastAsia="pt-BR"/>
            <w14:ligatures w14:val="none"/>
          </w:rPr>
          <w:t xml:space="preserve">    </w:t>
        </w:r>
        <w:r w:rsidRPr="00E25B54">
          <w:rPr>
            <w:rFonts w:ascii="Consolas" w:eastAsia="Times New Roman" w:hAnsi="Consolas" w:cs="Times New Roman"/>
            <w:color w:val="FF79C6"/>
            <w:kern w:val="0"/>
            <w:sz w:val="21"/>
            <w:szCs w:val="21"/>
            <w:lang w:eastAsia="pt-BR"/>
            <w14:ligatures w14:val="none"/>
          </w:rPr>
          <w:t>let</w:t>
        </w:r>
        <w:r w:rsidRPr="00E25B54">
          <w:rPr>
            <w:rFonts w:ascii="Consolas" w:eastAsia="Times New Roman" w:hAnsi="Consolas" w:cs="Times New Roman"/>
            <w:color w:val="F8F8F2"/>
            <w:kern w:val="0"/>
            <w:sz w:val="21"/>
            <w:szCs w:val="21"/>
            <w:lang w:eastAsia="pt-BR"/>
            <w14:ligatures w14:val="none"/>
          </w:rPr>
          <w:t xml:space="preserve"> n1</w:t>
        </w:r>
        <w:r w:rsidRPr="00E25B54">
          <w:rPr>
            <w:rFonts w:ascii="Consolas" w:eastAsia="Times New Roman" w:hAnsi="Consolas" w:cs="Times New Roman"/>
            <w:color w:val="FF79C6"/>
            <w:kern w:val="0"/>
            <w:sz w:val="21"/>
            <w:szCs w:val="21"/>
            <w:lang w:eastAsia="pt-BR"/>
            <w14:ligatures w14:val="none"/>
          </w:rPr>
          <w:t>=</w:t>
        </w:r>
        <w:r w:rsidRPr="00E25B54">
          <w:rPr>
            <w:rFonts w:ascii="Consolas" w:eastAsia="Times New Roman" w:hAnsi="Consolas" w:cs="Times New Roman"/>
            <w:color w:val="BD93F9"/>
            <w:kern w:val="0"/>
            <w:sz w:val="21"/>
            <w:szCs w:val="21"/>
            <w:lang w:eastAsia="pt-BR"/>
            <w14:ligatures w14:val="none"/>
          </w:rPr>
          <w:t>2</w:t>
        </w:r>
      </w:ins>
    </w:p>
    <w:p w14:paraId="50D88DD8" w14:textId="77777777" w:rsidR="000A6C6C" w:rsidRPr="00E25B54" w:rsidRDefault="000A6C6C" w:rsidP="000A6C6C">
      <w:pPr>
        <w:shd w:val="clear" w:color="auto" w:fill="282A36"/>
        <w:spacing w:after="0" w:line="285" w:lineRule="atLeast"/>
        <w:rPr>
          <w:ins w:id="1730" w:author="Jonatas Nunespf" w:date="2024-04-18T00:20:00Z" w16du:dateUtc="2024-04-18T03:20:00Z"/>
          <w:rFonts w:ascii="Consolas" w:eastAsia="Times New Roman" w:hAnsi="Consolas" w:cs="Times New Roman"/>
          <w:color w:val="F8F8F2"/>
          <w:kern w:val="0"/>
          <w:sz w:val="21"/>
          <w:szCs w:val="21"/>
          <w:lang w:eastAsia="pt-BR"/>
          <w14:ligatures w14:val="none"/>
        </w:rPr>
      </w:pPr>
      <w:ins w:id="1731" w:author="Jonatas Nunespf" w:date="2024-04-18T00:20:00Z" w16du:dateUtc="2024-04-18T03:20:00Z">
        <w:r w:rsidRPr="00E25B54">
          <w:rPr>
            <w:rFonts w:ascii="Consolas" w:eastAsia="Times New Roman" w:hAnsi="Consolas" w:cs="Times New Roman"/>
            <w:color w:val="F8F8F2"/>
            <w:kern w:val="0"/>
            <w:sz w:val="21"/>
            <w:szCs w:val="21"/>
            <w:lang w:eastAsia="pt-BR"/>
            <w14:ligatures w14:val="none"/>
          </w:rPr>
          <w:t xml:space="preserve">    </w:t>
        </w:r>
        <w:r w:rsidRPr="00E25B54">
          <w:rPr>
            <w:rFonts w:ascii="Consolas" w:eastAsia="Times New Roman" w:hAnsi="Consolas" w:cs="Times New Roman"/>
            <w:color w:val="FF79C6"/>
            <w:kern w:val="0"/>
            <w:sz w:val="21"/>
            <w:szCs w:val="21"/>
            <w:lang w:eastAsia="pt-BR"/>
            <w14:ligatures w14:val="none"/>
          </w:rPr>
          <w:t>let</w:t>
        </w:r>
        <w:r w:rsidRPr="00E25B54">
          <w:rPr>
            <w:rFonts w:ascii="Consolas" w:eastAsia="Times New Roman" w:hAnsi="Consolas" w:cs="Times New Roman"/>
            <w:color w:val="F8F8F2"/>
            <w:kern w:val="0"/>
            <w:sz w:val="21"/>
            <w:szCs w:val="21"/>
            <w:lang w:eastAsia="pt-BR"/>
            <w14:ligatures w14:val="none"/>
          </w:rPr>
          <w:t xml:space="preserve"> n2</w:t>
        </w:r>
        <w:r w:rsidRPr="00E25B54">
          <w:rPr>
            <w:rFonts w:ascii="Consolas" w:eastAsia="Times New Roman" w:hAnsi="Consolas" w:cs="Times New Roman"/>
            <w:color w:val="FF79C6"/>
            <w:kern w:val="0"/>
            <w:sz w:val="21"/>
            <w:szCs w:val="21"/>
            <w:lang w:eastAsia="pt-BR"/>
            <w14:ligatures w14:val="none"/>
          </w:rPr>
          <w:t>=</w:t>
        </w:r>
        <w:r w:rsidRPr="00E25B54">
          <w:rPr>
            <w:rFonts w:ascii="Consolas" w:eastAsia="Times New Roman" w:hAnsi="Consolas" w:cs="Times New Roman"/>
            <w:color w:val="BD93F9"/>
            <w:kern w:val="0"/>
            <w:sz w:val="21"/>
            <w:szCs w:val="21"/>
            <w:lang w:eastAsia="pt-BR"/>
            <w14:ligatures w14:val="none"/>
          </w:rPr>
          <w:t>10</w:t>
        </w:r>
      </w:ins>
    </w:p>
    <w:p w14:paraId="1EC683BE" w14:textId="77777777" w:rsidR="000A6C6C" w:rsidRPr="000A6C6C" w:rsidRDefault="000A6C6C" w:rsidP="000A6C6C">
      <w:pPr>
        <w:shd w:val="clear" w:color="auto" w:fill="282A36"/>
        <w:spacing w:after="0" w:line="285" w:lineRule="atLeast"/>
        <w:rPr>
          <w:ins w:id="1732" w:author="Jonatas Nunespf" w:date="2024-04-18T00:20:00Z" w16du:dateUtc="2024-04-18T03:20:00Z"/>
          <w:rFonts w:ascii="Consolas" w:eastAsia="Times New Roman" w:hAnsi="Consolas" w:cs="Times New Roman"/>
          <w:color w:val="F8F8F2"/>
          <w:kern w:val="0"/>
          <w:sz w:val="21"/>
          <w:szCs w:val="21"/>
          <w:lang w:eastAsia="pt-BR"/>
          <w14:ligatures w14:val="none"/>
        </w:rPr>
      </w:pPr>
      <w:ins w:id="1733" w:author="Jonatas Nunespf" w:date="2024-04-18T00:20:00Z" w16du:dateUtc="2024-04-18T03:20:00Z">
        <w:r w:rsidRPr="00E25B54">
          <w:rPr>
            <w:rFonts w:ascii="Consolas" w:eastAsia="Times New Roman" w:hAnsi="Consolas" w:cs="Times New Roman"/>
            <w:color w:val="F8F8F2"/>
            <w:kern w:val="0"/>
            <w:sz w:val="21"/>
            <w:szCs w:val="21"/>
            <w:lang w:eastAsia="pt-BR"/>
            <w14:ligatures w14:val="none"/>
          </w:rPr>
          <w:t xml:space="preserve">    </w:t>
        </w:r>
        <w:r w:rsidRPr="000A6C6C">
          <w:rPr>
            <w:rFonts w:ascii="Consolas" w:eastAsia="Times New Roman" w:hAnsi="Consolas" w:cs="Times New Roman"/>
            <w:color w:val="FF79C6"/>
            <w:kern w:val="0"/>
            <w:sz w:val="21"/>
            <w:szCs w:val="21"/>
            <w:lang w:eastAsia="pt-BR"/>
            <w14:ligatures w14:val="none"/>
          </w:rPr>
          <w:t>let</w:t>
        </w:r>
        <w:r w:rsidRPr="000A6C6C">
          <w:rPr>
            <w:rFonts w:ascii="Consolas" w:eastAsia="Times New Roman" w:hAnsi="Consolas" w:cs="Times New Roman"/>
            <w:color w:val="F8F8F2"/>
            <w:kern w:val="0"/>
            <w:sz w:val="21"/>
            <w:szCs w:val="21"/>
            <w:lang w:eastAsia="pt-BR"/>
            <w14:ligatures w14:val="none"/>
          </w:rPr>
          <w:t xml:space="preserve"> soma</w:t>
        </w:r>
        <w:r w:rsidRPr="000A6C6C">
          <w:rPr>
            <w:rFonts w:ascii="Consolas" w:eastAsia="Times New Roman" w:hAnsi="Consolas" w:cs="Times New Roman"/>
            <w:color w:val="FF79C6"/>
            <w:kern w:val="0"/>
            <w:sz w:val="21"/>
            <w:szCs w:val="21"/>
            <w:lang w:eastAsia="pt-BR"/>
            <w14:ligatures w14:val="none"/>
          </w:rPr>
          <w:t>=</w:t>
        </w:r>
        <w:r w:rsidRPr="000A6C6C">
          <w:rPr>
            <w:rFonts w:ascii="Consolas" w:eastAsia="Times New Roman" w:hAnsi="Consolas" w:cs="Times New Roman"/>
            <w:color w:val="F8F8F2"/>
            <w:kern w:val="0"/>
            <w:sz w:val="21"/>
            <w:szCs w:val="21"/>
            <w:lang w:eastAsia="pt-BR"/>
            <w14:ligatures w14:val="none"/>
          </w:rPr>
          <w:t xml:space="preserve"> n1</w:t>
        </w:r>
        <w:r w:rsidRPr="000A6C6C">
          <w:rPr>
            <w:rFonts w:ascii="Consolas" w:eastAsia="Times New Roman" w:hAnsi="Consolas" w:cs="Times New Roman"/>
            <w:color w:val="FF79C6"/>
            <w:kern w:val="0"/>
            <w:sz w:val="21"/>
            <w:szCs w:val="21"/>
            <w:lang w:eastAsia="pt-BR"/>
            <w14:ligatures w14:val="none"/>
          </w:rPr>
          <w:t>+</w:t>
        </w:r>
        <w:r w:rsidRPr="000A6C6C">
          <w:rPr>
            <w:rFonts w:ascii="Consolas" w:eastAsia="Times New Roman" w:hAnsi="Consolas" w:cs="Times New Roman"/>
            <w:color w:val="F8F8F2"/>
            <w:kern w:val="0"/>
            <w:sz w:val="21"/>
            <w:szCs w:val="21"/>
            <w:lang w:eastAsia="pt-BR"/>
            <w14:ligatures w14:val="none"/>
          </w:rPr>
          <w:t>n2</w:t>
        </w:r>
      </w:ins>
    </w:p>
    <w:p w14:paraId="40B8D58F" w14:textId="77777777" w:rsidR="000A6C6C" w:rsidRPr="000A6C6C" w:rsidRDefault="000A6C6C" w:rsidP="000A6C6C">
      <w:pPr>
        <w:shd w:val="clear" w:color="auto" w:fill="282A36"/>
        <w:spacing w:after="0" w:line="285" w:lineRule="atLeast"/>
        <w:rPr>
          <w:ins w:id="1734" w:author="Jonatas Nunespf" w:date="2024-04-18T00:20:00Z" w16du:dateUtc="2024-04-18T03:20:00Z"/>
          <w:rFonts w:ascii="Consolas" w:eastAsia="Times New Roman" w:hAnsi="Consolas" w:cs="Times New Roman"/>
          <w:color w:val="F8F8F2"/>
          <w:kern w:val="0"/>
          <w:sz w:val="21"/>
          <w:szCs w:val="21"/>
          <w:lang w:eastAsia="pt-BR"/>
          <w14:ligatures w14:val="none"/>
        </w:rPr>
      </w:pPr>
      <w:ins w:id="1735" w:author="Jonatas Nunespf" w:date="2024-04-18T00:20:00Z" w16du:dateUtc="2024-04-18T03:20:00Z">
        <w:r w:rsidRPr="000A6C6C">
          <w:rPr>
            <w:rFonts w:ascii="Consolas" w:eastAsia="Times New Roman" w:hAnsi="Consolas" w:cs="Times New Roman"/>
            <w:color w:val="F8F8F2"/>
            <w:kern w:val="0"/>
            <w:sz w:val="21"/>
            <w:szCs w:val="21"/>
            <w:lang w:eastAsia="pt-BR"/>
            <w14:ligatures w14:val="none"/>
          </w:rPr>
          <w:t xml:space="preserve">    </w:t>
        </w:r>
        <w:r w:rsidRPr="000A6C6C">
          <w:rPr>
            <w:rFonts w:ascii="Consolas" w:eastAsia="Times New Roman" w:hAnsi="Consolas" w:cs="Times New Roman"/>
            <w:color w:val="BD93F9"/>
            <w:kern w:val="0"/>
            <w:sz w:val="21"/>
            <w:szCs w:val="21"/>
            <w:lang w:eastAsia="pt-BR"/>
            <w14:ligatures w14:val="none"/>
          </w:rPr>
          <w:t>console</w:t>
        </w:r>
        <w:r w:rsidRPr="000A6C6C">
          <w:rPr>
            <w:rFonts w:ascii="Consolas" w:eastAsia="Times New Roman" w:hAnsi="Consolas" w:cs="Times New Roman"/>
            <w:color w:val="F8F8F2"/>
            <w:kern w:val="0"/>
            <w:sz w:val="21"/>
            <w:szCs w:val="21"/>
            <w:lang w:eastAsia="pt-BR"/>
            <w14:ligatures w14:val="none"/>
          </w:rPr>
          <w:t>.</w:t>
        </w:r>
        <w:r w:rsidRPr="000A6C6C">
          <w:rPr>
            <w:rFonts w:ascii="Consolas" w:eastAsia="Times New Roman" w:hAnsi="Consolas" w:cs="Times New Roman"/>
            <w:color w:val="50FA7B"/>
            <w:kern w:val="0"/>
            <w:sz w:val="21"/>
            <w:szCs w:val="21"/>
            <w:lang w:eastAsia="pt-BR"/>
            <w14:ligatures w14:val="none"/>
          </w:rPr>
          <w:t>log</w:t>
        </w:r>
        <w:r w:rsidRPr="000A6C6C">
          <w:rPr>
            <w:rFonts w:ascii="Consolas" w:eastAsia="Times New Roman" w:hAnsi="Consolas" w:cs="Times New Roman"/>
            <w:color w:val="F8F8F2"/>
            <w:kern w:val="0"/>
            <w:sz w:val="21"/>
            <w:szCs w:val="21"/>
            <w:lang w:eastAsia="pt-BR"/>
            <w14:ligatures w14:val="none"/>
          </w:rPr>
          <w:t>(soma)</w:t>
        </w:r>
      </w:ins>
    </w:p>
    <w:p w14:paraId="0DE59802" w14:textId="77777777" w:rsidR="000A6C6C" w:rsidRPr="00E25B54" w:rsidRDefault="000A6C6C" w:rsidP="000A6C6C">
      <w:pPr>
        <w:shd w:val="clear" w:color="auto" w:fill="282A36"/>
        <w:spacing w:after="0" w:line="285" w:lineRule="atLeast"/>
        <w:rPr>
          <w:ins w:id="1736" w:author="Jonatas Nunespf" w:date="2024-04-18T00:20:00Z" w16du:dateUtc="2024-04-18T03:20:00Z"/>
          <w:rFonts w:ascii="Consolas" w:eastAsia="Times New Roman" w:hAnsi="Consolas" w:cs="Times New Roman"/>
          <w:color w:val="F8F8F2"/>
          <w:kern w:val="0"/>
          <w:sz w:val="21"/>
          <w:szCs w:val="21"/>
          <w:lang w:eastAsia="pt-BR"/>
          <w14:ligatures w14:val="none"/>
        </w:rPr>
      </w:pPr>
      <w:ins w:id="1737" w:author="Jonatas Nunespf" w:date="2024-04-18T00:20:00Z" w16du:dateUtc="2024-04-18T03:20:00Z">
        <w:r w:rsidRPr="00E25B54">
          <w:rPr>
            <w:rFonts w:ascii="Consolas" w:eastAsia="Times New Roman" w:hAnsi="Consolas" w:cs="Times New Roman"/>
            <w:color w:val="F8F8F2"/>
            <w:kern w:val="0"/>
            <w:sz w:val="21"/>
            <w:szCs w:val="21"/>
            <w:lang w:eastAsia="pt-BR"/>
            <w14:ligatures w14:val="none"/>
          </w:rPr>
          <w:t>}</w:t>
        </w:r>
      </w:ins>
    </w:p>
    <w:p w14:paraId="3C053C06" w14:textId="77777777" w:rsidR="000A6C6C" w:rsidRPr="00E25B54" w:rsidRDefault="000A6C6C" w:rsidP="000A6C6C">
      <w:pPr>
        <w:shd w:val="clear" w:color="auto" w:fill="282A36"/>
        <w:spacing w:after="0" w:line="285" w:lineRule="atLeast"/>
        <w:rPr>
          <w:ins w:id="1738" w:author="Jonatas Nunespf" w:date="2024-04-18T00:20:00Z" w16du:dateUtc="2024-04-18T03:20:00Z"/>
          <w:rFonts w:ascii="Consolas" w:eastAsia="Times New Roman" w:hAnsi="Consolas" w:cs="Times New Roman"/>
          <w:color w:val="F8F8F2"/>
          <w:kern w:val="0"/>
          <w:sz w:val="21"/>
          <w:szCs w:val="21"/>
          <w:lang w:eastAsia="pt-BR"/>
          <w14:ligatures w14:val="none"/>
        </w:rPr>
      </w:pPr>
      <w:ins w:id="1739" w:author="Jonatas Nunespf" w:date="2024-04-18T00:20:00Z" w16du:dateUtc="2024-04-18T03:20:00Z">
        <w:r w:rsidRPr="00E25B54">
          <w:rPr>
            <w:rFonts w:ascii="Consolas" w:eastAsia="Times New Roman" w:hAnsi="Consolas" w:cs="Times New Roman"/>
            <w:color w:val="FF79C6"/>
            <w:kern w:val="0"/>
            <w:sz w:val="21"/>
            <w:szCs w:val="21"/>
            <w:lang w:eastAsia="pt-BR"/>
            <w14:ligatures w14:val="none"/>
          </w:rPr>
          <w:t>for</w:t>
        </w:r>
        <w:r w:rsidRPr="00E25B54">
          <w:rPr>
            <w:rFonts w:ascii="Consolas" w:eastAsia="Times New Roman" w:hAnsi="Consolas" w:cs="Times New Roman"/>
            <w:color w:val="F8F8F2"/>
            <w:kern w:val="0"/>
            <w:sz w:val="21"/>
            <w:szCs w:val="21"/>
            <w:lang w:eastAsia="pt-BR"/>
            <w14:ligatures w14:val="none"/>
          </w:rPr>
          <w:t>(</w:t>
        </w:r>
        <w:r w:rsidRPr="00E25B54">
          <w:rPr>
            <w:rFonts w:ascii="Consolas" w:eastAsia="Times New Roman" w:hAnsi="Consolas" w:cs="Times New Roman"/>
            <w:color w:val="FF79C6"/>
            <w:kern w:val="0"/>
            <w:sz w:val="21"/>
            <w:szCs w:val="21"/>
            <w:lang w:eastAsia="pt-BR"/>
            <w14:ligatures w14:val="none"/>
          </w:rPr>
          <w:t>let</w:t>
        </w:r>
        <w:r w:rsidRPr="00E25B54">
          <w:rPr>
            <w:rFonts w:ascii="Consolas" w:eastAsia="Times New Roman" w:hAnsi="Consolas" w:cs="Times New Roman"/>
            <w:color w:val="F8F8F2"/>
            <w:kern w:val="0"/>
            <w:sz w:val="21"/>
            <w:szCs w:val="21"/>
            <w:lang w:eastAsia="pt-BR"/>
            <w14:ligatures w14:val="none"/>
          </w:rPr>
          <w:t xml:space="preserve"> i</w:t>
        </w:r>
        <w:r w:rsidRPr="00E25B54">
          <w:rPr>
            <w:rFonts w:ascii="Consolas" w:eastAsia="Times New Roman" w:hAnsi="Consolas" w:cs="Times New Roman"/>
            <w:color w:val="FF79C6"/>
            <w:kern w:val="0"/>
            <w:sz w:val="21"/>
            <w:szCs w:val="21"/>
            <w:lang w:eastAsia="pt-BR"/>
            <w14:ligatures w14:val="none"/>
          </w:rPr>
          <w:t>=</w:t>
        </w:r>
        <w:r w:rsidRPr="00E25B54">
          <w:rPr>
            <w:rFonts w:ascii="Consolas" w:eastAsia="Times New Roman" w:hAnsi="Consolas" w:cs="Times New Roman"/>
            <w:color w:val="BD93F9"/>
            <w:kern w:val="0"/>
            <w:sz w:val="21"/>
            <w:szCs w:val="21"/>
            <w:lang w:eastAsia="pt-BR"/>
            <w14:ligatures w14:val="none"/>
          </w:rPr>
          <w:t>0</w:t>
        </w:r>
        <w:r w:rsidRPr="00E25B54">
          <w:rPr>
            <w:rFonts w:ascii="Consolas" w:eastAsia="Times New Roman" w:hAnsi="Consolas" w:cs="Times New Roman"/>
            <w:color w:val="F8F8F2"/>
            <w:kern w:val="0"/>
            <w:sz w:val="21"/>
            <w:szCs w:val="21"/>
            <w:lang w:eastAsia="pt-BR"/>
            <w14:ligatures w14:val="none"/>
          </w:rPr>
          <w:t>; i</w:t>
        </w:r>
        <w:r w:rsidRPr="00E25B54">
          <w:rPr>
            <w:rFonts w:ascii="Consolas" w:eastAsia="Times New Roman" w:hAnsi="Consolas" w:cs="Times New Roman"/>
            <w:color w:val="FF79C6"/>
            <w:kern w:val="0"/>
            <w:sz w:val="21"/>
            <w:szCs w:val="21"/>
            <w:lang w:eastAsia="pt-BR"/>
            <w14:ligatures w14:val="none"/>
          </w:rPr>
          <w:t>&lt;</w:t>
        </w:r>
        <w:r w:rsidRPr="00E25B54">
          <w:rPr>
            <w:rFonts w:ascii="Consolas" w:eastAsia="Times New Roman" w:hAnsi="Consolas" w:cs="Times New Roman"/>
            <w:color w:val="BD93F9"/>
            <w:kern w:val="0"/>
            <w:sz w:val="21"/>
            <w:szCs w:val="21"/>
            <w:lang w:eastAsia="pt-BR"/>
            <w14:ligatures w14:val="none"/>
          </w:rPr>
          <w:t>10</w:t>
        </w:r>
        <w:r w:rsidRPr="00E25B54">
          <w:rPr>
            <w:rFonts w:ascii="Consolas" w:eastAsia="Times New Roman" w:hAnsi="Consolas" w:cs="Times New Roman"/>
            <w:color w:val="F8F8F2"/>
            <w:kern w:val="0"/>
            <w:sz w:val="21"/>
            <w:szCs w:val="21"/>
            <w:lang w:eastAsia="pt-BR"/>
            <w14:ligatures w14:val="none"/>
          </w:rPr>
          <w:t>;i</w:t>
        </w:r>
        <w:r w:rsidRPr="00E25B54">
          <w:rPr>
            <w:rFonts w:ascii="Consolas" w:eastAsia="Times New Roman" w:hAnsi="Consolas" w:cs="Times New Roman"/>
            <w:color w:val="FF79C6"/>
            <w:kern w:val="0"/>
            <w:sz w:val="21"/>
            <w:szCs w:val="21"/>
            <w:lang w:eastAsia="pt-BR"/>
            <w14:ligatures w14:val="none"/>
          </w:rPr>
          <w:t>++</w:t>
        </w:r>
        <w:r w:rsidRPr="00E25B54">
          <w:rPr>
            <w:rFonts w:ascii="Consolas" w:eastAsia="Times New Roman" w:hAnsi="Consolas" w:cs="Times New Roman"/>
            <w:color w:val="F8F8F2"/>
            <w:kern w:val="0"/>
            <w:sz w:val="21"/>
            <w:szCs w:val="21"/>
            <w:lang w:eastAsia="pt-BR"/>
            <w14:ligatures w14:val="none"/>
          </w:rPr>
          <w:t>){</w:t>
        </w:r>
      </w:ins>
    </w:p>
    <w:p w14:paraId="2FDC8DF8" w14:textId="77777777" w:rsidR="000A6C6C" w:rsidRPr="00E25B54" w:rsidRDefault="000A6C6C" w:rsidP="000A6C6C">
      <w:pPr>
        <w:shd w:val="clear" w:color="auto" w:fill="282A36"/>
        <w:spacing w:after="0" w:line="285" w:lineRule="atLeast"/>
        <w:rPr>
          <w:ins w:id="1740" w:author="Jonatas Nunespf" w:date="2024-04-18T00:20:00Z" w16du:dateUtc="2024-04-18T03:20:00Z"/>
          <w:rFonts w:ascii="Consolas" w:eastAsia="Times New Roman" w:hAnsi="Consolas" w:cs="Times New Roman"/>
          <w:color w:val="F8F8F2"/>
          <w:kern w:val="0"/>
          <w:sz w:val="21"/>
          <w:szCs w:val="21"/>
          <w:lang w:eastAsia="pt-BR"/>
          <w14:ligatures w14:val="none"/>
        </w:rPr>
      </w:pPr>
      <w:ins w:id="1741" w:author="Jonatas Nunespf" w:date="2024-04-18T00:20:00Z" w16du:dateUtc="2024-04-18T03:20:00Z">
        <w:r w:rsidRPr="00E25B54">
          <w:rPr>
            <w:rFonts w:ascii="Consolas" w:eastAsia="Times New Roman" w:hAnsi="Consolas" w:cs="Times New Roman"/>
            <w:color w:val="F8F8F2"/>
            <w:kern w:val="0"/>
            <w:sz w:val="21"/>
            <w:szCs w:val="21"/>
            <w:lang w:eastAsia="pt-BR"/>
            <w14:ligatures w14:val="none"/>
          </w:rPr>
          <w:t xml:space="preserve">    </w:t>
        </w:r>
        <w:r w:rsidRPr="00E25B54">
          <w:rPr>
            <w:rFonts w:ascii="Consolas" w:eastAsia="Times New Roman" w:hAnsi="Consolas" w:cs="Times New Roman"/>
            <w:color w:val="50FA7B"/>
            <w:kern w:val="0"/>
            <w:sz w:val="21"/>
            <w:szCs w:val="21"/>
            <w:lang w:eastAsia="pt-BR"/>
            <w14:ligatures w14:val="none"/>
          </w:rPr>
          <w:t>soma2_10</w:t>
        </w:r>
        <w:r w:rsidRPr="00E25B54">
          <w:rPr>
            <w:rFonts w:ascii="Consolas" w:eastAsia="Times New Roman" w:hAnsi="Consolas" w:cs="Times New Roman"/>
            <w:color w:val="F8F8F2"/>
            <w:kern w:val="0"/>
            <w:sz w:val="21"/>
            <w:szCs w:val="21"/>
            <w:lang w:eastAsia="pt-BR"/>
            <w14:ligatures w14:val="none"/>
          </w:rPr>
          <w:t>()</w:t>
        </w:r>
      </w:ins>
    </w:p>
    <w:p w14:paraId="013FEEF6" w14:textId="5689D1A6" w:rsidR="000A6C6C" w:rsidRPr="000A6C6C" w:rsidRDefault="000A6C6C" w:rsidP="000A6C6C">
      <w:pPr>
        <w:shd w:val="clear" w:color="auto" w:fill="282A36"/>
        <w:spacing w:after="0" w:line="285" w:lineRule="atLeast"/>
        <w:rPr>
          <w:ins w:id="1742" w:author="Jonatas Nunespf" w:date="2024-04-18T00:20:00Z" w16du:dateUtc="2024-04-18T03:20:00Z"/>
          <w:rFonts w:ascii="Consolas" w:eastAsia="Times New Roman" w:hAnsi="Consolas" w:cs="Times New Roman"/>
          <w:color w:val="F8F8F2"/>
          <w:kern w:val="0"/>
          <w:sz w:val="21"/>
          <w:szCs w:val="21"/>
          <w:lang w:eastAsia="pt-BR"/>
          <w14:ligatures w14:val="none"/>
        </w:rPr>
      </w:pPr>
      <w:ins w:id="1743" w:author="Jonatas Nunespf" w:date="2024-04-18T00:20:00Z" w16du:dateUtc="2024-04-18T03:20:00Z">
        <w:r w:rsidRPr="000A6C6C">
          <w:rPr>
            <w:rFonts w:ascii="Consolas" w:eastAsia="Times New Roman" w:hAnsi="Consolas" w:cs="Times New Roman"/>
            <w:color w:val="F8F8F2"/>
            <w:kern w:val="0"/>
            <w:sz w:val="21"/>
            <w:szCs w:val="21"/>
            <w:lang w:eastAsia="pt-BR"/>
            <w14:ligatures w14:val="none"/>
          </w:rPr>
          <w:t>}</w:t>
        </w:r>
      </w:ins>
    </w:p>
    <w:p w14:paraId="054360FB" w14:textId="7900B517" w:rsidR="000A6C6C" w:rsidRDefault="000A6C6C" w:rsidP="005F196F">
      <w:pPr>
        <w:rPr>
          <w:ins w:id="1744" w:author="Jonatas Nunespf" w:date="2024-04-18T00:21:00Z" w16du:dateUtc="2024-04-18T03:21:00Z"/>
        </w:rPr>
      </w:pPr>
      <w:ins w:id="1745" w:author="Jonatas Nunespf" w:date="2024-04-18T00:20:00Z" w16du:dateUtc="2024-04-18T03:20:00Z">
        <w:r>
          <w:t xml:space="preserve">Pode parecer um pouco </w:t>
        </w:r>
        <w:proofErr w:type="gramStart"/>
        <w:r>
          <w:t>complexo</w:t>
        </w:r>
        <w:proofErr w:type="gramEnd"/>
        <w:r>
          <w:t xml:space="preserve"> mas na verdade e bem simples, temos uma function e uma estrutura de repetição for que já aprendemos, se não tiver entendendo volte para as anotações de estrutura de repetição for, </w:t>
        </w:r>
      </w:ins>
      <w:ins w:id="1746" w:author="Jonatas Nunespf" w:date="2024-04-18T00:21:00Z" w16du:dateUtc="2024-04-18T03:21:00Z">
        <w:r>
          <w:t xml:space="preserve">ai na estrutura de repetição enquanto a variável i for menor que 10 o loop </w:t>
        </w:r>
        <w:proofErr w:type="spellStart"/>
        <w:r>
          <w:t>sera</w:t>
        </w:r>
        <w:proofErr w:type="spellEnd"/>
        <w:r>
          <w:t xml:space="preserve"> repetido, e </w:t>
        </w:r>
        <w:proofErr w:type="spellStart"/>
        <w:r>
          <w:t>sera</w:t>
        </w:r>
        <w:proofErr w:type="spellEnd"/>
        <w:r>
          <w:t xml:space="preserve"> chamado a function </w:t>
        </w:r>
      </w:ins>
    </w:p>
    <w:p w14:paraId="36D14710" w14:textId="77777777" w:rsidR="000A6C6C" w:rsidRPr="000A6C6C" w:rsidRDefault="000A6C6C" w:rsidP="000A6C6C">
      <w:pPr>
        <w:shd w:val="clear" w:color="auto" w:fill="282A36"/>
        <w:spacing w:after="0" w:line="285" w:lineRule="atLeast"/>
        <w:rPr>
          <w:ins w:id="1747" w:author="Jonatas Nunespf" w:date="2024-04-18T00:21:00Z" w16du:dateUtc="2024-04-18T03:21:00Z"/>
          <w:rFonts w:ascii="Consolas" w:eastAsia="Times New Roman" w:hAnsi="Consolas" w:cs="Times New Roman"/>
          <w:color w:val="F8F8F2"/>
          <w:kern w:val="0"/>
          <w:sz w:val="21"/>
          <w:szCs w:val="21"/>
          <w:lang w:eastAsia="pt-BR"/>
          <w14:ligatures w14:val="none"/>
          <w:rPrChange w:id="1748" w:author="Jonatas Nunespf" w:date="2024-04-18T00:22:00Z" w16du:dateUtc="2024-04-18T03:22:00Z">
            <w:rPr>
              <w:ins w:id="1749" w:author="Jonatas Nunespf" w:date="2024-04-18T00:21:00Z" w16du:dateUtc="2024-04-18T03:21:00Z"/>
              <w:rFonts w:ascii="Consolas" w:eastAsia="Times New Roman" w:hAnsi="Consolas" w:cs="Times New Roman"/>
              <w:color w:val="F8F8F2"/>
              <w:kern w:val="0"/>
              <w:sz w:val="21"/>
              <w:szCs w:val="21"/>
              <w:lang w:val="en-US" w:eastAsia="pt-BR"/>
              <w14:ligatures w14:val="none"/>
            </w:rPr>
          </w:rPrChange>
        </w:rPr>
      </w:pPr>
      <w:ins w:id="1750" w:author="Jonatas Nunespf" w:date="2024-04-18T00:21:00Z" w16du:dateUtc="2024-04-18T03:21:00Z">
        <w:r w:rsidRPr="000A6C6C">
          <w:rPr>
            <w:rFonts w:ascii="Consolas" w:eastAsia="Times New Roman" w:hAnsi="Consolas" w:cs="Times New Roman"/>
            <w:color w:val="F8F8F2"/>
            <w:kern w:val="0"/>
            <w:sz w:val="21"/>
            <w:szCs w:val="21"/>
            <w:lang w:eastAsia="pt-BR"/>
            <w14:ligatures w14:val="none"/>
            <w:rPrChange w:id="1751" w:author="Jonatas Nunespf" w:date="2024-04-18T00:22:00Z" w16du:dateUtc="2024-04-18T03:22:00Z">
              <w:rPr>
                <w:rFonts w:ascii="Consolas" w:eastAsia="Times New Roman" w:hAnsi="Consolas" w:cs="Times New Roman"/>
                <w:color w:val="F8F8F2"/>
                <w:kern w:val="0"/>
                <w:sz w:val="21"/>
                <w:szCs w:val="21"/>
                <w:lang w:val="en-US" w:eastAsia="pt-BR"/>
                <w14:ligatures w14:val="none"/>
              </w:rPr>
            </w:rPrChange>
          </w:rPr>
          <w:t xml:space="preserve">    </w:t>
        </w:r>
        <w:r w:rsidRPr="000A6C6C">
          <w:rPr>
            <w:rFonts w:ascii="Consolas" w:eastAsia="Times New Roman" w:hAnsi="Consolas" w:cs="Times New Roman"/>
            <w:color w:val="50FA7B"/>
            <w:kern w:val="0"/>
            <w:sz w:val="21"/>
            <w:szCs w:val="21"/>
            <w:lang w:eastAsia="pt-BR"/>
            <w14:ligatures w14:val="none"/>
            <w:rPrChange w:id="1752" w:author="Jonatas Nunespf" w:date="2024-04-18T00:22:00Z" w16du:dateUtc="2024-04-18T03:22:00Z">
              <w:rPr>
                <w:rFonts w:ascii="Consolas" w:eastAsia="Times New Roman" w:hAnsi="Consolas" w:cs="Times New Roman"/>
                <w:color w:val="50FA7B"/>
                <w:kern w:val="0"/>
                <w:sz w:val="21"/>
                <w:szCs w:val="21"/>
                <w:lang w:val="en-US" w:eastAsia="pt-BR"/>
                <w14:ligatures w14:val="none"/>
              </w:rPr>
            </w:rPrChange>
          </w:rPr>
          <w:t>soma2_10</w:t>
        </w:r>
        <w:r w:rsidRPr="000A6C6C">
          <w:rPr>
            <w:rFonts w:ascii="Consolas" w:eastAsia="Times New Roman" w:hAnsi="Consolas" w:cs="Times New Roman"/>
            <w:color w:val="F8F8F2"/>
            <w:kern w:val="0"/>
            <w:sz w:val="21"/>
            <w:szCs w:val="21"/>
            <w:lang w:eastAsia="pt-BR"/>
            <w14:ligatures w14:val="none"/>
            <w:rPrChange w:id="1753" w:author="Jonatas Nunespf" w:date="2024-04-18T00:22:00Z" w16du:dateUtc="2024-04-18T03:22:00Z">
              <w:rPr>
                <w:rFonts w:ascii="Consolas" w:eastAsia="Times New Roman" w:hAnsi="Consolas" w:cs="Times New Roman"/>
                <w:color w:val="F8F8F2"/>
                <w:kern w:val="0"/>
                <w:sz w:val="21"/>
                <w:szCs w:val="21"/>
                <w:lang w:val="en-US" w:eastAsia="pt-BR"/>
                <w14:ligatures w14:val="none"/>
              </w:rPr>
            </w:rPrChange>
          </w:rPr>
          <w:t>()</w:t>
        </w:r>
      </w:ins>
    </w:p>
    <w:p w14:paraId="6F1091A0" w14:textId="563010E0" w:rsidR="000A6C6C" w:rsidRDefault="000A6C6C" w:rsidP="005F196F">
      <w:pPr>
        <w:rPr>
          <w:ins w:id="1754" w:author="Jonatas Nunespf" w:date="2024-04-18T00:22:00Z" w16du:dateUtc="2024-04-18T03:22:00Z"/>
        </w:rPr>
      </w:pPr>
      <w:ins w:id="1755" w:author="Jonatas Nunespf" w:date="2024-04-18T00:21:00Z" w16du:dateUtc="2024-04-18T03:21:00Z">
        <w:r>
          <w:t xml:space="preserve">entao como </w:t>
        </w:r>
        <w:proofErr w:type="spellStart"/>
        <w:proofErr w:type="gramStart"/>
        <w:r>
          <w:t>esta</w:t>
        </w:r>
        <w:proofErr w:type="spellEnd"/>
        <w:proofErr w:type="gramEnd"/>
        <w:r>
          <w:t xml:space="preserve"> </w:t>
        </w:r>
      </w:ins>
      <w:ins w:id="1756" w:author="Jonatas Nunespf" w:date="2024-04-18T00:22:00Z" w16du:dateUtc="2024-04-18T03:22:00Z">
        <w:r>
          <w:t xml:space="preserve">chamando a function, enquanto i for menor que 10 a function soma2_10 </w:t>
        </w:r>
        <w:proofErr w:type="spellStart"/>
        <w:r>
          <w:t>sera</w:t>
        </w:r>
        <w:proofErr w:type="spellEnd"/>
        <w:r>
          <w:t xml:space="preserve"> chamada</w:t>
        </w:r>
      </w:ins>
    </w:p>
    <w:p w14:paraId="4197F695" w14:textId="69301A06" w:rsidR="000A6C6C" w:rsidRDefault="000A6C6C" w:rsidP="005F196F">
      <w:pPr>
        <w:rPr>
          <w:ins w:id="1757" w:author="Jonatas Nunespf" w:date="2024-04-18T00:22:00Z" w16du:dateUtc="2024-04-18T03:22:00Z"/>
        </w:rPr>
      </w:pPr>
      <w:ins w:id="1758" w:author="Jonatas Nunespf" w:date="2024-04-18T00:22:00Z" w16du:dateUtc="2024-04-18T03:22:00Z">
        <w:r>
          <w:t>.</w:t>
        </w:r>
      </w:ins>
    </w:p>
    <w:p w14:paraId="18CDB9D8" w14:textId="697F1FC0" w:rsidR="00AA4CF9" w:rsidRDefault="00AA4CF9" w:rsidP="005F196F">
      <w:pPr>
        <w:rPr>
          <w:ins w:id="1759" w:author="Jonatas Nunespf" w:date="2024-04-18T18:26:00Z" w16du:dateUtc="2024-04-18T21:26:00Z"/>
        </w:rPr>
      </w:pPr>
      <w:ins w:id="1760" w:author="Jonatas Nunespf" w:date="2024-04-18T00:22:00Z" w16du:dateUtc="2024-04-18T03:22:00Z">
        <w:r>
          <w:lastRenderedPageBreak/>
          <w:t>.</w:t>
        </w:r>
      </w:ins>
    </w:p>
    <w:p w14:paraId="2EA8FEF1" w14:textId="77777777" w:rsidR="00E25B54" w:rsidRDefault="00E25B54" w:rsidP="00E25B54">
      <w:pPr>
        <w:pStyle w:val="Ttulo1"/>
        <w:shd w:val="clear" w:color="auto" w:fill="0F0F0F"/>
        <w:spacing w:before="0" w:beforeAutospacing="0" w:after="0" w:afterAutospacing="0"/>
        <w:rPr>
          <w:ins w:id="1761" w:author="Jonatas Nunespf" w:date="2024-04-18T18:26:00Z" w16du:dateUtc="2024-04-18T21:26:00Z"/>
          <w:rFonts w:ascii="Roboto" w:hAnsi="Roboto"/>
          <w:color w:val="F1F1F1"/>
        </w:rPr>
      </w:pPr>
      <w:ins w:id="1762" w:author="Jonatas Nunespf" w:date="2024-04-18T18:26:00Z" w16du:dateUtc="2024-04-18T21:26:00Z">
        <w:r>
          <w:rPr>
            <w:rStyle w:val="style-scope"/>
            <w:rFonts w:ascii="Roboto" w:hAnsi="Roboto"/>
            <w:color w:val="F1F1F1"/>
            <w:bdr w:val="none" w:sz="0" w:space="0" w:color="auto" w:frame="1"/>
          </w:rPr>
          <w:t>FUNÇÕES com retorno em Javascript </w:t>
        </w:r>
        <w:r>
          <w:rPr>
            <w:rFonts w:ascii="Roboto" w:hAnsi="Roboto"/>
            <w:color w:val="F1F1F1"/>
          </w:rPr>
          <w:fldChar w:fldCharType="begin"/>
        </w:r>
        <w:r>
          <w:rPr>
            <w:rFonts w:ascii="Roboto" w:hAnsi="Roboto"/>
            <w:color w:val="F1F1F1"/>
          </w:rPr>
          <w:instrText>HYPERLINK "https://www.youtube.com/hashtag/p2"</w:instrText>
        </w:r>
        <w:r>
          <w:rPr>
            <w:rFonts w:ascii="Roboto" w:hAnsi="Roboto"/>
            <w:color w:val="F1F1F1"/>
          </w:rPr>
        </w:r>
        <w:r>
          <w:rPr>
            <w:rFonts w:ascii="Roboto" w:hAnsi="Roboto"/>
            <w:color w:val="F1F1F1"/>
          </w:rPr>
          <w:fldChar w:fldCharType="separate"/>
        </w:r>
        <w:r>
          <w:rPr>
            <w:rStyle w:val="Hyperlink"/>
            <w:rFonts w:ascii="Roboto" w:hAnsi="Roboto"/>
          </w:rPr>
          <w:t>#P2</w:t>
        </w:r>
        <w:r>
          <w:rPr>
            <w:rFonts w:ascii="Roboto" w:hAnsi="Roboto"/>
            <w:color w:val="F1F1F1"/>
          </w:rPr>
          <w:fldChar w:fldCharType="end"/>
        </w:r>
        <w:r>
          <w:rPr>
            <w:rStyle w:val="style-scope"/>
            <w:rFonts w:ascii="Roboto" w:hAnsi="Roboto"/>
            <w:color w:val="F1F1F1"/>
            <w:bdr w:val="none" w:sz="0" w:space="0" w:color="auto" w:frame="1"/>
          </w:rPr>
          <w:t> - Curso de Javascript Moderno - Aula 21</w:t>
        </w:r>
      </w:ins>
    </w:p>
    <w:p w14:paraId="41B02739" w14:textId="77777777" w:rsidR="00E25B54" w:rsidRDefault="00E25B54" w:rsidP="005F196F">
      <w:pPr>
        <w:rPr>
          <w:ins w:id="1763" w:author="Jonatas Nunespf" w:date="2024-04-18T18:26:00Z" w16du:dateUtc="2024-04-18T21:26:00Z"/>
        </w:rPr>
      </w:pPr>
    </w:p>
    <w:p w14:paraId="0B964F49" w14:textId="51D8C817" w:rsidR="00E25B54" w:rsidRDefault="00E25B54" w:rsidP="005F196F">
      <w:pPr>
        <w:rPr>
          <w:ins w:id="1764" w:author="Jonatas Nunespf" w:date="2024-04-18T18:27:00Z" w16du:dateUtc="2024-04-18T21:27:00Z"/>
        </w:rPr>
      </w:pPr>
      <w:ins w:id="1765" w:author="Jonatas Nunespf" w:date="2024-04-18T18:26:00Z" w16du:dateUtc="2024-04-18T21:26:00Z">
        <w:r>
          <w:t xml:space="preserve">Podemos usar o </w:t>
        </w:r>
        <w:proofErr w:type="spellStart"/>
        <w:r>
          <w:t>return</w:t>
        </w:r>
        <w:proofErr w:type="spellEnd"/>
        <w:r>
          <w:t xml:space="preserve"> da seguinte maneira, olha que interessante</w:t>
        </w:r>
      </w:ins>
    </w:p>
    <w:p w14:paraId="79106814" w14:textId="48EBCC9E" w:rsidR="00E25B54" w:rsidRDefault="00E25B54" w:rsidP="005F196F">
      <w:pPr>
        <w:rPr>
          <w:ins w:id="1766" w:author="Jonatas Nunespf" w:date="2024-04-18T18:27:00Z" w16du:dateUtc="2024-04-18T21:27:00Z"/>
        </w:rPr>
      </w:pPr>
      <w:ins w:id="1767" w:author="Jonatas Nunespf" w:date="2024-04-18T18:27:00Z" w16du:dateUtc="2024-04-18T21:27:00Z">
        <w:r>
          <w:t xml:space="preserve">O </w:t>
        </w:r>
        <w:proofErr w:type="spellStart"/>
        <w:r>
          <w:t>return</w:t>
        </w:r>
        <w:proofErr w:type="spellEnd"/>
        <w:r>
          <w:t xml:space="preserve"> não faça nada mais além de retornar algo, uma informação entao veremos um exemplo abaixo</w:t>
        </w:r>
      </w:ins>
    </w:p>
    <w:p w14:paraId="4EEB59D0" w14:textId="77777777" w:rsidR="00E25B54" w:rsidRPr="00E25B54" w:rsidRDefault="00E25B54" w:rsidP="00E25B54">
      <w:pPr>
        <w:shd w:val="clear" w:color="auto" w:fill="282A36"/>
        <w:spacing w:after="0" w:line="285" w:lineRule="atLeast"/>
        <w:rPr>
          <w:ins w:id="1768" w:author="Jonatas Nunespf" w:date="2024-04-18T18:27:00Z" w16du:dateUtc="2024-04-18T21:27:00Z"/>
          <w:rFonts w:ascii="Consolas" w:eastAsia="Times New Roman" w:hAnsi="Consolas" w:cs="Times New Roman"/>
          <w:color w:val="F8F8F2"/>
          <w:kern w:val="0"/>
          <w:sz w:val="21"/>
          <w:szCs w:val="21"/>
          <w:lang w:val="en-US" w:eastAsia="pt-BR"/>
          <w14:ligatures w14:val="none"/>
          <w:rPrChange w:id="1769" w:author="Jonatas Nunespf" w:date="2024-04-18T18:28:00Z" w16du:dateUtc="2024-04-18T21:28:00Z">
            <w:rPr>
              <w:ins w:id="1770" w:author="Jonatas Nunespf" w:date="2024-04-18T18:27:00Z" w16du:dateUtc="2024-04-18T21:27:00Z"/>
              <w:rFonts w:ascii="Consolas" w:eastAsia="Times New Roman" w:hAnsi="Consolas" w:cs="Times New Roman"/>
              <w:color w:val="F8F8F2"/>
              <w:kern w:val="0"/>
              <w:sz w:val="21"/>
              <w:szCs w:val="21"/>
              <w:lang w:eastAsia="pt-BR"/>
              <w14:ligatures w14:val="none"/>
            </w:rPr>
          </w:rPrChange>
        </w:rPr>
      </w:pPr>
      <w:ins w:id="1771" w:author="Jonatas Nunespf" w:date="2024-04-18T18:27:00Z" w16du:dateUtc="2024-04-18T21:27:00Z">
        <w:r w:rsidRPr="00E25B54">
          <w:rPr>
            <w:rFonts w:ascii="Consolas" w:eastAsia="Times New Roman" w:hAnsi="Consolas" w:cs="Times New Roman"/>
            <w:color w:val="FF79C6"/>
            <w:kern w:val="0"/>
            <w:sz w:val="21"/>
            <w:szCs w:val="21"/>
            <w:lang w:val="en-US" w:eastAsia="pt-BR"/>
            <w14:ligatures w14:val="none"/>
            <w:rPrChange w:id="1772" w:author="Jonatas Nunespf" w:date="2024-04-18T18:28:00Z" w16du:dateUtc="2024-04-18T21:28:00Z">
              <w:rPr>
                <w:rFonts w:ascii="Consolas" w:eastAsia="Times New Roman" w:hAnsi="Consolas" w:cs="Times New Roman"/>
                <w:color w:val="FF79C6"/>
                <w:kern w:val="0"/>
                <w:sz w:val="21"/>
                <w:szCs w:val="21"/>
                <w:lang w:eastAsia="pt-BR"/>
                <w14:ligatures w14:val="none"/>
              </w:rPr>
            </w:rPrChange>
          </w:rPr>
          <w:t>function</w:t>
        </w:r>
        <w:r w:rsidRPr="00E25B54">
          <w:rPr>
            <w:rFonts w:ascii="Consolas" w:eastAsia="Times New Roman" w:hAnsi="Consolas" w:cs="Times New Roman"/>
            <w:color w:val="F8F8F2"/>
            <w:kern w:val="0"/>
            <w:sz w:val="21"/>
            <w:szCs w:val="21"/>
            <w:lang w:val="en-US" w:eastAsia="pt-BR"/>
            <w14:ligatures w14:val="none"/>
            <w:rPrChange w:id="1773" w:author="Jonatas Nunespf" w:date="2024-04-18T18:28:00Z" w16du:dateUtc="2024-04-18T21:28:00Z">
              <w:rPr>
                <w:rFonts w:ascii="Consolas" w:eastAsia="Times New Roman" w:hAnsi="Consolas" w:cs="Times New Roman"/>
                <w:color w:val="F8F8F2"/>
                <w:kern w:val="0"/>
                <w:sz w:val="21"/>
                <w:szCs w:val="21"/>
                <w:lang w:eastAsia="pt-BR"/>
                <w14:ligatures w14:val="none"/>
              </w:rPr>
            </w:rPrChange>
          </w:rPr>
          <w:t xml:space="preserve"> </w:t>
        </w:r>
        <w:proofErr w:type="gramStart"/>
        <w:r w:rsidRPr="00E25B54">
          <w:rPr>
            <w:rFonts w:ascii="Consolas" w:eastAsia="Times New Roman" w:hAnsi="Consolas" w:cs="Times New Roman"/>
            <w:color w:val="50FA7B"/>
            <w:kern w:val="0"/>
            <w:sz w:val="21"/>
            <w:szCs w:val="21"/>
            <w:lang w:val="en-US" w:eastAsia="pt-BR"/>
            <w14:ligatures w14:val="none"/>
            <w:rPrChange w:id="1774" w:author="Jonatas Nunespf" w:date="2024-04-18T18:28:00Z" w16du:dateUtc="2024-04-18T21:28:00Z">
              <w:rPr>
                <w:rFonts w:ascii="Consolas" w:eastAsia="Times New Roman" w:hAnsi="Consolas" w:cs="Times New Roman"/>
                <w:color w:val="50FA7B"/>
                <w:kern w:val="0"/>
                <w:sz w:val="21"/>
                <w:szCs w:val="21"/>
                <w:lang w:eastAsia="pt-BR"/>
                <w14:ligatures w14:val="none"/>
              </w:rPr>
            </w:rPrChange>
          </w:rPr>
          <w:t>canal</w:t>
        </w:r>
        <w:r w:rsidRPr="00E25B54">
          <w:rPr>
            <w:rFonts w:ascii="Consolas" w:eastAsia="Times New Roman" w:hAnsi="Consolas" w:cs="Times New Roman"/>
            <w:color w:val="F8F8F2"/>
            <w:kern w:val="0"/>
            <w:sz w:val="21"/>
            <w:szCs w:val="21"/>
            <w:lang w:val="en-US" w:eastAsia="pt-BR"/>
            <w14:ligatures w14:val="none"/>
            <w:rPrChange w:id="1775" w:author="Jonatas Nunespf" w:date="2024-04-18T18:28:00Z" w16du:dateUtc="2024-04-18T21:28:00Z">
              <w:rPr>
                <w:rFonts w:ascii="Consolas" w:eastAsia="Times New Roman" w:hAnsi="Consolas" w:cs="Times New Roman"/>
                <w:color w:val="F8F8F2"/>
                <w:kern w:val="0"/>
                <w:sz w:val="21"/>
                <w:szCs w:val="21"/>
                <w:lang w:eastAsia="pt-BR"/>
                <w14:ligatures w14:val="none"/>
              </w:rPr>
            </w:rPrChange>
          </w:rPr>
          <w:t>(</w:t>
        </w:r>
        <w:proofErr w:type="gramEnd"/>
        <w:r w:rsidRPr="00E25B54">
          <w:rPr>
            <w:rFonts w:ascii="Consolas" w:eastAsia="Times New Roman" w:hAnsi="Consolas" w:cs="Times New Roman"/>
            <w:color w:val="F8F8F2"/>
            <w:kern w:val="0"/>
            <w:sz w:val="21"/>
            <w:szCs w:val="21"/>
            <w:lang w:val="en-US" w:eastAsia="pt-BR"/>
            <w14:ligatures w14:val="none"/>
            <w:rPrChange w:id="1776" w:author="Jonatas Nunespf" w:date="2024-04-18T18:28:00Z" w16du:dateUtc="2024-04-18T21:28:00Z">
              <w:rPr>
                <w:rFonts w:ascii="Consolas" w:eastAsia="Times New Roman" w:hAnsi="Consolas" w:cs="Times New Roman"/>
                <w:color w:val="F8F8F2"/>
                <w:kern w:val="0"/>
                <w:sz w:val="21"/>
                <w:szCs w:val="21"/>
                <w:lang w:eastAsia="pt-BR"/>
                <w14:ligatures w14:val="none"/>
              </w:rPr>
            </w:rPrChange>
          </w:rPr>
          <w:t>){</w:t>
        </w:r>
      </w:ins>
    </w:p>
    <w:p w14:paraId="35E165A5" w14:textId="77777777" w:rsidR="00E25B54" w:rsidRPr="00E25B54" w:rsidRDefault="00E25B54" w:rsidP="00E25B54">
      <w:pPr>
        <w:shd w:val="clear" w:color="auto" w:fill="282A36"/>
        <w:spacing w:after="0" w:line="285" w:lineRule="atLeast"/>
        <w:rPr>
          <w:ins w:id="1777" w:author="Jonatas Nunespf" w:date="2024-04-18T18:27:00Z" w16du:dateUtc="2024-04-18T21:27:00Z"/>
          <w:rFonts w:ascii="Consolas" w:eastAsia="Times New Roman" w:hAnsi="Consolas" w:cs="Times New Roman"/>
          <w:color w:val="F8F8F2"/>
          <w:kern w:val="0"/>
          <w:sz w:val="21"/>
          <w:szCs w:val="21"/>
          <w:lang w:val="en-US" w:eastAsia="pt-BR"/>
          <w14:ligatures w14:val="none"/>
          <w:rPrChange w:id="1778" w:author="Jonatas Nunespf" w:date="2024-04-18T18:28:00Z" w16du:dateUtc="2024-04-18T21:28:00Z">
            <w:rPr>
              <w:ins w:id="1779" w:author="Jonatas Nunespf" w:date="2024-04-18T18:27:00Z" w16du:dateUtc="2024-04-18T21:27:00Z"/>
              <w:rFonts w:ascii="Consolas" w:eastAsia="Times New Roman" w:hAnsi="Consolas" w:cs="Times New Roman"/>
              <w:color w:val="F8F8F2"/>
              <w:kern w:val="0"/>
              <w:sz w:val="21"/>
              <w:szCs w:val="21"/>
              <w:lang w:eastAsia="pt-BR"/>
              <w14:ligatures w14:val="none"/>
            </w:rPr>
          </w:rPrChange>
        </w:rPr>
      </w:pPr>
      <w:ins w:id="1780" w:author="Jonatas Nunespf" w:date="2024-04-18T18:27:00Z" w16du:dateUtc="2024-04-18T21:27:00Z">
        <w:r w:rsidRPr="00E25B54">
          <w:rPr>
            <w:rFonts w:ascii="Consolas" w:eastAsia="Times New Roman" w:hAnsi="Consolas" w:cs="Times New Roman"/>
            <w:color w:val="F8F8F2"/>
            <w:kern w:val="0"/>
            <w:sz w:val="21"/>
            <w:szCs w:val="21"/>
            <w:lang w:val="en-US" w:eastAsia="pt-BR"/>
            <w14:ligatures w14:val="none"/>
            <w:rPrChange w:id="1781" w:author="Jonatas Nunespf" w:date="2024-04-18T18:28:00Z" w16du:dateUtc="2024-04-18T21:28:00Z">
              <w:rPr>
                <w:rFonts w:ascii="Consolas" w:eastAsia="Times New Roman" w:hAnsi="Consolas" w:cs="Times New Roman"/>
                <w:color w:val="F8F8F2"/>
                <w:kern w:val="0"/>
                <w:sz w:val="21"/>
                <w:szCs w:val="21"/>
                <w:lang w:eastAsia="pt-BR"/>
                <w14:ligatures w14:val="none"/>
              </w:rPr>
            </w:rPrChange>
          </w:rPr>
          <w:t xml:space="preserve">    </w:t>
        </w:r>
        <w:r w:rsidRPr="00E25B54">
          <w:rPr>
            <w:rFonts w:ascii="Consolas" w:eastAsia="Times New Roman" w:hAnsi="Consolas" w:cs="Times New Roman"/>
            <w:color w:val="FF79C6"/>
            <w:kern w:val="0"/>
            <w:sz w:val="21"/>
            <w:szCs w:val="21"/>
            <w:lang w:val="en-US" w:eastAsia="pt-BR"/>
            <w14:ligatures w14:val="none"/>
            <w:rPrChange w:id="1782" w:author="Jonatas Nunespf" w:date="2024-04-18T18:28:00Z" w16du:dateUtc="2024-04-18T21:28:00Z">
              <w:rPr>
                <w:rFonts w:ascii="Consolas" w:eastAsia="Times New Roman" w:hAnsi="Consolas" w:cs="Times New Roman"/>
                <w:color w:val="FF79C6"/>
                <w:kern w:val="0"/>
                <w:sz w:val="21"/>
                <w:szCs w:val="21"/>
                <w:lang w:eastAsia="pt-BR"/>
                <w14:ligatures w14:val="none"/>
              </w:rPr>
            </w:rPrChange>
          </w:rPr>
          <w:t>return</w:t>
        </w:r>
        <w:r w:rsidRPr="00E25B54">
          <w:rPr>
            <w:rFonts w:ascii="Consolas" w:eastAsia="Times New Roman" w:hAnsi="Consolas" w:cs="Times New Roman"/>
            <w:color w:val="F8F8F2"/>
            <w:kern w:val="0"/>
            <w:sz w:val="21"/>
            <w:szCs w:val="21"/>
            <w:lang w:val="en-US" w:eastAsia="pt-BR"/>
            <w14:ligatures w14:val="none"/>
            <w:rPrChange w:id="1783" w:author="Jonatas Nunespf" w:date="2024-04-18T18:28:00Z" w16du:dateUtc="2024-04-18T21:28:00Z">
              <w:rPr>
                <w:rFonts w:ascii="Consolas" w:eastAsia="Times New Roman" w:hAnsi="Consolas" w:cs="Times New Roman"/>
                <w:color w:val="F8F8F2"/>
                <w:kern w:val="0"/>
                <w:sz w:val="21"/>
                <w:szCs w:val="21"/>
                <w:lang w:eastAsia="pt-BR"/>
                <w14:ligatures w14:val="none"/>
              </w:rPr>
            </w:rPrChange>
          </w:rPr>
          <w:t xml:space="preserve"> </w:t>
        </w:r>
        <w:r w:rsidRPr="00E25B54">
          <w:rPr>
            <w:rFonts w:ascii="Consolas" w:eastAsia="Times New Roman" w:hAnsi="Consolas" w:cs="Times New Roman"/>
            <w:color w:val="E9F284"/>
            <w:kern w:val="0"/>
            <w:sz w:val="21"/>
            <w:szCs w:val="21"/>
            <w:lang w:val="en-US" w:eastAsia="pt-BR"/>
            <w14:ligatures w14:val="none"/>
            <w:rPrChange w:id="1784" w:author="Jonatas Nunespf" w:date="2024-04-18T18:28:00Z" w16du:dateUtc="2024-04-18T21:28:00Z">
              <w:rPr>
                <w:rFonts w:ascii="Consolas" w:eastAsia="Times New Roman" w:hAnsi="Consolas" w:cs="Times New Roman"/>
                <w:color w:val="E9F284"/>
                <w:kern w:val="0"/>
                <w:sz w:val="21"/>
                <w:szCs w:val="21"/>
                <w:lang w:eastAsia="pt-BR"/>
                <w14:ligatures w14:val="none"/>
              </w:rPr>
            </w:rPrChange>
          </w:rPr>
          <w:t>"</w:t>
        </w:r>
        <w:r w:rsidRPr="00E25B54">
          <w:rPr>
            <w:rFonts w:ascii="Consolas" w:eastAsia="Times New Roman" w:hAnsi="Consolas" w:cs="Times New Roman"/>
            <w:color w:val="F1FA8C"/>
            <w:kern w:val="0"/>
            <w:sz w:val="21"/>
            <w:szCs w:val="21"/>
            <w:lang w:val="en-US" w:eastAsia="pt-BR"/>
            <w14:ligatures w14:val="none"/>
            <w:rPrChange w:id="1785" w:author="Jonatas Nunespf" w:date="2024-04-18T18:28:00Z" w16du:dateUtc="2024-04-18T21:28:00Z">
              <w:rPr>
                <w:rFonts w:ascii="Consolas" w:eastAsia="Times New Roman" w:hAnsi="Consolas" w:cs="Times New Roman"/>
                <w:color w:val="F1FA8C"/>
                <w:kern w:val="0"/>
                <w:sz w:val="21"/>
                <w:szCs w:val="21"/>
                <w:lang w:eastAsia="pt-BR"/>
                <w14:ligatures w14:val="none"/>
              </w:rPr>
            </w:rPrChange>
          </w:rPr>
          <w:t xml:space="preserve">CFB </w:t>
        </w:r>
        <w:proofErr w:type="spellStart"/>
        <w:r w:rsidRPr="00E25B54">
          <w:rPr>
            <w:rFonts w:ascii="Consolas" w:eastAsia="Times New Roman" w:hAnsi="Consolas" w:cs="Times New Roman"/>
            <w:color w:val="F1FA8C"/>
            <w:kern w:val="0"/>
            <w:sz w:val="21"/>
            <w:szCs w:val="21"/>
            <w:lang w:val="en-US" w:eastAsia="pt-BR"/>
            <w14:ligatures w14:val="none"/>
            <w:rPrChange w:id="1786" w:author="Jonatas Nunespf" w:date="2024-04-18T18:28:00Z" w16du:dateUtc="2024-04-18T21:28:00Z">
              <w:rPr>
                <w:rFonts w:ascii="Consolas" w:eastAsia="Times New Roman" w:hAnsi="Consolas" w:cs="Times New Roman"/>
                <w:color w:val="F1FA8C"/>
                <w:kern w:val="0"/>
                <w:sz w:val="21"/>
                <w:szCs w:val="21"/>
                <w:lang w:eastAsia="pt-BR"/>
                <w14:ligatures w14:val="none"/>
              </w:rPr>
            </w:rPrChange>
          </w:rPr>
          <w:t>Cursos</w:t>
        </w:r>
        <w:proofErr w:type="spellEnd"/>
        <w:r w:rsidRPr="00E25B54">
          <w:rPr>
            <w:rFonts w:ascii="Consolas" w:eastAsia="Times New Roman" w:hAnsi="Consolas" w:cs="Times New Roman"/>
            <w:color w:val="E9F284"/>
            <w:kern w:val="0"/>
            <w:sz w:val="21"/>
            <w:szCs w:val="21"/>
            <w:lang w:val="en-US" w:eastAsia="pt-BR"/>
            <w14:ligatures w14:val="none"/>
            <w:rPrChange w:id="1787" w:author="Jonatas Nunespf" w:date="2024-04-18T18:28:00Z" w16du:dateUtc="2024-04-18T21:28:00Z">
              <w:rPr>
                <w:rFonts w:ascii="Consolas" w:eastAsia="Times New Roman" w:hAnsi="Consolas" w:cs="Times New Roman"/>
                <w:color w:val="E9F284"/>
                <w:kern w:val="0"/>
                <w:sz w:val="21"/>
                <w:szCs w:val="21"/>
                <w:lang w:eastAsia="pt-BR"/>
                <w14:ligatures w14:val="none"/>
              </w:rPr>
            </w:rPrChange>
          </w:rPr>
          <w:t>"</w:t>
        </w:r>
      </w:ins>
    </w:p>
    <w:p w14:paraId="23052B28" w14:textId="77777777" w:rsidR="00E25B54" w:rsidRPr="00E25B54" w:rsidRDefault="00E25B54" w:rsidP="00E25B54">
      <w:pPr>
        <w:shd w:val="clear" w:color="auto" w:fill="282A36"/>
        <w:spacing w:after="0" w:line="285" w:lineRule="atLeast"/>
        <w:rPr>
          <w:ins w:id="1788" w:author="Jonatas Nunespf" w:date="2024-04-18T18:27:00Z" w16du:dateUtc="2024-04-18T21:27:00Z"/>
          <w:rFonts w:ascii="Consolas" w:eastAsia="Times New Roman" w:hAnsi="Consolas" w:cs="Times New Roman"/>
          <w:color w:val="F8F8F2"/>
          <w:kern w:val="0"/>
          <w:sz w:val="21"/>
          <w:szCs w:val="21"/>
          <w:lang w:eastAsia="pt-BR"/>
          <w14:ligatures w14:val="none"/>
        </w:rPr>
      </w:pPr>
      <w:ins w:id="1789" w:author="Jonatas Nunespf" w:date="2024-04-18T18:27:00Z" w16du:dateUtc="2024-04-18T21:27:00Z">
        <w:r w:rsidRPr="00E25B54">
          <w:rPr>
            <w:rFonts w:ascii="Consolas" w:eastAsia="Times New Roman" w:hAnsi="Consolas" w:cs="Times New Roman"/>
            <w:color w:val="F8F8F2"/>
            <w:kern w:val="0"/>
            <w:sz w:val="21"/>
            <w:szCs w:val="21"/>
            <w:lang w:eastAsia="pt-BR"/>
            <w14:ligatures w14:val="none"/>
          </w:rPr>
          <w:t>}</w:t>
        </w:r>
      </w:ins>
    </w:p>
    <w:p w14:paraId="6946B5EF" w14:textId="7351D770" w:rsidR="00E25B54" w:rsidRDefault="00E25B54" w:rsidP="005F196F">
      <w:pPr>
        <w:rPr>
          <w:ins w:id="1790" w:author="Jonatas Nunespf" w:date="2024-04-18T18:30:00Z" w16du:dateUtc="2024-04-18T21:30:00Z"/>
        </w:rPr>
      </w:pPr>
      <w:ins w:id="1791" w:author="Jonatas Nunespf" w:date="2024-04-18T18:28:00Z" w16du:dateUtc="2024-04-18T21:28:00Z">
        <w:r>
          <w:t xml:space="preserve">Nessa function canal(), </w:t>
        </w:r>
        <w:proofErr w:type="spellStart"/>
        <w:r>
          <w:t>nos</w:t>
        </w:r>
        <w:proofErr w:type="spellEnd"/>
        <w:r>
          <w:t xml:space="preserve"> temos um </w:t>
        </w:r>
        <w:proofErr w:type="spellStart"/>
        <w:r>
          <w:t>return</w:t>
        </w:r>
        <w:proofErr w:type="spellEnd"/>
        <w:r>
          <w:t xml:space="preserve"> e esse </w:t>
        </w:r>
        <w:proofErr w:type="spellStart"/>
        <w:r>
          <w:t>return</w:t>
        </w:r>
        <w:proofErr w:type="spellEnd"/>
        <w:r>
          <w:t xml:space="preserve"> vai retornar a string “CFB Cursos”, </w:t>
        </w:r>
        <w:proofErr w:type="spellStart"/>
        <w:r>
          <w:t>nos</w:t>
        </w:r>
        <w:proofErr w:type="spellEnd"/>
        <w:r>
          <w:t xml:space="preserve"> poderíamos colocar dentro do console.log para poder aparecer no terminal, mas </w:t>
        </w:r>
        <w:proofErr w:type="spellStart"/>
        <w:r>
          <w:t>nos</w:t>
        </w:r>
        <w:proofErr w:type="spellEnd"/>
        <w:r>
          <w:t xml:space="preserve"> faremos dessa vez fazendo um retorno</w:t>
        </w:r>
      </w:ins>
      <w:ins w:id="1792" w:author="Jonatas Nunespf" w:date="2024-04-18T18:29:00Z" w16du:dateUtc="2024-04-18T21:29:00Z">
        <w:r>
          <w:t>, esse codigo vai retornar a string “CFB Cur</w:t>
        </w:r>
      </w:ins>
      <w:ins w:id="1793" w:author="Jonatas Nunespf" w:date="2024-04-18T18:30:00Z" w16du:dateUtc="2024-04-18T21:30:00Z">
        <w:r>
          <w:t xml:space="preserve">sos, entao quando pegarmos essa function e mostrar no console </w:t>
        </w:r>
        <w:proofErr w:type="spellStart"/>
        <w:r>
          <w:t>sera</w:t>
        </w:r>
        <w:proofErr w:type="spellEnd"/>
        <w:r>
          <w:t xml:space="preserve"> mostrado </w:t>
        </w:r>
        <w:proofErr w:type="spellStart"/>
        <w:r>
          <w:t>oque</w:t>
        </w:r>
        <w:proofErr w:type="spellEnd"/>
        <w:r>
          <w:t xml:space="preserve"> foi retornando, ou melhor ele vai retornar </w:t>
        </w:r>
        <w:proofErr w:type="spellStart"/>
        <w:r>
          <w:t>oque</w:t>
        </w:r>
        <w:proofErr w:type="spellEnd"/>
        <w:r>
          <w:t xml:space="preserve"> </w:t>
        </w:r>
        <w:proofErr w:type="spellStart"/>
        <w:proofErr w:type="gramStart"/>
        <w:r>
          <w:t>esta</w:t>
        </w:r>
        <w:proofErr w:type="spellEnd"/>
        <w:proofErr w:type="gramEnd"/>
        <w:r>
          <w:t xml:space="preserve"> com </w:t>
        </w:r>
        <w:proofErr w:type="spellStart"/>
        <w:r>
          <w:t>return</w:t>
        </w:r>
        <w:proofErr w:type="spellEnd"/>
        <w:r>
          <w:t xml:space="preserve"> e </w:t>
        </w:r>
        <w:proofErr w:type="spellStart"/>
        <w:r>
          <w:t>sera</w:t>
        </w:r>
        <w:proofErr w:type="spellEnd"/>
        <w:r>
          <w:t xml:space="preserve"> mostrado.</w:t>
        </w:r>
      </w:ins>
    </w:p>
    <w:p w14:paraId="5541A6DF" w14:textId="77777777" w:rsidR="00E25B54" w:rsidRPr="00E25B54" w:rsidRDefault="00E25B54" w:rsidP="00E25B54">
      <w:pPr>
        <w:shd w:val="clear" w:color="auto" w:fill="282A36"/>
        <w:spacing w:after="0" w:line="285" w:lineRule="atLeast"/>
        <w:rPr>
          <w:ins w:id="1794" w:author="Jonatas Nunespf" w:date="2024-04-18T18:30:00Z" w16du:dateUtc="2024-04-18T21:30:00Z"/>
          <w:rFonts w:ascii="Consolas" w:eastAsia="Times New Roman" w:hAnsi="Consolas" w:cs="Times New Roman"/>
          <w:color w:val="F8F8F2"/>
          <w:kern w:val="0"/>
          <w:sz w:val="21"/>
          <w:szCs w:val="21"/>
          <w:lang w:eastAsia="pt-BR"/>
          <w14:ligatures w14:val="none"/>
        </w:rPr>
      </w:pPr>
    </w:p>
    <w:p w14:paraId="52ABA223" w14:textId="77777777" w:rsidR="00E25B54" w:rsidRPr="00E25B54" w:rsidRDefault="00E25B54" w:rsidP="00E25B54">
      <w:pPr>
        <w:shd w:val="clear" w:color="auto" w:fill="282A36"/>
        <w:spacing w:after="0" w:line="285" w:lineRule="atLeast"/>
        <w:rPr>
          <w:ins w:id="1795" w:author="Jonatas Nunespf" w:date="2024-04-18T18:30:00Z" w16du:dateUtc="2024-04-18T21:30:00Z"/>
          <w:rFonts w:ascii="Consolas" w:eastAsia="Times New Roman" w:hAnsi="Consolas" w:cs="Times New Roman"/>
          <w:color w:val="F8F8F2"/>
          <w:kern w:val="0"/>
          <w:sz w:val="21"/>
          <w:szCs w:val="21"/>
          <w:lang w:eastAsia="pt-BR"/>
          <w14:ligatures w14:val="none"/>
        </w:rPr>
      </w:pPr>
      <w:ins w:id="1796" w:author="Jonatas Nunespf" w:date="2024-04-18T18:30:00Z" w16du:dateUtc="2024-04-18T21:30:00Z">
        <w:r w:rsidRPr="00E25B54">
          <w:rPr>
            <w:rFonts w:ascii="Consolas" w:eastAsia="Times New Roman" w:hAnsi="Consolas" w:cs="Times New Roman"/>
            <w:color w:val="BD93F9"/>
            <w:kern w:val="0"/>
            <w:sz w:val="21"/>
            <w:szCs w:val="21"/>
            <w:lang w:eastAsia="pt-BR"/>
            <w14:ligatures w14:val="none"/>
          </w:rPr>
          <w:t>console</w:t>
        </w:r>
        <w:r w:rsidRPr="00E25B54">
          <w:rPr>
            <w:rFonts w:ascii="Consolas" w:eastAsia="Times New Roman" w:hAnsi="Consolas" w:cs="Times New Roman"/>
            <w:color w:val="F8F8F2"/>
            <w:kern w:val="0"/>
            <w:sz w:val="21"/>
            <w:szCs w:val="21"/>
            <w:lang w:eastAsia="pt-BR"/>
            <w14:ligatures w14:val="none"/>
          </w:rPr>
          <w:t>.</w:t>
        </w:r>
        <w:r w:rsidRPr="00E25B54">
          <w:rPr>
            <w:rFonts w:ascii="Consolas" w:eastAsia="Times New Roman" w:hAnsi="Consolas" w:cs="Times New Roman"/>
            <w:color w:val="50FA7B"/>
            <w:kern w:val="0"/>
            <w:sz w:val="21"/>
            <w:szCs w:val="21"/>
            <w:lang w:eastAsia="pt-BR"/>
            <w14:ligatures w14:val="none"/>
          </w:rPr>
          <w:t>log</w:t>
        </w:r>
        <w:r w:rsidRPr="00E25B54">
          <w:rPr>
            <w:rFonts w:ascii="Consolas" w:eastAsia="Times New Roman" w:hAnsi="Consolas" w:cs="Times New Roman"/>
            <w:color w:val="F8F8F2"/>
            <w:kern w:val="0"/>
            <w:sz w:val="21"/>
            <w:szCs w:val="21"/>
            <w:lang w:eastAsia="pt-BR"/>
            <w14:ligatures w14:val="none"/>
          </w:rPr>
          <w:t>(</w:t>
        </w:r>
        <w:r w:rsidRPr="00E25B54">
          <w:rPr>
            <w:rFonts w:ascii="Consolas" w:eastAsia="Times New Roman" w:hAnsi="Consolas" w:cs="Times New Roman"/>
            <w:color w:val="50FA7B"/>
            <w:kern w:val="0"/>
            <w:sz w:val="21"/>
            <w:szCs w:val="21"/>
            <w:lang w:eastAsia="pt-BR"/>
            <w14:ligatures w14:val="none"/>
          </w:rPr>
          <w:t>canal</w:t>
        </w:r>
        <w:r w:rsidRPr="00E25B54">
          <w:rPr>
            <w:rFonts w:ascii="Consolas" w:eastAsia="Times New Roman" w:hAnsi="Consolas" w:cs="Times New Roman"/>
            <w:color w:val="F8F8F2"/>
            <w:kern w:val="0"/>
            <w:sz w:val="21"/>
            <w:szCs w:val="21"/>
            <w:lang w:eastAsia="pt-BR"/>
            <w14:ligatures w14:val="none"/>
          </w:rPr>
          <w:t>())</w:t>
        </w:r>
      </w:ins>
    </w:p>
    <w:p w14:paraId="2F735517" w14:textId="2830B2AE" w:rsidR="00E25B54" w:rsidRDefault="00E25B54" w:rsidP="005F196F">
      <w:pPr>
        <w:rPr>
          <w:ins w:id="1797" w:author="Jonatas Nunespf" w:date="2024-04-18T18:32:00Z" w16du:dateUtc="2024-04-18T21:32:00Z"/>
        </w:rPr>
      </w:pPr>
      <w:ins w:id="1798" w:author="Jonatas Nunespf" w:date="2024-04-18T18:30:00Z" w16du:dateUtc="2024-04-18T21:30:00Z">
        <w:r>
          <w:t xml:space="preserve">Aqui </w:t>
        </w:r>
        <w:proofErr w:type="spellStart"/>
        <w:r>
          <w:t>nos</w:t>
        </w:r>
        <w:proofErr w:type="spellEnd"/>
        <w:r>
          <w:t xml:space="preserve"> pegamos o console.log </w:t>
        </w:r>
      </w:ins>
      <w:ins w:id="1799" w:author="Jonatas Nunespf" w:date="2024-04-18T18:31:00Z" w16du:dateUtc="2024-04-18T21:31:00Z">
        <w:r>
          <w:t xml:space="preserve">e dentro dele </w:t>
        </w:r>
        <w:proofErr w:type="spellStart"/>
        <w:r>
          <w:t>colocamoa</w:t>
        </w:r>
        <w:proofErr w:type="spellEnd"/>
        <w:r>
          <w:t xml:space="preserve"> function, oque </w:t>
        </w:r>
        <w:proofErr w:type="spellStart"/>
        <w:r>
          <w:t>sera</w:t>
        </w:r>
        <w:proofErr w:type="spellEnd"/>
        <w:r>
          <w:t xml:space="preserve"> mostrado e obvio, </w:t>
        </w:r>
        <w:proofErr w:type="spellStart"/>
        <w:r>
          <w:t>sera</w:t>
        </w:r>
        <w:proofErr w:type="spellEnd"/>
        <w:r>
          <w:t xml:space="preserve"> mostrado o retorno que </w:t>
        </w:r>
        <w:proofErr w:type="gramStart"/>
        <w:r>
          <w:t>e</w:t>
        </w:r>
        <w:proofErr w:type="gramEnd"/>
        <w:r>
          <w:t xml:space="preserve"> “CFB Cursos”, isso porque CFB Cursos recebeu um </w:t>
        </w:r>
        <w:proofErr w:type="spellStart"/>
        <w:r>
          <w:t>return</w:t>
        </w:r>
      </w:ins>
      <w:proofErr w:type="spellEnd"/>
    </w:p>
    <w:p w14:paraId="3CDCF4B8" w14:textId="77777777" w:rsidR="00E25B54" w:rsidRPr="00E25B54" w:rsidRDefault="00E25B54" w:rsidP="00E25B54">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ins w:id="1800" w:author="Jonatas Nunespf" w:date="2024-04-18T18:32:00Z" w16du:dateUtc="2024-04-18T21:32:00Z"/>
          <w:rFonts w:ascii="Segoe UI" w:eastAsia="Times New Roman" w:hAnsi="Segoe UI" w:cs="Segoe UI"/>
          <w:color w:val="FFFFFF"/>
          <w:kern w:val="0"/>
          <w:sz w:val="27"/>
          <w:szCs w:val="27"/>
          <w:lang w:eastAsia="pt-BR"/>
          <w14:ligatures w14:val="none"/>
        </w:rPr>
      </w:pPr>
      <w:ins w:id="1801" w:author="Jonatas Nunespf" w:date="2024-04-18T18:32:00Z" w16du:dateUtc="2024-04-18T21:32:00Z">
        <w:r w:rsidRPr="00E25B54">
          <w:rPr>
            <w:rFonts w:ascii="Segoe UI" w:eastAsia="Times New Roman" w:hAnsi="Segoe UI" w:cs="Segoe UI"/>
            <w:color w:val="FFFFFF"/>
            <w:kern w:val="0"/>
            <w:sz w:val="27"/>
            <w:szCs w:val="27"/>
            <w:lang w:eastAsia="pt-BR"/>
            <w14:ligatures w14:val="none"/>
          </w:rPr>
          <w:t xml:space="preserve">A função </w:t>
        </w:r>
        <w:r w:rsidRPr="00E25B54">
          <w:rPr>
            <w:rFonts w:ascii="Ubuntu Mono" w:eastAsia="Times New Roman" w:hAnsi="Ubuntu Mono" w:cs="Courier New"/>
            <w:b/>
            <w:bCs/>
            <w:color w:val="FFFFFF"/>
            <w:kern w:val="0"/>
            <w:sz w:val="20"/>
            <w:szCs w:val="20"/>
            <w:bdr w:val="single" w:sz="2" w:space="0" w:color="E3E3E3" w:frame="1"/>
            <w:lang w:eastAsia="pt-BR"/>
            <w14:ligatures w14:val="none"/>
          </w:rPr>
          <w:t>canal()</w:t>
        </w:r>
        <w:r w:rsidRPr="00E25B54">
          <w:rPr>
            <w:rFonts w:ascii="Segoe UI" w:eastAsia="Times New Roman" w:hAnsi="Segoe UI" w:cs="Segoe UI"/>
            <w:color w:val="FFFFFF"/>
            <w:kern w:val="0"/>
            <w:sz w:val="27"/>
            <w:szCs w:val="27"/>
            <w:lang w:eastAsia="pt-BR"/>
            <w14:ligatures w14:val="none"/>
          </w:rPr>
          <w:t xml:space="preserve"> retorna a string "CFB Cursos", e quando você chama </w:t>
        </w:r>
        <w:r w:rsidRPr="00E25B54">
          <w:rPr>
            <w:rFonts w:ascii="Ubuntu Mono" w:eastAsia="Times New Roman" w:hAnsi="Ubuntu Mono" w:cs="Courier New"/>
            <w:b/>
            <w:bCs/>
            <w:color w:val="FFFFFF"/>
            <w:kern w:val="0"/>
            <w:sz w:val="20"/>
            <w:szCs w:val="20"/>
            <w:bdr w:val="single" w:sz="2" w:space="0" w:color="E3E3E3" w:frame="1"/>
            <w:lang w:eastAsia="pt-BR"/>
            <w14:ligatures w14:val="none"/>
          </w:rPr>
          <w:t>console.log(canal())</w:t>
        </w:r>
        <w:r w:rsidRPr="00E25B54">
          <w:rPr>
            <w:rFonts w:ascii="Segoe UI" w:eastAsia="Times New Roman" w:hAnsi="Segoe UI" w:cs="Segoe UI"/>
            <w:color w:val="FFFFFF"/>
            <w:kern w:val="0"/>
            <w:sz w:val="27"/>
            <w:szCs w:val="27"/>
            <w:lang w:eastAsia="pt-BR"/>
            <w14:ligatures w14:val="none"/>
          </w:rPr>
          <w:t>, o valor retornado pela função é exibido no console.</w:t>
        </w:r>
      </w:ins>
    </w:p>
    <w:p w14:paraId="03A51DCD" w14:textId="77777777" w:rsidR="00E25B54" w:rsidRPr="00E25B54" w:rsidRDefault="00E25B54" w:rsidP="00E25B54">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ins w:id="1802" w:author="Jonatas Nunespf" w:date="2024-04-18T18:32:00Z" w16du:dateUtc="2024-04-18T21:32:00Z"/>
          <w:rFonts w:ascii="Segoe UI" w:eastAsia="Times New Roman" w:hAnsi="Segoe UI" w:cs="Segoe UI"/>
          <w:color w:val="FFFFFF"/>
          <w:kern w:val="0"/>
          <w:sz w:val="27"/>
          <w:szCs w:val="27"/>
          <w:lang w:eastAsia="pt-BR"/>
          <w14:ligatures w14:val="none"/>
        </w:rPr>
      </w:pPr>
      <w:ins w:id="1803" w:author="Jonatas Nunespf" w:date="2024-04-18T18:32:00Z" w16du:dateUtc="2024-04-18T21:32:00Z">
        <w:r w:rsidRPr="00E25B54">
          <w:rPr>
            <w:rFonts w:ascii="Segoe UI" w:eastAsia="Times New Roman" w:hAnsi="Segoe UI" w:cs="Segoe UI"/>
            <w:color w:val="FFFFFF"/>
            <w:kern w:val="0"/>
            <w:sz w:val="27"/>
            <w:szCs w:val="27"/>
            <w:lang w:eastAsia="pt-BR"/>
            <w14:ligatures w14:val="none"/>
          </w:rPr>
          <w:t>É uma forma útil de encapsular um pedaço de código que realiza uma operação específica e retorna um resultado, permitindo que você reutilize esse código em diferentes partes do seu programa.</w:t>
        </w:r>
      </w:ins>
    </w:p>
    <w:p w14:paraId="7074E49D" w14:textId="77777777" w:rsidR="00E25B54" w:rsidRPr="00E25B54" w:rsidRDefault="00E25B54" w:rsidP="00E25B54">
      <w:pPr>
        <w:pBdr>
          <w:bottom w:val="single" w:sz="6" w:space="1" w:color="auto"/>
        </w:pBdr>
        <w:spacing w:after="0" w:line="240" w:lineRule="auto"/>
        <w:jc w:val="center"/>
        <w:rPr>
          <w:ins w:id="1804" w:author="Jonatas Nunespf" w:date="2024-04-18T18:32:00Z" w16du:dateUtc="2024-04-18T21:32:00Z"/>
          <w:rFonts w:ascii="Arial" w:eastAsia="Times New Roman" w:hAnsi="Arial" w:cs="Arial"/>
          <w:vanish/>
          <w:kern w:val="0"/>
          <w:sz w:val="16"/>
          <w:szCs w:val="16"/>
          <w:lang w:eastAsia="pt-BR"/>
          <w14:ligatures w14:val="none"/>
        </w:rPr>
      </w:pPr>
      <w:ins w:id="1805" w:author="Jonatas Nunespf" w:date="2024-04-18T18:32:00Z" w16du:dateUtc="2024-04-18T21:32:00Z">
        <w:r w:rsidRPr="00E25B54">
          <w:rPr>
            <w:rFonts w:ascii="Arial" w:eastAsia="Times New Roman" w:hAnsi="Arial" w:cs="Arial"/>
            <w:vanish/>
            <w:kern w:val="0"/>
            <w:sz w:val="16"/>
            <w:szCs w:val="16"/>
            <w:lang w:eastAsia="pt-BR"/>
            <w14:ligatures w14:val="none"/>
          </w:rPr>
          <w:t>Parte superior do formulário</w:t>
        </w:r>
      </w:ins>
    </w:p>
    <w:p w14:paraId="0C859C3D" w14:textId="2CC749E8" w:rsidR="00E25B54" w:rsidRDefault="00E25B54" w:rsidP="005F196F">
      <w:pPr>
        <w:rPr>
          <w:ins w:id="1806" w:author="Jonatas Nunespf" w:date="2024-04-18T18:32:00Z" w16du:dateUtc="2024-04-18T21:32:00Z"/>
        </w:rPr>
      </w:pPr>
      <w:ins w:id="1807" w:author="Jonatas Nunespf" w:date="2024-04-18T18:32:00Z" w16du:dateUtc="2024-04-18T21:32:00Z">
        <w:r>
          <w:t>.</w:t>
        </w:r>
      </w:ins>
    </w:p>
    <w:p w14:paraId="0C9490AB" w14:textId="77777777" w:rsidR="00E25B54" w:rsidRDefault="00E25B54" w:rsidP="005F196F">
      <w:pPr>
        <w:rPr>
          <w:ins w:id="1808" w:author="Jonatas Nunespf" w:date="2024-04-21T23:48:00Z" w16du:dateUtc="2024-04-22T02:48:00Z"/>
        </w:rPr>
      </w:pPr>
    </w:p>
    <w:p w14:paraId="770B81F3" w14:textId="77777777" w:rsidR="002D6CAD" w:rsidRDefault="002D6CAD" w:rsidP="005F196F">
      <w:pPr>
        <w:rPr>
          <w:ins w:id="1809" w:author="Jonatas Nunespf" w:date="2024-04-21T23:48:00Z" w16du:dateUtc="2024-04-22T02:48:00Z"/>
        </w:rPr>
      </w:pPr>
    </w:p>
    <w:p w14:paraId="06EBCD3F" w14:textId="77777777" w:rsidR="002D6CAD" w:rsidRDefault="002D6CAD" w:rsidP="005F196F">
      <w:pPr>
        <w:rPr>
          <w:ins w:id="1810" w:author="Jonatas Nunespf" w:date="2024-04-21T23:48:00Z" w16du:dateUtc="2024-04-22T02:48:00Z"/>
        </w:rPr>
      </w:pPr>
    </w:p>
    <w:p w14:paraId="321AC00E" w14:textId="77777777" w:rsidR="002D6CAD" w:rsidRDefault="002D6CAD" w:rsidP="005F196F">
      <w:pPr>
        <w:rPr>
          <w:ins w:id="1811" w:author="Jonatas Nunespf" w:date="2024-04-21T23:48:00Z" w16du:dateUtc="2024-04-22T02:48:00Z"/>
        </w:rPr>
      </w:pPr>
    </w:p>
    <w:p w14:paraId="7B486430" w14:textId="77777777" w:rsidR="002D6CAD" w:rsidRDefault="002D6CAD" w:rsidP="005F196F">
      <w:pPr>
        <w:rPr>
          <w:ins w:id="1812" w:author="Jonatas Nunespf" w:date="2024-04-21T23:48:00Z" w16du:dateUtc="2024-04-22T02:48:00Z"/>
        </w:rPr>
      </w:pPr>
    </w:p>
    <w:p w14:paraId="489CEB39" w14:textId="77777777" w:rsidR="002D6CAD" w:rsidRDefault="002D6CAD" w:rsidP="005F196F">
      <w:pPr>
        <w:rPr>
          <w:ins w:id="1813" w:author="Jonatas Nunespf" w:date="2024-04-21T23:48:00Z" w16du:dateUtc="2024-04-22T02:48:00Z"/>
        </w:rPr>
      </w:pPr>
    </w:p>
    <w:p w14:paraId="4E6A5AF0" w14:textId="77777777" w:rsidR="002D6CAD" w:rsidRDefault="002D6CAD" w:rsidP="005F196F">
      <w:pPr>
        <w:rPr>
          <w:ins w:id="1814" w:author="Jonatas Nunespf" w:date="2024-04-21T23:48:00Z" w16du:dateUtc="2024-04-22T02:48:00Z"/>
        </w:rPr>
      </w:pPr>
    </w:p>
    <w:p w14:paraId="793DB8A1" w14:textId="77777777" w:rsidR="002D6CAD" w:rsidRDefault="002D6CAD" w:rsidP="005F196F">
      <w:pPr>
        <w:rPr>
          <w:ins w:id="1815" w:author="Jonatas Nunespf" w:date="2024-04-21T23:48:00Z" w16du:dateUtc="2024-04-22T02:48:00Z"/>
        </w:rPr>
      </w:pPr>
    </w:p>
    <w:p w14:paraId="1C172397" w14:textId="77777777" w:rsidR="002D6CAD" w:rsidRDefault="002D6CAD" w:rsidP="002D6CAD">
      <w:pPr>
        <w:pStyle w:val="Ttulo1"/>
        <w:shd w:val="clear" w:color="auto" w:fill="0F0F0F"/>
        <w:spacing w:before="0" w:beforeAutospacing="0" w:after="0" w:afterAutospacing="0"/>
        <w:rPr>
          <w:ins w:id="1816" w:author="Jonatas Nunespf" w:date="2024-04-21T23:48:00Z" w16du:dateUtc="2024-04-22T02:48:00Z"/>
          <w:rFonts w:ascii="Roboto" w:hAnsi="Roboto"/>
          <w:color w:val="F1F1F1"/>
        </w:rPr>
      </w:pPr>
      <w:ins w:id="1817" w:author="Jonatas Nunespf" w:date="2024-04-21T23:48:00Z" w16du:dateUtc="2024-04-22T02:48:00Z">
        <w:r>
          <w:rPr>
            <w:rStyle w:val="style-scope"/>
            <w:rFonts w:ascii="Roboto" w:hAnsi="Roboto"/>
            <w:color w:val="F1F1F1"/>
            <w:bdr w:val="none" w:sz="0" w:space="0" w:color="auto" w:frame="1"/>
          </w:rPr>
          <w:lastRenderedPageBreak/>
          <w:t>FUNÇÕES parametrizadas em Javascript </w:t>
        </w:r>
        <w:r>
          <w:rPr>
            <w:rFonts w:ascii="Roboto" w:hAnsi="Roboto"/>
            <w:color w:val="F1F1F1"/>
          </w:rPr>
          <w:fldChar w:fldCharType="begin"/>
        </w:r>
        <w:r>
          <w:rPr>
            <w:rFonts w:ascii="Roboto" w:hAnsi="Roboto"/>
            <w:color w:val="F1F1F1"/>
          </w:rPr>
          <w:instrText>HYPERLINK "https://www.youtube.com/hashtag/p3"</w:instrText>
        </w:r>
        <w:r>
          <w:rPr>
            <w:rFonts w:ascii="Roboto" w:hAnsi="Roboto"/>
            <w:color w:val="F1F1F1"/>
          </w:rPr>
        </w:r>
        <w:r>
          <w:rPr>
            <w:rFonts w:ascii="Roboto" w:hAnsi="Roboto"/>
            <w:color w:val="F1F1F1"/>
          </w:rPr>
          <w:fldChar w:fldCharType="separate"/>
        </w:r>
        <w:r>
          <w:rPr>
            <w:rStyle w:val="Hyperlink"/>
            <w:rFonts w:ascii="Roboto" w:hAnsi="Roboto"/>
          </w:rPr>
          <w:t>#P3</w:t>
        </w:r>
        <w:r>
          <w:rPr>
            <w:rFonts w:ascii="Roboto" w:hAnsi="Roboto"/>
            <w:color w:val="F1F1F1"/>
          </w:rPr>
          <w:fldChar w:fldCharType="end"/>
        </w:r>
        <w:r>
          <w:rPr>
            <w:rStyle w:val="style-scope"/>
            <w:rFonts w:ascii="Roboto" w:hAnsi="Roboto"/>
            <w:color w:val="F1F1F1"/>
            <w:bdr w:val="none" w:sz="0" w:space="0" w:color="auto" w:frame="1"/>
          </w:rPr>
          <w:t> - Curso de Javascript Moderno - Aula 22</w:t>
        </w:r>
      </w:ins>
    </w:p>
    <w:p w14:paraId="6E53DFED" w14:textId="4F376185" w:rsidR="002D6CAD" w:rsidRDefault="002D6CAD" w:rsidP="005F196F">
      <w:pPr>
        <w:rPr>
          <w:ins w:id="1818" w:author="Jonatas Nunespf" w:date="2024-04-21T23:51:00Z" w16du:dateUtc="2024-04-22T02:51:00Z"/>
        </w:rPr>
      </w:pPr>
      <w:ins w:id="1819" w:author="Jonatas Nunespf" w:date="2024-04-21T23:49:00Z" w16du:dateUtc="2024-04-22T02:49:00Z">
        <w:r>
          <w:t xml:space="preserve">Uma função parametrizada significa que queremos entrar com valores para dentro da função, </w:t>
        </w:r>
        <w:proofErr w:type="spellStart"/>
        <w:r>
          <w:t>nos</w:t>
        </w:r>
        <w:proofErr w:type="spellEnd"/>
        <w:r>
          <w:t xml:space="preserve"> entramos com os parâmetros dentro dos parênteses, e eles </w:t>
        </w:r>
      </w:ins>
      <w:ins w:id="1820" w:author="Jonatas Nunespf" w:date="2024-04-21T23:50:00Z" w16du:dateUtc="2024-04-22T02:50:00Z">
        <w:r>
          <w:t>são executado dentro da function</w:t>
        </w:r>
      </w:ins>
      <w:ins w:id="1821" w:author="Jonatas Nunespf" w:date="2024-04-21T23:51:00Z" w16du:dateUtc="2024-04-22T02:51:00Z">
        <w:r>
          <w:t>.</w:t>
        </w:r>
      </w:ins>
    </w:p>
    <w:p w14:paraId="2896B201" w14:textId="647790BB" w:rsidR="002D6CAD" w:rsidRDefault="002D6CAD" w:rsidP="005F196F">
      <w:pPr>
        <w:rPr>
          <w:ins w:id="1822" w:author="Jonatas Nunespf" w:date="2024-04-21T23:52:00Z" w16du:dateUtc="2024-04-22T02:52:00Z"/>
          <w:rStyle w:val="nfaseIntensa"/>
          <w:b/>
          <w:bCs/>
        </w:rPr>
      </w:pPr>
      <w:ins w:id="1823" w:author="Jonatas Nunespf" w:date="2024-04-21T23:51:00Z" w16du:dateUtc="2024-04-22T02:51:00Z">
        <w:r w:rsidRPr="002D6CAD">
          <w:rPr>
            <w:rStyle w:val="nfaseIntensa"/>
            <w:b/>
            <w:bCs/>
            <w:rPrChange w:id="1824" w:author="Jonatas Nunespf" w:date="2024-04-21T23:52:00Z" w16du:dateUtc="2024-04-22T02:52:00Z">
              <w:rPr/>
            </w:rPrChange>
          </w:rPr>
          <w:t>Exemplo:</w:t>
        </w:r>
      </w:ins>
    </w:p>
    <w:p w14:paraId="276B4B17" w14:textId="77777777" w:rsidR="002D6CAD" w:rsidRPr="003041DF" w:rsidRDefault="002D6CAD" w:rsidP="002D6CAD">
      <w:pPr>
        <w:shd w:val="clear" w:color="auto" w:fill="282A36"/>
        <w:spacing w:after="0" w:line="285" w:lineRule="atLeast"/>
        <w:rPr>
          <w:ins w:id="1825" w:author="Jonatas Nunespf" w:date="2024-04-21T23:52:00Z" w16du:dateUtc="2024-04-22T02:52:00Z"/>
          <w:rFonts w:ascii="Consolas" w:eastAsia="Times New Roman" w:hAnsi="Consolas" w:cs="Times New Roman"/>
          <w:color w:val="F8F8F2"/>
          <w:kern w:val="0"/>
          <w:sz w:val="21"/>
          <w:szCs w:val="21"/>
          <w:lang w:eastAsia="pt-BR"/>
          <w14:ligatures w14:val="none"/>
        </w:rPr>
      </w:pPr>
      <w:ins w:id="1826" w:author="Jonatas Nunespf" w:date="2024-04-21T23:52:00Z" w16du:dateUtc="2024-04-22T02:52:00Z">
        <w:r w:rsidRPr="003041DF">
          <w:rPr>
            <w:rFonts w:ascii="Consolas" w:eastAsia="Times New Roman" w:hAnsi="Consolas" w:cs="Times New Roman"/>
            <w:color w:val="FF79C6"/>
            <w:kern w:val="0"/>
            <w:sz w:val="21"/>
            <w:szCs w:val="21"/>
            <w:lang w:eastAsia="pt-BR"/>
            <w14:ligatures w14:val="none"/>
          </w:rPr>
          <w:t>function</w:t>
        </w:r>
        <w:r w:rsidRPr="003041DF">
          <w:rPr>
            <w:rFonts w:ascii="Consolas" w:eastAsia="Times New Roman" w:hAnsi="Consolas" w:cs="Times New Roman"/>
            <w:color w:val="F8F8F2"/>
            <w:kern w:val="0"/>
            <w:sz w:val="21"/>
            <w:szCs w:val="21"/>
            <w:lang w:eastAsia="pt-BR"/>
            <w14:ligatures w14:val="none"/>
          </w:rPr>
          <w:t xml:space="preserve"> </w:t>
        </w:r>
        <w:r w:rsidRPr="003041DF">
          <w:rPr>
            <w:rFonts w:ascii="Consolas" w:eastAsia="Times New Roman" w:hAnsi="Consolas" w:cs="Times New Roman"/>
            <w:color w:val="50FA7B"/>
            <w:kern w:val="0"/>
            <w:sz w:val="21"/>
            <w:szCs w:val="21"/>
            <w:lang w:eastAsia="pt-BR"/>
            <w14:ligatures w14:val="none"/>
          </w:rPr>
          <w:t>soma</w:t>
        </w:r>
        <w:r w:rsidRPr="003041DF">
          <w:rPr>
            <w:rFonts w:ascii="Consolas" w:eastAsia="Times New Roman" w:hAnsi="Consolas" w:cs="Times New Roman"/>
            <w:color w:val="F8F8F2"/>
            <w:kern w:val="0"/>
            <w:sz w:val="21"/>
            <w:szCs w:val="21"/>
            <w:lang w:eastAsia="pt-BR"/>
            <w14:ligatures w14:val="none"/>
          </w:rPr>
          <w:t>(</w:t>
        </w:r>
        <w:r w:rsidRPr="003041DF">
          <w:rPr>
            <w:rFonts w:ascii="Consolas" w:eastAsia="Times New Roman" w:hAnsi="Consolas" w:cs="Times New Roman"/>
            <w:i/>
            <w:iCs/>
            <w:color w:val="FFB86C"/>
            <w:kern w:val="0"/>
            <w:sz w:val="21"/>
            <w:szCs w:val="21"/>
            <w:lang w:eastAsia="pt-BR"/>
            <w14:ligatures w14:val="none"/>
          </w:rPr>
          <w:t>p1</w:t>
        </w:r>
        <w:r w:rsidRPr="003041DF">
          <w:rPr>
            <w:rFonts w:ascii="Consolas" w:eastAsia="Times New Roman" w:hAnsi="Consolas" w:cs="Times New Roman"/>
            <w:color w:val="F8F8F2"/>
            <w:kern w:val="0"/>
            <w:sz w:val="21"/>
            <w:szCs w:val="21"/>
            <w:lang w:eastAsia="pt-BR"/>
            <w14:ligatures w14:val="none"/>
          </w:rPr>
          <w:t>){</w:t>
        </w:r>
      </w:ins>
    </w:p>
    <w:p w14:paraId="5A2C66EE" w14:textId="77777777" w:rsidR="002D6CAD" w:rsidRPr="003041DF" w:rsidRDefault="002D6CAD" w:rsidP="002D6CAD">
      <w:pPr>
        <w:shd w:val="clear" w:color="auto" w:fill="282A36"/>
        <w:spacing w:after="0" w:line="285" w:lineRule="atLeast"/>
        <w:rPr>
          <w:ins w:id="1827" w:author="Jonatas Nunespf" w:date="2024-04-21T23:52:00Z" w16du:dateUtc="2024-04-22T02:52:00Z"/>
          <w:rFonts w:ascii="Consolas" w:eastAsia="Times New Roman" w:hAnsi="Consolas" w:cs="Times New Roman"/>
          <w:color w:val="F8F8F2"/>
          <w:kern w:val="0"/>
          <w:sz w:val="21"/>
          <w:szCs w:val="21"/>
          <w:lang w:eastAsia="pt-BR"/>
          <w14:ligatures w14:val="none"/>
        </w:rPr>
      </w:pPr>
      <w:ins w:id="1828" w:author="Jonatas Nunespf" w:date="2024-04-21T23:52:00Z" w16du:dateUtc="2024-04-22T02:52:00Z">
        <w:r w:rsidRPr="003041DF">
          <w:rPr>
            <w:rFonts w:ascii="Consolas" w:eastAsia="Times New Roman" w:hAnsi="Consolas" w:cs="Times New Roman"/>
            <w:color w:val="F8F8F2"/>
            <w:kern w:val="0"/>
            <w:sz w:val="21"/>
            <w:szCs w:val="21"/>
            <w:lang w:eastAsia="pt-BR"/>
            <w14:ligatures w14:val="none"/>
          </w:rPr>
          <w:t xml:space="preserve">    </w:t>
        </w:r>
        <w:r w:rsidRPr="003041DF">
          <w:rPr>
            <w:rFonts w:ascii="Consolas" w:eastAsia="Times New Roman" w:hAnsi="Consolas" w:cs="Times New Roman"/>
            <w:color w:val="BD93F9"/>
            <w:kern w:val="0"/>
            <w:sz w:val="21"/>
            <w:szCs w:val="21"/>
            <w:lang w:eastAsia="pt-BR"/>
            <w14:ligatures w14:val="none"/>
          </w:rPr>
          <w:t>console</w:t>
        </w:r>
        <w:r w:rsidRPr="003041DF">
          <w:rPr>
            <w:rFonts w:ascii="Consolas" w:eastAsia="Times New Roman" w:hAnsi="Consolas" w:cs="Times New Roman"/>
            <w:color w:val="F8F8F2"/>
            <w:kern w:val="0"/>
            <w:sz w:val="21"/>
            <w:szCs w:val="21"/>
            <w:lang w:eastAsia="pt-BR"/>
            <w14:ligatures w14:val="none"/>
          </w:rPr>
          <w:t>.</w:t>
        </w:r>
        <w:r w:rsidRPr="003041DF">
          <w:rPr>
            <w:rFonts w:ascii="Consolas" w:eastAsia="Times New Roman" w:hAnsi="Consolas" w:cs="Times New Roman"/>
            <w:color w:val="50FA7B"/>
            <w:kern w:val="0"/>
            <w:sz w:val="21"/>
            <w:szCs w:val="21"/>
            <w:lang w:eastAsia="pt-BR"/>
            <w14:ligatures w14:val="none"/>
          </w:rPr>
          <w:t>log</w:t>
        </w:r>
        <w:r w:rsidRPr="003041DF">
          <w:rPr>
            <w:rFonts w:ascii="Consolas" w:eastAsia="Times New Roman" w:hAnsi="Consolas" w:cs="Times New Roman"/>
            <w:color w:val="F8F8F2"/>
            <w:kern w:val="0"/>
            <w:sz w:val="21"/>
            <w:szCs w:val="21"/>
            <w:lang w:eastAsia="pt-BR"/>
            <w14:ligatures w14:val="none"/>
          </w:rPr>
          <w:t>(</w:t>
        </w:r>
        <w:r w:rsidRPr="003041DF">
          <w:rPr>
            <w:rFonts w:ascii="Consolas" w:eastAsia="Times New Roman" w:hAnsi="Consolas" w:cs="Times New Roman"/>
            <w:i/>
            <w:iCs/>
            <w:color w:val="FFB86C"/>
            <w:kern w:val="0"/>
            <w:sz w:val="21"/>
            <w:szCs w:val="21"/>
            <w:lang w:eastAsia="pt-BR"/>
            <w14:ligatures w14:val="none"/>
          </w:rPr>
          <w:t>p1</w:t>
        </w:r>
        <w:r w:rsidRPr="003041DF">
          <w:rPr>
            <w:rFonts w:ascii="Consolas" w:eastAsia="Times New Roman" w:hAnsi="Consolas" w:cs="Times New Roman"/>
            <w:color w:val="F8F8F2"/>
            <w:kern w:val="0"/>
            <w:sz w:val="21"/>
            <w:szCs w:val="21"/>
            <w:lang w:eastAsia="pt-BR"/>
            <w14:ligatures w14:val="none"/>
          </w:rPr>
          <w:t>)</w:t>
        </w:r>
      </w:ins>
    </w:p>
    <w:p w14:paraId="529F7DA4" w14:textId="6212B7BD" w:rsidR="002D6CAD" w:rsidRPr="002D6CAD" w:rsidRDefault="002D6CAD">
      <w:pPr>
        <w:shd w:val="clear" w:color="auto" w:fill="282A36"/>
        <w:spacing w:after="0" w:line="285" w:lineRule="atLeast"/>
        <w:rPr>
          <w:ins w:id="1829" w:author="Jonatas Nunespf" w:date="2024-04-21T23:51:00Z" w16du:dateUtc="2024-04-22T02:51:00Z"/>
          <w:rStyle w:val="nfaseIntensa"/>
          <w:rFonts w:ascii="Consolas" w:eastAsia="Times New Roman" w:hAnsi="Consolas" w:cs="Times New Roman"/>
          <w:i w:val="0"/>
          <w:iCs w:val="0"/>
          <w:color w:val="F8F8F2"/>
          <w:kern w:val="0"/>
          <w:sz w:val="21"/>
          <w:szCs w:val="21"/>
          <w:lang w:eastAsia="pt-BR"/>
          <w14:ligatures w14:val="none"/>
          <w:rPrChange w:id="1830" w:author="Jonatas Nunespf" w:date="2024-04-21T23:52:00Z" w16du:dateUtc="2024-04-22T02:52:00Z">
            <w:rPr>
              <w:ins w:id="1831" w:author="Jonatas Nunespf" w:date="2024-04-21T23:51:00Z" w16du:dateUtc="2024-04-22T02:51:00Z"/>
            </w:rPr>
          </w:rPrChange>
        </w:rPr>
        <w:pPrChange w:id="1832" w:author="Jonatas Nunespf" w:date="2024-04-21T23:52:00Z" w16du:dateUtc="2024-04-22T02:52:00Z">
          <w:pPr/>
        </w:pPrChange>
      </w:pPr>
      <w:ins w:id="1833" w:author="Jonatas Nunespf" w:date="2024-04-21T23:52:00Z" w16du:dateUtc="2024-04-22T02:52:00Z">
        <w:r w:rsidRPr="002D6CAD">
          <w:rPr>
            <w:rFonts w:ascii="Consolas" w:eastAsia="Times New Roman" w:hAnsi="Consolas" w:cs="Times New Roman"/>
            <w:color w:val="F8F8F2"/>
            <w:kern w:val="0"/>
            <w:sz w:val="21"/>
            <w:szCs w:val="21"/>
            <w:lang w:eastAsia="pt-BR"/>
            <w14:ligatures w14:val="none"/>
          </w:rPr>
          <w:t>}</w:t>
        </w:r>
      </w:ins>
    </w:p>
    <w:p w14:paraId="52237DB2" w14:textId="70E4EA69" w:rsidR="002D6CAD" w:rsidRDefault="002D6CAD" w:rsidP="005F196F">
      <w:pPr>
        <w:rPr>
          <w:ins w:id="1834" w:author="Jonatas Nunespf" w:date="2024-04-21T23:54:00Z" w16du:dateUtc="2024-04-22T02:54:00Z"/>
        </w:rPr>
      </w:pPr>
      <w:ins w:id="1835" w:author="Jonatas Nunespf" w:date="2024-04-21T23:51:00Z" w16du:dateUtc="2024-04-22T02:51:00Z">
        <w:r>
          <w:t xml:space="preserve">O valor dentro do </w:t>
        </w:r>
      </w:ins>
      <w:ins w:id="1836" w:author="Jonatas Nunespf" w:date="2024-04-21T23:52:00Z" w16du:dateUtc="2024-04-22T02:52:00Z">
        <w:r>
          <w:t>parâmetro (p1) e colocado dentro da function</w:t>
        </w:r>
      </w:ins>
      <w:ins w:id="1837" w:author="Jonatas Nunespf" w:date="2024-04-21T23:53:00Z" w16du:dateUtc="2024-04-22T02:53:00Z">
        <w:r>
          <w:t xml:space="preserve"> para ser usado</w:t>
        </w:r>
      </w:ins>
      <w:ins w:id="1838" w:author="Jonatas Nunespf" w:date="2024-04-21T23:52:00Z" w16du:dateUtc="2024-04-22T02:52:00Z">
        <w:r>
          <w:t>, e</w:t>
        </w:r>
      </w:ins>
      <w:ins w:id="1839" w:author="Jonatas Nunespf" w:date="2024-04-21T23:53:00Z" w16du:dateUtc="2024-04-22T02:53:00Z">
        <w:r>
          <w:t xml:space="preserve"> neste exemplo </w:t>
        </w:r>
        <w:proofErr w:type="spellStart"/>
        <w:r>
          <w:t>nos</w:t>
        </w:r>
        <w:proofErr w:type="spellEnd"/>
        <w:r>
          <w:t xml:space="preserve"> o utilizamos para ser mostrado</w:t>
        </w:r>
      </w:ins>
      <w:ins w:id="1840" w:author="Jonatas Nunespf" w:date="2024-04-21T23:54:00Z" w16du:dateUtc="2024-04-22T02:54:00Z">
        <w:r>
          <w:t xml:space="preserve"> no console.log(), mas antes precisamos dar um valor a esse parâmetro e mostraremos como.</w:t>
        </w:r>
      </w:ins>
    </w:p>
    <w:p w14:paraId="47FBBC08" w14:textId="0728413B" w:rsidR="002D6CAD" w:rsidRDefault="002D6CAD" w:rsidP="005F196F">
      <w:pPr>
        <w:rPr>
          <w:ins w:id="1841" w:author="Jonatas Nunespf" w:date="2024-04-21T23:55:00Z" w16du:dateUtc="2024-04-22T02:55:00Z"/>
        </w:rPr>
      </w:pPr>
      <w:ins w:id="1842" w:author="Jonatas Nunespf" w:date="2024-04-21T23:54:00Z" w16du:dateUtc="2024-04-22T02:54:00Z">
        <w:r>
          <w:t xml:space="preserve">Para colocar um valor no parâmetro </w:t>
        </w:r>
        <w:proofErr w:type="spellStart"/>
        <w:r>
          <w:t>nos</w:t>
        </w:r>
        <w:proofErr w:type="spellEnd"/>
        <w:r>
          <w:t xml:space="preserve"> podemos </w:t>
        </w:r>
      </w:ins>
      <w:ins w:id="1843" w:author="Jonatas Nunespf" w:date="2024-04-21T23:55:00Z" w16du:dateUtc="2024-04-22T02:55:00Z">
        <w:r>
          <w:t>chamando a própria function</w:t>
        </w:r>
      </w:ins>
    </w:p>
    <w:p w14:paraId="20DAC727" w14:textId="77777777" w:rsidR="002D6CAD" w:rsidRPr="002D6CAD" w:rsidRDefault="002D6CAD" w:rsidP="002D6CAD">
      <w:pPr>
        <w:shd w:val="clear" w:color="auto" w:fill="282A36"/>
        <w:spacing w:after="0" w:line="285" w:lineRule="atLeast"/>
        <w:rPr>
          <w:ins w:id="1844" w:author="Jonatas Nunespf" w:date="2024-04-21T23:55:00Z" w16du:dateUtc="2024-04-22T02:55:00Z"/>
          <w:rFonts w:ascii="Consolas" w:eastAsia="Times New Roman" w:hAnsi="Consolas" w:cs="Times New Roman"/>
          <w:color w:val="F8F8F2"/>
          <w:kern w:val="0"/>
          <w:sz w:val="21"/>
          <w:szCs w:val="21"/>
          <w:lang w:val="en-US" w:eastAsia="pt-BR"/>
          <w14:ligatures w14:val="none"/>
          <w:rPrChange w:id="1845" w:author="Jonatas Nunespf" w:date="2024-04-21T23:55:00Z" w16du:dateUtc="2024-04-22T02:55:00Z">
            <w:rPr>
              <w:ins w:id="1846" w:author="Jonatas Nunespf" w:date="2024-04-21T23:55:00Z" w16du:dateUtc="2024-04-22T02:55:00Z"/>
              <w:rFonts w:ascii="Consolas" w:eastAsia="Times New Roman" w:hAnsi="Consolas" w:cs="Times New Roman"/>
              <w:color w:val="F8F8F2"/>
              <w:kern w:val="0"/>
              <w:sz w:val="21"/>
              <w:szCs w:val="21"/>
              <w:lang w:eastAsia="pt-BR"/>
              <w14:ligatures w14:val="none"/>
            </w:rPr>
          </w:rPrChange>
        </w:rPr>
      </w:pPr>
      <w:ins w:id="1847" w:author="Jonatas Nunespf" w:date="2024-04-21T23:55:00Z" w16du:dateUtc="2024-04-22T02:55:00Z">
        <w:r w:rsidRPr="002D6CAD">
          <w:rPr>
            <w:rFonts w:ascii="Consolas" w:eastAsia="Times New Roman" w:hAnsi="Consolas" w:cs="Times New Roman"/>
            <w:color w:val="FF79C6"/>
            <w:kern w:val="0"/>
            <w:sz w:val="21"/>
            <w:szCs w:val="21"/>
            <w:lang w:val="en-US" w:eastAsia="pt-BR"/>
            <w14:ligatures w14:val="none"/>
            <w:rPrChange w:id="1848" w:author="Jonatas Nunespf" w:date="2024-04-21T23:55:00Z" w16du:dateUtc="2024-04-22T02:55:00Z">
              <w:rPr>
                <w:rFonts w:ascii="Consolas" w:eastAsia="Times New Roman" w:hAnsi="Consolas" w:cs="Times New Roman"/>
                <w:color w:val="FF79C6"/>
                <w:kern w:val="0"/>
                <w:sz w:val="21"/>
                <w:szCs w:val="21"/>
                <w:lang w:eastAsia="pt-BR"/>
                <w14:ligatures w14:val="none"/>
              </w:rPr>
            </w:rPrChange>
          </w:rPr>
          <w:t>function</w:t>
        </w:r>
        <w:r w:rsidRPr="002D6CAD">
          <w:rPr>
            <w:rFonts w:ascii="Consolas" w:eastAsia="Times New Roman" w:hAnsi="Consolas" w:cs="Times New Roman"/>
            <w:color w:val="F8F8F2"/>
            <w:kern w:val="0"/>
            <w:sz w:val="21"/>
            <w:szCs w:val="21"/>
            <w:lang w:val="en-US" w:eastAsia="pt-BR"/>
            <w14:ligatures w14:val="none"/>
            <w:rPrChange w:id="1849" w:author="Jonatas Nunespf" w:date="2024-04-21T23:55:00Z" w16du:dateUtc="2024-04-22T02:55:00Z">
              <w:rPr>
                <w:rFonts w:ascii="Consolas" w:eastAsia="Times New Roman" w:hAnsi="Consolas" w:cs="Times New Roman"/>
                <w:color w:val="F8F8F2"/>
                <w:kern w:val="0"/>
                <w:sz w:val="21"/>
                <w:szCs w:val="21"/>
                <w:lang w:eastAsia="pt-BR"/>
                <w14:ligatures w14:val="none"/>
              </w:rPr>
            </w:rPrChange>
          </w:rPr>
          <w:t xml:space="preserve"> </w:t>
        </w:r>
        <w:r w:rsidRPr="002D6CAD">
          <w:rPr>
            <w:rFonts w:ascii="Consolas" w:eastAsia="Times New Roman" w:hAnsi="Consolas" w:cs="Times New Roman"/>
            <w:color w:val="50FA7B"/>
            <w:kern w:val="0"/>
            <w:sz w:val="21"/>
            <w:szCs w:val="21"/>
            <w:lang w:val="en-US" w:eastAsia="pt-BR"/>
            <w14:ligatures w14:val="none"/>
            <w:rPrChange w:id="1850" w:author="Jonatas Nunespf" w:date="2024-04-21T23:55:00Z" w16du:dateUtc="2024-04-22T02:55:00Z">
              <w:rPr>
                <w:rFonts w:ascii="Consolas" w:eastAsia="Times New Roman" w:hAnsi="Consolas" w:cs="Times New Roman"/>
                <w:color w:val="50FA7B"/>
                <w:kern w:val="0"/>
                <w:sz w:val="21"/>
                <w:szCs w:val="21"/>
                <w:lang w:eastAsia="pt-BR"/>
                <w14:ligatures w14:val="none"/>
              </w:rPr>
            </w:rPrChange>
          </w:rPr>
          <w:t>soma</w:t>
        </w:r>
        <w:r w:rsidRPr="002D6CAD">
          <w:rPr>
            <w:rFonts w:ascii="Consolas" w:eastAsia="Times New Roman" w:hAnsi="Consolas" w:cs="Times New Roman"/>
            <w:color w:val="F8F8F2"/>
            <w:kern w:val="0"/>
            <w:sz w:val="21"/>
            <w:szCs w:val="21"/>
            <w:lang w:val="en-US" w:eastAsia="pt-BR"/>
            <w14:ligatures w14:val="none"/>
            <w:rPrChange w:id="1851" w:author="Jonatas Nunespf" w:date="2024-04-21T23:55:00Z" w16du:dateUtc="2024-04-22T02:55:00Z">
              <w:rPr>
                <w:rFonts w:ascii="Consolas" w:eastAsia="Times New Roman" w:hAnsi="Consolas" w:cs="Times New Roman"/>
                <w:color w:val="F8F8F2"/>
                <w:kern w:val="0"/>
                <w:sz w:val="21"/>
                <w:szCs w:val="21"/>
                <w:lang w:eastAsia="pt-BR"/>
                <w14:ligatures w14:val="none"/>
              </w:rPr>
            </w:rPrChange>
          </w:rPr>
          <w:t>(</w:t>
        </w:r>
        <w:r w:rsidRPr="002D6CAD">
          <w:rPr>
            <w:rFonts w:ascii="Consolas" w:eastAsia="Times New Roman" w:hAnsi="Consolas" w:cs="Times New Roman"/>
            <w:i/>
            <w:iCs/>
            <w:color w:val="FFB86C"/>
            <w:kern w:val="0"/>
            <w:sz w:val="21"/>
            <w:szCs w:val="21"/>
            <w:lang w:val="en-US" w:eastAsia="pt-BR"/>
            <w14:ligatures w14:val="none"/>
            <w:rPrChange w:id="1852" w:author="Jonatas Nunespf" w:date="2024-04-21T23:55:00Z" w16du:dateUtc="2024-04-22T02:55:00Z">
              <w:rPr>
                <w:rFonts w:ascii="Consolas" w:eastAsia="Times New Roman" w:hAnsi="Consolas" w:cs="Times New Roman"/>
                <w:i/>
                <w:iCs/>
                <w:color w:val="FFB86C"/>
                <w:kern w:val="0"/>
                <w:sz w:val="21"/>
                <w:szCs w:val="21"/>
                <w:lang w:eastAsia="pt-BR"/>
                <w14:ligatures w14:val="none"/>
              </w:rPr>
            </w:rPrChange>
          </w:rPr>
          <w:t>p</w:t>
        </w:r>
        <w:proofErr w:type="gramStart"/>
        <w:r w:rsidRPr="002D6CAD">
          <w:rPr>
            <w:rFonts w:ascii="Consolas" w:eastAsia="Times New Roman" w:hAnsi="Consolas" w:cs="Times New Roman"/>
            <w:i/>
            <w:iCs/>
            <w:color w:val="FFB86C"/>
            <w:kern w:val="0"/>
            <w:sz w:val="21"/>
            <w:szCs w:val="21"/>
            <w:lang w:val="en-US" w:eastAsia="pt-BR"/>
            <w14:ligatures w14:val="none"/>
            <w:rPrChange w:id="1853" w:author="Jonatas Nunespf" w:date="2024-04-21T23:55:00Z" w16du:dateUtc="2024-04-22T02:55:00Z">
              <w:rPr>
                <w:rFonts w:ascii="Consolas" w:eastAsia="Times New Roman" w:hAnsi="Consolas" w:cs="Times New Roman"/>
                <w:i/>
                <w:iCs/>
                <w:color w:val="FFB86C"/>
                <w:kern w:val="0"/>
                <w:sz w:val="21"/>
                <w:szCs w:val="21"/>
                <w:lang w:eastAsia="pt-BR"/>
                <w14:ligatures w14:val="none"/>
              </w:rPr>
            </w:rPrChange>
          </w:rPr>
          <w:t>1</w:t>
        </w:r>
        <w:r w:rsidRPr="002D6CAD">
          <w:rPr>
            <w:rFonts w:ascii="Consolas" w:eastAsia="Times New Roman" w:hAnsi="Consolas" w:cs="Times New Roman"/>
            <w:color w:val="F8F8F2"/>
            <w:kern w:val="0"/>
            <w:sz w:val="21"/>
            <w:szCs w:val="21"/>
            <w:lang w:val="en-US" w:eastAsia="pt-BR"/>
            <w14:ligatures w14:val="none"/>
            <w:rPrChange w:id="1854" w:author="Jonatas Nunespf" w:date="2024-04-21T23:55:00Z" w16du:dateUtc="2024-04-22T02:55:00Z">
              <w:rPr>
                <w:rFonts w:ascii="Consolas" w:eastAsia="Times New Roman" w:hAnsi="Consolas" w:cs="Times New Roman"/>
                <w:color w:val="F8F8F2"/>
                <w:kern w:val="0"/>
                <w:sz w:val="21"/>
                <w:szCs w:val="21"/>
                <w:lang w:eastAsia="pt-BR"/>
                <w14:ligatures w14:val="none"/>
              </w:rPr>
            </w:rPrChange>
          </w:rPr>
          <w:t>){</w:t>
        </w:r>
        <w:proofErr w:type="gramEnd"/>
      </w:ins>
    </w:p>
    <w:p w14:paraId="0416E123" w14:textId="77777777" w:rsidR="002D6CAD" w:rsidRPr="002D6CAD" w:rsidRDefault="002D6CAD" w:rsidP="002D6CAD">
      <w:pPr>
        <w:shd w:val="clear" w:color="auto" w:fill="282A36"/>
        <w:spacing w:after="0" w:line="285" w:lineRule="atLeast"/>
        <w:rPr>
          <w:ins w:id="1855" w:author="Jonatas Nunespf" w:date="2024-04-21T23:55:00Z" w16du:dateUtc="2024-04-22T02:55:00Z"/>
          <w:rFonts w:ascii="Consolas" w:eastAsia="Times New Roman" w:hAnsi="Consolas" w:cs="Times New Roman"/>
          <w:color w:val="F8F8F2"/>
          <w:kern w:val="0"/>
          <w:sz w:val="21"/>
          <w:szCs w:val="21"/>
          <w:lang w:val="en-US" w:eastAsia="pt-BR"/>
          <w14:ligatures w14:val="none"/>
          <w:rPrChange w:id="1856" w:author="Jonatas Nunespf" w:date="2024-04-21T23:55:00Z" w16du:dateUtc="2024-04-22T02:55:00Z">
            <w:rPr>
              <w:ins w:id="1857" w:author="Jonatas Nunespf" w:date="2024-04-21T23:55:00Z" w16du:dateUtc="2024-04-22T02:55:00Z"/>
              <w:rFonts w:ascii="Consolas" w:eastAsia="Times New Roman" w:hAnsi="Consolas" w:cs="Times New Roman"/>
              <w:color w:val="F8F8F2"/>
              <w:kern w:val="0"/>
              <w:sz w:val="21"/>
              <w:szCs w:val="21"/>
              <w:lang w:eastAsia="pt-BR"/>
              <w14:ligatures w14:val="none"/>
            </w:rPr>
          </w:rPrChange>
        </w:rPr>
      </w:pPr>
      <w:ins w:id="1858" w:author="Jonatas Nunespf" w:date="2024-04-21T23:55:00Z" w16du:dateUtc="2024-04-22T02:55:00Z">
        <w:r w:rsidRPr="002D6CAD">
          <w:rPr>
            <w:rFonts w:ascii="Consolas" w:eastAsia="Times New Roman" w:hAnsi="Consolas" w:cs="Times New Roman"/>
            <w:color w:val="F8F8F2"/>
            <w:kern w:val="0"/>
            <w:sz w:val="21"/>
            <w:szCs w:val="21"/>
            <w:lang w:val="en-US" w:eastAsia="pt-BR"/>
            <w14:ligatures w14:val="none"/>
            <w:rPrChange w:id="1859" w:author="Jonatas Nunespf" w:date="2024-04-21T23:55:00Z" w16du:dateUtc="2024-04-22T02:55:00Z">
              <w:rPr>
                <w:rFonts w:ascii="Consolas" w:eastAsia="Times New Roman" w:hAnsi="Consolas" w:cs="Times New Roman"/>
                <w:color w:val="F8F8F2"/>
                <w:kern w:val="0"/>
                <w:sz w:val="21"/>
                <w:szCs w:val="21"/>
                <w:lang w:eastAsia="pt-BR"/>
                <w14:ligatures w14:val="none"/>
              </w:rPr>
            </w:rPrChange>
          </w:rPr>
          <w:t xml:space="preserve">    </w:t>
        </w:r>
        <w:r w:rsidRPr="002D6CAD">
          <w:rPr>
            <w:rFonts w:ascii="Consolas" w:eastAsia="Times New Roman" w:hAnsi="Consolas" w:cs="Times New Roman"/>
            <w:color w:val="BD93F9"/>
            <w:kern w:val="0"/>
            <w:sz w:val="21"/>
            <w:szCs w:val="21"/>
            <w:lang w:val="en-US" w:eastAsia="pt-BR"/>
            <w14:ligatures w14:val="none"/>
            <w:rPrChange w:id="1860" w:author="Jonatas Nunespf" w:date="2024-04-21T23:55:00Z" w16du:dateUtc="2024-04-22T02:55:00Z">
              <w:rPr>
                <w:rFonts w:ascii="Consolas" w:eastAsia="Times New Roman" w:hAnsi="Consolas" w:cs="Times New Roman"/>
                <w:color w:val="BD93F9"/>
                <w:kern w:val="0"/>
                <w:sz w:val="21"/>
                <w:szCs w:val="21"/>
                <w:lang w:eastAsia="pt-BR"/>
                <w14:ligatures w14:val="none"/>
              </w:rPr>
            </w:rPrChange>
          </w:rPr>
          <w:t>console</w:t>
        </w:r>
        <w:r w:rsidRPr="002D6CAD">
          <w:rPr>
            <w:rFonts w:ascii="Consolas" w:eastAsia="Times New Roman" w:hAnsi="Consolas" w:cs="Times New Roman"/>
            <w:color w:val="F8F8F2"/>
            <w:kern w:val="0"/>
            <w:sz w:val="21"/>
            <w:szCs w:val="21"/>
            <w:lang w:val="en-US" w:eastAsia="pt-BR"/>
            <w14:ligatures w14:val="none"/>
            <w:rPrChange w:id="1861" w:author="Jonatas Nunespf" w:date="2024-04-21T23:55:00Z" w16du:dateUtc="2024-04-22T02:55:00Z">
              <w:rPr>
                <w:rFonts w:ascii="Consolas" w:eastAsia="Times New Roman" w:hAnsi="Consolas" w:cs="Times New Roman"/>
                <w:color w:val="F8F8F2"/>
                <w:kern w:val="0"/>
                <w:sz w:val="21"/>
                <w:szCs w:val="21"/>
                <w:lang w:eastAsia="pt-BR"/>
                <w14:ligatures w14:val="none"/>
              </w:rPr>
            </w:rPrChange>
          </w:rPr>
          <w:t>.</w:t>
        </w:r>
        <w:r w:rsidRPr="002D6CAD">
          <w:rPr>
            <w:rFonts w:ascii="Consolas" w:eastAsia="Times New Roman" w:hAnsi="Consolas" w:cs="Times New Roman"/>
            <w:color w:val="50FA7B"/>
            <w:kern w:val="0"/>
            <w:sz w:val="21"/>
            <w:szCs w:val="21"/>
            <w:lang w:val="en-US" w:eastAsia="pt-BR"/>
            <w14:ligatures w14:val="none"/>
            <w:rPrChange w:id="1862" w:author="Jonatas Nunespf" w:date="2024-04-21T23:55:00Z" w16du:dateUtc="2024-04-22T02:55:00Z">
              <w:rPr>
                <w:rFonts w:ascii="Consolas" w:eastAsia="Times New Roman" w:hAnsi="Consolas" w:cs="Times New Roman"/>
                <w:color w:val="50FA7B"/>
                <w:kern w:val="0"/>
                <w:sz w:val="21"/>
                <w:szCs w:val="21"/>
                <w:lang w:eastAsia="pt-BR"/>
                <w14:ligatures w14:val="none"/>
              </w:rPr>
            </w:rPrChange>
          </w:rPr>
          <w:t>log</w:t>
        </w:r>
        <w:r w:rsidRPr="002D6CAD">
          <w:rPr>
            <w:rFonts w:ascii="Consolas" w:eastAsia="Times New Roman" w:hAnsi="Consolas" w:cs="Times New Roman"/>
            <w:color w:val="F8F8F2"/>
            <w:kern w:val="0"/>
            <w:sz w:val="21"/>
            <w:szCs w:val="21"/>
            <w:lang w:val="en-US" w:eastAsia="pt-BR"/>
            <w14:ligatures w14:val="none"/>
            <w:rPrChange w:id="1863" w:author="Jonatas Nunespf" w:date="2024-04-21T23:55:00Z" w16du:dateUtc="2024-04-22T02:55:00Z">
              <w:rPr>
                <w:rFonts w:ascii="Consolas" w:eastAsia="Times New Roman" w:hAnsi="Consolas" w:cs="Times New Roman"/>
                <w:color w:val="F8F8F2"/>
                <w:kern w:val="0"/>
                <w:sz w:val="21"/>
                <w:szCs w:val="21"/>
                <w:lang w:eastAsia="pt-BR"/>
                <w14:ligatures w14:val="none"/>
              </w:rPr>
            </w:rPrChange>
          </w:rPr>
          <w:t>(</w:t>
        </w:r>
        <w:r w:rsidRPr="002D6CAD">
          <w:rPr>
            <w:rFonts w:ascii="Consolas" w:eastAsia="Times New Roman" w:hAnsi="Consolas" w:cs="Times New Roman"/>
            <w:i/>
            <w:iCs/>
            <w:color w:val="FFB86C"/>
            <w:kern w:val="0"/>
            <w:sz w:val="21"/>
            <w:szCs w:val="21"/>
            <w:lang w:val="en-US" w:eastAsia="pt-BR"/>
            <w14:ligatures w14:val="none"/>
            <w:rPrChange w:id="1864" w:author="Jonatas Nunespf" w:date="2024-04-21T23:55:00Z" w16du:dateUtc="2024-04-22T02:55:00Z">
              <w:rPr>
                <w:rFonts w:ascii="Consolas" w:eastAsia="Times New Roman" w:hAnsi="Consolas" w:cs="Times New Roman"/>
                <w:i/>
                <w:iCs/>
                <w:color w:val="FFB86C"/>
                <w:kern w:val="0"/>
                <w:sz w:val="21"/>
                <w:szCs w:val="21"/>
                <w:lang w:eastAsia="pt-BR"/>
                <w14:ligatures w14:val="none"/>
              </w:rPr>
            </w:rPrChange>
          </w:rPr>
          <w:t>p1</w:t>
        </w:r>
        <w:r w:rsidRPr="002D6CAD">
          <w:rPr>
            <w:rFonts w:ascii="Consolas" w:eastAsia="Times New Roman" w:hAnsi="Consolas" w:cs="Times New Roman"/>
            <w:color w:val="F8F8F2"/>
            <w:kern w:val="0"/>
            <w:sz w:val="21"/>
            <w:szCs w:val="21"/>
            <w:lang w:val="en-US" w:eastAsia="pt-BR"/>
            <w14:ligatures w14:val="none"/>
            <w:rPrChange w:id="1865" w:author="Jonatas Nunespf" w:date="2024-04-21T23:55:00Z" w16du:dateUtc="2024-04-22T02:55:00Z">
              <w:rPr>
                <w:rFonts w:ascii="Consolas" w:eastAsia="Times New Roman" w:hAnsi="Consolas" w:cs="Times New Roman"/>
                <w:color w:val="F8F8F2"/>
                <w:kern w:val="0"/>
                <w:sz w:val="21"/>
                <w:szCs w:val="21"/>
                <w:lang w:eastAsia="pt-BR"/>
                <w14:ligatures w14:val="none"/>
              </w:rPr>
            </w:rPrChange>
          </w:rPr>
          <w:t>)</w:t>
        </w:r>
      </w:ins>
    </w:p>
    <w:p w14:paraId="7CC7B781" w14:textId="77777777" w:rsidR="002D6CAD" w:rsidRPr="002D6CAD" w:rsidRDefault="002D6CAD" w:rsidP="002D6CAD">
      <w:pPr>
        <w:shd w:val="clear" w:color="auto" w:fill="282A36"/>
        <w:spacing w:after="0" w:line="285" w:lineRule="atLeast"/>
        <w:rPr>
          <w:ins w:id="1866" w:author="Jonatas Nunespf" w:date="2024-04-21T23:55:00Z" w16du:dateUtc="2024-04-22T02:55:00Z"/>
          <w:rFonts w:ascii="Consolas" w:eastAsia="Times New Roman" w:hAnsi="Consolas" w:cs="Times New Roman"/>
          <w:color w:val="F8F8F2"/>
          <w:kern w:val="0"/>
          <w:sz w:val="21"/>
          <w:szCs w:val="21"/>
          <w:lang w:eastAsia="pt-BR"/>
          <w14:ligatures w14:val="none"/>
        </w:rPr>
      </w:pPr>
      <w:ins w:id="1867" w:author="Jonatas Nunespf" w:date="2024-04-21T23:55:00Z" w16du:dateUtc="2024-04-22T02:55:00Z">
        <w:r w:rsidRPr="002D6CAD">
          <w:rPr>
            <w:rFonts w:ascii="Consolas" w:eastAsia="Times New Roman" w:hAnsi="Consolas" w:cs="Times New Roman"/>
            <w:color w:val="F8F8F2"/>
            <w:kern w:val="0"/>
            <w:sz w:val="21"/>
            <w:szCs w:val="21"/>
            <w:lang w:eastAsia="pt-BR"/>
            <w14:ligatures w14:val="none"/>
          </w:rPr>
          <w:t>}</w:t>
        </w:r>
      </w:ins>
    </w:p>
    <w:p w14:paraId="14D7CE1F" w14:textId="77777777" w:rsidR="002D6CAD" w:rsidRPr="002D6CAD" w:rsidRDefault="002D6CAD" w:rsidP="002D6CAD">
      <w:pPr>
        <w:shd w:val="clear" w:color="auto" w:fill="282A36"/>
        <w:spacing w:after="0" w:line="285" w:lineRule="atLeast"/>
        <w:rPr>
          <w:ins w:id="1868" w:author="Jonatas Nunespf" w:date="2024-04-21T23:55:00Z" w16du:dateUtc="2024-04-22T02:55:00Z"/>
          <w:rFonts w:ascii="Consolas" w:eastAsia="Times New Roman" w:hAnsi="Consolas" w:cs="Times New Roman"/>
          <w:color w:val="F8F8F2"/>
          <w:kern w:val="0"/>
          <w:sz w:val="21"/>
          <w:szCs w:val="21"/>
          <w:lang w:eastAsia="pt-BR"/>
          <w14:ligatures w14:val="none"/>
        </w:rPr>
      </w:pPr>
      <w:ins w:id="1869" w:author="Jonatas Nunespf" w:date="2024-04-21T23:55:00Z" w16du:dateUtc="2024-04-22T02:55:00Z">
        <w:r w:rsidRPr="002D6CAD">
          <w:rPr>
            <w:rFonts w:ascii="Consolas" w:eastAsia="Times New Roman" w:hAnsi="Consolas" w:cs="Times New Roman"/>
            <w:color w:val="50FA7B"/>
            <w:kern w:val="0"/>
            <w:sz w:val="21"/>
            <w:szCs w:val="21"/>
            <w:lang w:eastAsia="pt-BR"/>
            <w14:ligatures w14:val="none"/>
          </w:rPr>
          <w:t>soma</w:t>
        </w:r>
        <w:r w:rsidRPr="002D6CAD">
          <w:rPr>
            <w:rFonts w:ascii="Consolas" w:eastAsia="Times New Roman" w:hAnsi="Consolas" w:cs="Times New Roman"/>
            <w:color w:val="F8F8F2"/>
            <w:kern w:val="0"/>
            <w:sz w:val="21"/>
            <w:szCs w:val="21"/>
            <w:lang w:eastAsia="pt-BR"/>
            <w14:ligatures w14:val="none"/>
          </w:rPr>
          <w:t>(</w:t>
        </w:r>
        <w:r w:rsidRPr="002D6CAD">
          <w:rPr>
            <w:rFonts w:ascii="Consolas" w:eastAsia="Times New Roman" w:hAnsi="Consolas" w:cs="Times New Roman"/>
            <w:color w:val="E9F284"/>
            <w:kern w:val="0"/>
            <w:sz w:val="21"/>
            <w:szCs w:val="21"/>
            <w:lang w:eastAsia="pt-BR"/>
            <w14:ligatures w14:val="none"/>
          </w:rPr>
          <w:t>"</w:t>
        </w:r>
        <w:proofErr w:type="spellStart"/>
        <w:r w:rsidRPr="002D6CAD">
          <w:rPr>
            <w:rFonts w:ascii="Consolas" w:eastAsia="Times New Roman" w:hAnsi="Consolas" w:cs="Times New Roman"/>
            <w:color w:val="F1FA8C"/>
            <w:kern w:val="0"/>
            <w:sz w:val="21"/>
            <w:szCs w:val="21"/>
            <w:lang w:eastAsia="pt-BR"/>
            <w14:ligatures w14:val="none"/>
          </w:rPr>
          <w:t>Cfb</w:t>
        </w:r>
        <w:proofErr w:type="spellEnd"/>
        <w:r w:rsidRPr="002D6CAD">
          <w:rPr>
            <w:rFonts w:ascii="Consolas" w:eastAsia="Times New Roman" w:hAnsi="Consolas" w:cs="Times New Roman"/>
            <w:color w:val="F1FA8C"/>
            <w:kern w:val="0"/>
            <w:sz w:val="21"/>
            <w:szCs w:val="21"/>
            <w:lang w:eastAsia="pt-BR"/>
            <w14:ligatures w14:val="none"/>
          </w:rPr>
          <w:t xml:space="preserve"> Cursos - </w:t>
        </w:r>
        <w:proofErr w:type="spellStart"/>
        <w:r w:rsidRPr="002D6CAD">
          <w:rPr>
            <w:rFonts w:ascii="Consolas" w:eastAsia="Times New Roman" w:hAnsi="Consolas" w:cs="Times New Roman"/>
            <w:color w:val="F1FA8C"/>
            <w:kern w:val="0"/>
            <w:sz w:val="21"/>
            <w:szCs w:val="21"/>
            <w:lang w:eastAsia="pt-BR"/>
            <w14:ligatures w14:val="none"/>
          </w:rPr>
          <w:t>JavaScript</w:t>
        </w:r>
        <w:proofErr w:type="spellEnd"/>
        <w:r w:rsidRPr="002D6CAD">
          <w:rPr>
            <w:rFonts w:ascii="Consolas" w:eastAsia="Times New Roman" w:hAnsi="Consolas" w:cs="Times New Roman"/>
            <w:color w:val="E9F284"/>
            <w:kern w:val="0"/>
            <w:sz w:val="21"/>
            <w:szCs w:val="21"/>
            <w:lang w:eastAsia="pt-BR"/>
            <w14:ligatures w14:val="none"/>
          </w:rPr>
          <w:t>"</w:t>
        </w:r>
        <w:r w:rsidRPr="002D6CAD">
          <w:rPr>
            <w:rFonts w:ascii="Consolas" w:eastAsia="Times New Roman" w:hAnsi="Consolas" w:cs="Times New Roman"/>
            <w:color w:val="F8F8F2"/>
            <w:kern w:val="0"/>
            <w:sz w:val="21"/>
            <w:szCs w:val="21"/>
            <w:lang w:eastAsia="pt-BR"/>
            <w14:ligatures w14:val="none"/>
          </w:rPr>
          <w:t>)</w:t>
        </w:r>
      </w:ins>
    </w:p>
    <w:p w14:paraId="65D80977" w14:textId="562D8F88" w:rsidR="002D6CAD" w:rsidRDefault="002D6CAD" w:rsidP="005F196F">
      <w:pPr>
        <w:rPr>
          <w:ins w:id="1870" w:author="Jonatas Nunespf" w:date="2024-04-21T23:57:00Z" w16du:dateUtc="2024-04-22T02:57:00Z"/>
        </w:rPr>
      </w:pPr>
      <w:ins w:id="1871" w:author="Jonatas Nunespf" w:date="2024-04-21T23:55:00Z" w16du:dateUtc="2024-04-22T02:55:00Z">
        <w:r>
          <w:t>neste exemplo criamos a function com o parâmetro p1 e dentro da function o cons</w:t>
        </w:r>
      </w:ins>
      <w:ins w:id="1872" w:author="Jonatas Nunespf" w:date="2024-04-21T23:56:00Z" w16du:dateUtc="2024-04-22T02:56:00Z">
        <w:r>
          <w:t xml:space="preserve">ole.log vai imprimir o conteúdo de p1, </w:t>
        </w:r>
        <w:proofErr w:type="gramStart"/>
        <w:r>
          <w:t>ai</w:t>
        </w:r>
        <w:proofErr w:type="gramEnd"/>
        <w:r>
          <w:t xml:space="preserve"> embaixo da function temos uma chamada, que chama a function para ser executada,</w:t>
        </w:r>
        <w:r w:rsidR="00671955">
          <w:t xml:space="preserve"> mas assim  que e chamada entre os parênteses temos o valor que </w:t>
        </w:r>
        <w:proofErr w:type="spellStart"/>
        <w:r w:rsidR="00671955">
          <w:t>sera</w:t>
        </w:r>
        <w:proofErr w:type="spellEnd"/>
        <w:r w:rsidR="00671955">
          <w:t xml:space="preserve"> atribuído ao nosso parâmetro p1, entao ao mesmo tempo que chamou a function essa </w:t>
        </w:r>
        <w:proofErr w:type="spellStart"/>
        <w:r w:rsidR="00671955">
          <w:t>ultima</w:t>
        </w:r>
        <w:proofErr w:type="spellEnd"/>
        <w:r w:rsidR="00671955">
          <w:t xml:space="preserve"> linha de codigo tam</w:t>
        </w:r>
      </w:ins>
      <w:ins w:id="1873" w:author="Jonatas Nunespf" w:date="2024-04-21T23:57:00Z" w16du:dateUtc="2024-04-22T02:57:00Z">
        <w:r w:rsidR="00671955">
          <w:t>bem atribuiu um valor ao parâmetro p1.</w:t>
        </w:r>
      </w:ins>
    </w:p>
    <w:p w14:paraId="6D330261" w14:textId="06FEA199" w:rsidR="00671955" w:rsidRDefault="00671955" w:rsidP="005F196F">
      <w:pPr>
        <w:rPr>
          <w:ins w:id="1874" w:author="Jonatas Nunespf" w:date="2024-04-21T23:58:00Z" w16du:dateUtc="2024-04-22T02:58:00Z"/>
        </w:rPr>
      </w:pPr>
      <w:ins w:id="1875" w:author="Jonatas Nunespf" w:date="2024-04-21T23:57:00Z" w16du:dateUtc="2024-04-22T02:57:00Z">
        <w:r>
          <w:t>E toda vez que chamarmos</w:t>
        </w:r>
      </w:ins>
      <w:ins w:id="1876" w:author="Jonatas Nunespf" w:date="2024-04-21T23:58:00Z" w16du:dateUtc="2024-04-22T02:58:00Z">
        <w:r>
          <w:t xml:space="preserve"> </w:t>
        </w:r>
      </w:ins>
      <w:ins w:id="1877" w:author="Jonatas Nunespf" w:date="2024-04-21T23:57:00Z" w16du:dateUtc="2024-04-22T02:57:00Z">
        <w:r>
          <w:t xml:space="preserve">a function atribuindo um novo valor ao parâmetro, ele </w:t>
        </w:r>
        <w:proofErr w:type="spellStart"/>
        <w:r>
          <w:t>sera</w:t>
        </w:r>
        <w:proofErr w:type="spellEnd"/>
        <w:r>
          <w:t xml:space="preserve"> executado e m</w:t>
        </w:r>
      </w:ins>
      <w:ins w:id="1878" w:author="Jonatas Nunespf" w:date="2024-04-21T23:58:00Z" w16du:dateUtc="2024-04-22T02:58:00Z">
        <w:r>
          <w:t>ostrado todas as vezes.</w:t>
        </w:r>
      </w:ins>
    </w:p>
    <w:p w14:paraId="06D3DC2D" w14:textId="77777777" w:rsidR="00671955" w:rsidRPr="00671955" w:rsidRDefault="00671955" w:rsidP="00671955">
      <w:pPr>
        <w:shd w:val="clear" w:color="auto" w:fill="282A36"/>
        <w:spacing w:after="0" w:line="285" w:lineRule="atLeast"/>
        <w:rPr>
          <w:ins w:id="1879" w:author="Jonatas Nunespf" w:date="2024-04-21T23:58:00Z" w16du:dateUtc="2024-04-22T02:58:00Z"/>
          <w:rFonts w:ascii="Consolas" w:eastAsia="Times New Roman" w:hAnsi="Consolas" w:cs="Times New Roman"/>
          <w:color w:val="F8F8F2"/>
          <w:kern w:val="0"/>
          <w:sz w:val="21"/>
          <w:szCs w:val="21"/>
          <w:lang w:val="en-US" w:eastAsia="pt-BR"/>
          <w14:ligatures w14:val="none"/>
          <w:rPrChange w:id="1880" w:author="Jonatas Nunespf" w:date="2024-04-21T23:58:00Z" w16du:dateUtc="2024-04-22T02:58:00Z">
            <w:rPr>
              <w:ins w:id="1881" w:author="Jonatas Nunespf" w:date="2024-04-21T23:58:00Z" w16du:dateUtc="2024-04-22T02:58:00Z"/>
              <w:rFonts w:ascii="Consolas" w:eastAsia="Times New Roman" w:hAnsi="Consolas" w:cs="Times New Roman"/>
              <w:color w:val="F8F8F2"/>
              <w:kern w:val="0"/>
              <w:sz w:val="21"/>
              <w:szCs w:val="21"/>
              <w:lang w:eastAsia="pt-BR"/>
              <w14:ligatures w14:val="none"/>
            </w:rPr>
          </w:rPrChange>
        </w:rPr>
      </w:pPr>
      <w:ins w:id="1882" w:author="Jonatas Nunespf" w:date="2024-04-21T23:58:00Z" w16du:dateUtc="2024-04-22T02:58:00Z">
        <w:r w:rsidRPr="00671955">
          <w:rPr>
            <w:rFonts w:ascii="Consolas" w:eastAsia="Times New Roman" w:hAnsi="Consolas" w:cs="Times New Roman"/>
            <w:color w:val="FF79C6"/>
            <w:kern w:val="0"/>
            <w:sz w:val="21"/>
            <w:szCs w:val="21"/>
            <w:lang w:val="en-US" w:eastAsia="pt-BR"/>
            <w14:ligatures w14:val="none"/>
            <w:rPrChange w:id="1883" w:author="Jonatas Nunespf" w:date="2024-04-21T23:58:00Z" w16du:dateUtc="2024-04-22T02:58:00Z">
              <w:rPr>
                <w:rFonts w:ascii="Consolas" w:eastAsia="Times New Roman" w:hAnsi="Consolas" w:cs="Times New Roman"/>
                <w:color w:val="FF79C6"/>
                <w:kern w:val="0"/>
                <w:sz w:val="21"/>
                <w:szCs w:val="21"/>
                <w:lang w:eastAsia="pt-BR"/>
                <w14:ligatures w14:val="none"/>
              </w:rPr>
            </w:rPrChange>
          </w:rPr>
          <w:t>function</w:t>
        </w:r>
        <w:r w:rsidRPr="00671955">
          <w:rPr>
            <w:rFonts w:ascii="Consolas" w:eastAsia="Times New Roman" w:hAnsi="Consolas" w:cs="Times New Roman"/>
            <w:color w:val="F8F8F2"/>
            <w:kern w:val="0"/>
            <w:sz w:val="21"/>
            <w:szCs w:val="21"/>
            <w:lang w:val="en-US" w:eastAsia="pt-BR"/>
            <w14:ligatures w14:val="none"/>
            <w:rPrChange w:id="1884" w:author="Jonatas Nunespf" w:date="2024-04-21T23:58:00Z" w16du:dateUtc="2024-04-22T02:58:00Z">
              <w:rPr>
                <w:rFonts w:ascii="Consolas" w:eastAsia="Times New Roman" w:hAnsi="Consolas" w:cs="Times New Roman"/>
                <w:color w:val="F8F8F2"/>
                <w:kern w:val="0"/>
                <w:sz w:val="21"/>
                <w:szCs w:val="21"/>
                <w:lang w:eastAsia="pt-BR"/>
                <w14:ligatures w14:val="none"/>
              </w:rPr>
            </w:rPrChange>
          </w:rPr>
          <w:t xml:space="preserve"> </w:t>
        </w:r>
        <w:r w:rsidRPr="00671955">
          <w:rPr>
            <w:rFonts w:ascii="Consolas" w:eastAsia="Times New Roman" w:hAnsi="Consolas" w:cs="Times New Roman"/>
            <w:color w:val="50FA7B"/>
            <w:kern w:val="0"/>
            <w:sz w:val="21"/>
            <w:szCs w:val="21"/>
            <w:lang w:val="en-US" w:eastAsia="pt-BR"/>
            <w14:ligatures w14:val="none"/>
            <w:rPrChange w:id="1885" w:author="Jonatas Nunespf" w:date="2024-04-21T23:58:00Z" w16du:dateUtc="2024-04-22T02:58:00Z">
              <w:rPr>
                <w:rFonts w:ascii="Consolas" w:eastAsia="Times New Roman" w:hAnsi="Consolas" w:cs="Times New Roman"/>
                <w:color w:val="50FA7B"/>
                <w:kern w:val="0"/>
                <w:sz w:val="21"/>
                <w:szCs w:val="21"/>
                <w:lang w:eastAsia="pt-BR"/>
                <w14:ligatures w14:val="none"/>
              </w:rPr>
            </w:rPrChange>
          </w:rPr>
          <w:t>soma</w:t>
        </w:r>
        <w:r w:rsidRPr="00671955">
          <w:rPr>
            <w:rFonts w:ascii="Consolas" w:eastAsia="Times New Roman" w:hAnsi="Consolas" w:cs="Times New Roman"/>
            <w:color w:val="F8F8F2"/>
            <w:kern w:val="0"/>
            <w:sz w:val="21"/>
            <w:szCs w:val="21"/>
            <w:lang w:val="en-US" w:eastAsia="pt-BR"/>
            <w14:ligatures w14:val="none"/>
            <w:rPrChange w:id="1886" w:author="Jonatas Nunespf" w:date="2024-04-21T23:58:00Z" w16du:dateUtc="2024-04-22T02:58:00Z">
              <w:rPr>
                <w:rFonts w:ascii="Consolas" w:eastAsia="Times New Roman" w:hAnsi="Consolas" w:cs="Times New Roman"/>
                <w:color w:val="F8F8F2"/>
                <w:kern w:val="0"/>
                <w:sz w:val="21"/>
                <w:szCs w:val="21"/>
                <w:lang w:eastAsia="pt-BR"/>
                <w14:ligatures w14:val="none"/>
              </w:rPr>
            </w:rPrChange>
          </w:rPr>
          <w:t>(</w:t>
        </w:r>
        <w:r w:rsidRPr="00671955">
          <w:rPr>
            <w:rFonts w:ascii="Consolas" w:eastAsia="Times New Roman" w:hAnsi="Consolas" w:cs="Times New Roman"/>
            <w:i/>
            <w:iCs/>
            <w:color w:val="FFB86C"/>
            <w:kern w:val="0"/>
            <w:sz w:val="21"/>
            <w:szCs w:val="21"/>
            <w:lang w:val="en-US" w:eastAsia="pt-BR"/>
            <w14:ligatures w14:val="none"/>
            <w:rPrChange w:id="1887" w:author="Jonatas Nunespf" w:date="2024-04-21T23:58:00Z" w16du:dateUtc="2024-04-22T02:58:00Z">
              <w:rPr>
                <w:rFonts w:ascii="Consolas" w:eastAsia="Times New Roman" w:hAnsi="Consolas" w:cs="Times New Roman"/>
                <w:i/>
                <w:iCs/>
                <w:color w:val="FFB86C"/>
                <w:kern w:val="0"/>
                <w:sz w:val="21"/>
                <w:szCs w:val="21"/>
                <w:lang w:eastAsia="pt-BR"/>
                <w14:ligatures w14:val="none"/>
              </w:rPr>
            </w:rPrChange>
          </w:rPr>
          <w:t>p</w:t>
        </w:r>
        <w:proofErr w:type="gramStart"/>
        <w:r w:rsidRPr="00671955">
          <w:rPr>
            <w:rFonts w:ascii="Consolas" w:eastAsia="Times New Roman" w:hAnsi="Consolas" w:cs="Times New Roman"/>
            <w:i/>
            <w:iCs/>
            <w:color w:val="FFB86C"/>
            <w:kern w:val="0"/>
            <w:sz w:val="21"/>
            <w:szCs w:val="21"/>
            <w:lang w:val="en-US" w:eastAsia="pt-BR"/>
            <w14:ligatures w14:val="none"/>
            <w:rPrChange w:id="1888" w:author="Jonatas Nunespf" w:date="2024-04-21T23:58:00Z" w16du:dateUtc="2024-04-22T02:58:00Z">
              <w:rPr>
                <w:rFonts w:ascii="Consolas" w:eastAsia="Times New Roman" w:hAnsi="Consolas" w:cs="Times New Roman"/>
                <w:i/>
                <w:iCs/>
                <w:color w:val="FFB86C"/>
                <w:kern w:val="0"/>
                <w:sz w:val="21"/>
                <w:szCs w:val="21"/>
                <w:lang w:eastAsia="pt-BR"/>
                <w14:ligatures w14:val="none"/>
              </w:rPr>
            </w:rPrChange>
          </w:rPr>
          <w:t>1</w:t>
        </w:r>
        <w:r w:rsidRPr="00671955">
          <w:rPr>
            <w:rFonts w:ascii="Consolas" w:eastAsia="Times New Roman" w:hAnsi="Consolas" w:cs="Times New Roman"/>
            <w:color w:val="F8F8F2"/>
            <w:kern w:val="0"/>
            <w:sz w:val="21"/>
            <w:szCs w:val="21"/>
            <w:lang w:val="en-US" w:eastAsia="pt-BR"/>
            <w14:ligatures w14:val="none"/>
            <w:rPrChange w:id="1889" w:author="Jonatas Nunespf" w:date="2024-04-21T23:58:00Z" w16du:dateUtc="2024-04-22T02:58:00Z">
              <w:rPr>
                <w:rFonts w:ascii="Consolas" w:eastAsia="Times New Roman" w:hAnsi="Consolas" w:cs="Times New Roman"/>
                <w:color w:val="F8F8F2"/>
                <w:kern w:val="0"/>
                <w:sz w:val="21"/>
                <w:szCs w:val="21"/>
                <w:lang w:eastAsia="pt-BR"/>
                <w14:ligatures w14:val="none"/>
              </w:rPr>
            </w:rPrChange>
          </w:rPr>
          <w:t>){</w:t>
        </w:r>
        <w:proofErr w:type="gramEnd"/>
      </w:ins>
    </w:p>
    <w:p w14:paraId="08B258CF" w14:textId="77777777" w:rsidR="00671955" w:rsidRPr="00671955" w:rsidRDefault="00671955" w:rsidP="00671955">
      <w:pPr>
        <w:shd w:val="clear" w:color="auto" w:fill="282A36"/>
        <w:spacing w:after="0" w:line="285" w:lineRule="atLeast"/>
        <w:rPr>
          <w:ins w:id="1890" w:author="Jonatas Nunespf" w:date="2024-04-21T23:58:00Z" w16du:dateUtc="2024-04-22T02:58:00Z"/>
          <w:rFonts w:ascii="Consolas" w:eastAsia="Times New Roman" w:hAnsi="Consolas" w:cs="Times New Roman"/>
          <w:color w:val="F8F8F2"/>
          <w:kern w:val="0"/>
          <w:sz w:val="21"/>
          <w:szCs w:val="21"/>
          <w:lang w:val="en-US" w:eastAsia="pt-BR"/>
          <w14:ligatures w14:val="none"/>
          <w:rPrChange w:id="1891" w:author="Jonatas Nunespf" w:date="2024-04-21T23:58:00Z" w16du:dateUtc="2024-04-22T02:58:00Z">
            <w:rPr>
              <w:ins w:id="1892" w:author="Jonatas Nunespf" w:date="2024-04-21T23:58:00Z" w16du:dateUtc="2024-04-22T02:58:00Z"/>
              <w:rFonts w:ascii="Consolas" w:eastAsia="Times New Roman" w:hAnsi="Consolas" w:cs="Times New Roman"/>
              <w:color w:val="F8F8F2"/>
              <w:kern w:val="0"/>
              <w:sz w:val="21"/>
              <w:szCs w:val="21"/>
              <w:lang w:eastAsia="pt-BR"/>
              <w14:ligatures w14:val="none"/>
            </w:rPr>
          </w:rPrChange>
        </w:rPr>
      </w:pPr>
      <w:ins w:id="1893" w:author="Jonatas Nunespf" w:date="2024-04-21T23:58:00Z" w16du:dateUtc="2024-04-22T02:58:00Z">
        <w:r w:rsidRPr="00671955">
          <w:rPr>
            <w:rFonts w:ascii="Consolas" w:eastAsia="Times New Roman" w:hAnsi="Consolas" w:cs="Times New Roman"/>
            <w:color w:val="F8F8F2"/>
            <w:kern w:val="0"/>
            <w:sz w:val="21"/>
            <w:szCs w:val="21"/>
            <w:lang w:val="en-US" w:eastAsia="pt-BR"/>
            <w14:ligatures w14:val="none"/>
            <w:rPrChange w:id="1894" w:author="Jonatas Nunespf" w:date="2024-04-21T23:58:00Z" w16du:dateUtc="2024-04-22T02:58:00Z">
              <w:rPr>
                <w:rFonts w:ascii="Consolas" w:eastAsia="Times New Roman" w:hAnsi="Consolas" w:cs="Times New Roman"/>
                <w:color w:val="F8F8F2"/>
                <w:kern w:val="0"/>
                <w:sz w:val="21"/>
                <w:szCs w:val="21"/>
                <w:lang w:eastAsia="pt-BR"/>
                <w14:ligatures w14:val="none"/>
              </w:rPr>
            </w:rPrChange>
          </w:rPr>
          <w:t xml:space="preserve">    </w:t>
        </w:r>
        <w:r w:rsidRPr="00671955">
          <w:rPr>
            <w:rFonts w:ascii="Consolas" w:eastAsia="Times New Roman" w:hAnsi="Consolas" w:cs="Times New Roman"/>
            <w:color w:val="BD93F9"/>
            <w:kern w:val="0"/>
            <w:sz w:val="21"/>
            <w:szCs w:val="21"/>
            <w:lang w:val="en-US" w:eastAsia="pt-BR"/>
            <w14:ligatures w14:val="none"/>
            <w:rPrChange w:id="1895" w:author="Jonatas Nunespf" w:date="2024-04-21T23:58:00Z" w16du:dateUtc="2024-04-22T02:58:00Z">
              <w:rPr>
                <w:rFonts w:ascii="Consolas" w:eastAsia="Times New Roman" w:hAnsi="Consolas" w:cs="Times New Roman"/>
                <w:color w:val="BD93F9"/>
                <w:kern w:val="0"/>
                <w:sz w:val="21"/>
                <w:szCs w:val="21"/>
                <w:lang w:eastAsia="pt-BR"/>
                <w14:ligatures w14:val="none"/>
              </w:rPr>
            </w:rPrChange>
          </w:rPr>
          <w:t>console</w:t>
        </w:r>
        <w:r w:rsidRPr="00671955">
          <w:rPr>
            <w:rFonts w:ascii="Consolas" w:eastAsia="Times New Roman" w:hAnsi="Consolas" w:cs="Times New Roman"/>
            <w:color w:val="F8F8F2"/>
            <w:kern w:val="0"/>
            <w:sz w:val="21"/>
            <w:szCs w:val="21"/>
            <w:lang w:val="en-US" w:eastAsia="pt-BR"/>
            <w14:ligatures w14:val="none"/>
            <w:rPrChange w:id="1896" w:author="Jonatas Nunespf" w:date="2024-04-21T23:58:00Z" w16du:dateUtc="2024-04-22T02:58:00Z">
              <w:rPr>
                <w:rFonts w:ascii="Consolas" w:eastAsia="Times New Roman" w:hAnsi="Consolas" w:cs="Times New Roman"/>
                <w:color w:val="F8F8F2"/>
                <w:kern w:val="0"/>
                <w:sz w:val="21"/>
                <w:szCs w:val="21"/>
                <w:lang w:eastAsia="pt-BR"/>
                <w14:ligatures w14:val="none"/>
              </w:rPr>
            </w:rPrChange>
          </w:rPr>
          <w:t>.</w:t>
        </w:r>
        <w:r w:rsidRPr="00671955">
          <w:rPr>
            <w:rFonts w:ascii="Consolas" w:eastAsia="Times New Roman" w:hAnsi="Consolas" w:cs="Times New Roman"/>
            <w:color w:val="50FA7B"/>
            <w:kern w:val="0"/>
            <w:sz w:val="21"/>
            <w:szCs w:val="21"/>
            <w:lang w:val="en-US" w:eastAsia="pt-BR"/>
            <w14:ligatures w14:val="none"/>
            <w:rPrChange w:id="1897" w:author="Jonatas Nunespf" w:date="2024-04-21T23:58:00Z" w16du:dateUtc="2024-04-22T02:58:00Z">
              <w:rPr>
                <w:rFonts w:ascii="Consolas" w:eastAsia="Times New Roman" w:hAnsi="Consolas" w:cs="Times New Roman"/>
                <w:color w:val="50FA7B"/>
                <w:kern w:val="0"/>
                <w:sz w:val="21"/>
                <w:szCs w:val="21"/>
                <w:lang w:eastAsia="pt-BR"/>
                <w14:ligatures w14:val="none"/>
              </w:rPr>
            </w:rPrChange>
          </w:rPr>
          <w:t>log</w:t>
        </w:r>
        <w:r w:rsidRPr="00671955">
          <w:rPr>
            <w:rFonts w:ascii="Consolas" w:eastAsia="Times New Roman" w:hAnsi="Consolas" w:cs="Times New Roman"/>
            <w:color w:val="F8F8F2"/>
            <w:kern w:val="0"/>
            <w:sz w:val="21"/>
            <w:szCs w:val="21"/>
            <w:lang w:val="en-US" w:eastAsia="pt-BR"/>
            <w14:ligatures w14:val="none"/>
            <w:rPrChange w:id="1898" w:author="Jonatas Nunespf" w:date="2024-04-21T23:58:00Z" w16du:dateUtc="2024-04-22T02:58:00Z">
              <w:rPr>
                <w:rFonts w:ascii="Consolas" w:eastAsia="Times New Roman" w:hAnsi="Consolas" w:cs="Times New Roman"/>
                <w:color w:val="F8F8F2"/>
                <w:kern w:val="0"/>
                <w:sz w:val="21"/>
                <w:szCs w:val="21"/>
                <w:lang w:eastAsia="pt-BR"/>
                <w14:ligatures w14:val="none"/>
              </w:rPr>
            </w:rPrChange>
          </w:rPr>
          <w:t>(</w:t>
        </w:r>
        <w:r w:rsidRPr="00671955">
          <w:rPr>
            <w:rFonts w:ascii="Consolas" w:eastAsia="Times New Roman" w:hAnsi="Consolas" w:cs="Times New Roman"/>
            <w:i/>
            <w:iCs/>
            <w:color w:val="FFB86C"/>
            <w:kern w:val="0"/>
            <w:sz w:val="21"/>
            <w:szCs w:val="21"/>
            <w:lang w:val="en-US" w:eastAsia="pt-BR"/>
            <w14:ligatures w14:val="none"/>
            <w:rPrChange w:id="1899" w:author="Jonatas Nunespf" w:date="2024-04-21T23:58:00Z" w16du:dateUtc="2024-04-22T02:58:00Z">
              <w:rPr>
                <w:rFonts w:ascii="Consolas" w:eastAsia="Times New Roman" w:hAnsi="Consolas" w:cs="Times New Roman"/>
                <w:i/>
                <w:iCs/>
                <w:color w:val="FFB86C"/>
                <w:kern w:val="0"/>
                <w:sz w:val="21"/>
                <w:szCs w:val="21"/>
                <w:lang w:eastAsia="pt-BR"/>
                <w14:ligatures w14:val="none"/>
              </w:rPr>
            </w:rPrChange>
          </w:rPr>
          <w:t>p1</w:t>
        </w:r>
        <w:r w:rsidRPr="00671955">
          <w:rPr>
            <w:rFonts w:ascii="Consolas" w:eastAsia="Times New Roman" w:hAnsi="Consolas" w:cs="Times New Roman"/>
            <w:color w:val="F8F8F2"/>
            <w:kern w:val="0"/>
            <w:sz w:val="21"/>
            <w:szCs w:val="21"/>
            <w:lang w:val="en-US" w:eastAsia="pt-BR"/>
            <w14:ligatures w14:val="none"/>
            <w:rPrChange w:id="1900" w:author="Jonatas Nunespf" w:date="2024-04-21T23:58:00Z" w16du:dateUtc="2024-04-22T02:58:00Z">
              <w:rPr>
                <w:rFonts w:ascii="Consolas" w:eastAsia="Times New Roman" w:hAnsi="Consolas" w:cs="Times New Roman"/>
                <w:color w:val="F8F8F2"/>
                <w:kern w:val="0"/>
                <w:sz w:val="21"/>
                <w:szCs w:val="21"/>
                <w:lang w:eastAsia="pt-BR"/>
                <w14:ligatures w14:val="none"/>
              </w:rPr>
            </w:rPrChange>
          </w:rPr>
          <w:t>)</w:t>
        </w:r>
      </w:ins>
    </w:p>
    <w:p w14:paraId="3D05A1FD" w14:textId="77777777" w:rsidR="00671955" w:rsidRPr="00671955" w:rsidRDefault="00671955" w:rsidP="00671955">
      <w:pPr>
        <w:shd w:val="clear" w:color="auto" w:fill="282A36"/>
        <w:spacing w:after="0" w:line="285" w:lineRule="atLeast"/>
        <w:rPr>
          <w:ins w:id="1901" w:author="Jonatas Nunespf" w:date="2024-04-21T23:58:00Z" w16du:dateUtc="2024-04-22T02:58:00Z"/>
          <w:rFonts w:ascii="Consolas" w:eastAsia="Times New Roman" w:hAnsi="Consolas" w:cs="Times New Roman"/>
          <w:color w:val="F8F8F2"/>
          <w:kern w:val="0"/>
          <w:sz w:val="21"/>
          <w:szCs w:val="21"/>
          <w:lang w:eastAsia="pt-BR"/>
          <w14:ligatures w14:val="none"/>
        </w:rPr>
      </w:pPr>
      <w:ins w:id="1902" w:author="Jonatas Nunespf" w:date="2024-04-21T23:58:00Z" w16du:dateUtc="2024-04-22T02:58:00Z">
        <w:r w:rsidRPr="00671955">
          <w:rPr>
            <w:rFonts w:ascii="Consolas" w:eastAsia="Times New Roman" w:hAnsi="Consolas" w:cs="Times New Roman"/>
            <w:color w:val="F8F8F2"/>
            <w:kern w:val="0"/>
            <w:sz w:val="21"/>
            <w:szCs w:val="21"/>
            <w:lang w:eastAsia="pt-BR"/>
            <w14:ligatures w14:val="none"/>
          </w:rPr>
          <w:t>}</w:t>
        </w:r>
      </w:ins>
    </w:p>
    <w:p w14:paraId="1C2447DF" w14:textId="77777777" w:rsidR="00671955" w:rsidRPr="00671955" w:rsidRDefault="00671955" w:rsidP="00671955">
      <w:pPr>
        <w:shd w:val="clear" w:color="auto" w:fill="282A36"/>
        <w:spacing w:after="0" w:line="285" w:lineRule="atLeast"/>
        <w:rPr>
          <w:ins w:id="1903" w:author="Jonatas Nunespf" w:date="2024-04-21T23:58:00Z" w16du:dateUtc="2024-04-22T02:58:00Z"/>
          <w:rFonts w:ascii="Consolas" w:eastAsia="Times New Roman" w:hAnsi="Consolas" w:cs="Times New Roman"/>
          <w:color w:val="F8F8F2"/>
          <w:kern w:val="0"/>
          <w:sz w:val="21"/>
          <w:szCs w:val="21"/>
          <w:lang w:eastAsia="pt-BR"/>
          <w14:ligatures w14:val="none"/>
        </w:rPr>
      </w:pPr>
      <w:ins w:id="1904" w:author="Jonatas Nunespf" w:date="2024-04-21T23:58:00Z" w16du:dateUtc="2024-04-22T02:58:00Z">
        <w:r w:rsidRPr="00671955">
          <w:rPr>
            <w:rFonts w:ascii="Consolas" w:eastAsia="Times New Roman" w:hAnsi="Consolas" w:cs="Times New Roman"/>
            <w:color w:val="50FA7B"/>
            <w:kern w:val="0"/>
            <w:sz w:val="21"/>
            <w:szCs w:val="21"/>
            <w:lang w:eastAsia="pt-BR"/>
            <w14:ligatures w14:val="none"/>
          </w:rPr>
          <w:t>soma</w:t>
        </w:r>
        <w:r w:rsidRPr="00671955">
          <w:rPr>
            <w:rFonts w:ascii="Consolas" w:eastAsia="Times New Roman" w:hAnsi="Consolas" w:cs="Times New Roman"/>
            <w:color w:val="F8F8F2"/>
            <w:kern w:val="0"/>
            <w:sz w:val="21"/>
            <w:szCs w:val="21"/>
            <w:lang w:eastAsia="pt-BR"/>
            <w14:ligatures w14:val="none"/>
          </w:rPr>
          <w:t>(</w:t>
        </w:r>
        <w:r w:rsidRPr="00671955">
          <w:rPr>
            <w:rFonts w:ascii="Consolas" w:eastAsia="Times New Roman" w:hAnsi="Consolas" w:cs="Times New Roman"/>
            <w:color w:val="E9F284"/>
            <w:kern w:val="0"/>
            <w:sz w:val="21"/>
            <w:szCs w:val="21"/>
            <w:lang w:eastAsia="pt-BR"/>
            <w14:ligatures w14:val="none"/>
          </w:rPr>
          <w:t>"</w:t>
        </w:r>
        <w:proofErr w:type="spellStart"/>
        <w:r w:rsidRPr="00671955">
          <w:rPr>
            <w:rFonts w:ascii="Consolas" w:eastAsia="Times New Roman" w:hAnsi="Consolas" w:cs="Times New Roman"/>
            <w:color w:val="F1FA8C"/>
            <w:kern w:val="0"/>
            <w:sz w:val="21"/>
            <w:szCs w:val="21"/>
            <w:lang w:eastAsia="pt-BR"/>
            <w14:ligatures w14:val="none"/>
          </w:rPr>
          <w:t>Cfb</w:t>
        </w:r>
        <w:proofErr w:type="spellEnd"/>
        <w:r w:rsidRPr="00671955">
          <w:rPr>
            <w:rFonts w:ascii="Consolas" w:eastAsia="Times New Roman" w:hAnsi="Consolas" w:cs="Times New Roman"/>
            <w:color w:val="F1FA8C"/>
            <w:kern w:val="0"/>
            <w:sz w:val="21"/>
            <w:szCs w:val="21"/>
            <w:lang w:eastAsia="pt-BR"/>
            <w14:ligatures w14:val="none"/>
          </w:rPr>
          <w:t xml:space="preserve"> Cursos - </w:t>
        </w:r>
        <w:proofErr w:type="spellStart"/>
        <w:r w:rsidRPr="00671955">
          <w:rPr>
            <w:rFonts w:ascii="Consolas" w:eastAsia="Times New Roman" w:hAnsi="Consolas" w:cs="Times New Roman"/>
            <w:color w:val="F1FA8C"/>
            <w:kern w:val="0"/>
            <w:sz w:val="21"/>
            <w:szCs w:val="21"/>
            <w:lang w:eastAsia="pt-BR"/>
            <w14:ligatures w14:val="none"/>
          </w:rPr>
          <w:t>JavaScript</w:t>
        </w:r>
        <w:proofErr w:type="spellEnd"/>
        <w:r w:rsidRPr="00671955">
          <w:rPr>
            <w:rFonts w:ascii="Consolas" w:eastAsia="Times New Roman" w:hAnsi="Consolas" w:cs="Times New Roman"/>
            <w:color w:val="E9F284"/>
            <w:kern w:val="0"/>
            <w:sz w:val="21"/>
            <w:szCs w:val="21"/>
            <w:lang w:eastAsia="pt-BR"/>
            <w14:ligatures w14:val="none"/>
          </w:rPr>
          <w:t>"</w:t>
        </w:r>
        <w:r w:rsidRPr="00671955">
          <w:rPr>
            <w:rFonts w:ascii="Consolas" w:eastAsia="Times New Roman" w:hAnsi="Consolas" w:cs="Times New Roman"/>
            <w:color w:val="F8F8F2"/>
            <w:kern w:val="0"/>
            <w:sz w:val="21"/>
            <w:szCs w:val="21"/>
            <w:lang w:eastAsia="pt-BR"/>
            <w14:ligatures w14:val="none"/>
          </w:rPr>
          <w:t>)</w:t>
        </w:r>
      </w:ins>
    </w:p>
    <w:p w14:paraId="36E5EB23" w14:textId="77777777" w:rsidR="00671955" w:rsidRPr="00671955" w:rsidRDefault="00671955" w:rsidP="00671955">
      <w:pPr>
        <w:shd w:val="clear" w:color="auto" w:fill="282A36"/>
        <w:spacing w:after="0" w:line="285" w:lineRule="atLeast"/>
        <w:rPr>
          <w:ins w:id="1905" w:author="Jonatas Nunespf" w:date="2024-04-21T23:58:00Z" w16du:dateUtc="2024-04-22T02:58:00Z"/>
          <w:rFonts w:ascii="Consolas" w:eastAsia="Times New Roman" w:hAnsi="Consolas" w:cs="Times New Roman"/>
          <w:color w:val="F8F8F2"/>
          <w:kern w:val="0"/>
          <w:sz w:val="21"/>
          <w:szCs w:val="21"/>
          <w:lang w:eastAsia="pt-BR"/>
          <w14:ligatures w14:val="none"/>
        </w:rPr>
      </w:pPr>
      <w:ins w:id="1906" w:author="Jonatas Nunespf" w:date="2024-04-21T23:58:00Z" w16du:dateUtc="2024-04-22T02:58:00Z">
        <w:r w:rsidRPr="00671955">
          <w:rPr>
            <w:rFonts w:ascii="Consolas" w:eastAsia="Times New Roman" w:hAnsi="Consolas" w:cs="Times New Roman"/>
            <w:color w:val="50FA7B"/>
            <w:kern w:val="0"/>
            <w:sz w:val="21"/>
            <w:szCs w:val="21"/>
            <w:lang w:eastAsia="pt-BR"/>
            <w14:ligatures w14:val="none"/>
          </w:rPr>
          <w:t>soma</w:t>
        </w:r>
        <w:r w:rsidRPr="00671955">
          <w:rPr>
            <w:rFonts w:ascii="Consolas" w:eastAsia="Times New Roman" w:hAnsi="Consolas" w:cs="Times New Roman"/>
            <w:color w:val="F8F8F2"/>
            <w:kern w:val="0"/>
            <w:sz w:val="21"/>
            <w:szCs w:val="21"/>
            <w:lang w:eastAsia="pt-BR"/>
            <w14:ligatures w14:val="none"/>
          </w:rPr>
          <w:t>(</w:t>
        </w:r>
        <w:r w:rsidRPr="00671955">
          <w:rPr>
            <w:rFonts w:ascii="Consolas" w:eastAsia="Times New Roman" w:hAnsi="Consolas" w:cs="Times New Roman"/>
            <w:color w:val="E9F284"/>
            <w:kern w:val="0"/>
            <w:sz w:val="21"/>
            <w:szCs w:val="21"/>
            <w:lang w:eastAsia="pt-BR"/>
            <w14:ligatures w14:val="none"/>
          </w:rPr>
          <w:t>"</w:t>
        </w:r>
        <w:r w:rsidRPr="00671955">
          <w:rPr>
            <w:rFonts w:ascii="Consolas" w:eastAsia="Times New Roman" w:hAnsi="Consolas" w:cs="Times New Roman"/>
            <w:color w:val="F1FA8C"/>
            <w:kern w:val="0"/>
            <w:sz w:val="21"/>
            <w:szCs w:val="21"/>
            <w:lang w:eastAsia="pt-BR"/>
            <w14:ligatures w14:val="none"/>
          </w:rPr>
          <w:t xml:space="preserve">E um </w:t>
        </w:r>
        <w:proofErr w:type="spellStart"/>
        <w:r w:rsidRPr="00671955">
          <w:rPr>
            <w:rFonts w:ascii="Consolas" w:eastAsia="Times New Roman" w:hAnsi="Consolas" w:cs="Times New Roman"/>
            <w:color w:val="F1FA8C"/>
            <w:kern w:val="0"/>
            <w:sz w:val="21"/>
            <w:szCs w:val="21"/>
            <w:lang w:eastAsia="pt-BR"/>
            <w14:ligatures w14:val="none"/>
          </w:rPr>
          <w:t>otimo</w:t>
        </w:r>
        <w:proofErr w:type="spellEnd"/>
        <w:r w:rsidRPr="00671955">
          <w:rPr>
            <w:rFonts w:ascii="Consolas" w:eastAsia="Times New Roman" w:hAnsi="Consolas" w:cs="Times New Roman"/>
            <w:color w:val="F1FA8C"/>
            <w:kern w:val="0"/>
            <w:sz w:val="21"/>
            <w:szCs w:val="21"/>
            <w:lang w:eastAsia="pt-BR"/>
            <w14:ligatures w14:val="none"/>
          </w:rPr>
          <w:t xml:space="preserve"> curso</w:t>
        </w:r>
        <w:r w:rsidRPr="00671955">
          <w:rPr>
            <w:rFonts w:ascii="Consolas" w:eastAsia="Times New Roman" w:hAnsi="Consolas" w:cs="Times New Roman"/>
            <w:color w:val="E9F284"/>
            <w:kern w:val="0"/>
            <w:sz w:val="21"/>
            <w:szCs w:val="21"/>
            <w:lang w:eastAsia="pt-BR"/>
            <w14:ligatures w14:val="none"/>
          </w:rPr>
          <w:t>"</w:t>
        </w:r>
        <w:r w:rsidRPr="00671955">
          <w:rPr>
            <w:rFonts w:ascii="Consolas" w:eastAsia="Times New Roman" w:hAnsi="Consolas" w:cs="Times New Roman"/>
            <w:color w:val="F8F8F2"/>
            <w:kern w:val="0"/>
            <w:sz w:val="21"/>
            <w:szCs w:val="21"/>
            <w:lang w:eastAsia="pt-BR"/>
            <w14:ligatures w14:val="none"/>
          </w:rPr>
          <w:t>)</w:t>
        </w:r>
      </w:ins>
    </w:p>
    <w:p w14:paraId="2D7A6F3D" w14:textId="77777777" w:rsidR="00671955" w:rsidRPr="003041DF" w:rsidRDefault="00671955" w:rsidP="00671955">
      <w:pPr>
        <w:shd w:val="clear" w:color="auto" w:fill="282A36"/>
        <w:spacing w:after="0" w:line="285" w:lineRule="atLeast"/>
        <w:rPr>
          <w:ins w:id="1907" w:author="Jonatas Nunespf" w:date="2024-04-21T23:58:00Z" w16du:dateUtc="2024-04-22T02:58:00Z"/>
          <w:rFonts w:ascii="Consolas" w:eastAsia="Times New Roman" w:hAnsi="Consolas" w:cs="Times New Roman"/>
          <w:color w:val="F8F8F2"/>
          <w:kern w:val="0"/>
          <w:sz w:val="21"/>
          <w:szCs w:val="21"/>
          <w:lang w:val="en-US" w:eastAsia="pt-BR"/>
          <w14:ligatures w14:val="none"/>
          <w:rPrChange w:id="1908" w:author="Jonatas Nunespf" w:date="2024-04-26T20:17:00Z" w16du:dateUtc="2024-04-26T23:17:00Z">
            <w:rPr>
              <w:ins w:id="1909" w:author="Jonatas Nunespf" w:date="2024-04-21T23:58:00Z" w16du:dateUtc="2024-04-22T02:58:00Z"/>
              <w:rFonts w:ascii="Consolas" w:eastAsia="Times New Roman" w:hAnsi="Consolas" w:cs="Times New Roman"/>
              <w:color w:val="F8F8F2"/>
              <w:kern w:val="0"/>
              <w:sz w:val="21"/>
              <w:szCs w:val="21"/>
              <w:lang w:eastAsia="pt-BR"/>
              <w14:ligatures w14:val="none"/>
            </w:rPr>
          </w:rPrChange>
        </w:rPr>
      </w:pPr>
      <w:proofErr w:type="gramStart"/>
      <w:ins w:id="1910" w:author="Jonatas Nunespf" w:date="2024-04-21T23:58:00Z" w16du:dateUtc="2024-04-22T02:58:00Z">
        <w:r w:rsidRPr="003041DF">
          <w:rPr>
            <w:rFonts w:ascii="Consolas" w:eastAsia="Times New Roman" w:hAnsi="Consolas" w:cs="Times New Roman"/>
            <w:color w:val="50FA7B"/>
            <w:kern w:val="0"/>
            <w:sz w:val="21"/>
            <w:szCs w:val="21"/>
            <w:lang w:val="en-US" w:eastAsia="pt-BR"/>
            <w14:ligatures w14:val="none"/>
            <w:rPrChange w:id="1911" w:author="Jonatas Nunespf" w:date="2024-04-26T20:17:00Z" w16du:dateUtc="2024-04-26T23:17:00Z">
              <w:rPr>
                <w:rFonts w:ascii="Consolas" w:eastAsia="Times New Roman" w:hAnsi="Consolas" w:cs="Times New Roman"/>
                <w:color w:val="50FA7B"/>
                <w:kern w:val="0"/>
                <w:sz w:val="21"/>
                <w:szCs w:val="21"/>
                <w:lang w:eastAsia="pt-BR"/>
                <w14:ligatures w14:val="none"/>
              </w:rPr>
            </w:rPrChange>
          </w:rPr>
          <w:t>soma</w:t>
        </w:r>
        <w:r w:rsidRPr="003041DF">
          <w:rPr>
            <w:rFonts w:ascii="Consolas" w:eastAsia="Times New Roman" w:hAnsi="Consolas" w:cs="Times New Roman"/>
            <w:color w:val="F8F8F2"/>
            <w:kern w:val="0"/>
            <w:sz w:val="21"/>
            <w:szCs w:val="21"/>
            <w:lang w:val="en-US" w:eastAsia="pt-BR"/>
            <w14:ligatures w14:val="none"/>
            <w:rPrChange w:id="1912" w:author="Jonatas Nunespf" w:date="2024-04-26T20:17:00Z" w16du:dateUtc="2024-04-26T23:17:00Z">
              <w:rPr>
                <w:rFonts w:ascii="Consolas" w:eastAsia="Times New Roman" w:hAnsi="Consolas" w:cs="Times New Roman"/>
                <w:color w:val="F8F8F2"/>
                <w:kern w:val="0"/>
                <w:sz w:val="21"/>
                <w:szCs w:val="21"/>
                <w:lang w:eastAsia="pt-BR"/>
                <w14:ligatures w14:val="none"/>
              </w:rPr>
            </w:rPrChange>
          </w:rPr>
          <w:t>(</w:t>
        </w:r>
        <w:proofErr w:type="gramEnd"/>
        <w:r w:rsidRPr="003041DF">
          <w:rPr>
            <w:rFonts w:ascii="Consolas" w:eastAsia="Times New Roman" w:hAnsi="Consolas" w:cs="Times New Roman"/>
            <w:color w:val="E9F284"/>
            <w:kern w:val="0"/>
            <w:sz w:val="21"/>
            <w:szCs w:val="21"/>
            <w:lang w:val="en-US" w:eastAsia="pt-BR"/>
            <w14:ligatures w14:val="none"/>
            <w:rPrChange w:id="1913" w:author="Jonatas Nunespf" w:date="2024-04-26T20:17:00Z" w16du:dateUtc="2024-04-26T23:17:00Z">
              <w:rPr>
                <w:rFonts w:ascii="Consolas" w:eastAsia="Times New Roman" w:hAnsi="Consolas" w:cs="Times New Roman"/>
                <w:color w:val="E9F284"/>
                <w:kern w:val="0"/>
                <w:sz w:val="21"/>
                <w:szCs w:val="21"/>
                <w:lang w:eastAsia="pt-BR"/>
                <w14:ligatures w14:val="none"/>
              </w:rPr>
            </w:rPrChange>
          </w:rPr>
          <w:t>"</w:t>
        </w:r>
        <w:r w:rsidRPr="003041DF">
          <w:rPr>
            <w:rFonts w:ascii="Consolas" w:eastAsia="Times New Roman" w:hAnsi="Consolas" w:cs="Times New Roman"/>
            <w:color w:val="F1FA8C"/>
            <w:kern w:val="0"/>
            <w:sz w:val="21"/>
            <w:szCs w:val="21"/>
            <w:lang w:val="en-US" w:eastAsia="pt-BR"/>
            <w14:ligatures w14:val="none"/>
            <w:rPrChange w:id="1914" w:author="Jonatas Nunespf" w:date="2024-04-26T20:17:00Z" w16du:dateUtc="2024-04-26T23:17:00Z">
              <w:rPr>
                <w:rFonts w:ascii="Consolas" w:eastAsia="Times New Roman" w:hAnsi="Consolas" w:cs="Times New Roman"/>
                <w:color w:val="F1FA8C"/>
                <w:kern w:val="0"/>
                <w:sz w:val="21"/>
                <w:szCs w:val="21"/>
                <w:lang w:eastAsia="pt-BR"/>
                <w14:ligatures w14:val="none"/>
              </w:rPr>
            </w:rPrChange>
          </w:rPr>
          <w:t>John CHK</w:t>
        </w:r>
        <w:r w:rsidRPr="003041DF">
          <w:rPr>
            <w:rFonts w:ascii="Consolas" w:eastAsia="Times New Roman" w:hAnsi="Consolas" w:cs="Times New Roman"/>
            <w:color w:val="E9F284"/>
            <w:kern w:val="0"/>
            <w:sz w:val="21"/>
            <w:szCs w:val="21"/>
            <w:lang w:val="en-US" w:eastAsia="pt-BR"/>
            <w14:ligatures w14:val="none"/>
            <w:rPrChange w:id="1915" w:author="Jonatas Nunespf" w:date="2024-04-26T20:17:00Z" w16du:dateUtc="2024-04-26T23:17:00Z">
              <w:rPr>
                <w:rFonts w:ascii="Consolas" w:eastAsia="Times New Roman" w:hAnsi="Consolas" w:cs="Times New Roman"/>
                <w:color w:val="E9F284"/>
                <w:kern w:val="0"/>
                <w:sz w:val="21"/>
                <w:szCs w:val="21"/>
                <w:lang w:eastAsia="pt-BR"/>
                <w14:ligatures w14:val="none"/>
              </w:rPr>
            </w:rPrChange>
          </w:rPr>
          <w:t>"</w:t>
        </w:r>
        <w:r w:rsidRPr="003041DF">
          <w:rPr>
            <w:rFonts w:ascii="Consolas" w:eastAsia="Times New Roman" w:hAnsi="Consolas" w:cs="Times New Roman"/>
            <w:color w:val="F8F8F2"/>
            <w:kern w:val="0"/>
            <w:sz w:val="21"/>
            <w:szCs w:val="21"/>
            <w:lang w:val="en-US" w:eastAsia="pt-BR"/>
            <w14:ligatures w14:val="none"/>
            <w:rPrChange w:id="1916" w:author="Jonatas Nunespf" w:date="2024-04-26T20:17:00Z" w16du:dateUtc="2024-04-26T23:17:00Z">
              <w:rPr>
                <w:rFonts w:ascii="Consolas" w:eastAsia="Times New Roman" w:hAnsi="Consolas" w:cs="Times New Roman"/>
                <w:color w:val="F8F8F2"/>
                <w:kern w:val="0"/>
                <w:sz w:val="21"/>
                <w:szCs w:val="21"/>
                <w:lang w:eastAsia="pt-BR"/>
                <w14:ligatures w14:val="none"/>
              </w:rPr>
            </w:rPrChange>
          </w:rPr>
          <w:t>)</w:t>
        </w:r>
      </w:ins>
    </w:p>
    <w:p w14:paraId="185DB78E" w14:textId="77777777" w:rsidR="00671955" w:rsidRPr="003041DF" w:rsidRDefault="00671955" w:rsidP="005F196F">
      <w:pPr>
        <w:rPr>
          <w:ins w:id="1917" w:author="Jonatas Nunespf" w:date="2024-04-21T23:58:00Z" w16du:dateUtc="2024-04-22T02:58:00Z"/>
          <w:lang w:val="en-US"/>
          <w:rPrChange w:id="1918" w:author="Jonatas Nunespf" w:date="2024-04-26T20:17:00Z" w16du:dateUtc="2024-04-26T23:17:00Z">
            <w:rPr>
              <w:ins w:id="1919" w:author="Jonatas Nunespf" w:date="2024-04-21T23:58:00Z" w16du:dateUtc="2024-04-22T02:58:00Z"/>
            </w:rPr>
          </w:rPrChange>
        </w:rPr>
      </w:pPr>
    </w:p>
    <w:p w14:paraId="1BE3556A" w14:textId="083D2128" w:rsidR="00671955" w:rsidRPr="003041DF" w:rsidRDefault="00671955">
      <w:pPr>
        <w:pStyle w:val="Ttulo2"/>
        <w:rPr>
          <w:ins w:id="1920" w:author="Jonatas Nunespf" w:date="2024-04-21T23:58:00Z" w16du:dateUtc="2024-04-22T02:58:00Z"/>
          <w:b/>
          <w:bCs/>
          <w:lang w:val="en-US"/>
          <w:rPrChange w:id="1921" w:author="Jonatas Nunespf" w:date="2024-04-26T20:17:00Z" w16du:dateUtc="2024-04-26T23:17:00Z">
            <w:rPr>
              <w:ins w:id="1922" w:author="Jonatas Nunespf" w:date="2024-04-21T23:58:00Z" w16du:dateUtc="2024-04-22T02:58:00Z"/>
            </w:rPr>
          </w:rPrChange>
        </w:rPr>
        <w:pPrChange w:id="1923" w:author="Jonatas Nunespf" w:date="2024-04-21T23:59:00Z" w16du:dateUtc="2024-04-22T02:59:00Z">
          <w:pPr/>
        </w:pPrChange>
      </w:pPr>
      <w:proofErr w:type="spellStart"/>
      <w:ins w:id="1924" w:author="Jonatas Nunespf" w:date="2024-04-21T23:58:00Z" w16du:dateUtc="2024-04-22T02:58:00Z">
        <w:r w:rsidRPr="003041DF">
          <w:rPr>
            <w:b/>
            <w:bCs/>
            <w:lang w:val="en-US"/>
            <w:rPrChange w:id="1925" w:author="Jonatas Nunespf" w:date="2024-04-26T20:17:00Z" w16du:dateUtc="2024-04-26T23:17:00Z">
              <w:rPr/>
            </w:rPrChange>
          </w:rPr>
          <w:t>Resultado</w:t>
        </w:r>
        <w:proofErr w:type="spellEnd"/>
      </w:ins>
    </w:p>
    <w:p w14:paraId="70844D4D" w14:textId="77777777" w:rsidR="00671955" w:rsidRPr="00671955" w:rsidRDefault="00671955" w:rsidP="00671955">
      <w:pPr>
        <w:shd w:val="clear" w:color="auto" w:fill="282A36"/>
        <w:spacing w:after="0" w:line="285" w:lineRule="atLeast"/>
        <w:rPr>
          <w:ins w:id="1926" w:author="Jonatas Nunespf" w:date="2024-04-21T23:58:00Z" w16du:dateUtc="2024-04-22T02:58:00Z"/>
          <w:rFonts w:ascii="Consolas" w:eastAsia="Times New Roman" w:hAnsi="Consolas" w:cs="Times New Roman"/>
          <w:color w:val="F8F8F2"/>
          <w:kern w:val="0"/>
          <w:sz w:val="21"/>
          <w:szCs w:val="21"/>
          <w:lang w:val="en-US" w:eastAsia="pt-BR"/>
          <w14:ligatures w14:val="none"/>
          <w:rPrChange w:id="1927" w:author="Jonatas Nunespf" w:date="2024-04-21T23:58:00Z" w16du:dateUtc="2024-04-22T02:58:00Z">
            <w:rPr>
              <w:ins w:id="1928" w:author="Jonatas Nunespf" w:date="2024-04-21T23:58:00Z" w16du:dateUtc="2024-04-22T02:58:00Z"/>
              <w:rFonts w:ascii="Consolas" w:eastAsia="Times New Roman" w:hAnsi="Consolas" w:cs="Times New Roman"/>
              <w:color w:val="F8F8F2"/>
              <w:kern w:val="0"/>
              <w:sz w:val="21"/>
              <w:szCs w:val="21"/>
              <w:lang w:eastAsia="pt-BR"/>
              <w14:ligatures w14:val="none"/>
            </w:rPr>
          </w:rPrChange>
        </w:rPr>
      </w:pPr>
      <w:ins w:id="1929" w:author="Jonatas Nunespf" w:date="2024-04-21T23:58:00Z" w16du:dateUtc="2024-04-22T02:58:00Z">
        <w:r w:rsidRPr="00671955">
          <w:rPr>
            <w:rFonts w:ascii="Consolas" w:eastAsia="Times New Roman" w:hAnsi="Consolas" w:cs="Times New Roman"/>
            <w:color w:val="F8F8F2"/>
            <w:kern w:val="0"/>
            <w:sz w:val="21"/>
            <w:szCs w:val="21"/>
            <w:lang w:val="en-US" w:eastAsia="pt-BR"/>
            <w14:ligatures w14:val="none"/>
            <w:rPrChange w:id="1930" w:author="Jonatas Nunespf" w:date="2024-04-21T23:58:00Z" w16du:dateUtc="2024-04-22T02:58:00Z">
              <w:rPr>
                <w:rFonts w:ascii="Consolas" w:eastAsia="Times New Roman" w:hAnsi="Consolas" w:cs="Times New Roman"/>
                <w:color w:val="F8F8F2"/>
                <w:kern w:val="0"/>
                <w:sz w:val="21"/>
                <w:szCs w:val="21"/>
                <w:lang w:eastAsia="pt-BR"/>
                <w14:ligatures w14:val="none"/>
              </w:rPr>
            </w:rPrChange>
          </w:rPr>
          <w:t>Info: Start process (23:58:29)</w:t>
        </w:r>
      </w:ins>
    </w:p>
    <w:p w14:paraId="1E966581" w14:textId="77777777" w:rsidR="00671955" w:rsidRPr="003041DF" w:rsidRDefault="00671955" w:rsidP="00671955">
      <w:pPr>
        <w:shd w:val="clear" w:color="auto" w:fill="282A36"/>
        <w:spacing w:after="0" w:line="285" w:lineRule="atLeast"/>
        <w:rPr>
          <w:ins w:id="1931" w:author="Jonatas Nunespf" w:date="2024-04-21T23:58:00Z" w16du:dateUtc="2024-04-22T02:58:00Z"/>
          <w:rFonts w:ascii="Consolas" w:eastAsia="Times New Roman" w:hAnsi="Consolas" w:cs="Times New Roman"/>
          <w:color w:val="F8F8F2"/>
          <w:kern w:val="0"/>
          <w:sz w:val="21"/>
          <w:szCs w:val="21"/>
          <w:lang w:eastAsia="pt-BR"/>
          <w14:ligatures w14:val="none"/>
        </w:rPr>
      </w:pPr>
      <w:proofErr w:type="spellStart"/>
      <w:ins w:id="1932" w:author="Jonatas Nunespf" w:date="2024-04-21T23:58:00Z" w16du:dateUtc="2024-04-22T02:58:00Z">
        <w:r w:rsidRPr="003041DF">
          <w:rPr>
            <w:rFonts w:ascii="Consolas" w:eastAsia="Times New Roman" w:hAnsi="Consolas" w:cs="Times New Roman"/>
            <w:color w:val="F8F8F2"/>
            <w:kern w:val="0"/>
            <w:sz w:val="21"/>
            <w:szCs w:val="21"/>
            <w:lang w:eastAsia="pt-BR"/>
            <w14:ligatures w14:val="none"/>
          </w:rPr>
          <w:t>Cfb</w:t>
        </w:r>
        <w:proofErr w:type="spellEnd"/>
        <w:r w:rsidRPr="003041DF">
          <w:rPr>
            <w:rFonts w:ascii="Consolas" w:eastAsia="Times New Roman" w:hAnsi="Consolas" w:cs="Times New Roman"/>
            <w:color w:val="F8F8F2"/>
            <w:kern w:val="0"/>
            <w:sz w:val="21"/>
            <w:szCs w:val="21"/>
            <w:lang w:eastAsia="pt-BR"/>
            <w14:ligatures w14:val="none"/>
          </w:rPr>
          <w:t xml:space="preserve"> Cursos - </w:t>
        </w:r>
        <w:proofErr w:type="spellStart"/>
        <w:r w:rsidRPr="003041DF">
          <w:rPr>
            <w:rFonts w:ascii="Consolas" w:eastAsia="Times New Roman" w:hAnsi="Consolas" w:cs="Times New Roman"/>
            <w:color w:val="F8F8F2"/>
            <w:kern w:val="0"/>
            <w:sz w:val="21"/>
            <w:szCs w:val="21"/>
            <w:lang w:eastAsia="pt-BR"/>
            <w14:ligatures w14:val="none"/>
          </w:rPr>
          <w:t>JavaScript</w:t>
        </w:r>
        <w:proofErr w:type="spellEnd"/>
      </w:ins>
    </w:p>
    <w:p w14:paraId="0AC0DA50" w14:textId="77777777" w:rsidR="00671955" w:rsidRPr="00671955" w:rsidRDefault="00671955" w:rsidP="00671955">
      <w:pPr>
        <w:shd w:val="clear" w:color="auto" w:fill="282A36"/>
        <w:spacing w:after="0" w:line="285" w:lineRule="atLeast"/>
        <w:rPr>
          <w:ins w:id="1933" w:author="Jonatas Nunespf" w:date="2024-04-21T23:58:00Z" w16du:dateUtc="2024-04-22T02:58:00Z"/>
          <w:rFonts w:ascii="Consolas" w:eastAsia="Times New Roman" w:hAnsi="Consolas" w:cs="Times New Roman"/>
          <w:color w:val="F8F8F2"/>
          <w:kern w:val="0"/>
          <w:sz w:val="21"/>
          <w:szCs w:val="21"/>
          <w:lang w:eastAsia="pt-BR"/>
          <w14:ligatures w14:val="none"/>
        </w:rPr>
      </w:pPr>
      <w:ins w:id="1934" w:author="Jonatas Nunespf" w:date="2024-04-21T23:58:00Z" w16du:dateUtc="2024-04-22T02:58:00Z">
        <w:r w:rsidRPr="00671955">
          <w:rPr>
            <w:rFonts w:ascii="Consolas" w:eastAsia="Times New Roman" w:hAnsi="Consolas" w:cs="Times New Roman"/>
            <w:color w:val="F8F8F2"/>
            <w:kern w:val="0"/>
            <w:sz w:val="21"/>
            <w:szCs w:val="21"/>
            <w:lang w:eastAsia="pt-BR"/>
            <w14:ligatures w14:val="none"/>
          </w:rPr>
          <w:t xml:space="preserve">E um </w:t>
        </w:r>
        <w:proofErr w:type="spellStart"/>
        <w:r w:rsidRPr="00671955">
          <w:rPr>
            <w:rFonts w:ascii="Consolas" w:eastAsia="Times New Roman" w:hAnsi="Consolas" w:cs="Times New Roman"/>
            <w:color w:val="F8F8F2"/>
            <w:kern w:val="0"/>
            <w:sz w:val="21"/>
            <w:szCs w:val="21"/>
            <w:lang w:eastAsia="pt-BR"/>
            <w14:ligatures w14:val="none"/>
          </w:rPr>
          <w:t>otimo</w:t>
        </w:r>
        <w:proofErr w:type="spellEnd"/>
        <w:r w:rsidRPr="00671955">
          <w:rPr>
            <w:rFonts w:ascii="Consolas" w:eastAsia="Times New Roman" w:hAnsi="Consolas" w:cs="Times New Roman"/>
            <w:color w:val="F8F8F2"/>
            <w:kern w:val="0"/>
            <w:sz w:val="21"/>
            <w:szCs w:val="21"/>
            <w:lang w:eastAsia="pt-BR"/>
            <w14:ligatures w14:val="none"/>
          </w:rPr>
          <w:t xml:space="preserve"> curso</w:t>
        </w:r>
      </w:ins>
    </w:p>
    <w:p w14:paraId="2383D760" w14:textId="77777777" w:rsidR="00671955" w:rsidRPr="003041DF" w:rsidRDefault="00671955" w:rsidP="00671955">
      <w:pPr>
        <w:shd w:val="clear" w:color="auto" w:fill="282A36"/>
        <w:spacing w:after="0" w:line="285" w:lineRule="atLeast"/>
        <w:rPr>
          <w:ins w:id="1935" w:author="Jonatas Nunespf" w:date="2024-04-21T23:58:00Z" w16du:dateUtc="2024-04-22T02:58:00Z"/>
          <w:rFonts w:ascii="Consolas" w:eastAsia="Times New Roman" w:hAnsi="Consolas" w:cs="Times New Roman"/>
          <w:color w:val="F8F8F2"/>
          <w:kern w:val="0"/>
          <w:sz w:val="21"/>
          <w:szCs w:val="21"/>
          <w:lang w:val="en-US" w:eastAsia="pt-BR"/>
          <w14:ligatures w14:val="none"/>
          <w:rPrChange w:id="1936" w:author="Jonatas Nunespf" w:date="2024-04-26T20:17:00Z" w16du:dateUtc="2024-04-26T23:17:00Z">
            <w:rPr>
              <w:ins w:id="1937" w:author="Jonatas Nunespf" w:date="2024-04-21T23:58:00Z" w16du:dateUtc="2024-04-22T02:58:00Z"/>
              <w:rFonts w:ascii="Consolas" w:eastAsia="Times New Roman" w:hAnsi="Consolas" w:cs="Times New Roman"/>
              <w:color w:val="F8F8F2"/>
              <w:kern w:val="0"/>
              <w:sz w:val="21"/>
              <w:szCs w:val="21"/>
              <w:lang w:eastAsia="pt-BR"/>
              <w14:ligatures w14:val="none"/>
            </w:rPr>
          </w:rPrChange>
        </w:rPr>
      </w:pPr>
      <w:ins w:id="1938" w:author="Jonatas Nunespf" w:date="2024-04-21T23:58:00Z" w16du:dateUtc="2024-04-22T02:58:00Z">
        <w:r w:rsidRPr="003041DF">
          <w:rPr>
            <w:rFonts w:ascii="Consolas" w:eastAsia="Times New Roman" w:hAnsi="Consolas" w:cs="Times New Roman"/>
            <w:color w:val="F8F8F2"/>
            <w:kern w:val="0"/>
            <w:sz w:val="21"/>
            <w:szCs w:val="21"/>
            <w:lang w:val="en-US" w:eastAsia="pt-BR"/>
            <w14:ligatures w14:val="none"/>
            <w:rPrChange w:id="1939" w:author="Jonatas Nunespf" w:date="2024-04-26T20:17:00Z" w16du:dateUtc="2024-04-26T23:17:00Z">
              <w:rPr>
                <w:rFonts w:ascii="Consolas" w:eastAsia="Times New Roman" w:hAnsi="Consolas" w:cs="Times New Roman"/>
                <w:color w:val="F8F8F2"/>
                <w:kern w:val="0"/>
                <w:sz w:val="21"/>
                <w:szCs w:val="21"/>
                <w:lang w:eastAsia="pt-BR"/>
                <w14:ligatures w14:val="none"/>
              </w:rPr>
            </w:rPrChange>
          </w:rPr>
          <w:t>John CHK</w:t>
        </w:r>
      </w:ins>
    </w:p>
    <w:p w14:paraId="13EA4D14" w14:textId="77777777" w:rsidR="00671955" w:rsidRPr="003041DF" w:rsidRDefault="00671955" w:rsidP="00671955">
      <w:pPr>
        <w:shd w:val="clear" w:color="auto" w:fill="282A36"/>
        <w:spacing w:after="0" w:line="285" w:lineRule="atLeast"/>
        <w:rPr>
          <w:ins w:id="1940" w:author="Jonatas Nunespf" w:date="2024-04-21T23:58:00Z" w16du:dateUtc="2024-04-22T02:58:00Z"/>
          <w:rFonts w:ascii="Consolas" w:eastAsia="Times New Roman" w:hAnsi="Consolas" w:cs="Times New Roman"/>
          <w:color w:val="F8F8F2"/>
          <w:kern w:val="0"/>
          <w:sz w:val="21"/>
          <w:szCs w:val="21"/>
          <w:lang w:val="en-US" w:eastAsia="pt-BR"/>
          <w14:ligatures w14:val="none"/>
          <w:rPrChange w:id="1941" w:author="Jonatas Nunespf" w:date="2024-04-26T20:17:00Z" w16du:dateUtc="2024-04-26T23:17:00Z">
            <w:rPr>
              <w:ins w:id="1942" w:author="Jonatas Nunespf" w:date="2024-04-21T23:58:00Z" w16du:dateUtc="2024-04-22T02:58:00Z"/>
              <w:rFonts w:ascii="Consolas" w:eastAsia="Times New Roman" w:hAnsi="Consolas" w:cs="Times New Roman"/>
              <w:color w:val="F8F8F2"/>
              <w:kern w:val="0"/>
              <w:sz w:val="21"/>
              <w:szCs w:val="21"/>
              <w:lang w:eastAsia="pt-BR"/>
              <w14:ligatures w14:val="none"/>
            </w:rPr>
          </w:rPrChange>
        </w:rPr>
      </w:pPr>
      <w:ins w:id="1943" w:author="Jonatas Nunespf" w:date="2024-04-21T23:58:00Z" w16du:dateUtc="2024-04-22T02:58:00Z">
        <w:r w:rsidRPr="003041DF">
          <w:rPr>
            <w:rFonts w:ascii="Consolas" w:eastAsia="Times New Roman" w:hAnsi="Consolas" w:cs="Times New Roman"/>
            <w:color w:val="F8F8F2"/>
            <w:kern w:val="0"/>
            <w:sz w:val="21"/>
            <w:szCs w:val="21"/>
            <w:lang w:val="en-US" w:eastAsia="pt-BR"/>
            <w14:ligatures w14:val="none"/>
            <w:rPrChange w:id="1944" w:author="Jonatas Nunespf" w:date="2024-04-26T20:17:00Z" w16du:dateUtc="2024-04-26T23:17:00Z">
              <w:rPr>
                <w:rFonts w:ascii="Consolas" w:eastAsia="Times New Roman" w:hAnsi="Consolas" w:cs="Times New Roman"/>
                <w:color w:val="F8F8F2"/>
                <w:kern w:val="0"/>
                <w:sz w:val="21"/>
                <w:szCs w:val="21"/>
                <w:lang w:eastAsia="pt-BR"/>
                <w14:ligatures w14:val="none"/>
              </w:rPr>
            </w:rPrChange>
          </w:rPr>
          <w:t>Info: End process (23:58:30)</w:t>
        </w:r>
      </w:ins>
    </w:p>
    <w:p w14:paraId="1E9BAB85" w14:textId="77777777" w:rsidR="00671955" w:rsidRPr="003041DF" w:rsidRDefault="00671955" w:rsidP="00671955">
      <w:pPr>
        <w:shd w:val="clear" w:color="auto" w:fill="282A36"/>
        <w:spacing w:after="0" w:line="285" w:lineRule="atLeast"/>
        <w:rPr>
          <w:ins w:id="1945" w:author="Jonatas Nunespf" w:date="2024-04-21T23:58:00Z" w16du:dateUtc="2024-04-22T02:58:00Z"/>
          <w:rFonts w:ascii="Consolas" w:eastAsia="Times New Roman" w:hAnsi="Consolas" w:cs="Times New Roman"/>
          <w:color w:val="F8F8F2"/>
          <w:kern w:val="0"/>
          <w:sz w:val="21"/>
          <w:szCs w:val="21"/>
          <w:lang w:val="en-US" w:eastAsia="pt-BR"/>
          <w14:ligatures w14:val="none"/>
          <w:rPrChange w:id="1946" w:author="Jonatas Nunespf" w:date="2024-04-26T20:17:00Z" w16du:dateUtc="2024-04-26T23:17:00Z">
            <w:rPr>
              <w:ins w:id="1947" w:author="Jonatas Nunespf" w:date="2024-04-21T23:58:00Z" w16du:dateUtc="2024-04-22T02:58:00Z"/>
              <w:rFonts w:ascii="Consolas" w:eastAsia="Times New Roman" w:hAnsi="Consolas" w:cs="Times New Roman"/>
              <w:color w:val="F8F8F2"/>
              <w:kern w:val="0"/>
              <w:sz w:val="21"/>
              <w:szCs w:val="21"/>
              <w:lang w:eastAsia="pt-BR"/>
              <w14:ligatures w14:val="none"/>
            </w:rPr>
          </w:rPrChange>
        </w:rPr>
      </w:pPr>
    </w:p>
    <w:p w14:paraId="3359F4E5" w14:textId="22CF8D33" w:rsidR="00671955" w:rsidRDefault="00671955" w:rsidP="005F196F">
      <w:pPr>
        <w:rPr>
          <w:ins w:id="1948" w:author="Jonatas Nunespf" w:date="2024-04-22T00:00:00Z" w16du:dateUtc="2024-04-22T03:00:00Z"/>
        </w:rPr>
      </w:pPr>
      <w:ins w:id="1949" w:author="Jonatas Nunespf" w:date="2024-04-21T23:59:00Z" w16du:dateUtc="2024-04-22T02:59:00Z">
        <w:r>
          <w:t>.</w:t>
        </w:r>
      </w:ins>
    </w:p>
    <w:p w14:paraId="6526531E" w14:textId="77777777" w:rsidR="00671955" w:rsidRDefault="00671955" w:rsidP="005F196F">
      <w:pPr>
        <w:rPr>
          <w:ins w:id="1950" w:author="Jonatas Nunespf" w:date="2024-04-22T00:00:00Z" w16du:dateUtc="2024-04-22T03:00:00Z"/>
        </w:rPr>
      </w:pPr>
    </w:p>
    <w:p w14:paraId="19C6B29D" w14:textId="2F5931BF" w:rsidR="00671955" w:rsidRDefault="00671955" w:rsidP="005F196F">
      <w:pPr>
        <w:rPr>
          <w:ins w:id="1951" w:author="Jonatas Nunespf" w:date="2024-04-22T00:03:00Z" w16du:dateUtc="2024-04-22T03:03:00Z"/>
        </w:rPr>
      </w:pPr>
      <w:ins w:id="1952" w:author="Jonatas Nunespf" w:date="2024-04-22T00:00:00Z" w16du:dateUtc="2024-04-22T03:00:00Z">
        <w:r>
          <w:lastRenderedPageBreak/>
          <w:t xml:space="preserve">Podemos colocar 2 </w:t>
        </w:r>
        <w:proofErr w:type="spellStart"/>
        <w:r>
          <w:t>parametros</w:t>
        </w:r>
        <w:proofErr w:type="spellEnd"/>
        <w:r>
          <w:t xml:space="preserve"> tambem </w:t>
        </w:r>
      </w:ins>
    </w:p>
    <w:p w14:paraId="037468A0" w14:textId="5DDB945F" w:rsidR="00671955" w:rsidRDefault="00671955" w:rsidP="005F196F">
      <w:pPr>
        <w:rPr>
          <w:ins w:id="1953" w:author="Jonatas Nunespf" w:date="2024-04-22T00:03:00Z" w16du:dateUtc="2024-04-22T03:03:00Z"/>
        </w:rPr>
      </w:pPr>
      <w:ins w:id="1954" w:author="Jonatas Nunespf" w:date="2024-04-22T00:03:00Z" w16du:dateUtc="2024-04-22T03:03:00Z">
        <w:r w:rsidRPr="00671955">
          <w:rPr>
            <w:noProof/>
          </w:rPr>
          <w:drawing>
            <wp:inline distT="0" distB="0" distL="0" distR="0" wp14:anchorId="4BD7D781" wp14:editId="32734548">
              <wp:extent cx="2295845" cy="971686"/>
              <wp:effectExtent l="0" t="0" r="0" b="0"/>
              <wp:docPr id="163214987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149878" name=""/>
                      <pic:cNvPicPr/>
                    </pic:nvPicPr>
                    <pic:blipFill>
                      <a:blip r:embed="rId22"/>
                      <a:stretch>
                        <a:fillRect/>
                      </a:stretch>
                    </pic:blipFill>
                    <pic:spPr>
                      <a:xfrm>
                        <a:off x="0" y="0"/>
                        <a:ext cx="2295845" cy="971686"/>
                      </a:xfrm>
                      <a:prstGeom prst="rect">
                        <a:avLst/>
                      </a:prstGeom>
                    </pic:spPr>
                  </pic:pic>
                </a:graphicData>
              </a:graphic>
            </wp:inline>
          </w:drawing>
        </w:r>
      </w:ins>
    </w:p>
    <w:p w14:paraId="2F531AF3" w14:textId="7AE586D5" w:rsidR="00671955" w:rsidRDefault="00671955" w:rsidP="005F196F">
      <w:pPr>
        <w:rPr>
          <w:ins w:id="1955" w:author="Jonatas Nunespf" w:date="2024-04-22T00:02:00Z" w16du:dateUtc="2024-04-22T03:02:00Z"/>
        </w:rPr>
      </w:pPr>
      <w:ins w:id="1956" w:author="Jonatas Nunespf" w:date="2024-04-22T00:03:00Z" w16du:dateUtc="2024-04-22T03:03:00Z">
        <w:r>
          <w:t xml:space="preserve">Neste exemplo </w:t>
        </w:r>
        <w:proofErr w:type="spellStart"/>
        <w:r>
          <w:t>nos</w:t>
        </w:r>
        <w:proofErr w:type="spellEnd"/>
        <w:r>
          <w:t xml:space="preserve"> criamos uma function chamada soma com 2 </w:t>
        </w:r>
        <w:proofErr w:type="spellStart"/>
        <w:r>
          <w:t>parametros</w:t>
        </w:r>
        <w:proofErr w:type="spellEnd"/>
        <w:r>
          <w:t xml:space="preserve">: n1 e n2 e dentro dessa function temos uma operação de soma, entre a soma de n1 e n2, mas </w:t>
        </w:r>
        <w:proofErr w:type="spellStart"/>
        <w:r>
          <w:t>ate</w:t>
        </w:r>
        <w:proofErr w:type="spellEnd"/>
        <w:r>
          <w:t xml:space="preserve"> o momento não temos valores para nossos parâmetros.</w:t>
        </w:r>
      </w:ins>
    </w:p>
    <w:p w14:paraId="2FA52983" w14:textId="0E2A1728" w:rsidR="00671955" w:rsidRDefault="00671955" w:rsidP="005F196F">
      <w:pPr>
        <w:rPr>
          <w:ins w:id="1957" w:author="Jonatas Nunespf" w:date="2024-04-22T00:03:00Z" w16du:dateUtc="2024-04-22T03:03:00Z"/>
        </w:rPr>
      </w:pPr>
      <w:ins w:id="1958" w:author="Jonatas Nunespf" w:date="2024-04-22T00:02:00Z" w16du:dateUtc="2024-04-22T03:02:00Z">
        <w:r w:rsidRPr="00671955">
          <w:rPr>
            <w:noProof/>
          </w:rPr>
          <w:drawing>
            <wp:inline distT="0" distB="0" distL="0" distR="0" wp14:anchorId="7FC71399" wp14:editId="1347CC05">
              <wp:extent cx="2457793" cy="1152686"/>
              <wp:effectExtent l="0" t="0" r="0" b="9525"/>
              <wp:docPr id="154274464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44643" name=""/>
                      <pic:cNvPicPr/>
                    </pic:nvPicPr>
                    <pic:blipFill>
                      <a:blip r:embed="rId23"/>
                      <a:stretch>
                        <a:fillRect/>
                      </a:stretch>
                    </pic:blipFill>
                    <pic:spPr>
                      <a:xfrm>
                        <a:off x="0" y="0"/>
                        <a:ext cx="2457793" cy="1152686"/>
                      </a:xfrm>
                      <a:prstGeom prst="rect">
                        <a:avLst/>
                      </a:prstGeom>
                    </pic:spPr>
                  </pic:pic>
                </a:graphicData>
              </a:graphic>
            </wp:inline>
          </w:drawing>
        </w:r>
      </w:ins>
    </w:p>
    <w:p w14:paraId="5458972E" w14:textId="45321020" w:rsidR="00671955" w:rsidRDefault="00671955" w:rsidP="005F196F">
      <w:pPr>
        <w:rPr>
          <w:ins w:id="1959" w:author="Jonatas Nunespf" w:date="2024-04-22T00:05:00Z" w16du:dateUtc="2024-04-22T03:05:00Z"/>
        </w:rPr>
      </w:pPr>
      <w:ins w:id="1960" w:author="Jonatas Nunespf" w:date="2024-04-22T00:03:00Z" w16du:dateUtc="2024-04-22T03:03:00Z">
        <w:r>
          <w:t xml:space="preserve">Entao agora nesta nova imagem </w:t>
        </w:r>
        <w:proofErr w:type="spellStart"/>
        <w:r>
          <w:t>nos</w:t>
        </w:r>
        <w:proofErr w:type="spellEnd"/>
        <w:r>
          <w:t xml:space="preserve"> chamamos a function e colocamos 2 valores para os parâmetros, </w:t>
        </w:r>
      </w:ins>
      <w:ins w:id="1961" w:author="Jonatas Nunespf" w:date="2024-04-22T00:04:00Z" w16du:dateUtc="2024-04-22T03:04:00Z">
        <w:r>
          <w:t>ent</w:t>
        </w:r>
      </w:ins>
      <w:ins w:id="1962" w:author="Jonatas Nunespf" w:date="2024-04-22T00:05:00Z" w16du:dateUtc="2024-04-22T03:05:00Z">
        <w:r>
          <w:t xml:space="preserve">ao colocamos o </w:t>
        </w:r>
        <w:proofErr w:type="spellStart"/>
        <w:r>
          <w:t>numero</w:t>
        </w:r>
        <w:proofErr w:type="spellEnd"/>
        <w:r>
          <w:t xml:space="preserve"> 10 para o n1 e o </w:t>
        </w:r>
        <w:proofErr w:type="spellStart"/>
        <w:r>
          <w:t>numero</w:t>
        </w:r>
        <w:proofErr w:type="spellEnd"/>
        <w:r>
          <w:t xml:space="preserve"> 5 para o n2.</w:t>
        </w:r>
      </w:ins>
    </w:p>
    <w:p w14:paraId="0E5B9798" w14:textId="2510DE87" w:rsidR="00671955" w:rsidRDefault="00671955" w:rsidP="005F196F">
      <w:pPr>
        <w:rPr>
          <w:ins w:id="1963" w:author="Jonatas Nunespf" w:date="2024-04-22T00:05:00Z" w16du:dateUtc="2024-04-22T03:05:00Z"/>
        </w:rPr>
      </w:pPr>
      <w:ins w:id="1964" w:author="Jonatas Nunespf" w:date="2024-04-22T00:05:00Z" w16du:dateUtc="2024-04-22T03:05:00Z">
        <w:r>
          <w:t xml:space="preserve">O resultado da soma </w:t>
        </w:r>
        <w:proofErr w:type="spellStart"/>
        <w:r>
          <w:t>sera</w:t>
        </w:r>
        <w:proofErr w:type="spellEnd"/>
        <w:r>
          <w:t xml:space="preserve"> 15</w:t>
        </w:r>
      </w:ins>
    </w:p>
    <w:p w14:paraId="1E046EC9" w14:textId="02B6929A" w:rsidR="00671955" w:rsidRDefault="00671955" w:rsidP="005F196F">
      <w:pPr>
        <w:rPr>
          <w:ins w:id="1965" w:author="Jonatas Nunespf" w:date="2024-04-22T00:05:00Z" w16du:dateUtc="2024-04-22T03:05:00Z"/>
        </w:rPr>
      </w:pPr>
      <w:ins w:id="1966" w:author="Jonatas Nunespf" w:date="2024-04-22T00:05:00Z" w16du:dateUtc="2024-04-22T03:05:00Z">
        <w:r>
          <w:t>.</w:t>
        </w:r>
      </w:ins>
    </w:p>
    <w:p w14:paraId="2719CC4B" w14:textId="0BA04DD5" w:rsidR="00671955" w:rsidRDefault="00671955" w:rsidP="005F196F">
      <w:pPr>
        <w:rPr>
          <w:ins w:id="1967" w:author="Jonatas Nunespf" w:date="2024-04-22T00:06:00Z" w16du:dateUtc="2024-04-22T03:06:00Z"/>
        </w:rPr>
      </w:pPr>
      <w:ins w:id="1968" w:author="Jonatas Nunespf" w:date="2024-04-22T00:06:00Z" w16du:dateUtc="2024-04-22T03:06:00Z">
        <w:r>
          <w:t>E podemos passar quantos parâmetros quisermos</w:t>
        </w:r>
      </w:ins>
    </w:p>
    <w:p w14:paraId="37F52079" w14:textId="3984BD39" w:rsidR="00671955" w:rsidRDefault="00671955" w:rsidP="00671955">
      <w:pPr>
        <w:pStyle w:val="Ttulo2"/>
        <w:rPr>
          <w:ins w:id="1969" w:author="Jonatas Nunespf" w:date="2024-04-22T00:06:00Z" w16du:dateUtc="2024-04-22T03:06:00Z"/>
          <w:b/>
          <w:bCs/>
        </w:rPr>
      </w:pPr>
      <w:ins w:id="1970" w:author="Jonatas Nunespf" w:date="2024-04-22T00:06:00Z" w16du:dateUtc="2024-04-22T03:06:00Z">
        <w:r w:rsidRPr="00671955">
          <w:rPr>
            <w:b/>
            <w:bCs/>
            <w:rPrChange w:id="1971" w:author="Jonatas Nunespf" w:date="2024-04-22T00:06:00Z" w16du:dateUtc="2024-04-22T03:06:00Z">
              <w:rPr/>
            </w:rPrChange>
          </w:rPr>
          <w:t>Mas e se caso não passarmos nenhum valor para um parâmetro?</w:t>
        </w:r>
      </w:ins>
    </w:p>
    <w:p w14:paraId="544D92B5" w14:textId="02F16D92" w:rsidR="00671955" w:rsidRDefault="00671955" w:rsidP="00671955">
      <w:pPr>
        <w:rPr>
          <w:ins w:id="1972" w:author="Jonatas Nunespf" w:date="2024-04-22T00:09:00Z" w16du:dateUtc="2024-04-22T03:09:00Z"/>
        </w:rPr>
      </w:pPr>
      <w:ins w:id="1973" w:author="Jonatas Nunespf" w:date="2024-04-22T00:06:00Z" w16du:dateUtc="2024-04-22T03:06:00Z">
        <w:r>
          <w:t xml:space="preserve">Caso </w:t>
        </w:r>
      </w:ins>
      <w:ins w:id="1974" w:author="Jonatas Nunespf" w:date="2024-04-22T00:07:00Z" w16du:dateUtc="2024-04-22T03:07:00Z">
        <w:r>
          <w:t xml:space="preserve">não passemos nenhum valor </w:t>
        </w:r>
        <w:r w:rsidR="0027104E">
          <w:t xml:space="preserve">ao </w:t>
        </w:r>
        <w:proofErr w:type="gramStart"/>
        <w:r w:rsidR="0027104E">
          <w:t>parâmetro</w:t>
        </w:r>
        <w:proofErr w:type="gramEnd"/>
        <w:r w:rsidR="0027104E">
          <w:t xml:space="preserve"> mas mesmo assim utilizamos ele, </w:t>
        </w:r>
        <w:proofErr w:type="spellStart"/>
        <w:r w:rsidR="0027104E">
          <w:t>sera</w:t>
        </w:r>
        <w:proofErr w:type="spellEnd"/>
        <w:r w:rsidR="0027104E">
          <w:t xml:space="preserve"> mostrado </w:t>
        </w:r>
        <w:proofErr w:type="spellStart"/>
        <w:r w:rsidR="0027104E">
          <w:t>Nan</w:t>
        </w:r>
        <w:proofErr w:type="spellEnd"/>
        <w:r w:rsidR="0027104E">
          <w:t xml:space="preserve"> pois não tem valor, mas para resolver isso podemos passar valores padrões para eles, entao caso</w:t>
        </w:r>
      </w:ins>
      <w:ins w:id="1975" w:author="Jonatas Nunespf" w:date="2024-04-22T00:08:00Z" w16du:dateUtc="2024-04-22T03:08:00Z">
        <w:r w:rsidR="0027104E">
          <w:t xml:space="preserve"> um parâmetro não tenha sido atribuído nenhum valor podemos colocar valores padrões </w:t>
        </w:r>
      </w:ins>
    </w:p>
    <w:p w14:paraId="2FB87917" w14:textId="1F8EFF46" w:rsidR="0027104E" w:rsidRDefault="0027104E" w:rsidP="0027104E">
      <w:pPr>
        <w:pStyle w:val="Ttulo3"/>
        <w:rPr>
          <w:ins w:id="1976" w:author="Jonatas Nunespf" w:date="2024-04-22T00:09:00Z" w16du:dateUtc="2024-04-22T03:09:00Z"/>
          <w:b/>
          <w:bCs/>
        </w:rPr>
      </w:pPr>
      <w:ins w:id="1977" w:author="Jonatas Nunespf" w:date="2024-04-22T00:09:00Z" w16du:dateUtc="2024-04-22T03:09:00Z">
        <w:r w:rsidRPr="0027104E">
          <w:rPr>
            <w:b/>
            <w:bCs/>
            <w:rPrChange w:id="1978" w:author="Jonatas Nunespf" w:date="2024-04-22T00:09:00Z" w16du:dateUtc="2024-04-22T03:09:00Z">
              <w:rPr/>
            </w:rPrChange>
          </w:rPr>
          <w:t>Exemplo</w:t>
        </w:r>
      </w:ins>
    </w:p>
    <w:p w14:paraId="0844991B" w14:textId="77777777" w:rsidR="0027104E" w:rsidRPr="0027104E" w:rsidRDefault="0027104E" w:rsidP="0027104E">
      <w:pPr>
        <w:shd w:val="clear" w:color="auto" w:fill="282A36"/>
        <w:spacing w:after="0" w:line="285" w:lineRule="atLeast"/>
        <w:rPr>
          <w:ins w:id="1979" w:author="Jonatas Nunespf" w:date="2024-04-22T00:09:00Z" w16du:dateUtc="2024-04-22T03:09:00Z"/>
          <w:rFonts w:ascii="Consolas" w:eastAsia="Times New Roman" w:hAnsi="Consolas" w:cs="Times New Roman"/>
          <w:color w:val="F8F8F2"/>
          <w:kern w:val="0"/>
          <w:sz w:val="21"/>
          <w:szCs w:val="21"/>
          <w:lang w:eastAsia="pt-BR"/>
          <w14:ligatures w14:val="none"/>
        </w:rPr>
      </w:pPr>
      <w:ins w:id="1980" w:author="Jonatas Nunespf" w:date="2024-04-22T00:09:00Z" w16du:dateUtc="2024-04-22T03:09:00Z">
        <w:r w:rsidRPr="0027104E">
          <w:rPr>
            <w:rFonts w:ascii="Consolas" w:eastAsia="Times New Roman" w:hAnsi="Consolas" w:cs="Times New Roman"/>
            <w:color w:val="FF79C6"/>
            <w:kern w:val="0"/>
            <w:sz w:val="21"/>
            <w:szCs w:val="21"/>
            <w:lang w:eastAsia="pt-BR"/>
            <w14:ligatures w14:val="none"/>
          </w:rPr>
          <w:t>function</w:t>
        </w:r>
        <w:r w:rsidRPr="0027104E">
          <w:rPr>
            <w:rFonts w:ascii="Consolas" w:eastAsia="Times New Roman" w:hAnsi="Consolas" w:cs="Times New Roman"/>
            <w:color w:val="F8F8F2"/>
            <w:kern w:val="0"/>
            <w:sz w:val="21"/>
            <w:szCs w:val="21"/>
            <w:lang w:eastAsia="pt-BR"/>
            <w14:ligatures w14:val="none"/>
          </w:rPr>
          <w:t xml:space="preserve"> </w:t>
        </w:r>
        <w:r w:rsidRPr="0027104E">
          <w:rPr>
            <w:rFonts w:ascii="Consolas" w:eastAsia="Times New Roman" w:hAnsi="Consolas" w:cs="Times New Roman"/>
            <w:color w:val="50FA7B"/>
            <w:kern w:val="0"/>
            <w:sz w:val="21"/>
            <w:szCs w:val="21"/>
            <w:lang w:eastAsia="pt-BR"/>
            <w14:ligatures w14:val="none"/>
          </w:rPr>
          <w:t>soma</w:t>
        </w:r>
        <w:r w:rsidRPr="0027104E">
          <w:rPr>
            <w:rFonts w:ascii="Consolas" w:eastAsia="Times New Roman" w:hAnsi="Consolas" w:cs="Times New Roman"/>
            <w:color w:val="F8F8F2"/>
            <w:kern w:val="0"/>
            <w:sz w:val="21"/>
            <w:szCs w:val="21"/>
            <w:lang w:eastAsia="pt-BR"/>
            <w14:ligatures w14:val="none"/>
          </w:rPr>
          <w:t>(</w:t>
        </w:r>
        <w:r w:rsidRPr="0027104E">
          <w:rPr>
            <w:rFonts w:ascii="Consolas" w:eastAsia="Times New Roman" w:hAnsi="Consolas" w:cs="Times New Roman"/>
            <w:i/>
            <w:iCs/>
            <w:color w:val="FFB86C"/>
            <w:kern w:val="0"/>
            <w:sz w:val="21"/>
            <w:szCs w:val="21"/>
            <w:lang w:eastAsia="pt-BR"/>
            <w14:ligatures w14:val="none"/>
          </w:rPr>
          <w:t>n1</w:t>
        </w:r>
        <w:r w:rsidRPr="0027104E">
          <w:rPr>
            <w:rFonts w:ascii="Consolas" w:eastAsia="Times New Roman" w:hAnsi="Consolas" w:cs="Times New Roman"/>
            <w:color w:val="FF79C6"/>
            <w:kern w:val="0"/>
            <w:sz w:val="21"/>
            <w:szCs w:val="21"/>
            <w:lang w:eastAsia="pt-BR"/>
            <w14:ligatures w14:val="none"/>
          </w:rPr>
          <w:t>=</w:t>
        </w:r>
        <w:r w:rsidRPr="0027104E">
          <w:rPr>
            <w:rFonts w:ascii="Consolas" w:eastAsia="Times New Roman" w:hAnsi="Consolas" w:cs="Times New Roman"/>
            <w:color w:val="BD93F9"/>
            <w:kern w:val="0"/>
            <w:sz w:val="21"/>
            <w:szCs w:val="21"/>
            <w:lang w:eastAsia="pt-BR"/>
            <w14:ligatures w14:val="none"/>
          </w:rPr>
          <w:t>0</w:t>
        </w:r>
        <w:r w:rsidRPr="0027104E">
          <w:rPr>
            <w:rFonts w:ascii="Consolas" w:eastAsia="Times New Roman" w:hAnsi="Consolas" w:cs="Times New Roman"/>
            <w:color w:val="F8F8F2"/>
            <w:kern w:val="0"/>
            <w:sz w:val="21"/>
            <w:szCs w:val="21"/>
            <w:lang w:eastAsia="pt-BR"/>
            <w14:ligatures w14:val="none"/>
          </w:rPr>
          <w:t xml:space="preserve">, </w:t>
        </w:r>
        <w:r w:rsidRPr="0027104E">
          <w:rPr>
            <w:rFonts w:ascii="Consolas" w:eastAsia="Times New Roman" w:hAnsi="Consolas" w:cs="Times New Roman"/>
            <w:i/>
            <w:iCs/>
            <w:color w:val="FFB86C"/>
            <w:kern w:val="0"/>
            <w:sz w:val="21"/>
            <w:szCs w:val="21"/>
            <w:lang w:eastAsia="pt-BR"/>
            <w14:ligatures w14:val="none"/>
          </w:rPr>
          <w:t>n2</w:t>
        </w:r>
        <w:r w:rsidRPr="0027104E">
          <w:rPr>
            <w:rFonts w:ascii="Consolas" w:eastAsia="Times New Roman" w:hAnsi="Consolas" w:cs="Times New Roman"/>
            <w:color w:val="FF79C6"/>
            <w:kern w:val="0"/>
            <w:sz w:val="21"/>
            <w:szCs w:val="21"/>
            <w:lang w:eastAsia="pt-BR"/>
            <w14:ligatures w14:val="none"/>
          </w:rPr>
          <w:t>=</w:t>
        </w:r>
        <w:r w:rsidRPr="0027104E">
          <w:rPr>
            <w:rFonts w:ascii="Consolas" w:eastAsia="Times New Roman" w:hAnsi="Consolas" w:cs="Times New Roman"/>
            <w:color w:val="BD93F9"/>
            <w:kern w:val="0"/>
            <w:sz w:val="21"/>
            <w:szCs w:val="21"/>
            <w:lang w:eastAsia="pt-BR"/>
            <w14:ligatures w14:val="none"/>
          </w:rPr>
          <w:t>0</w:t>
        </w:r>
        <w:r w:rsidRPr="0027104E">
          <w:rPr>
            <w:rFonts w:ascii="Consolas" w:eastAsia="Times New Roman" w:hAnsi="Consolas" w:cs="Times New Roman"/>
            <w:color w:val="F8F8F2"/>
            <w:kern w:val="0"/>
            <w:sz w:val="21"/>
            <w:szCs w:val="21"/>
            <w:lang w:eastAsia="pt-BR"/>
            <w14:ligatures w14:val="none"/>
          </w:rPr>
          <w:t>){</w:t>
        </w:r>
      </w:ins>
    </w:p>
    <w:p w14:paraId="4AB24FDD" w14:textId="77777777" w:rsidR="0027104E" w:rsidRPr="0027104E" w:rsidRDefault="0027104E" w:rsidP="0027104E">
      <w:pPr>
        <w:shd w:val="clear" w:color="auto" w:fill="282A36"/>
        <w:spacing w:after="0" w:line="285" w:lineRule="atLeast"/>
        <w:rPr>
          <w:ins w:id="1981" w:author="Jonatas Nunespf" w:date="2024-04-22T00:09:00Z" w16du:dateUtc="2024-04-22T03:09:00Z"/>
          <w:rFonts w:ascii="Consolas" w:eastAsia="Times New Roman" w:hAnsi="Consolas" w:cs="Times New Roman"/>
          <w:color w:val="F8F8F2"/>
          <w:kern w:val="0"/>
          <w:sz w:val="21"/>
          <w:szCs w:val="21"/>
          <w:lang w:eastAsia="pt-BR"/>
          <w14:ligatures w14:val="none"/>
        </w:rPr>
      </w:pPr>
      <w:ins w:id="1982" w:author="Jonatas Nunespf" w:date="2024-04-22T00:09:00Z" w16du:dateUtc="2024-04-22T03:09:00Z">
        <w:r w:rsidRPr="0027104E">
          <w:rPr>
            <w:rFonts w:ascii="Consolas" w:eastAsia="Times New Roman" w:hAnsi="Consolas" w:cs="Times New Roman"/>
            <w:color w:val="F8F8F2"/>
            <w:kern w:val="0"/>
            <w:sz w:val="21"/>
            <w:szCs w:val="21"/>
            <w:lang w:eastAsia="pt-BR"/>
            <w14:ligatures w14:val="none"/>
          </w:rPr>
          <w:t xml:space="preserve">    </w:t>
        </w:r>
        <w:r w:rsidRPr="0027104E">
          <w:rPr>
            <w:rFonts w:ascii="Consolas" w:eastAsia="Times New Roman" w:hAnsi="Consolas" w:cs="Times New Roman"/>
            <w:color w:val="BD93F9"/>
            <w:kern w:val="0"/>
            <w:sz w:val="21"/>
            <w:szCs w:val="21"/>
            <w:lang w:eastAsia="pt-BR"/>
            <w14:ligatures w14:val="none"/>
          </w:rPr>
          <w:t>console</w:t>
        </w:r>
        <w:r w:rsidRPr="0027104E">
          <w:rPr>
            <w:rFonts w:ascii="Consolas" w:eastAsia="Times New Roman" w:hAnsi="Consolas" w:cs="Times New Roman"/>
            <w:color w:val="F8F8F2"/>
            <w:kern w:val="0"/>
            <w:sz w:val="21"/>
            <w:szCs w:val="21"/>
            <w:lang w:eastAsia="pt-BR"/>
            <w14:ligatures w14:val="none"/>
          </w:rPr>
          <w:t>.</w:t>
        </w:r>
        <w:r w:rsidRPr="0027104E">
          <w:rPr>
            <w:rFonts w:ascii="Consolas" w:eastAsia="Times New Roman" w:hAnsi="Consolas" w:cs="Times New Roman"/>
            <w:color w:val="50FA7B"/>
            <w:kern w:val="0"/>
            <w:sz w:val="21"/>
            <w:szCs w:val="21"/>
            <w:lang w:eastAsia="pt-BR"/>
            <w14:ligatures w14:val="none"/>
          </w:rPr>
          <w:t>log</w:t>
        </w:r>
        <w:r w:rsidRPr="0027104E">
          <w:rPr>
            <w:rFonts w:ascii="Consolas" w:eastAsia="Times New Roman" w:hAnsi="Consolas" w:cs="Times New Roman"/>
            <w:color w:val="F8F8F2"/>
            <w:kern w:val="0"/>
            <w:sz w:val="21"/>
            <w:szCs w:val="21"/>
            <w:lang w:eastAsia="pt-BR"/>
            <w14:ligatures w14:val="none"/>
          </w:rPr>
          <w:t>(</w:t>
        </w:r>
        <w:r w:rsidRPr="0027104E">
          <w:rPr>
            <w:rFonts w:ascii="Consolas" w:eastAsia="Times New Roman" w:hAnsi="Consolas" w:cs="Times New Roman"/>
            <w:i/>
            <w:iCs/>
            <w:color w:val="FFB86C"/>
            <w:kern w:val="0"/>
            <w:sz w:val="21"/>
            <w:szCs w:val="21"/>
            <w:lang w:eastAsia="pt-BR"/>
            <w14:ligatures w14:val="none"/>
          </w:rPr>
          <w:t>n1</w:t>
        </w:r>
        <w:r w:rsidRPr="0027104E">
          <w:rPr>
            <w:rFonts w:ascii="Consolas" w:eastAsia="Times New Roman" w:hAnsi="Consolas" w:cs="Times New Roman"/>
            <w:color w:val="FF79C6"/>
            <w:kern w:val="0"/>
            <w:sz w:val="21"/>
            <w:szCs w:val="21"/>
            <w:lang w:eastAsia="pt-BR"/>
            <w14:ligatures w14:val="none"/>
          </w:rPr>
          <w:t>+</w:t>
        </w:r>
        <w:r w:rsidRPr="0027104E">
          <w:rPr>
            <w:rFonts w:ascii="Consolas" w:eastAsia="Times New Roman" w:hAnsi="Consolas" w:cs="Times New Roman"/>
            <w:i/>
            <w:iCs/>
            <w:color w:val="FFB86C"/>
            <w:kern w:val="0"/>
            <w:sz w:val="21"/>
            <w:szCs w:val="21"/>
            <w:lang w:eastAsia="pt-BR"/>
            <w14:ligatures w14:val="none"/>
          </w:rPr>
          <w:t>n2</w:t>
        </w:r>
        <w:r w:rsidRPr="0027104E">
          <w:rPr>
            <w:rFonts w:ascii="Consolas" w:eastAsia="Times New Roman" w:hAnsi="Consolas" w:cs="Times New Roman"/>
            <w:color w:val="F8F8F2"/>
            <w:kern w:val="0"/>
            <w:sz w:val="21"/>
            <w:szCs w:val="21"/>
            <w:lang w:eastAsia="pt-BR"/>
            <w14:ligatures w14:val="none"/>
          </w:rPr>
          <w:t>)</w:t>
        </w:r>
      </w:ins>
    </w:p>
    <w:p w14:paraId="35AEADD3" w14:textId="77777777" w:rsidR="0027104E" w:rsidRPr="0027104E" w:rsidRDefault="0027104E" w:rsidP="0027104E">
      <w:pPr>
        <w:shd w:val="clear" w:color="auto" w:fill="282A36"/>
        <w:spacing w:after="0" w:line="285" w:lineRule="atLeast"/>
        <w:rPr>
          <w:ins w:id="1983" w:author="Jonatas Nunespf" w:date="2024-04-22T00:09:00Z" w16du:dateUtc="2024-04-22T03:09:00Z"/>
          <w:rFonts w:ascii="Consolas" w:eastAsia="Times New Roman" w:hAnsi="Consolas" w:cs="Times New Roman"/>
          <w:color w:val="F8F8F2"/>
          <w:kern w:val="0"/>
          <w:sz w:val="21"/>
          <w:szCs w:val="21"/>
          <w:lang w:eastAsia="pt-BR"/>
          <w14:ligatures w14:val="none"/>
        </w:rPr>
      </w:pPr>
      <w:ins w:id="1984" w:author="Jonatas Nunespf" w:date="2024-04-22T00:09:00Z" w16du:dateUtc="2024-04-22T03:09:00Z">
        <w:r w:rsidRPr="0027104E">
          <w:rPr>
            <w:rFonts w:ascii="Consolas" w:eastAsia="Times New Roman" w:hAnsi="Consolas" w:cs="Times New Roman"/>
            <w:color w:val="F8F8F2"/>
            <w:kern w:val="0"/>
            <w:sz w:val="21"/>
            <w:szCs w:val="21"/>
            <w:lang w:eastAsia="pt-BR"/>
            <w14:ligatures w14:val="none"/>
          </w:rPr>
          <w:t>}</w:t>
        </w:r>
      </w:ins>
    </w:p>
    <w:p w14:paraId="094F37A5" w14:textId="77777777" w:rsidR="0027104E" w:rsidRPr="0027104E" w:rsidRDefault="0027104E" w:rsidP="0027104E">
      <w:pPr>
        <w:shd w:val="clear" w:color="auto" w:fill="282A36"/>
        <w:spacing w:after="0" w:line="285" w:lineRule="atLeast"/>
        <w:rPr>
          <w:ins w:id="1985" w:author="Jonatas Nunespf" w:date="2024-04-22T00:09:00Z" w16du:dateUtc="2024-04-22T03:09:00Z"/>
          <w:rFonts w:ascii="Consolas" w:eastAsia="Times New Roman" w:hAnsi="Consolas" w:cs="Times New Roman"/>
          <w:color w:val="F8F8F2"/>
          <w:kern w:val="0"/>
          <w:sz w:val="21"/>
          <w:szCs w:val="21"/>
          <w:lang w:eastAsia="pt-BR"/>
          <w14:ligatures w14:val="none"/>
        </w:rPr>
      </w:pPr>
      <w:ins w:id="1986" w:author="Jonatas Nunespf" w:date="2024-04-22T00:09:00Z" w16du:dateUtc="2024-04-22T03:09:00Z">
        <w:r w:rsidRPr="0027104E">
          <w:rPr>
            <w:rFonts w:ascii="Consolas" w:eastAsia="Times New Roman" w:hAnsi="Consolas" w:cs="Times New Roman"/>
            <w:color w:val="50FA7B"/>
            <w:kern w:val="0"/>
            <w:sz w:val="21"/>
            <w:szCs w:val="21"/>
            <w:lang w:eastAsia="pt-BR"/>
            <w14:ligatures w14:val="none"/>
          </w:rPr>
          <w:t>soma</w:t>
        </w:r>
        <w:r w:rsidRPr="0027104E">
          <w:rPr>
            <w:rFonts w:ascii="Consolas" w:eastAsia="Times New Roman" w:hAnsi="Consolas" w:cs="Times New Roman"/>
            <w:color w:val="F8F8F2"/>
            <w:kern w:val="0"/>
            <w:sz w:val="21"/>
            <w:szCs w:val="21"/>
            <w:lang w:eastAsia="pt-BR"/>
            <w14:ligatures w14:val="none"/>
          </w:rPr>
          <w:t>(</w:t>
        </w:r>
        <w:r w:rsidRPr="0027104E">
          <w:rPr>
            <w:rFonts w:ascii="Consolas" w:eastAsia="Times New Roman" w:hAnsi="Consolas" w:cs="Times New Roman"/>
            <w:color w:val="BD93F9"/>
            <w:kern w:val="0"/>
            <w:sz w:val="21"/>
            <w:szCs w:val="21"/>
            <w:lang w:eastAsia="pt-BR"/>
            <w14:ligatures w14:val="none"/>
          </w:rPr>
          <w:t>2</w:t>
        </w:r>
        <w:r w:rsidRPr="0027104E">
          <w:rPr>
            <w:rFonts w:ascii="Consolas" w:eastAsia="Times New Roman" w:hAnsi="Consolas" w:cs="Times New Roman"/>
            <w:color w:val="F8F8F2"/>
            <w:kern w:val="0"/>
            <w:sz w:val="21"/>
            <w:szCs w:val="21"/>
            <w:lang w:eastAsia="pt-BR"/>
            <w14:ligatures w14:val="none"/>
          </w:rPr>
          <w:t>)</w:t>
        </w:r>
      </w:ins>
    </w:p>
    <w:p w14:paraId="4A8FECA1" w14:textId="21505713" w:rsidR="0027104E" w:rsidRDefault="0027104E" w:rsidP="0027104E">
      <w:pPr>
        <w:rPr>
          <w:ins w:id="1987" w:author="Jonatas Nunespf" w:date="2024-04-22T00:10:00Z" w16du:dateUtc="2024-04-22T03:10:00Z"/>
        </w:rPr>
      </w:pPr>
      <w:ins w:id="1988" w:author="Jonatas Nunespf" w:date="2024-04-22T00:09:00Z" w16du:dateUtc="2024-04-22T03:09:00Z">
        <w:r>
          <w:t xml:space="preserve">Neste exemplo acima passamos o valor apenas de um parâmetro, mas colocamos valores </w:t>
        </w:r>
      </w:ins>
      <w:ins w:id="1989" w:author="Jonatas Nunespf" w:date="2024-04-22T00:10:00Z" w16du:dateUtc="2024-04-22T03:10:00Z">
        <w:r>
          <w:t xml:space="preserve">padrões a eles, entao como colocamos o valor 10 a n1 e o n2 já </w:t>
        </w:r>
        <w:proofErr w:type="spellStart"/>
        <w:proofErr w:type="gramStart"/>
        <w:r>
          <w:t>esta</w:t>
        </w:r>
        <w:proofErr w:type="spellEnd"/>
        <w:proofErr w:type="gramEnd"/>
        <w:r>
          <w:t xml:space="preserve"> com 0 por padrão, o resultado da soma </w:t>
        </w:r>
        <w:proofErr w:type="spellStart"/>
        <w:r>
          <w:t>sera</w:t>
        </w:r>
        <w:proofErr w:type="spellEnd"/>
        <w:r>
          <w:t xml:space="preserve"> 2.</w:t>
        </w:r>
      </w:ins>
    </w:p>
    <w:p w14:paraId="0A92920A" w14:textId="33CB2DEA" w:rsidR="0027104E" w:rsidRDefault="0027104E" w:rsidP="0027104E">
      <w:pPr>
        <w:rPr>
          <w:ins w:id="1990" w:author="Jonatas Nunespf" w:date="2024-04-22T00:10:00Z" w16du:dateUtc="2024-04-22T03:10:00Z"/>
        </w:rPr>
      </w:pPr>
      <w:ins w:id="1991" w:author="Jonatas Nunespf" w:date="2024-04-22T00:10:00Z" w16du:dateUtc="2024-04-22T03:10:00Z">
        <w:r>
          <w:t>.</w:t>
        </w:r>
      </w:ins>
    </w:p>
    <w:p w14:paraId="3134E9BA" w14:textId="74D04AC6" w:rsidR="0027104E" w:rsidRDefault="0027104E" w:rsidP="0027104E">
      <w:pPr>
        <w:rPr>
          <w:ins w:id="1992" w:author="Jonatas Nunespf" w:date="2024-04-22T00:11:00Z" w16du:dateUtc="2024-04-22T03:11:00Z"/>
        </w:rPr>
      </w:pPr>
      <w:ins w:id="1993" w:author="Jonatas Nunespf" w:date="2024-04-22T00:11:00Z" w16du:dateUtc="2024-04-22T03:11:00Z">
        <w:r>
          <w:t xml:space="preserve">Podemos utilizar </w:t>
        </w:r>
        <w:proofErr w:type="spellStart"/>
        <w:r>
          <w:t>return</w:t>
        </w:r>
        <w:proofErr w:type="spellEnd"/>
        <w:r>
          <w:t xml:space="preserve"> tambem</w:t>
        </w:r>
      </w:ins>
    </w:p>
    <w:p w14:paraId="3A02EC0A" w14:textId="77777777" w:rsidR="0027104E" w:rsidRPr="0027104E" w:rsidRDefault="0027104E" w:rsidP="0027104E">
      <w:pPr>
        <w:shd w:val="clear" w:color="auto" w:fill="282A36"/>
        <w:spacing w:after="0" w:line="285" w:lineRule="atLeast"/>
        <w:rPr>
          <w:ins w:id="1994" w:author="Jonatas Nunespf" w:date="2024-04-22T00:12:00Z" w16du:dateUtc="2024-04-22T03:12:00Z"/>
          <w:rFonts w:ascii="Consolas" w:eastAsia="Times New Roman" w:hAnsi="Consolas" w:cs="Times New Roman"/>
          <w:color w:val="F8F8F2"/>
          <w:kern w:val="0"/>
          <w:sz w:val="21"/>
          <w:szCs w:val="21"/>
          <w:lang w:eastAsia="pt-BR"/>
          <w14:ligatures w14:val="none"/>
        </w:rPr>
      </w:pPr>
      <w:ins w:id="1995" w:author="Jonatas Nunespf" w:date="2024-04-22T00:12:00Z" w16du:dateUtc="2024-04-22T03:12:00Z">
        <w:r w:rsidRPr="0027104E">
          <w:rPr>
            <w:rFonts w:ascii="Consolas" w:eastAsia="Times New Roman" w:hAnsi="Consolas" w:cs="Times New Roman"/>
            <w:color w:val="FF79C6"/>
            <w:kern w:val="0"/>
            <w:sz w:val="21"/>
            <w:szCs w:val="21"/>
            <w:lang w:eastAsia="pt-BR"/>
            <w14:ligatures w14:val="none"/>
          </w:rPr>
          <w:t>function</w:t>
        </w:r>
        <w:r w:rsidRPr="0027104E">
          <w:rPr>
            <w:rFonts w:ascii="Consolas" w:eastAsia="Times New Roman" w:hAnsi="Consolas" w:cs="Times New Roman"/>
            <w:color w:val="F8F8F2"/>
            <w:kern w:val="0"/>
            <w:sz w:val="21"/>
            <w:szCs w:val="21"/>
            <w:lang w:eastAsia="pt-BR"/>
            <w14:ligatures w14:val="none"/>
          </w:rPr>
          <w:t xml:space="preserve"> </w:t>
        </w:r>
        <w:r w:rsidRPr="0027104E">
          <w:rPr>
            <w:rFonts w:ascii="Consolas" w:eastAsia="Times New Roman" w:hAnsi="Consolas" w:cs="Times New Roman"/>
            <w:color w:val="50FA7B"/>
            <w:kern w:val="0"/>
            <w:sz w:val="21"/>
            <w:szCs w:val="21"/>
            <w:lang w:eastAsia="pt-BR"/>
            <w14:ligatures w14:val="none"/>
          </w:rPr>
          <w:t>soma</w:t>
        </w:r>
        <w:r w:rsidRPr="0027104E">
          <w:rPr>
            <w:rFonts w:ascii="Consolas" w:eastAsia="Times New Roman" w:hAnsi="Consolas" w:cs="Times New Roman"/>
            <w:color w:val="F8F8F2"/>
            <w:kern w:val="0"/>
            <w:sz w:val="21"/>
            <w:szCs w:val="21"/>
            <w:lang w:eastAsia="pt-BR"/>
            <w14:ligatures w14:val="none"/>
          </w:rPr>
          <w:t>(</w:t>
        </w:r>
        <w:r w:rsidRPr="0027104E">
          <w:rPr>
            <w:rFonts w:ascii="Consolas" w:eastAsia="Times New Roman" w:hAnsi="Consolas" w:cs="Times New Roman"/>
            <w:i/>
            <w:iCs/>
            <w:color w:val="FFB86C"/>
            <w:kern w:val="0"/>
            <w:sz w:val="21"/>
            <w:szCs w:val="21"/>
            <w:lang w:eastAsia="pt-BR"/>
            <w14:ligatures w14:val="none"/>
          </w:rPr>
          <w:t>n1</w:t>
        </w:r>
        <w:r w:rsidRPr="0027104E">
          <w:rPr>
            <w:rFonts w:ascii="Consolas" w:eastAsia="Times New Roman" w:hAnsi="Consolas" w:cs="Times New Roman"/>
            <w:color w:val="FF79C6"/>
            <w:kern w:val="0"/>
            <w:sz w:val="21"/>
            <w:szCs w:val="21"/>
            <w:lang w:eastAsia="pt-BR"/>
            <w14:ligatures w14:val="none"/>
          </w:rPr>
          <w:t>=</w:t>
        </w:r>
        <w:r w:rsidRPr="0027104E">
          <w:rPr>
            <w:rFonts w:ascii="Consolas" w:eastAsia="Times New Roman" w:hAnsi="Consolas" w:cs="Times New Roman"/>
            <w:color w:val="BD93F9"/>
            <w:kern w:val="0"/>
            <w:sz w:val="21"/>
            <w:szCs w:val="21"/>
            <w:lang w:eastAsia="pt-BR"/>
            <w14:ligatures w14:val="none"/>
          </w:rPr>
          <w:t>0</w:t>
        </w:r>
        <w:r w:rsidRPr="0027104E">
          <w:rPr>
            <w:rFonts w:ascii="Consolas" w:eastAsia="Times New Roman" w:hAnsi="Consolas" w:cs="Times New Roman"/>
            <w:color w:val="F8F8F2"/>
            <w:kern w:val="0"/>
            <w:sz w:val="21"/>
            <w:szCs w:val="21"/>
            <w:lang w:eastAsia="pt-BR"/>
            <w14:ligatures w14:val="none"/>
          </w:rPr>
          <w:t xml:space="preserve">, </w:t>
        </w:r>
        <w:r w:rsidRPr="0027104E">
          <w:rPr>
            <w:rFonts w:ascii="Consolas" w:eastAsia="Times New Roman" w:hAnsi="Consolas" w:cs="Times New Roman"/>
            <w:i/>
            <w:iCs/>
            <w:color w:val="FFB86C"/>
            <w:kern w:val="0"/>
            <w:sz w:val="21"/>
            <w:szCs w:val="21"/>
            <w:lang w:eastAsia="pt-BR"/>
            <w14:ligatures w14:val="none"/>
          </w:rPr>
          <w:t>n2</w:t>
        </w:r>
        <w:r w:rsidRPr="0027104E">
          <w:rPr>
            <w:rFonts w:ascii="Consolas" w:eastAsia="Times New Roman" w:hAnsi="Consolas" w:cs="Times New Roman"/>
            <w:color w:val="FF79C6"/>
            <w:kern w:val="0"/>
            <w:sz w:val="21"/>
            <w:szCs w:val="21"/>
            <w:lang w:eastAsia="pt-BR"/>
            <w14:ligatures w14:val="none"/>
          </w:rPr>
          <w:t>=</w:t>
        </w:r>
        <w:r w:rsidRPr="0027104E">
          <w:rPr>
            <w:rFonts w:ascii="Consolas" w:eastAsia="Times New Roman" w:hAnsi="Consolas" w:cs="Times New Roman"/>
            <w:color w:val="BD93F9"/>
            <w:kern w:val="0"/>
            <w:sz w:val="21"/>
            <w:szCs w:val="21"/>
            <w:lang w:eastAsia="pt-BR"/>
            <w14:ligatures w14:val="none"/>
          </w:rPr>
          <w:t>0</w:t>
        </w:r>
        <w:r w:rsidRPr="0027104E">
          <w:rPr>
            <w:rFonts w:ascii="Consolas" w:eastAsia="Times New Roman" w:hAnsi="Consolas" w:cs="Times New Roman"/>
            <w:color w:val="F8F8F2"/>
            <w:kern w:val="0"/>
            <w:sz w:val="21"/>
            <w:szCs w:val="21"/>
            <w:lang w:eastAsia="pt-BR"/>
            <w14:ligatures w14:val="none"/>
          </w:rPr>
          <w:t>){</w:t>
        </w:r>
      </w:ins>
    </w:p>
    <w:p w14:paraId="1D260A29" w14:textId="77777777" w:rsidR="0027104E" w:rsidRPr="0027104E" w:rsidRDefault="0027104E" w:rsidP="0027104E">
      <w:pPr>
        <w:shd w:val="clear" w:color="auto" w:fill="282A36"/>
        <w:spacing w:after="0" w:line="285" w:lineRule="atLeast"/>
        <w:rPr>
          <w:ins w:id="1996" w:author="Jonatas Nunespf" w:date="2024-04-22T00:12:00Z" w16du:dateUtc="2024-04-22T03:12:00Z"/>
          <w:rFonts w:ascii="Consolas" w:eastAsia="Times New Roman" w:hAnsi="Consolas" w:cs="Times New Roman"/>
          <w:color w:val="F8F8F2"/>
          <w:kern w:val="0"/>
          <w:sz w:val="21"/>
          <w:szCs w:val="21"/>
          <w:lang w:eastAsia="pt-BR"/>
          <w14:ligatures w14:val="none"/>
        </w:rPr>
      </w:pPr>
      <w:ins w:id="1997" w:author="Jonatas Nunespf" w:date="2024-04-22T00:12:00Z" w16du:dateUtc="2024-04-22T03:12:00Z">
        <w:r w:rsidRPr="0027104E">
          <w:rPr>
            <w:rFonts w:ascii="Consolas" w:eastAsia="Times New Roman" w:hAnsi="Consolas" w:cs="Times New Roman"/>
            <w:color w:val="F8F8F2"/>
            <w:kern w:val="0"/>
            <w:sz w:val="21"/>
            <w:szCs w:val="21"/>
            <w:lang w:eastAsia="pt-BR"/>
            <w14:ligatures w14:val="none"/>
          </w:rPr>
          <w:t xml:space="preserve">    </w:t>
        </w:r>
        <w:proofErr w:type="spellStart"/>
        <w:r w:rsidRPr="0027104E">
          <w:rPr>
            <w:rFonts w:ascii="Consolas" w:eastAsia="Times New Roman" w:hAnsi="Consolas" w:cs="Times New Roman"/>
            <w:color w:val="FF79C6"/>
            <w:kern w:val="0"/>
            <w:sz w:val="21"/>
            <w:szCs w:val="21"/>
            <w:lang w:eastAsia="pt-BR"/>
            <w14:ligatures w14:val="none"/>
          </w:rPr>
          <w:t>return</w:t>
        </w:r>
        <w:proofErr w:type="spellEnd"/>
        <w:r w:rsidRPr="0027104E">
          <w:rPr>
            <w:rFonts w:ascii="Consolas" w:eastAsia="Times New Roman" w:hAnsi="Consolas" w:cs="Times New Roman"/>
            <w:color w:val="F8F8F2"/>
            <w:kern w:val="0"/>
            <w:sz w:val="21"/>
            <w:szCs w:val="21"/>
            <w:lang w:eastAsia="pt-BR"/>
            <w14:ligatures w14:val="none"/>
          </w:rPr>
          <w:t xml:space="preserve"> </w:t>
        </w:r>
        <w:r w:rsidRPr="0027104E">
          <w:rPr>
            <w:rFonts w:ascii="Consolas" w:eastAsia="Times New Roman" w:hAnsi="Consolas" w:cs="Times New Roman"/>
            <w:i/>
            <w:iCs/>
            <w:color w:val="FFB86C"/>
            <w:kern w:val="0"/>
            <w:sz w:val="21"/>
            <w:szCs w:val="21"/>
            <w:lang w:eastAsia="pt-BR"/>
            <w14:ligatures w14:val="none"/>
          </w:rPr>
          <w:t>n1</w:t>
        </w:r>
        <w:r w:rsidRPr="0027104E">
          <w:rPr>
            <w:rFonts w:ascii="Consolas" w:eastAsia="Times New Roman" w:hAnsi="Consolas" w:cs="Times New Roman"/>
            <w:color w:val="FF79C6"/>
            <w:kern w:val="0"/>
            <w:sz w:val="21"/>
            <w:szCs w:val="21"/>
            <w:lang w:eastAsia="pt-BR"/>
            <w14:ligatures w14:val="none"/>
          </w:rPr>
          <w:t>+</w:t>
        </w:r>
        <w:r w:rsidRPr="0027104E">
          <w:rPr>
            <w:rFonts w:ascii="Consolas" w:eastAsia="Times New Roman" w:hAnsi="Consolas" w:cs="Times New Roman"/>
            <w:i/>
            <w:iCs/>
            <w:color w:val="FFB86C"/>
            <w:kern w:val="0"/>
            <w:sz w:val="21"/>
            <w:szCs w:val="21"/>
            <w:lang w:eastAsia="pt-BR"/>
            <w14:ligatures w14:val="none"/>
          </w:rPr>
          <w:t>n2</w:t>
        </w:r>
      </w:ins>
    </w:p>
    <w:p w14:paraId="57608828" w14:textId="77777777" w:rsidR="0027104E" w:rsidRPr="0027104E" w:rsidRDefault="0027104E" w:rsidP="0027104E">
      <w:pPr>
        <w:shd w:val="clear" w:color="auto" w:fill="282A36"/>
        <w:spacing w:after="0" w:line="285" w:lineRule="atLeast"/>
        <w:rPr>
          <w:ins w:id="1998" w:author="Jonatas Nunespf" w:date="2024-04-22T00:12:00Z" w16du:dateUtc="2024-04-22T03:12:00Z"/>
          <w:rFonts w:ascii="Consolas" w:eastAsia="Times New Roman" w:hAnsi="Consolas" w:cs="Times New Roman"/>
          <w:color w:val="F8F8F2"/>
          <w:kern w:val="0"/>
          <w:sz w:val="21"/>
          <w:szCs w:val="21"/>
          <w:lang w:eastAsia="pt-BR"/>
          <w14:ligatures w14:val="none"/>
        </w:rPr>
      </w:pPr>
      <w:ins w:id="1999" w:author="Jonatas Nunespf" w:date="2024-04-22T00:12:00Z" w16du:dateUtc="2024-04-22T03:12:00Z">
        <w:r w:rsidRPr="0027104E">
          <w:rPr>
            <w:rFonts w:ascii="Consolas" w:eastAsia="Times New Roman" w:hAnsi="Consolas" w:cs="Times New Roman"/>
            <w:color w:val="F8F8F2"/>
            <w:kern w:val="0"/>
            <w:sz w:val="21"/>
            <w:szCs w:val="21"/>
            <w:lang w:eastAsia="pt-BR"/>
            <w14:ligatures w14:val="none"/>
          </w:rPr>
          <w:t>}</w:t>
        </w:r>
      </w:ins>
    </w:p>
    <w:p w14:paraId="2D544864" w14:textId="77777777" w:rsidR="0027104E" w:rsidRPr="0027104E" w:rsidRDefault="0027104E" w:rsidP="0027104E">
      <w:pPr>
        <w:shd w:val="clear" w:color="auto" w:fill="282A36"/>
        <w:spacing w:after="0" w:line="285" w:lineRule="atLeast"/>
        <w:rPr>
          <w:ins w:id="2000" w:author="Jonatas Nunespf" w:date="2024-04-22T00:12:00Z" w16du:dateUtc="2024-04-22T03:12:00Z"/>
          <w:rFonts w:ascii="Consolas" w:eastAsia="Times New Roman" w:hAnsi="Consolas" w:cs="Times New Roman"/>
          <w:color w:val="F8F8F2"/>
          <w:kern w:val="0"/>
          <w:sz w:val="21"/>
          <w:szCs w:val="21"/>
          <w:lang w:eastAsia="pt-BR"/>
          <w14:ligatures w14:val="none"/>
        </w:rPr>
      </w:pPr>
      <w:ins w:id="2001" w:author="Jonatas Nunespf" w:date="2024-04-22T00:12:00Z" w16du:dateUtc="2024-04-22T03:12:00Z">
        <w:r w:rsidRPr="0027104E">
          <w:rPr>
            <w:rFonts w:ascii="Consolas" w:eastAsia="Times New Roman" w:hAnsi="Consolas" w:cs="Times New Roman"/>
            <w:color w:val="BD93F9"/>
            <w:kern w:val="0"/>
            <w:sz w:val="21"/>
            <w:szCs w:val="21"/>
            <w:lang w:eastAsia="pt-BR"/>
            <w14:ligatures w14:val="none"/>
          </w:rPr>
          <w:t>console</w:t>
        </w:r>
        <w:r w:rsidRPr="0027104E">
          <w:rPr>
            <w:rFonts w:ascii="Consolas" w:eastAsia="Times New Roman" w:hAnsi="Consolas" w:cs="Times New Roman"/>
            <w:color w:val="F8F8F2"/>
            <w:kern w:val="0"/>
            <w:sz w:val="21"/>
            <w:szCs w:val="21"/>
            <w:lang w:eastAsia="pt-BR"/>
            <w14:ligatures w14:val="none"/>
          </w:rPr>
          <w:t>.</w:t>
        </w:r>
        <w:r w:rsidRPr="0027104E">
          <w:rPr>
            <w:rFonts w:ascii="Consolas" w:eastAsia="Times New Roman" w:hAnsi="Consolas" w:cs="Times New Roman"/>
            <w:color w:val="50FA7B"/>
            <w:kern w:val="0"/>
            <w:sz w:val="21"/>
            <w:szCs w:val="21"/>
            <w:lang w:eastAsia="pt-BR"/>
            <w14:ligatures w14:val="none"/>
          </w:rPr>
          <w:t>log</w:t>
        </w:r>
        <w:r w:rsidRPr="0027104E">
          <w:rPr>
            <w:rFonts w:ascii="Consolas" w:eastAsia="Times New Roman" w:hAnsi="Consolas" w:cs="Times New Roman"/>
            <w:color w:val="F8F8F2"/>
            <w:kern w:val="0"/>
            <w:sz w:val="21"/>
            <w:szCs w:val="21"/>
            <w:lang w:eastAsia="pt-BR"/>
            <w14:ligatures w14:val="none"/>
          </w:rPr>
          <w:t>(</w:t>
        </w:r>
        <w:r w:rsidRPr="0027104E">
          <w:rPr>
            <w:rFonts w:ascii="Consolas" w:eastAsia="Times New Roman" w:hAnsi="Consolas" w:cs="Times New Roman"/>
            <w:color w:val="50FA7B"/>
            <w:kern w:val="0"/>
            <w:sz w:val="21"/>
            <w:szCs w:val="21"/>
            <w:lang w:eastAsia="pt-BR"/>
            <w14:ligatures w14:val="none"/>
          </w:rPr>
          <w:t>soma</w:t>
        </w:r>
        <w:r w:rsidRPr="0027104E">
          <w:rPr>
            <w:rFonts w:ascii="Consolas" w:eastAsia="Times New Roman" w:hAnsi="Consolas" w:cs="Times New Roman"/>
            <w:color w:val="F8F8F2"/>
            <w:kern w:val="0"/>
            <w:sz w:val="21"/>
            <w:szCs w:val="21"/>
            <w:lang w:eastAsia="pt-BR"/>
            <w14:ligatures w14:val="none"/>
          </w:rPr>
          <w:t>(</w:t>
        </w:r>
        <w:r w:rsidRPr="0027104E">
          <w:rPr>
            <w:rFonts w:ascii="Consolas" w:eastAsia="Times New Roman" w:hAnsi="Consolas" w:cs="Times New Roman"/>
            <w:color w:val="BD93F9"/>
            <w:kern w:val="0"/>
            <w:sz w:val="21"/>
            <w:szCs w:val="21"/>
            <w:lang w:eastAsia="pt-BR"/>
            <w14:ligatures w14:val="none"/>
          </w:rPr>
          <w:t>2</w:t>
        </w:r>
        <w:r w:rsidRPr="0027104E">
          <w:rPr>
            <w:rFonts w:ascii="Consolas" w:eastAsia="Times New Roman" w:hAnsi="Consolas" w:cs="Times New Roman"/>
            <w:color w:val="F8F8F2"/>
            <w:kern w:val="0"/>
            <w:sz w:val="21"/>
            <w:szCs w:val="21"/>
            <w:lang w:eastAsia="pt-BR"/>
            <w14:ligatures w14:val="none"/>
          </w:rPr>
          <w:t>))</w:t>
        </w:r>
      </w:ins>
    </w:p>
    <w:p w14:paraId="579931CD" w14:textId="6293ADFC" w:rsidR="0027104E" w:rsidRDefault="0027104E" w:rsidP="0027104E">
      <w:pPr>
        <w:rPr>
          <w:ins w:id="2002" w:author="Jonatas Nunespf" w:date="2024-04-22T00:13:00Z" w16du:dateUtc="2024-04-22T03:13:00Z"/>
        </w:rPr>
      </w:pPr>
      <w:ins w:id="2003" w:author="Jonatas Nunespf" w:date="2024-04-22T00:12:00Z" w16du:dateUtc="2024-04-22T03:12:00Z">
        <w:r>
          <w:lastRenderedPageBreak/>
          <w:t xml:space="preserve">primeiro vai ser chamado a function levando o </w:t>
        </w:r>
        <w:proofErr w:type="spellStart"/>
        <w:r>
          <w:t>numero</w:t>
        </w:r>
        <w:proofErr w:type="spellEnd"/>
        <w:r>
          <w:t xml:space="preserve"> 2 ao parâmetro n2 depois a soma </w:t>
        </w:r>
        <w:proofErr w:type="spellStart"/>
        <w:r>
          <w:t>sera</w:t>
        </w:r>
        <w:proofErr w:type="spellEnd"/>
        <w:r>
          <w:t xml:space="preserve"> feita e retornara o resultado, </w:t>
        </w:r>
        <w:proofErr w:type="gramStart"/>
        <w:r>
          <w:t>ai</w:t>
        </w:r>
        <w:proofErr w:type="gramEnd"/>
        <w:r>
          <w:t xml:space="preserve"> como ch</w:t>
        </w:r>
      </w:ins>
      <w:ins w:id="2004" w:author="Jonatas Nunespf" w:date="2024-04-22T00:13:00Z" w16du:dateUtc="2024-04-22T03:13:00Z">
        <w:r>
          <w:t xml:space="preserve">amamos o console.log na chamada da function, </w:t>
        </w:r>
        <w:proofErr w:type="spellStart"/>
        <w:r>
          <w:t>sera</w:t>
        </w:r>
        <w:proofErr w:type="spellEnd"/>
        <w:r>
          <w:t xml:space="preserve"> mostrado o valor em nosso console, e o resultado continua sendo 2.</w:t>
        </w:r>
      </w:ins>
    </w:p>
    <w:p w14:paraId="567DDEC5" w14:textId="112AD961" w:rsidR="0027104E" w:rsidRDefault="0027104E" w:rsidP="0027104E">
      <w:pPr>
        <w:rPr>
          <w:ins w:id="2005" w:author="Jonatas Nunespf" w:date="2024-04-22T00:16:00Z" w16du:dateUtc="2024-04-22T03:16:00Z"/>
        </w:rPr>
      </w:pPr>
      <w:ins w:id="2006" w:author="Jonatas Nunespf" w:date="2024-04-22T00:13:00Z" w16du:dateUtc="2024-04-22T03:13:00Z">
        <w:r>
          <w:t>.</w:t>
        </w:r>
      </w:ins>
    </w:p>
    <w:p w14:paraId="7D7B4FDF" w14:textId="7B98CE71" w:rsidR="0027104E" w:rsidRDefault="0027104E" w:rsidP="0027104E">
      <w:pPr>
        <w:rPr>
          <w:ins w:id="2007" w:author="Jonatas Nunespf" w:date="2024-04-22T00:13:00Z" w16du:dateUtc="2024-04-22T03:13:00Z"/>
        </w:rPr>
      </w:pPr>
      <w:ins w:id="2008" w:author="Jonatas Nunespf" w:date="2024-04-22T00:16:00Z" w16du:dateUtc="2024-04-22T03:16:00Z">
        <w:r>
          <w:t>Outra situação</w:t>
        </w:r>
      </w:ins>
    </w:p>
    <w:p w14:paraId="68E02D9E" w14:textId="77777777" w:rsidR="0027104E" w:rsidRPr="0027104E" w:rsidRDefault="0027104E" w:rsidP="0027104E">
      <w:pPr>
        <w:shd w:val="clear" w:color="auto" w:fill="282A36"/>
        <w:spacing w:after="0" w:line="285" w:lineRule="atLeast"/>
        <w:rPr>
          <w:ins w:id="2009" w:author="Jonatas Nunespf" w:date="2024-04-22T00:16:00Z" w16du:dateUtc="2024-04-22T03:16:00Z"/>
          <w:rFonts w:ascii="Consolas" w:eastAsia="Times New Roman" w:hAnsi="Consolas" w:cs="Times New Roman"/>
          <w:color w:val="F8F8F2"/>
          <w:kern w:val="0"/>
          <w:sz w:val="21"/>
          <w:szCs w:val="21"/>
          <w:lang w:eastAsia="pt-BR"/>
          <w14:ligatures w14:val="none"/>
        </w:rPr>
      </w:pPr>
      <w:ins w:id="2010" w:author="Jonatas Nunespf" w:date="2024-04-22T00:16:00Z" w16du:dateUtc="2024-04-22T03:16:00Z">
        <w:r w:rsidRPr="0027104E">
          <w:rPr>
            <w:rFonts w:ascii="Consolas" w:eastAsia="Times New Roman" w:hAnsi="Consolas" w:cs="Times New Roman"/>
            <w:color w:val="FF79C6"/>
            <w:kern w:val="0"/>
            <w:sz w:val="21"/>
            <w:szCs w:val="21"/>
            <w:lang w:eastAsia="pt-BR"/>
            <w14:ligatures w14:val="none"/>
          </w:rPr>
          <w:t>function</w:t>
        </w:r>
        <w:r w:rsidRPr="0027104E">
          <w:rPr>
            <w:rFonts w:ascii="Consolas" w:eastAsia="Times New Roman" w:hAnsi="Consolas" w:cs="Times New Roman"/>
            <w:color w:val="F8F8F2"/>
            <w:kern w:val="0"/>
            <w:sz w:val="21"/>
            <w:szCs w:val="21"/>
            <w:lang w:eastAsia="pt-BR"/>
            <w14:ligatures w14:val="none"/>
          </w:rPr>
          <w:t xml:space="preserve"> </w:t>
        </w:r>
        <w:r w:rsidRPr="0027104E">
          <w:rPr>
            <w:rFonts w:ascii="Consolas" w:eastAsia="Times New Roman" w:hAnsi="Consolas" w:cs="Times New Roman"/>
            <w:color w:val="50FA7B"/>
            <w:kern w:val="0"/>
            <w:sz w:val="21"/>
            <w:szCs w:val="21"/>
            <w:lang w:eastAsia="pt-BR"/>
            <w14:ligatures w14:val="none"/>
          </w:rPr>
          <w:t>soma</w:t>
        </w:r>
        <w:r w:rsidRPr="0027104E">
          <w:rPr>
            <w:rFonts w:ascii="Consolas" w:eastAsia="Times New Roman" w:hAnsi="Consolas" w:cs="Times New Roman"/>
            <w:color w:val="F8F8F2"/>
            <w:kern w:val="0"/>
            <w:sz w:val="21"/>
            <w:szCs w:val="21"/>
            <w:lang w:eastAsia="pt-BR"/>
            <w14:ligatures w14:val="none"/>
          </w:rPr>
          <w:t>(</w:t>
        </w:r>
        <w:r w:rsidRPr="0027104E">
          <w:rPr>
            <w:rFonts w:ascii="Consolas" w:eastAsia="Times New Roman" w:hAnsi="Consolas" w:cs="Times New Roman"/>
            <w:i/>
            <w:iCs/>
            <w:color w:val="FFB86C"/>
            <w:kern w:val="0"/>
            <w:sz w:val="21"/>
            <w:szCs w:val="21"/>
            <w:lang w:eastAsia="pt-BR"/>
            <w14:ligatures w14:val="none"/>
          </w:rPr>
          <w:t>n1</w:t>
        </w:r>
        <w:r w:rsidRPr="0027104E">
          <w:rPr>
            <w:rFonts w:ascii="Consolas" w:eastAsia="Times New Roman" w:hAnsi="Consolas" w:cs="Times New Roman"/>
            <w:color w:val="FF79C6"/>
            <w:kern w:val="0"/>
            <w:sz w:val="21"/>
            <w:szCs w:val="21"/>
            <w:lang w:eastAsia="pt-BR"/>
            <w14:ligatures w14:val="none"/>
          </w:rPr>
          <w:t>=</w:t>
        </w:r>
        <w:r w:rsidRPr="0027104E">
          <w:rPr>
            <w:rFonts w:ascii="Consolas" w:eastAsia="Times New Roman" w:hAnsi="Consolas" w:cs="Times New Roman"/>
            <w:color w:val="BD93F9"/>
            <w:kern w:val="0"/>
            <w:sz w:val="21"/>
            <w:szCs w:val="21"/>
            <w:lang w:eastAsia="pt-BR"/>
            <w14:ligatures w14:val="none"/>
          </w:rPr>
          <w:t>0</w:t>
        </w:r>
        <w:r w:rsidRPr="0027104E">
          <w:rPr>
            <w:rFonts w:ascii="Consolas" w:eastAsia="Times New Roman" w:hAnsi="Consolas" w:cs="Times New Roman"/>
            <w:color w:val="F8F8F2"/>
            <w:kern w:val="0"/>
            <w:sz w:val="21"/>
            <w:szCs w:val="21"/>
            <w:lang w:eastAsia="pt-BR"/>
            <w14:ligatures w14:val="none"/>
          </w:rPr>
          <w:t xml:space="preserve">, </w:t>
        </w:r>
        <w:r w:rsidRPr="0027104E">
          <w:rPr>
            <w:rFonts w:ascii="Consolas" w:eastAsia="Times New Roman" w:hAnsi="Consolas" w:cs="Times New Roman"/>
            <w:i/>
            <w:iCs/>
            <w:color w:val="FFB86C"/>
            <w:kern w:val="0"/>
            <w:sz w:val="21"/>
            <w:szCs w:val="21"/>
            <w:lang w:eastAsia="pt-BR"/>
            <w14:ligatures w14:val="none"/>
          </w:rPr>
          <w:t>n2</w:t>
        </w:r>
        <w:r w:rsidRPr="0027104E">
          <w:rPr>
            <w:rFonts w:ascii="Consolas" w:eastAsia="Times New Roman" w:hAnsi="Consolas" w:cs="Times New Roman"/>
            <w:color w:val="FF79C6"/>
            <w:kern w:val="0"/>
            <w:sz w:val="21"/>
            <w:szCs w:val="21"/>
            <w:lang w:eastAsia="pt-BR"/>
            <w14:ligatures w14:val="none"/>
          </w:rPr>
          <w:t>=</w:t>
        </w:r>
        <w:r w:rsidRPr="0027104E">
          <w:rPr>
            <w:rFonts w:ascii="Consolas" w:eastAsia="Times New Roman" w:hAnsi="Consolas" w:cs="Times New Roman"/>
            <w:color w:val="BD93F9"/>
            <w:kern w:val="0"/>
            <w:sz w:val="21"/>
            <w:szCs w:val="21"/>
            <w:lang w:eastAsia="pt-BR"/>
            <w14:ligatures w14:val="none"/>
          </w:rPr>
          <w:t>0</w:t>
        </w:r>
        <w:r w:rsidRPr="0027104E">
          <w:rPr>
            <w:rFonts w:ascii="Consolas" w:eastAsia="Times New Roman" w:hAnsi="Consolas" w:cs="Times New Roman"/>
            <w:color w:val="F8F8F2"/>
            <w:kern w:val="0"/>
            <w:sz w:val="21"/>
            <w:szCs w:val="21"/>
            <w:lang w:eastAsia="pt-BR"/>
            <w14:ligatures w14:val="none"/>
          </w:rPr>
          <w:t>){</w:t>
        </w:r>
      </w:ins>
    </w:p>
    <w:p w14:paraId="7B42F284" w14:textId="77777777" w:rsidR="0027104E" w:rsidRPr="0027104E" w:rsidRDefault="0027104E" w:rsidP="0027104E">
      <w:pPr>
        <w:shd w:val="clear" w:color="auto" w:fill="282A36"/>
        <w:spacing w:after="0" w:line="285" w:lineRule="atLeast"/>
        <w:rPr>
          <w:ins w:id="2011" w:author="Jonatas Nunespf" w:date="2024-04-22T00:16:00Z" w16du:dateUtc="2024-04-22T03:16:00Z"/>
          <w:rFonts w:ascii="Consolas" w:eastAsia="Times New Roman" w:hAnsi="Consolas" w:cs="Times New Roman"/>
          <w:color w:val="F8F8F2"/>
          <w:kern w:val="0"/>
          <w:sz w:val="21"/>
          <w:szCs w:val="21"/>
          <w:lang w:eastAsia="pt-BR"/>
          <w14:ligatures w14:val="none"/>
        </w:rPr>
      </w:pPr>
      <w:ins w:id="2012" w:author="Jonatas Nunespf" w:date="2024-04-22T00:16:00Z" w16du:dateUtc="2024-04-22T03:16:00Z">
        <w:r w:rsidRPr="0027104E">
          <w:rPr>
            <w:rFonts w:ascii="Consolas" w:eastAsia="Times New Roman" w:hAnsi="Consolas" w:cs="Times New Roman"/>
            <w:color w:val="F8F8F2"/>
            <w:kern w:val="0"/>
            <w:sz w:val="21"/>
            <w:szCs w:val="21"/>
            <w:lang w:eastAsia="pt-BR"/>
            <w14:ligatures w14:val="none"/>
          </w:rPr>
          <w:t xml:space="preserve">    </w:t>
        </w:r>
        <w:proofErr w:type="spellStart"/>
        <w:r w:rsidRPr="0027104E">
          <w:rPr>
            <w:rFonts w:ascii="Consolas" w:eastAsia="Times New Roman" w:hAnsi="Consolas" w:cs="Times New Roman"/>
            <w:color w:val="FF79C6"/>
            <w:kern w:val="0"/>
            <w:sz w:val="21"/>
            <w:szCs w:val="21"/>
            <w:lang w:eastAsia="pt-BR"/>
            <w14:ligatures w14:val="none"/>
          </w:rPr>
          <w:t>return</w:t>
        </w:r>
        <w:proofErr w:type="spellEnd"/>
        <w:r w:rsidRPr="0027104E">
          <w:rPr>
            <w:rFonts w:ascii="Consolas" w:eastAsia="Times New Roman" w:hAnsi="Consolas" w:cs="Times New Roman"/>
            <w:color w:val="F8F8F2"/>
            <w:kern w:val="0"/>
            <w:sz w:val="21"/>
            <w:szCs w:val="21"/>
            <w:lang w:eastAsia="pt-BR"/>
            <w14:ligatures w14:val="none"/>
          </w:rPr>
          <w:t xml:space="preserve"> </w:t>
        </w:r>
        <w:r w:rsidRPr="0027104E">
          <w:rPr>
            <w:rFonts w:ascii="Consolas" w:eastAsia="Times New Roman" w:hAnsi="Consolas" w:cs="Times New Roman"/>
            <w:i/>
            <w:iCs/>
            <w:color w:val="FFB86C"/>
            <w:kern w:val="0"/>
            <w:sz w:val="21"/>
            <w:szCs w:val="21"/>
            <w:lang w:eastAsia="pt-BR"/>
            <w14:ligatures w14:val="none"/>
          </w:rPr>
          <w:t>n1</w:t>
        </w:r>
        <w:r w:rsidRPr="0027104E">
          <w:rPr>
            <w:rFonts w:ascii="Consolas" w:eastAsia="Times New Roman" w:hAnsi="Consolas" w:cs="Times New Roman"/>
            <w:color w:val="FF79C6"/>
            <w:kern w:val="0"/>
            <w:sz w:val="21"/>
            <w:szCs w:val="21"/>
            <w:lang w:eastAsia="pt-BR"/>
            <w14:ligatures w14:val="none"/>
          </w:rPr>
          <w:t>+</w:t>
        </w:r>
        <w:r w:rsidRPr="0027104E">
          <w:rPr>
            <w:rFonts w:ascii="Consolas" w:eastAsia="Times New Roman" w:hAnsi="Consolas" w:cs="Times New Roman"/>
            <w:i/>
            <w:iCs/>
            <w:color w:val="FFB86C"/>
            <w:kern w:val="0"/>
            <w:sz w:val="21"/>
            <w:szCs w:val="21"/>
            <w:lang w:eastAsia="pt-BR"/>
            <w14:ligatures w14:val="none"/>
          </w:rPr>
          <w:t>n2</w:t>
        </w:r>
      </w:ins>
    </w:p>
    <w:p w14:paraId="525EB647" w14:textId="77777777" w:rsidR="0027104E" w:rsidRPr="0027104E" w:rsidRDefault="0027104E" w:rsidP="0027104E">
      <w:pPr>
        <w:shd w:val="clear" w:color="auto" w:fill="282A36"/>
        <w:spacing w:after="0" w:line="285" w:lineRule="atLeast"/>
        <w:rPr>
          <w:ins w:id="2013" w:author="Jonatas Nunespf" w:date="2024-04-22T00:16:00Z" w16du:dateUtc="2024-04-22T03:16:00Z"/>
          <w:rFonts w:ascii="Consolas" w:eastAsia="Times New Roman" w:hAnsi="Consolas" w:cs="Times New Roman"/>
          <w:color w:val="F8F8F2"/>
          <w:kern w:val="0"/>
          <w:sz w:val="21"/>
          <w:szCs w:val="21"/>
          <w:lang w:eastAsia="pt-BR"/>
          <w14:ligatures w14:val="none"/>
        </w:rPr>
      </w:pPr>
      <w:ins w:id="2014" w:author="Jonatas Nunespf" w:date="2024-04-22T00:16:00Z" w16du:dateUtc="2024-04-22T03:16:00Z">
        <w:r w:rsidRPr="0027104E">
          <w:rPr>
            <w:rFonts w:ascii="Consolas" w:eastAsia="Times New Roman" w:hAnsi="Consolas" w:cs="Times New Roman"/>
            <w:color w:val="F8F8F2"/>
            <w:kern w:val="0"/>
            <w:sz w:val="21"/>
            <w:szCs w:val="21"/>
            <w:lang w:eastAsia="pt-BR"/>
            <w14:ligatures w14:val="none"/>
          </w:rPr>
          <w:t>}</w:t>
        </w:r>
      </w:ins>
    </w:p>
    <w:p w14:paraId="1683933E" w14:textId="77777777" w:rsidR="0027104E" w:rsidRPr="0027104E" w:rsidRDefault="0027104E" w:rsidP="0027104E">
      <w:pPr>
        <w:shd w:val="clear" w:color="auto" w:fill="282A36"/>
        <w:spacing w:after="0" w:line="285" w:lineRule="atLeast"/>
        <w:rPr>
          <w:ins w:id="2015" w:author="Jonatas Nunespf" w:date="2024-04-22T00:16:00Z" w16du:dateUtc="2024-04-22T03:16:00Z"/>
          <w:rFonts w:ascii="Consolas" w:eastAsia="Times New Roman" w:hAnsi="Consolas" w:cs="Times New Roman"/>
          <w:color w:val="F8F8F2"/>
          <w:kern w:val="0"/>
          <w:sz w:val="21"/>
          <w:szCs w:val="21"/>
          <w:lang w:eastAsia="pt-BR"/>
          <w14:ligatures w14:val="none"/>
        </w:rPr>
      </w:pPr>
      <w:ins w:id="2016" w:author="Jonatas Nunespf" w:date="2024-04-22T00:16:00Z" w16du:dateUtc="2024-04-22T03:16:00Z">
        <w:r w:rsidRPr="0027104E">
          <w:rPr>
            <w:rFonts w:ascii="Consolas" w:eastAsia="Times New Roman" w:hAnsi="Consolas" w:cs="Times New Roman"/>
            <w:color w:val="FF79C6"/>
            <w:kern w:val="0"/>
            <w:sz w:val="21"/>
            <w:szCs w:val="21"/>
            <w:lang w:eastAsia="pt-BR"/>
            <w14:ligatures w14:val="none"/>
          </w:rPr>
          <w:t>let</w:t>
        </w:r>
        <w:r w:rsidRPr="0027104E">
          <w:rPr>
            <w:rFonts w:ascii="Consolas" w:eastAsia="Times New Roman" w:hAnsi="Consolas" w:cs="Times New Roman"/>
            <w:color w:val="F8F8F2"/>
            <w:kern w:val="0"/>
            <w:sz w:val="21"/>
            <w:szCs w:val="21"/>
            <w:lang w:eastAsia="pt-BR"/>
            <w14:ligatures w14:val="none"/>
          </w:rPr>
          <w:t xml:space="preserve"> </w:t>
        </w:r>
        <w:proofErr w:type="spellStart"/>
        <w:r w:rsidRPr="0027104E">
          <w:rPr>
            <w:rFonts w:ascii="Consolas" w:eastAsia="Times New Roman" w:hAnsi="Consolas" w:cs="Times New Roman"/>
            <w:color w:val="F8F8F2"/>
            <w:kern w:val="0"/>
            <w:sz w:val="21"/>
            <w:szCs w:val="21"/>
            <w:lang w:eastAsia="pt-BR"/>
            <w14:ligatures w14:val="none"/>
          </w:rPr>
          <w:t>resultado_soma</w:t>
        </w:r>
        <w:proofErr w:type="spellEnd"/>
        <w:r w:rsidRPr="0027104E">
          <w:rPr>
            <w:rFonts w:ascii="Consolas" w:eastAsia="Times New Roman" w:hAnsi="Consolas" w:cs="Times New Roman"/>
            <w:color w:val="F8F8F2"/>
            <w:kern w:val="0"/>
            <w:sz w:val="21"/>
            <w:szCs w:val="21"/>
            <w:lang w:eastAsia="pt-BR"/>
            <w14:ligatures w14:val="none"/>
          </w:rPr>
          <w:t xml:space="preserve"> </w:t>
        </w:r>
        <w:r w:rsidRPr="0027104E">
          <w:rPr>
            <w:rFonts w:ascii="Consolas" w:eastAsia="Times New Roman" w:hAnsi="Consolas" w:cs="Times New Roman"/>
            <w:color w:val="FF79C6"/>
            <w:kern w:val="0"/>
            <w:sz w:val="21"/>
            <w:szCs w:val="21"/>
            <w:lang w:eastAsia="pt-BR"/>
            <w14:ligatures w14:val="none"/>
          </w:rPr>
          <w:t>=</w:t>
        </w:r>
        <w:r w:rsidRPr="0027104E">
          <w:rPr>
            <w:rFonts w:ascii="Consolas" w:eastAsia="Times New Roman" w:hAnsi="Consolas" w:cs="Times New Roman"/>
            <w:color w:val="50FA7B"/>
            <w:kern w:val="0"/>
            <w:sz w:val="21"/>
            <w:szCs w:val="21"/>
            <w:lang w:eastAsia="pt-BR"/>
            <w14:ligatures w14:val="none"/>
          </w:rPr>
          <w:t>soma</w:t>
        </w:r>
        <w:r w:rsidRPr="0027104E">
          <w:rPr>
            <w:rFonts w:ascii="Consolas" w:eastAsia="Times New Roman" w:hAnsi="Consolas" w:cs="Times New Roman"/>
            <w:color w:val="F8F8F2"/>
            <w:kern w:val="0"/>
            <w:sz w:val="21"/>
            <w:szCs w:val="21"/>
            <w:lang w:eastAsia="pt-BR"/>
            <w14:ligatures w14:val="none"/>
          </w:rPr>
          <w:t>(</w:t>
        </w:r>
        <w:r w:rsidRPr="0027104E">
          <w:rPr>
            <w:rFonts w:ascii="Consolas" w:eastAsia="Times New Roman" w:hAnsi="Consolas" w:cs="Times New Roman"/>
            <w:color w:val="BD93F9"/>
            <w:kern w:val="0"/>
            <w:sz w:val="21"/>
            <w:szCs w:val="21"/>
            <w:lang w:eastAsia="pt-BR"/>
            <w14:ligatures w14:val="none"/>
          </w:rPr>
          <w:t>5</w:t>
        </w:r>
        <w:r w:rsidRPr="0027104E">
          <w:rPr>
            <w:rFonts w:ascii="Consolas" w:eastAsia="Times New Roman" w:hAnsi="Consolas" w:cs="Times New Roman"/>
            <w:color w:val="F8F8F2"/>
            <w:kern w:val="0"/>
            <w:sz w:val="21"/>
            <w:szCs w:val="21"/>
            <w:lang w:eastAsia="pt-BR"/>
            <w14:ligatures w14:val="none"/>
          </w:rPr>
          <w:t>,</w:t>
        </w:r>
        <w:r w:rsidRPr="0027104E">
          <w:rPr>
            <w:rFonts w:ascii="Consolas" w:eastAsia="Times New Roman" w:hAnsi="Consolas" w:cs="Times New Roman"/>
            <w:color w:val="BD93F9"/>
            <w:kern w:val="0"/>
            <w:sz w:val="21"/>
            <w:szCs w:val="21"/>
            <w:lang w:eastAsia="pt-BR"/>
            <w14:ligatures w14:val="none"/>
          </w:rPr>
          <w:t>5</w:t>
        </w:r>
        <w:r w:rsidRPr="0027104E">
          <w:rPr>
            <w:rFonts w:ascii="Consolas" w:eastAsia="Times New Roman" w:hAnsi="Consolas" w:cs="Times New Roman"/>
            <w:color w:val="F8F8F2"/>
            <w:kern w:val="0"/>
            <w:sz w:val="21"/>
            <w:szCs w:val="21"/>
            <w:lang w:eastAsia="pt-BR"/>
            <w14:ligatures w14:val="none"/>
          </w:rPr>
          <w:t>)</w:t>
        </w:r>
      </w:ins>
    </w:p>
    <w:p w14:paraId="50B47602" w14:textId="77777777" w:rsidR="0027104E" w:rsidRPr="0027104E" w:rsidRDefault="0027104E" w:rsidP="0027104E">
      <w:pPr>
        <w:shd w:val="clear" w:color="auto" w:fill="282A36"/>
        <w:spacing w:after="0" w:line="285" w:lineRule="atLeast"/>
        <w:rPr>
          <w:ins w:id="2017" w:author="Jonatas Nunespf" w:date="2024-04-22T00:16:00Z" w16du:dateUtc="2024-04-22T03:16:00Z"/>
          <w:rFonts w:ascii="Consolas" w:eastAsia="Times New Roman" w:hAnsi="Consolas" w:cs="Times New Roman"/>
          <w:color w:val="F8F8F2"/>
          <w:kern w:val="0"/>
          <w:sz w:val="21"/>
          <w:szCs w:val="21"/>
          <w:lang w:eastAsia="pt-BR"/>
          <w14:ligatures w14:val="none"/>
        </w:rPr>
      </w:pPr>
      <w:ins w:id="2018" w:author="Jonatas Nunespf" w:date="2024-04-22T00:16:00Z" w16du:dateUtc="2024-04-22T03:16:00Z">
        <w:r w:rsidRPr="0027104E">
          <w:rPr>
            <w:rFonts w:ascii="Consolas" w:eastAsia="Times New Roman" w:hAnsi="Consolas" w:cs="Times New Roman"/>
            <w:color w:val="BD93F9"/>
            <w:kern w:val="0"/>
            <w:sz w:val="21"/>
            <w:szCs w:val="21"/>
            <w:lang w:eastAsia="pt-BR"/>
            <w14:ligatures w14:val="none"/>
          </w:rPr>
          <w:t>console</w:t>
        </w:r>
        <w:r w:rsidRPr="0027104E">
          <w:rPr>
            <w:rFonts w:ascii="Consolas" w:eastAsia="Times New Roman" w:hAnsi="Consolas" w:cs="Times New Roman"/>
            <w:color w:val="F8F8F2"/>
            <w:kern w:val="0"/>
            <w:sz w:val="21"/>
            <w:szCs w:val="21"/>
            <w:lang w:eastAsia="pt-BR"/>
            <w14:ligatures w14:val="none"/>
          </w:rPr>
          <w:t>.</w:t>
        </w:r>
        <w:r w:rsidRPr="0027104E">
          <w:rPr>
            <w:rFonts w:ascii="Consolas" w:eastAsia="Times New Roman" w:hAnsi="Consolas" w:cs="Times New Roman"/>
            <w:color w:val="50FA7B"/>
            <w:kern w:val="0"/>
            <w:sz w:val="21"/>
            <w:szCs w:val="21"/>
            <w:lang w:eastAsia="pt-BR"/>
            <w14:ligatures w14:val="none"/>
          </w:rPr>
          <w:t>log</w:t>
        </w:r>
        <w:r w:rsidRPr="0027104E">
          <w:rPr>
            <w:rFonts w:ascii="Consolas" w:eastAsia="Times New Roman" w:hAnsi="Consolas" w:cs="Times New Roman"/>
            <w:color w:val="F8F8F2"/>
            <w:kern w:val="0"/>
            <w:sz w:val="21"/>
            <w:szCs w:val="21"/>
            <w:lang w:eastAsia="pt-BR"/>
            <w14:ligatures w14:val="none"/>
          </w:rPr>
          <w:t>(</w:t>
        </w:r>
        <w:proofErr w:type="spellStart"/>
        <w:r w:rsidRPr="0027104E">
          <w:rPr>
            <w:rFonts w:ascii="Consolas" w:eastAsia="Times New Roman" w:hAnsi="Consolas" w:cs="Times New Roman"/>
            <w:color w:val="F8F8F2"/>
            <w:kern w:val="0"/>
            <w:sz w:val="21"/>
            <w:szCs w:val="21"/>
            <w:lang w:eastAsia="pt-BR"/>
            <w14:ligatures w14:val="none"/>
          </w:rPr>
          <w:t>resultado_soma</w:t>
        </w:r>
        <w:proofErr w:type="spellEnd"/>
        <w:r w:rsidRPr="0027104E">
          <w:rPr>
            <w:rFonts w:ascii="Consolas" w:eastAsia="Times New Roman" w:hAnsi="Consolas" w:cs="Times New Roman"/>
            <w:color w:val="F8F8F2"/>
            <w:kern w:val="0"/>
            <w:sz w:val="21"/>
            <w:szCs w:val="21"/>
            <w:lang w:eastAsia="pt-BR"/>
            <w14:ligatures w14:val="none"/>
          </w:rPr>
          <w:t>)</w:t>
        </w:r>
      </w:ins>
    </w:p>
    <w:p w14:paraId="7A4B4C94" w14:textId="77777777" w:rsidR="0027104E" w:rsidRPr="0027104E" w:rsidRDefault="0027104E" w:rsidP="0027104E">
      <w:pPr>
        <w:rPr>
          <w:ins w:id="2019" w:author="Jonatas Nunespf" w:date="2024-04-22T00:02:00Z" w16du:dateUtc="2024-04-22T03:02:00Z"/>
        </w:rPr>
      </w:pPr>
    </w:p>
    <w:p w14:paraId="2ADB88C1" w14:textId="451AE648" w:rsidR="00671955" w:rsidRDefault="0027104E" w:rsidP="00671955">
      <w:pPr>
        <w:rPr>
          <w:ins w:id="2020" w:author="Jonatas Nunespf" w:date="2024-04-22T00:17:00Z" w16du:dateUtc="2024-04-22T03:17:00Z"/>
        </w:rPr>
      </w:pPr>
      <w:ins w:id="2021" w:author="Jonatas Nunespf" w:date="2024-04-22T00:16:00Z" w16du:dateUtc="2024-04-22T03:16:00Z">
        <w:r>
          <w:t xml:space="preserve">Essa e a mesma </w:t>
        </w:r>
        <w:proofErr w:type="gramStart"/>
        <w:r>
          <w:t>coisa</w:t>
        </w:r>
        <w:proofErr w:type="gramEnd"/>
        <w:r>
          <w:t xml:space="preserve"> mas a function será chamada </w:t>
        </w:r>
      </w:ins>
      <w:ins w:id="2022" w:author="Jonatas Nunespf" w:date="2024-04-22T00:17:00Z" w16du:dateUtc="2024-04-22T03:17:00Z">
        <w:r>
          <w:t xml:space="preserve">vai executar a function fazendo o </w:t>
        </w:r>
        <w:proofErr w:type="spellStart"/>
        <w:r>
          <w:t>calculo</w:t>
        </w:r>
        <w:proofErr w:type="spellEnd"/>
        <w:r>
          <w:t xml:space="preserve">, ai o </w:t>
        </w:r>
        <w:proofErr w:type="spellStart"/>
        <w:r>
          <w:t>return</w:t>
        </w:r>
        <w:proofErr w:type="spellEnd"/>
        <w:r>
          <w:t xml:space="preserve"> vai retornar o valor e jogara dentro da variável </w:t>
        </w:r>
        <w:proofErr w:type="spellStart"/>
        <w:r>
          <w:t>resultado_soma</w:t>
        </w:r>
        <w:proofErr w:type="spellEnd"/>
        <w:r w:rsidR="00720878">
          <w:t>, e depois vai ser imprimido no console.log().</w:t>
        </w:r>
      </w:ins>
    </w:p>
    <w:p w14:paraId="3BA31A7F" w14:textId="109C147F" w:rsidR="00720878" w:rsidRDefault="00720878" w:rsidP="00671955">
      <w:pPr>
        <w:rPr>
          <w:ins w:id="2023" w:author="Jonatas Nunespf" w:date="2024-04-22T00:17:00Z" w16du:dateUtc="2024-04-22T03:17:00Z"/>
        </w:rPr>
      </w:pPr>
      <w:ins w:id="2024" w:author="Jonatas Nunespf" w:date="2024-04-22T00:17:00Z" w16du:dateUtc="2024-04-22T03:17:00Z">
        <w:r>
          <w:t>.</w:t>
        </w:r>
      </w:ins>
    </w:p>
    <w:p w14:paraId="1AC88B27" w14:textId="3DD5751A" w:rsidR="00720878" w:rsidRDefault="00720878" w:rsidP="00671955">
      <w:pPr>
        <w:rPr>
          <w:ins w:id="2025" w:author="Jonatas Nunespf" w:date="2024-04-22T00:22:00Z" w16du:dateUtc="2024-04-22T03:22:00Z"/>
        </w:rPr>
      </w:pPr>
      <w:ins w:id="2026" w:author="Jonatas Nunespf" w:date="2024-04-22T00:21:00Z" w16du:dateUtc="2024-04-22T03:21:00Z">
        <w:r>
          <w:t>Outra situação</w:t>
        </w:r>
      </w:ins>
    </w:p>
    <w:p w14:paraId="125CD002" w14:textId="56114B7A" w:rsidR="00720878" w:rsidRDefault="001B2340" w:rsidP="00671955">
      <w:pPr>
        <w:rPr>
          <w:ins w:id="2027" w:author="Jonatas Nunespf" w:date="2024-04-22T00:22:00Z" w16du:dateUtc="2024-04-22T03:22:00Z"/>
        </w:rPr>
      </w:pPr>
      <w:ins w:id="2028" w:author="Jonatas Nunespf" w:date="2024-04-22T00:24:00Z" w16du:dateUtc="2024-04-22T03:24:00Z">
        <w:r w:rsidRPr="001B2340">
          <w:rPr>
            <w:noProof/>
          </w:rPr>
          <w:drawing>
            <wp:inline distT="0" distB="0" distL="0" distR="0" wp14:anchorId="70895BC3" wp14:editId="60923CE0">
              <wp:extent cx="2810267" cy="4286848"/>
              <wp:effectExtent l="0" t="0" r="9525" b="0"/>
              <wp:docPr id="11424188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18805" name=""/>
                      <pic:cNvPicPr/>
                    </pic:nvPicPr>
                    <pic:blipFill>
                      <a:blip r:embed="rId24"/>
                      <a:stretch>
                        <a:fillRect/>
                      </a:stretch>
                    </pic:blipFill>
                    <pic:spPr>
                      <a:xfrm>
                        <a:off x="0" y="0"/>
                        <a:ext cx="2810267" cy="4286848"/>
                      </a:xfrm>
                      <a:prstGeom prst="rect">
                        <a:avLst/>
                      </a:prstGeom>
                    </pic:spPr>
                  </pic:pic>
                </a:graphicData>
              </a:graphic>
            </wp:inline>
          </w:drawing>
        </w:r>
      </w:ins>
    </w:p>
    <w:p w14:paraId="6FEE9F9D" w14:textId="4319A68A" w:rsidR="00720878" w:rsidRDefault="00720878" w:rsidP="00671955">
      <w:pPr>
        <w:rPr>
          <w:ins w:id="2029" w:author="Jonatas Nunespf" w:date="2024-04-26T21:45:00Z" w16du:dateUtc="2024-04-27T00:45:00Z"/>
        </w:rPr>
      </w:pPr>
      <w:ins w:id="2030" w:author="Jonatas Nunespf" w:date="2024-04-22T00:23:00Z" w16du:dateUtc="2024-04-22T03:23:00Z">
        <w:r>
          <w:t>.</w:t>
        </w:r>
      </w:ins>
    </w:p>
    <w:p w14:paraId="3CB734D1" w14:textId="77777777" w:rsidR="003041DF" w:rsidRDefault="003041DF" w:rsidP="00671955">
      <w:pPr>
        <w:rPr>
          <w:ins w:id="2031" w:author="Jonatas Nunespf" w:date="2024-04-26T21:45:00Z" w16du:dateUtc="2024-04-27T00:45:00Z"/>
        </w:rPr>
      </w:pPr>
    </w:p>
    <w:p w14:paraId="12A93ED7" w14:textId="77777777" w:rsidR="003041DF" w:rsidRDefault="003041DF" w:rsidP="00671955">
      <w:pPr>
        <w:rPr>
          <w:ins w:id="2032" w:author="Jonatas Nunespf" w:date="2024-04-26T21:45:00Z" w16du:dateUtc="2024-04-27T00:45:00Z"/>
        </w:rPr>
      </w:pPr>
    </w:p>
    <w:p w14:paraId="6D38ED28" w14:textId="77777777" w:rsidR="003041DF" w:rsidRDefault="003041DF" w:rsidP="003041DF">
      <w:pPr>
        <w:pStyle w:val="Ttulo1"/>
        <w:shd w:val="clear" w:color="auto" w:fill="0F0F0F"/>
        <w:spacing w:before="0" w:beforeAutospacing="0" w:after="0" w:afterAutospacing="0"/>
        <w:rPr>
          <w:ins w:id="2033" w:author="Jonatas Nunespf" w:date="2024-04-26T21:45:00Z" w16du:dateUtc="2024-04-27T00:45:00Z"/>
          <w:rFonts w:ascii="Roboto" w:hAnsi="Roboto"/>
          <w:color w:val="F1F1F1"/>
        </w:rPr>
      </w:pPr>
      <w:ins w:id="2034" w:author="Jonatas Nunespf" w:date="2024-04-26T21:45:00Z" w16du:dateUtc="2024-04-27T00:45:00Z">
        <w:r>
          <w:rPr>
            <w:rStyle w:val="style-scope"/>
            <w:rFonts w:ascii="Roboto" w:hAnsi="Roboto"/>
            <w:color w:val="F1F1F1"/>
            <w:bdr w:val="none" w:sz="0" w:space="0" w:color="auto" w:frame="1"/>
          </w:rPr>
          <w:lastRenderedPageBreak/>
          <w:t>Parâmetros REST em funções Javascript </w:t>
        </w:r>
        <w:r>
          <w:rPr>
            <w:rFonts w:ascii="Roboto" w:hAnsi="Roboto"/>
            <w:color w:val="F1F1F1"/>
          </w:rPr>
          <w:fldChar w:fldCharType="begin"/>
        </w:r>
        <w:r>
          <w:rPr>
            <w:rFonts w:ascii="Roboto" w:hAnsi="Roboto"/>
            <w:color w:val="F1F1F1"/>
          </w:rPr>
          <w:instrText>HYPERLINK "https://www.youtube.com/hashtag/p4"</w:instrText>
        </w:r>
        <w:r>
          <w:rPr>
            <w:rFonts w:ascii="Roboto" w:hAnsi="Roboto"/>
            <w:color w:val="F1F1F1"/>
          </w:rPr>
        </w:r>
        <w:r>
          <w:rPr>
            <w:rFonts w:ascii="Roboto" w:hAnsi="Roboto"/>
            <w:color w:val="F1F1F1"/>
          </w:rPr>
          <w:fldChar w:fldCharType="separate"/>
        </w:r>
        <w:r>
          <w:rPr>
            <w:rStyle w:val="Hyperlink"/>
            <w:rFonts w:ascii="Roboto" w:hAnsi="Roboto"/>
          </w:rPr>
          <w:t>#P4</w:t>
        </w:r>
        <w:r>
          <w:rPr>
            <w:rFonts w:ascii="Roboto" w:hAnsi="Roboto"/>
            <w:color w:val="F1F1F1"/>
          </w:rPr>
          <w:fldChar w:fldCharType="end"/>
        </w:r>
        <w:r>
          <w:rPr>
            <w:rStyle w:val="style-scope"/>
            <w:rFonts w:ascii="Roboto" w:hAnsi="Roboto"/>
            <w:color w:val="F1F1F1"/>
            <w:bdr w:val="none" w:sz="0" w:space="0" w:color="auto" w:frame="1"/>
          </w:rPr>
          <w:t> - Curso de Javascript Moderno - Aula 23</w:t>
        </w:r>
      </w:ins>
    </w:p>
    <w:p w14:paraId="11A9F3A5" w14:textId="77777777" w:rsidR="003041DF" w:rsidRDefault="003041DF" w:rsidP="00671955">
      <w:pPr>
        <w:rPr>
          <w:ins w:id="2035" w:author="Jonatas Nunespf" w:date="2024-04-26T21:50:00Z" w16du:dateUtc="2024-04-27T00:50:00Z"/>
        </w:rPr>
      </w:pPr>
    </w:p>
    <w:p w14:paraId="55A10412" w14:textId="2064EB6A" w:rsidR="003041DF" w:rsidRDefault="003041DF" w:rsidP="00D22DEA">
      <w:pPr>
        <w:pBdr>
          <w:top w:val="single" w:sz="4" w:space="1" w:color="auto"/>
          <w:left w:val="single" w:sz="4" w:space="4" w:color="auto"/>
          <w:bottom w:val="single" w:sz="4" w:space="1" w:color="auto"/>
          <w:right w:val="single" w:sz="4" w:space="4" w:color="auto"/>
        </w:pBdr>
        <w:rPr>
          <w:ins w:id="2036" w:author="Jonatas Nunespf" w:date="2024-04-26T21:51:00Z" w16du:dateUtc="2024-04-27T00:51:00Z"/>
        </w:rPr>
        <w:pPrChange w:id="2037" w:author="Jonatas Nunespf" w:date="2024-04-26T23:28:00Z" w16du:dateUtc="2024-04-27T02:28:00Z">
          <w:pPr/>
        </w:pPrChange>
      </w:pPr>
      <w:ins w:id="2038" w:author="Jonatas Nunespf" w:date="2024-04-26T21:50:00Z" w16du:dateUtc="2024-04-27T00:50:00Z">
        <w:r>
          <w:t>Quando criamos as function com o no exemplo abaixo</w:t>
        </w:r>
      </w:ins>
      <w:ins w:id="2039" w:author="Jonatas Nunespf" w:date="2024-04-26T21:51:00Z" w16du:dateUtc="2024-04-27T00:51:00Z">
        <w:r>
          <w:t>]</w:t>
        </w:r>
      </w:ins>
    </w:p>
    <w:p w14:paraId="18623D40" w14:textId="77777777" w:rsidR="003041DF" w:rsidRPr="003041DF" w:rsidRDefault="003041DF" w:rsidP="00D22DEA">
      <w:pPr>
        <w:pBdr>
          <w:top w:val="single" w:sz="4" w:space="1" w:color="auto"/>
          <w:left w:val="single" w:sz="4" w:space="4" w:color="auto"/>
          <w:bottom w:val="single" w:sz="4" w:space="1" w:color="auto"/>
          <w:right w:val="single" w:sz="4" w:space="4" w:color="auto"/>
        </w:pBdr>
        <w:shd w:val="clear" w:color="auto" w:fill="282A36"/>
        <w:spacing w:after="0" w:line="285" w:lineRule="atLeast"/>
        <w:rPr>
          <w:ins w:id="2040" w:author="Jonatas Nunespf" w:date="2024-04-26T21:51:00Z" w16du:dateUtc="2024-04-27T00:51:00Z"/>
          <w:rFonts w:ascii="Consolas" w:eastAsia="Times New Roman" w:hAnsi="Consolas" w:cs="Times New Roman"/>
          <w:color w:val="F8F8F2"/>
          <w:kern w:val="0"/>
          <w:sz w:val="21"/>
          <w:szCs w:val="21"/>
          <w:lang w:eastAsia="pt-BR"/>
          <w14:ligatures w14:val="none"/>
        </w:rPr>
        <w:pPrChange w:id="2041" w:author="Jonatas Nunespf" w:date="2024-04-26T23:28:00Z" w16du:dateUtc="2024-04-27T02:28:00Z">
          <w:pPr>
            <w:shd w:val="clear" w:color="auto" w:fill="282A36"/>
            <w:spacing w:after="0" w:line="285" w:lineRule="atLeast"/>
          </w:pPr>
        </w:pPrChange>
      </w:pPr>
      <w:ins w:id="2042" w:author="Jonatas Nunespf" w:date="2024-04-26T21:51:00Z" w16du:dateUtc="2024-04-27T00:51:00Z">
        <w:r w:rsidRPr="003041DF">
          <w:rPr>
            <w:rFonts w:ascii="Consolas" w:eastAsia="Times New Roman" w:hAnsi="Consolas" w:cs="Times New Roman"/>
            <w:color w:val="FF79C6"/>
            <w:kern w:val="0"/>
            <w:sz w:val="21"/>
            <w:szCs w:val="21"/>
            <w:lang w:eastAsia="pt-BR"/>
            <w14:ligatures w14:val="none"/>
          </w:rPr>
          <w:t>function</w:t>
        </w:r>
        <w:r w:rsidRPr="003041DF">
          <w:rPr>
            <w:rFonts w:ascii="Consolas" w:eastAsia="Times New Roman" w:hAnsi="Consolas" w:cs="Times New Roman"/>
            <w:color w:val="F8F8F2"/>
            <w:kern w:val="0"/>
            <w:sz w:val="21"/>
            <w:szCs w:val="21"/>
            <w:lang w:eastAsia="pt-BR"/>
            <w14:ligatures w14:val="none"/>
          </w:rPr>
          <w:t xml:space="preserve"> </w:t>
        </w:r>
        <w:r w:rsidRPr="003041DF">
          <w:rPr>
            <w:rFonts w:ascii="Consolas" w:eastAsia="Times New Roman" w:hAnsi="Consolas" w:cs="Times New Roman"/>
            <w:color w:val="50FA7B"/>
            <w:kern w:val="0"/>
            <w:sz w:val="21"/>
            <w:szCs w:val="21"/>
            <w:lang w:eastAsia="pt-BR"/>
            <w14:ligatures w14:val="none"/>
          </w:rPr>
          <w:t>soma</w:t>
        </w:r>
        <w:r w:rsidRPr="003041DF">
          <w:rPr>
            <w:rFonts w:ascii="Consolas" w:eastAsia="Times New Roman" w:hAnsi="Consolas" w:cs="Times New Roman"/>
            <w:color w:val="F8F8F2"/>
            <w:kern w:val="0"/>
            <w:sz w:val="21"/>
            <w:szCs w:val="21"/>
            <w:lang w:eastAsia="pt-BR"/>
            <w14:ligatures w14:val="none"/>
          </w:rPr>
          <w:t>(</w:t>
        </w:r>
        <w:r w:rsidRPr="003041DF">
          <w:rPr>
            <w:rFonts w:ascii="Consolas" w:eastAsia="Times New Roman" w:hAnsi="Consolas" w:cs="Times New Roman"/>
            <w:i/>
            <w:iCs/>
            <w:color w:val="FFB86C"/>
            <w:kern w:val="0"/>
            <w:sz w:val="21"/>
            <w:szCs w:val="21"/>
            <w:lang w:eastAsia="pt-BR"/>
            <w14:ligatures w14:val="none"/>
          </w:rPr>
          <w:t>n1</w:t>
        </w:r>
        <w:r w:rsidRPr="003041DF">
          <w:rPr>
            <w:rFonts w:ascii="Consolas" w:eastAsia="Times New Roman" w:hAnsi="Consolas" w:cs="Times New Roman"/>
            <w:color w:val="FF79C6"/>
            <w:kern w:val="0"/>
            <w:sz w:val="21"/>
            <w:szCs w:val="21"/>
            <w:lang w:eastAsia="pt-BR"/>
            <w14:ligatures w14:val="none"/>
          </w:rPr>
          <w:t>=</w:t>
        </w:r>
        <w:r w:rsidRPr="003041DF">
          <w:rPr>
            <w:rFonts w:ascii="Consolas" w:eastAsia="Times New Roman" w:hAnsi="Consolas" w:cs="Times New Roman"/>
            <w:color w:val="BD93F9"/>
            <w:kern w:val="0"/>
            <w:sz w:val="21"/>
            <w:szCs w:val="21"/>
            <w:lang w:eastAsia="pt-BR"/>
            <w14:ligatures w14:val="none"/>
          </w:rPr>
          <w:t>0</w:t>
        </w:r>
        <w:r w:rsidRPr="003041DF">
          <w:rPr>
            <w:rFonts w:ascii="Consolas" w:eastAsia="Times New Roman" w:hAnsi="Consolas" w:cs="Times New Roman"/>
            <w:color w:val="F8F8F2"/>
            <w:kern w:val="0"/>
            <w:sz w:val="21"/>
            <w:szCs w:val="21"/>
            <w:lang w:eastAsia="pt-BR"/>
            <w14:ligatures w14:val="none"/>
          </w:rPr>
          <w:t>,</w:t>
        </w:r>
        <w:r w:rsidRPr="003041DF">
          <w:rPr>
            <w:rFonts w:ascii="Consolas" w:eastAsia="Times New Roman" w:hAnsi="Consolas" w:cs="Times New Roman"/>
            <w:i/>
            <w:iCs/>
            <w:color w:val="FFB86C"/>
            <w:kern w:val="0"/>
            <w:sz w:val="21"/>
            <w:szCs w:val="21"/>
            <w:lang w:eastAsia="pt-BR"/>
            <w14:ligatures w14:val="none"/>
          </w:rPr>
          <w:t>n2</w:t>
        </w:r>
        <w:r w:rsidRPr="003041DF">
          <w:rPr>
            <w:rFonts w:ascii="Consolas" w:eastAsia="Times New Roman" w:hAnsi="Consolas" w:cs="Times New Roman"/>
            <w:color w:val="FF79C6"/>
            <w:kern w:val="0"/>
            <w:sz w:val="21"/>
            <w:szCs w:val="21"/>
            <w:lang w:eastAsia="pt-BR"/>
            <w14:ligatures w14:val="none"/>
          </w:rPr>
          <w:t>=</w:t>
        </w:r>
        <w:r w:rsidRPr="003041DF">
          <w:rPr>
            <w:rFonts w:ascii="Consolas" w:eastAsia="Times New Roman" w:hAnsi="Consolas" w:cs="Times New Roman"/>
            <w:color w:val="BD93F9"/>
            <w:kern w:val="0"/>
            <w:sz w:val="21"/>
            <w:szCs w:val="21"/>
            <w:lang w:eastAsia="pt-BR"/>
            <w14:ligatures w14:val="none"/>
          </w:rPr>
          <w:t>0</w:t>
        </w:r>
        <w:r w:rsidRPr="003041DF">
          <w:rPr>
            <w:rFonts w:ascii="Consolas" w:eastAsia="Times New Roman" w:hAnsi="Consolas" w:cs="Times New Roman"/>
            <w:color w:val="F8F8F2"/>
            <w:kern w:val="0"/>
            <w:sz w:val="21"/>
            <w:szCs w:val="21"/>
            <w:lang w:eastAsia="pt-BR"/>
            <w14:ligatures w14:val="none"/>
          </w:rPr>
          <w:t>){</w:t>
        </w:r>
      </w:ins>
    </w:p>
    <w:p w14:paraId="0BD47740" w14:textId="77777777" w:rsidR="003041DF" w:rsidRPr="003041DF" w:rsidRDefault="003041DF" w:rsidP="00D22DEA">
      <w:pPr>
        <w:pBdr>
          <w:top w:val="single" w:sz="4" w:space="1" w:color="auto"/>
          <w:left w:val="single" w:sz="4" w:space="4" w:color="auto"/>
          <w:bottom w:val="single" w:sz="4" w:space="1" w:color="auto"/>
          <w:right w:val="single" w:sz="4" w:space="4" w:color="auto"/>
        </w:pBdr>
        <w:shd w:val="clear" w:color="auto" w:fill="282A36"/>
        <w:spacing w:after="0" w:line="285" w:lineRule="atLeast"/>
        <w:rPr>
          <w:ins w:id="2043" w:author="Jonatas Nunespf" w:date="2024-04-26T21:51:00Z" w16du:dateUtc="2024-04-27T00:51:00Z"/>
          <w:rFonts w:ascii="Consolas" w:eastAsia="Times New Roman" w:hAnsi="Consolas" w:cs="Times New Roman"/>
          <w:color w:val="F8F8F2"/>
          <w:kern w:val="0"/>
          <w:sz w:val="21"/>
          <w:szCs w:val="21"/>
          <w:lang w:eastAsia="pt-BR"/>
          <w14:ligatures w14:val="none"/>
        </w:rPr>
        <w:pPrChange w:id="2044" w:author="Jonatas Nunespf" w:date="2024-04-26T23:28:00Z" w16du:dateUtc="2024-04-27T02:28:00Z">
          <w:pPr>
            <w:shd w:val="clear" w:color="auto" w:fill="282A36"/>
            <w:spacing w:after="0" w:line="285" w:lineRule="atLeast"/>
          </w:pPr>
        </w:pPrChange>
      </w:pPr>
      <w:ins w:id="2045" w:author="Jonatas Nunespf" w:date="2024-04-26T21:51:00Z" w16du:dateUtc="2024-04-27T00:51:00Z">
        <w:r w:rsidRPr="003041DF">
          <w:rPr>
            <w:rFonts w:ascii="Consolas" w:eastAsia="Times New Roman" w:hAnsi="Consolas" w:cs="Times New Roman"/>
            <w:color w:val="F8F8F2"/>
            <w:kern w:val="0"/>
            <w:sz w:val="21"/>
            <w:szCs w:val="21"/>
            <w:lang w:eastAsia="pt-BR"/>
            <w14:ligatures w14:val="none"/>
          </w:rPr>
          <w:t xml:space="preserve">    </w:t>
        </w:r>
        <w:proofErr w:type="spellStart"/>
        <w:r w:rsidRPr="003041DF">
          <w:rPr>
            <w:rFonts w:ascii="Consolas" w:eastAsia="Times New Roman" w:hAnsi="Consolas" w:cs="Times New Roman"/>
            <w:color w:val="FF79C6"/>
            <w:kern w:val="0"/>
            <w:sz w:val="21"/>
            <w:szCs w:val="21"/>
            <w:lang w:eastAsia="pt-BR"/>
            <w14:ligatures w14:val="none"/>
          </w:rPr>
          <w:t>return</w:t>
        </w:r>
        <w:proofErr w:type="spellEnd"/>
        <w:r w:rsidRPr="003041DF">
          <w:rPr>
            <w:rFonts w:ascii="Consolas" w:eastAsia="Times New Roman" w:hAnsi="Consolas" w:cs="Times New Roman"/>
            <w:color w:val="F8F8F2"/>
            <w:kern w:val="0"/>
            <w:sz w:val="21"/>
            <w:szCs w:val="21"/>
            <w:lang w:eastAsia="pt-BR"/>
            <w14:ligatures w14:val="none"/>
          </w:rPr>
          <w:t>(</w:t>
        </w:r>
        <w:r w:rsidRPr="003041DF">
          <w:rPr>
            <w:rFonts w:ascii="Consolas" w:eastAsia="Times New Roman" w:hAnsi="Consolas" w:cs="Times New Roman"/>
            <w:i/>
            <w:iCs/>
            <w:color w:val="FFB86C"/>
            <w:kern w:val="0"/>
            <w:sz w:val="21"/>
            <w:szCs w:val="21"/>
            <w:lang w:eastAsia="pt-BR"/>
            <w14:ligatures w14:val="none"/>
          </w:rPr>
          <w:t>n1</w:t>
        </w:r>
        <w:r w:rsidRPr="003041DF">
          <w:rPr>
            <w:rFonts w:ascii="Consolas" w:eastAsia="Times New Roman" w:hAnsi="Consolas" w:cs="Times New Roman"/>
            <w:color w:val="FF79C6"/>
            <w:kern w:val="0"/>
            <w:sz w:val="21"/>
            <w:szCs w:val="21"/>
            <w:lang w:eastAsia="pt-BR"/>
            <w14:ligatures w14:val="none"/>
          </w:rPr>
          <w:t>+</w:t>
        </w:r>
        <w:r w:rsidRPr="003041DF">
          <w:rPr>
            <w:rFonts w:ascii="Consolas" w:eastAsia="Times New Roman" w:hAnsi="Consolas" w:cs="Times New Roman"/>
            <w:i/>
            <w:iCs/>
            <w:color w:val="FFB86C"/>
            <w:kern w:val="0"/>
            <w:sz w:val="21"/>
            <w:szCs w:val="21"/>
            <w:lang w:eastAsia="pt-BR"/>
            <w14:ligatures w14:val="none"/>
          </w:rPr>
          <w:t>n2</w:t>
        </w:r>
        <w:r w:rsidRPr="003041DF">
          <w:rPr>
            <w:rFonts w:ascii="Consolas" w:eastAsia="Times New Roman" w:hAnsi="Consolas" w:cs="Times New Roman"/>
            <w:color w:val="F8F8F2"/>
            <w:kern w:val="0"/>
            <w:sz w:val="21"/>
            <w:szCs w:val="21"/>
            <w:lang w:eastAsia="pt-BR"/>
            <w14:ligatures w14:val="none"/>
          </w:rPr>
          <w:t>);</w:t>
        </w:r>
      </w:ins>
    </w:p>
    <w:p w14:paraId="70EF9229" w14:textId="77777777" w:rsidR="003041DF" w:rsidRPr="003041DF" w:rsidRDefault="003041DF" w:rsidP="00D22DEA">
      <w:pPr>
        <w:pBdr>
          <w:top w:val="single" w:sz="4" w:space="1" w:color="auto"/>
          <w:left w:val="single" w:sz="4" w:space="4" w:color="auto"/>
          <w:bottom w:val="single" w:sz="4" w:space="1" w:color="auto"/>
          <w:right w:val="single" w:sz="4" w:space="4" w:color="auto"/>
        </w:pBdr>
        <w:shd w:val="clear" w:color="auto" w:fill="282A36"/>
        <w:spacing w:after="0" w:line="285" w:lineRule="atLeast"/>
        <w:rPr>
          <w:ins w:id="2046" w:author="Jonatas Nunespf" w:date="2024-04-26T21:51:00Z" w16du:dateUtc="2024-04-27T00:51:00Z"/>
          <w:rFonts w:ascii="Consolas" w:eastAsia="Times New Roman" w:hAnsi="Consolas" w:cs="Times New Roman"/>
          <w:color w:val="F8F8F2"/>
          <w:kern w:val="0"/>
          <w:sz w:val="21"/>
          <w:szCs w:val="21"/>
          <w:lang w:eastAsia="pt-BR"/>
          <w14:ligatures w14:val="none"/>
        </w:rPr>
        <w:pPrChange w:id="2047" w:author="Jonatas Nunespf" w:date="2024-04-26T23:28:00Z" w16du:dateUtc="2024-04-27T02:28:00Z">
          <w:pPr>
            <w:shd w:val="clear" w:color="auto" w:fill="282A36"/>
            <w:spacing w:after="0" w:line="285" w:lineRule="atLeast"/>
          </w:pPr>
        </w:pPrChange>
      </w:pPr>
      <w:ins w:id="2048" w:author="Jonatas Nunespf" w:date="2024-04-26T21:51:00Z" w16du:dateUtc="2024-04-27T00:51:00Z">
        <w:r w:rsidRPr="003041DF">
          <w:rPr>
            <w:rFonts w:ascii="Consolas" w:eastAsia="Times New Roman" w:hAnsi="Consolas" w:cs="Times New Roman"/>
            <w:color w:val="F8F8F2"/>
            <w:kern w:val="0"/>
            <w:sz w:val="21"/>
            <w:szCs w:val="21"/>
            <w:lang w:eastAsia="pt-BR"/>
            <w14:ligatures w14:val="none"/>
          </w:rPr>
          <w:t>}</w:t>
        </w:r>
      </w:ins>
    </w:p>
    <w:p w14:paraId="31C72CC6" w14:textId="77777777" w:rsidR="003041DF" w:rsidRPr="003041DF" w:rsidRDefault="003041DF" w:rsidP="00D22DEA">
      <w:pPr>
        <w:pBdr>
          <w:top w:val="single" w:sz="4" w:space="1" w:color="auto"/>
          <w:left w:val="single" w:sz="4" w:space="4" w:color="auto"/>
          <w:bottom w:val="single" w:sz="4" w:space="1" w:color="auto"/>
          <w:right w:val="single" w:sz="4" w:space="4" w:color="auto"/>
        </w:pBdr>
        <w:shd w:val="clear" w:color="auto" w:fill="282A36"/>
        <w:spacing w:after="0" w:line="285" w:lineRule="atLeast"/>
        <w:rPr>
          <w:ins w:id="2049" w:author="Jonatas Nunespf" w:date="2024-04-26T21:51:00Z" w16du:dateUtc="2024-04-27T00:51:00Z"/>
          <w:rFonts w:ascii="Consolas" w:eastAsia="Times New Roman" w:hAnsi="Consolas" w:cs="Times New Roman"/>
          <w:color w:val="F8F8F2"/>
          <w:kern w:val="0"/>
          <w:sz w:val="21"/>
          <w:szCs w:val="21"/>
          <w:lang w:eastAsia="pt-BR"/>
          <w14:ligatures w14:val="none"/>
        </w:rPr>
        <w:pPrChange w:id="2050" w:author="Jonatas Nunespf" w:date="2024-04-26T23:28:00Z" w16du:dateUtc="2024-04-27T02:28:00Z">
          <w:pPr>
            <w:shd w:val="clear" w:color="auto" w:fill="282A36"/>
            <w:spacing w:after="0" w:line="285" w:lineRule="atLeast"/>
          </w:pPr>
        </w:pPrChange>
      </w:pPr>
      <w:ins w:id="2051" w:author="Jonatas Nunespf" w:date="2024-04-26T21:51:00Z" w16du:dateUtc="2024-04-27T00:51:00Z">
        <w:r w:rsidRPr="003041DF">
          <w:rPr>
            <w:rFonts w:ascii="Consolas" w:eastAsia="Times New Roman" w:hAnsi="Consolas" w:cs="Times New Roman"/>
            <w:color w:val="BD93F9"/>
            <w:kern w:val="0"/>
            <w:sz w:val="21"/>
            <w:szCs w:val="21"/>
            <w:lang w:eastAsia="pt-BR"/>
            <w14:ligatures w14:val="none"/>
          </w:rPr>
          <w:t>console</w:t>
        </w:r>
        <w:r w:rsidRPr="003041DF">
          <w:rPr>
            <w:rFonts w:ascii="Consolas" w:eastAsia="Times New Roman" w:hAnsi="Consolas" w:cs="Times New Roman"/>
            <w:color w:val="F8F8F2"/>
            <w:kern w:val="0"/>
            <w:sz w:val="21"/>
            <w:szCs w:val="21"/>
            <w:lang w:eastAsia="pt-BR"/>
            <w14:ligatures w14:val="none"/>
          </w:rPr>
          <w:t>.</w:t>
        </w:r>
        <w:r w:rsidRPr="003041DF">
          <w:rPr>
            <w:rFonts w:ascii="Consolas" w:eastAsia="Times New Roman" w:hAnsi="Consolas" w:cs="Times New Roman"/>
            <w:color w:val="50FA7B"/>
            <w:kern w:val="0"/>
            <w:sz w:val="21"/>
            <w:szCs w:val="21"/>
            <w:lang w:eastAsia="pt-BR"/>
            <w14:ligatures w14:val="none"/>
          </w:rPr>
          <w:t>log</w:t>
        </w:r>
        <w:r w:rsidRPr="003041DF">
          <w:rPr>
            <w:rFonts w:ascii="Consolas" w:eastAsia="Times New Roman" w:hAnsi="Consolas" w:cs="Times New Roman"/>
            <w:color w:val="F8F8F2"/>
            <w:kern w:val="0"/>
            <w:sz w:val="21"/>
            <w:szCs w:val="21"/>
            <w:lang w:eastAsia="pt-BR"/>
            <w14:ligatures w14:val="none"/>
          </w:rPr>
          <w:t>(</w:t>
        </w:r>
        <w:r w:rsidRPr="003041DF">
          <w:rPr>
            <w:rFonts w:ascii="Consolas" w:eastAsia="Times New Roman" w:hAnsi="Consolas" w:cs="Times New Roman"/>
            <w:color w:val="50FA7B"/>
            <w:kern w:val="0"/>
            <w:sz w:val="21"/>
            <w:szCs w:val="21"/>
            <w:lang w:eastAsia="pt-BR"/>
            <w14:ligatures w14:val="none"/>
          </w:rPr>
          <w:t>soma</w:t>
        </w:r>
        <w:r w:rsidRPr="003041DF">
          <w:rPr>
            <w:rFonts w:ascii="Consolas" w:eastAsia="Times New Roman" w:hAnsi="Consolas" w:cs="Times New Roman"/>
            <w:color w:val="F8F8F2"/>
            <w:kern w:val="0"/>
            <w:sz w:val="21"/>
            <w:szCs w:val="21"/>
            <w:lang w:eastAsia="pt-BR"/>
            <w14:ligatures w14:val="none"/>
          </w:rPr>
          <w:t>(</w:t>
        </w:r>
        <w:r w:rsidRPr="003041DF">
          <w:rPr>
            <w:rFonts w:ascii="Consolas" w:eastAsia="Times New Roman" w:hAnsi="Consolas" w:cs="Times New Roman"/>
            <w:color w:val="BD93F9"/>
            <w:kern w:val="0"/>
            <w:sz w:val="21"/>
            <w:szCs w:val="21"/>
            <w:lang w:eastAsia="pt-BR"/>
            <w14:ligatures w14:val="none"/>
          </w:rPr>
          <w:t>10</w:t>
        </w:r>
        <w:r w:rsidRPr="003041DF">
          <w:rPr>
            <w:rFonts w:ascii="Consolas" w:eastAsia="Times New Roman" w:hAnsi="Consolas" w:cs="Times New Roman"/>
            <w:color w:val="F8F8F2"/>
            <w:kern w:val="0"/>
            <w:sz w:val="21"/>
            <w:szCs w:val="21"/>
            <w:lang w:eastAsia="pt-BR"/>
            <w14:ligatures w14:val="none"/>
          </w:rPr>
          <w:t>,</w:t>
        </w:r>
        <w:r w:rsidRPr="003041DF">
          <w:rPr>
            <w:rFonts w:ascii="Consolas" w:eastAsia="Times New Roman" w:hAnsi="Consolas" w:cs="Times New Roman"/>
            <w:color w:val="BD93F9"/>
            <w:kern w:val="0"/>
            <w:sz w:val="21"/>
            <w:szCs w:val="21"/>
            <w:lang w:eastAsia="pt-BR"/>
            <w14:ligatures w14:val="none"/>
          </w:rPr>
          <w:t>5</w:t>
        </w:r>
        <w:r w:rsidRPr="003041DF">
          <w:rPr>
            <w:rFonts w:ascii="Consolas" w:eastAsia="Times New Roman" w:hAnsi="Consolas" w:cs="Times New Roman"/>
            <w:color w:val="F8F8F2"/>
            <w:kern w:val="0"/>
            <w:sz w:val="21"/>
            <w:szCs w:val="21"/>
            <w:lang w:eastAsia="pt-BR"/>
            <w14:ligatures w14:val="none"/>
          </w:rPr>
          <w:t>))</w:t>
        </w:r>
      </w:ins>
    </w:p>
    <w:p w14:paraId="785FD9DD" w14:textId="77777777" w:rsidR="003041DF" w:rsidRDefault="003041DF" w:rsidP="00D22DEA">
      <w:pPr>
        <w:pBdr>
          <w:top w:val="single" w:sz="4" w:space="1" w:color="auto"/>
          <w:left w:val="single" w:sz="4" w:space="4" w:color="auto"/>
          <w:bottom w:val="single" w:sz="4" w:space="1" w:color="auto"/>
          <w:right w:val="single" w:sz="4" w:space="4" w:color="auto"/>
        </w:pBdr>
        <w:rPr>
          <w:ins w:id="2052" w:author="Jonatas Nunespf" w:date="2024-04-26T21:51:00Z" w16du:dateUtc="2024-04-27T00:51:00Z"/>
        </w:rPr>
        <w:pPrChange w:id="2053" w:author="Jonatas Nunespf" w:date="2024-04-26T23:28:00Z" w16du:dateUtc="2024-04-27T02:28:00Z">
          <w:pPr/>
        </w:pPrChange>
      </w:pPr>
    </w:p>
    <w:p w14:paraId="641CB5B6" w14:textId="4B8BEF9B" w:rsidR="003041DF" w:rsidRDefault="003041DF" w:rsidP="00D22DEA">
      <w:pPr>
        <w:pBdr>
          <w:top w:val="single" w:sz="4" w:space="1" w:color="auto"/>
          <w:left w:val="single" w:sz="4" w:space="4" w:color="auto"/>
          <w:bottom w:val="single" w:sz="4" w:space="1" w:color="auto"/>
          <w:right w:val="single" w:sz="4" w:space="4" w:color="auto"/>
        </w:pBdr>
        <w:rPr>
          <w:ins w:id="2054" w:author="Jonatas Nunespf" w:date="2024-04-26T21:55:00Z" w16du:dateUtc="2024-04-27T00:55:00Z"/>
        </w:rPr>
        <w:pPrChange w:id="2055" w:author="Jonatas Nunespf" w:date="2024-04-26T23:28:00Z" w16du:dateUtc="2024-04-27T02:28:00Z">
          <w:pPr/>
        </w:pPrChange>
      </w:pPr>
      <w:ins w:id="2056" w:author="Jonatas Nunespf" w:date="2024-04-26T21:51:00Z" w16du:dateUtc="2024-04-27T00:51:00Z">
        <w:r>
          <w:t xml:space="preserve">Nos temos dois parâmetros, mas somente dois </w:t>
        </w:r>
      </w:ins>
      <w:ins w:id="2057" w:author="Jonatas Nunespf" w:date="2024-04-26T21:52:00Z" w16du:dateUtc="2024-04-27T00:52:00Z">
        <w:r>
          <w:t xml:space="preserve">parâmetros, e </w:t>
        </w:r>
        <w:proofErr w:type="spellStart"/>
        <w:r>
          <w:t>cso</w:t>
        </w:r>
        <w:proofErr w:type="spellEnd"/>
        <w:r>
          <w:t xml:space="preserve"> queira colocar mais eu tenho que especificar os parâmetros dentro da function, entao o REST veio para resolver isso</w:t>
        </w:r>
      </w:ins>
      <w:ins w:id="2058" w:author="Jonatas Nunespf" w:date="2024-04-26T21:53:00Z" w16du:dateUtc="2024-04-27T00:53:00Z">
        <w:r>
          <w:t xml:space="preserve">, poderemos ter quantos parâmetros </w:t>
        </w:r>
        <w:proofErr w:type="spellStart"/>
        <w:r>
          <w:t>nos</w:t>
        </w:r>
        <w:proofErr w:type="spellEnd"/>
        <w:r>
          <w:t xml:space="preserve"> quisermos sem precisar especificar cada um.</w:t>
        </w:r>
      </w:ins>
    </w:p>
    <w:p w14:paraId="78B8E17B" w14:textId="77777777" w:rsidR="003041DF" w:rsidRPr="003041DF" w:rsidRDefault="003041DF" w:rsidP="00D22DEA">
      <w:pPr>
        <w:pBdr>
          <w:top w:val="single" w:sz="4" w:space="1" w:color="auto"/>
          <w:left w:val="single" w:sz="4" w:space="4" w:color="auto"/>
          <w:bottom w:val="single" w:sz="4" w:space="1" w:color="auto"/>
          <w:right w:val="single" w:sz="4" w:space="4" w:color="auto"/>
        </w:pBdr>
        <w:shd w:val="clear" w:color="auto" w:fill="282A36"/>
        <w:spacing w:after="0" w:line="285" w:lineRule="atLeast"/>
        <w:rPr>
          <w:ins w:id="2059" w:author="Jonatas Nunespf" w:date="2024-04-26T21:55:00Z" w16du:dateUtc="2024-04-27T00:55:00Z"/>
          <w:rFonts w:ascii="Consolas" w:eastAsia="Times New Roman" w:hAnsi="Consolas" w:cs="Times New Roman"/>
          <w:color w:val="F8F8F2"/>
          <w:kern w:val="0"/>
          <w:sz w:val="21"/>
          <w:szCs w:val="21"/>
          <w:lang w:val="en-US" w:eastAsia="pt-BR"/>
          <w14:ligatures w14:val="none"/>
          <w:rPrChange w:id="2060" w:author="Jonatas Nunespf" w:date="2024-04-26T21:55:00Z" w16du:dateUtc="2024-04-27T00:55:00Z">
            <w:rPr>
              <w:ins w:id="2061" w:author="Jonatas Nunespf" w:date="2024-04-26T21:55:00Z" w16du:dateUtc="2024-04-27T00:55:00Z"/>
              <w:rFonts w:ascii="Consolas" w:eastAsia="Times New Roman" w:hAnsi="Consolas" w:cs="Times New Roman"/>
              <w:color w:val="F8F8F2"/>
              <w:kern w:val="0"/>
              <w:sz w:val="21"/>
              <w:szCs w:val="21"/>
              <w:lang w:eastAsia="pt-BR"/>
              <w14:ligatures w14:val="none"/>
            </w:rPr>
          </w:rPrChange>
        </w:rPr>
        <w:pPrChange w:id="2062" w:author="Jonatas Nunespf" w:date="2024-04-26T23:28:00Z" w16du:dateUtc="2024-04-27T02:28:00Z">
          <w:pPr>
            <w:shd w:val="clear" w:color="auto" w:fill="282A36"/>
            <w:spacing w:after="0" w:line="285" w:lineRule="atLeast"/>
          </w:pPr>
        </w:pPrChange>
      </w:pPr>
      <w:ins w:id="2063" w:author="Jonatas Nunespf" w:date="2024-04-26T21:55:00Z" w16du:dateUtc="2024-04-27T00:55:00Z">
        <w:r w:rsidRPr="003041DF">
          <w:rPr>
            <w:rFonts w:ascii="Consolas" w:eastAsia="Times New Roman" w:hAnsi="Consolas" w:cs="Times New Roman"/>
            <w:color w:val="FF79C6"/>
            <w:kern w:val="0"/>
            <w:sz w:val="21"/>
            <w:szCs w:val="21"/>
            <w:lang w:val="en-US" w:eastAsia="pt-BR"/>
            <w14:ligatures w14:val="none"/>
            <w:rPrChange w:id="2064" w:author="Jonatas Nunespf" w:date="2024-04-26T21:55:00Z" w16du:dateUtc="2024-04-27T00:55:00Z">
              <w:rPr>
                <w:rFonts w:ascii="Consolas" w:eastAsia="Times New Roman" w:hAnsi="Consolas" w:cs="Times New Roman"/>
                <w:color w:val="FF79C6"/>
                <w:kern w:val="0"/>
                <w:sz w:val="21"/>
                <w:szCs w:val="21"/>
                <w:lang w:eastAsia="pt-BR"/>
                <w14:ligatures w14:val="none"/>
              </w:rPr>
            </w:rPrChange>
          </w:rPr>
          <w:t>function</w:t>
        </w:r>
        <w:r w:rsidRPr="003041DF">
          <w:rPr>
            <w:rFonts w:ascii="Consolas" w:eastAsia="Times New Roman" w:hAnsi="Consolas" w:cs="Times New Roman"/>
            <w:color w:val="F8F8F2"/>
            <w:kern w:val="0"/>
            <w:sz w:val="21"/>
            <w:szCs w:val="21"/>
            <w:lang w:val="en-US" w:eastAsia="pt-BR"/>
            <w14:ligatures w14:val="none"/>
            <w:rPrChange w:id="2065" w:author="Jonatas Nunespf" w:date="2024-04-26T21:55:00Z" w16du:dateUtc="2024-04-27T00:55:00Z">
              <w:rPr>
                <w:rFonts w:ascii="Consolas" w:eastAsia="Times New Roman" w:hAnsi="Consolas" w:cs="Times New Roman"/>
                <w:color w:val="F8F8F2"/>
                <w:kern w:val="0"/>
                <w:sz w:val="21"/>
                <w:szCs w:val="21"/>
                <w:lang w:eastAsia="pt-BR"/>
                <w14:ligatures w14:val="none"/>
              </w:rPr>
            </w:rPrChange>
          </w:rPr>
          <w:t xml:space="preserve"> </w:t>
        </w:r>
        <w:proofErr w:type="gramStart"/>
        <w:r w:rsidRPr="003041DF">
          <w:rPr>
            <w:rFonts w:ascii="Consolas" w:eastAsia="Times New Roman" w:hAnsi="Consolas" w:cs="Times New Roman"/>
            <w:color w:val="50FA7B"/>
            <w:kern w:val="0"/>
            <w:sz w:val="21"/>
            <w:szCs w:val="21"/>
            <w:lang w:val="en-US" w:eastAsia="pt-BR"/>
            <w14:ligatures w14:val="none"/>
            <w:rPrChange w:id="2066" w:author="Jonatas Nunespf" w:date="2024-04-26T21:55:00Z" w16du:dateUtc="2024-04-27T00:55:00Z">
              <w:rPr>
                <w:rFonts w:ascii="Consolas" w:eastAsia="Times New Roman" w:hAnsi="Consolas" w:cs="Times New Roman"/>
                <w:color w:val="50FA7B"/>
                <w:kern w:val="0"/>
                <w:sz w:val="21"/>
                <w:szCs w:val="21"/>
                <w:lang w:eastAsia="pt-BR"/>
                <w14:ligatures w14:val="none"/>
              </w:rPr>
            </w:rPrChange>
          </w:rPr>
          <w:t>soma</w:t>
        </w:r>
        <w:r w:rsidRPr="003041DF">
          <w:rPr>
            <w:rFonts w:ascii="Consolas" w:eastAsia="Times New Roman" w:hAnsi="Consolas" w:cs="Times New Roman"/>
            <w:color w:val="F8F8F2"/>
            <w:kern w:val="0"/>
            <w:sz w:val="21"/>
            <w:szCs w:val="21"/>
            <w:lang w:val="en-US" w:eastAsia="pt-BR"/>
            <w14:ligatures w14:val="none"/>
            <w:rPrChange w:id="2067" w:author="Jonatas Nunespf" w:date="2024-04-26T21:55:00Z" w16du:dateUtc="2024-04-27T00:55:00Z">
              <w:rPr>
                <w:rFonts w:ascii="Consolas" w:eastAsia="Times New Roman" w:hAnsi="Consolas" w:cs="Times New Roman"/>
                <w:color w:val="F8F8F2"/>
                <w:kern w:val="0"/>
                <w:sz w:val="21"/>
                <w:szCs w:val="21"/>
                <w:lang w:eastAsia="pt-BR"/>
                <w14:ligatures w14:val="none"/>
              </w:rPr>
            </w:rPrChange>
          </w:rPr>
          <w:t>(</w:t>
        </w:r>
        <w:proofErr w:type="gramEnd"/>
        <w:r w:rsidRPr="003041DF">
          <w:rPr>
            <w:rFonts w:ascii="Consolas" w:eastAsia="Times New Roman" w:hAnsi="Consolas" w:cs="Times New Roman"/>
            <w:color w:val="FF79C6"/>
            <w:kern w:val="0"/>
            <w:sz w:val="21"/>
            <w:szCs w:val="21"/>
            <w:lang w:val="en-US" w:eastAsia="pt-BR"/>
            <w14:ligatures w14:val="none"/>
            <w:rPrChange w:id="2068" w:author="Jonatas Nunespf" w:date="2024-04-26T21:55:00Z" w16du:dateUtc="2024-04-27T00:55:00Z">
              <w:rPr>
                <w:rFonts w:ascii="Consolas" w:eastAsia="Times New Roman" w:hAnsi="Consolas" w:cs="Times New Roman"/>
                <w:color w:val="FF79C6"/>
                <w:kern w:val="0"/>
                <w:sz w:val="21"/>
                <w:szCs w:val="21"/>
                <w:lang w:eastAsia="pt-BR"/>
                <w14:ligatures w14:val="none"/>
              </w:rPr>
            </w:rPrChange>
          </w:rPr>
          <w:t>...</w:t>
        </w:r>
        <w:proofErr w:type="spellStart"/>
        <w:r w:rsidRPr="003041DF">
          <w:rPr>
            <w:rFonts w:ascii="Consolas" w:eastAsia="Times New Roman" w:hAnsi="Consolas" w:cs="Times New Roman"/>
            <w:i/>
            <w:iCs/>
            <w:color w:val="FFB86C"/>
            <w:kern w:val="0"/>
            <w:sz w:val="21"/>
            <w:szCs w:val="21"/>
            <w:lang w:val="en-US" w:eastAsia="pt-BR"/>
            <w14:ligatures w14:val="none"/>
            <w:rPrChange w:id="2069" w:author="Jonatas Nunespf" w:date="2024-04-26T21:55:00Z" w16du:dateUtc="2024-04-27T00:55:00Z">
              <w:rPr>
                <w:rFonts w:ascii="Consolas" w:eastAsia="Times New Roman" w:hAnsi="Consolas" w:cs="Times New Roman"/>
                <w:i/>
                <w:iCs/>
                <w:color w:val="FFB86C"/>
                <w:kern w:val="0"/>
                <w:sz w:val="21"/>
                <w:szCs w:val="21"/>
                <w:lang w:eastAsia="pt-BR"/>
                <w14:ligatures w14:val="none"/>
              </w:rPr>
            </w:rPrChange>
          </w:rPr>
          <w:t>valores</w:t>
        </w:r>
        <w:proofErr w:type="spellEnd"/>
        <w:r w:rsidRPr="003041DF">
          <w:rPr>
            <w:rFonts w:ascii="Consolas" w:eastAsia="Times New Roman" w:hAnsi="Consolas" w:cs="Times New Roman"/>
            <w:color w:val="F8F8F2"/>
            <w:kern w:val="0"/>
            <w:sz w:val="21"/>
            <w:szCs w:val="21"/>
            <w:lang w:val="en-US" w:eastAsia="pt-BR"/>
            <w14:ligatures w14:val="none"/>
            <w:rPrChange w:id="2070" w:author="Jonatas Nunespf" w:date="2024-04-26T21:55:00Z" w16du:dateUtc="2024-04-27T00:55:00Z">
              <w:rPr>
                <w:rFonts w:ascii="Consolas" w:eastAsia="Times New Roman" w:hAnsi="Consolas" w:cs="Times New Roman"/>
                <w:color w:val="F8F8F2"/>
                <w:kern w:val="0"/>
                <w:sz w:val="21"/>
                <w:szCs w:val="21"/>
                <w:lang w:eastAsia="pt-BR"/>
                <w14:ligatures w14:val="none"/>
              </w:rPr>
            </w:rPrChange>
          </w:rPr>
          <w:t>){</w:t>
        </w:r>
      </w:ins>
    </w:p>
    <w:p w14:paraId="67AF231E" w14:textId="77777777" w:rsidR="003041DF" w:rsidRPr="003041DF" w:rsidRDefault="003041DF" w:rsidP="00D22DEA">
      <w:pPr>
        <w:pBdr>
          <w:top w:val="single" w:sz="4" w:space="1" w:color="auto"/>
          <w:left w:val="single" w:sz="4" w:space="4" w:color="auto"/>
          <w:bottom w:val="single" w:sz="4" w:space="1" w:color="auto"/>
          <w:right w:val="single" w:sz="4" w:space="4" w:color="auto"/>
        </w:pBdr>
        <w:shd w:val="clear" w:color="auto" w:fill="282A36"/>
        <w:spacing w:after="0" w:line="285" w:lineRule="atLeast"/>
        <w:rPr>
          <w:ins w:id="2071" w:author="Jonatas Nunespf" w:date="2024-04-26T21:55:00Z" w16du:dateUtc="2024-04-27T00:55:00Z"/>
          <w:rFonts w:ascii="Consolas" w:eastAsia="Times New Roman" w:hAnsi="Consolas" w:cs="Times New Roman"/>
          <w:color w:val="F8F8F2"/>
          <w:kern w:val="0"/>
          <w:sz w:val="21"/>
          <w:szCs w:val="21"/>
          <w:lang w:val="en-US" w:eastAsia="pt-BR"/>
          <w14:ligatures w14:val="none"/>
          <w:rPrChange w:id="2072" w:author="Jonatas Nunespf" w:date="2024-04-26T21:55:00Z" w16du:dateUtc="2024-04-27T00:55:00Z">
            <w:rPr>
              <w:ins w:id="2073" w:author="Jonatas Nunespf" w:date="2024-04-26T21:55:00Z" w16du:dateUtc="2024-04-27T00:55:00Z"/>
              <w:rFonts w:ascii="Consolas" w:eastAsia="Times New Roman" w:hAnsi="Consolas" w:cs="Times New Roman"/>
              <w:color w:val="F8F8F2"/>
              <w:kern w:val="0"/>
              <w:sz w:val="21"/>
              <w:szCs w:val="21"/>
              <w:lang w:eastAsia="pt-BR"/>
              <w14:ligatures w14:val="none"/>
            </w:rPr>
          </w:rPrChange>
        </w:rPr>
        <w:pPrChange w:id="2074" w:author="Jonatas Nunespf" w:date="2024-04-26T23:28:00Z" w16du:dateUtc="2024-04-27T02:28:00Z">
          <w:pPr>
            <w:shd w:val="clear" w:color="auto" w:fill="282A36"/>
            <w:spacing w:after="0" w:line="285" w:lineRule="atLeast"/>
          </w:pPr>
        </w:pPrChange>
      </w:pPr>
      <w:ins w:id="2075" w:author="Jonatas Nunespf" w:date="2024-04-26T21:55:00Z" w16du:dateUtc="2024-04-27T00:55:00Z">
        <w:r w:rsidRPr="003041DF">
          <w:rPr>
            <w:rFonts w:ascii="Consolas" w:eastAsia="Times New Roman" w:hAnsi="Consolas" w:cs="Times New Roman"/>
            <w:color w:val="F8F8F2"/>
            <w:kern w:val="0"/>
            <w:sz w:val="21"/>
            <w:szCs w:val="21"/>
            <w:lang w:val="en-US" w:eastAsia="pt-BR"/>
            <w14:ligatures w14:val="none"/>
            <w:rPrChange w:id="2076" w:author="Jonatas Nunespf" w:date="2024-04-26T21:55:00Z" w16du:dateUtc="2024-04-27T00:55:00Z">
              <w:rPr>
                <w:rFonts w:ascii="Consolas" w:eastAsia="Times New Roman" w:hAnsi="Consolas" w:cs="Times New Roman"/>
                <w:color w:val="F8F8F2"/>
                <w:kern w:val="0"/>
                <w:sz w:val="21"/>
                <w:szCs w:val="21"/>
                <w:lang w:eastAsia="pt-BR"/>
                <w14:ligatures w14:val="none"/>
              </w:rPr>
            </w:rPrChange>
          </w:rPr>
          <w:t xml:space="preserve">    </w:t>
        </w:r>
        <w:r w:rsidRPr="003041DF">
          <w:rPr>
            <w:rFonts w:ascii="Consolas" w:eastAsia="Times New Roman" w:hAnsi="Consolas" w:cs="Times New Roman"/>
            <w:color w:val="FF79C6"/>
            <w:kern w:val="0"/>
            <w:sz w:val="21"/>
            <w:szCs w:val="21"/>
            <w:lang w:val="en-US" w:eastAsia="pt-BR"/>
            <w14:ligatures w14:val="none"/>
            <w:rPrChange w:id="2077" w:author="Jonatas Nunespf" w:date="2024-04-26T21:55:00Z" w16du:dateUtc="2024-04-27T00:55:00Z">
              <w:rPr>
                <w:rFonts w:ascii="Consolas" w:eastAsia="Times New Roman" w:hAnsi="Consolas" w:cs="Times New Roman"/>
                <w:color w:val="FF79C6"/>
                <w:kern w:val="0"/>
                <w:sz w:val="21"/>
                <w:szCs w:val="21"/>
                <w:lang w:eastAsia="pt-BR"/>
                <w14:ligatures w14:val="none"/>
              </w:rPr>
            </w:rPrChange>
          </w:rPr>
          <w:t>return</w:t>
        </w:r>
        <w:r w:rsidRPr="003041DF">
          <w:rPr>
            <w:rFonts w:ascii="Consolas" w:eastAsia="Times New Roman" w:hAnsi="Consolas" w:cs="Times New Roman"/>
            <w:color w:val="F8F8F2"/>
            <w:kern w:val="0"/>
            <w:sz w:val="21"/>
            <w:szCs w:val="21"/>
            <w:lang w:val="en-US" w:eastAsia="pt-BR"/>
            <w14:ligatures w14:val="none"/>
            <w:rPrChange w:id="2078" w:author="Jonatas Nunespf" w:date="2024-04-26T21:55:00Z" w16du:dateUtc="2024-04-27T00:55:00Z">
              <w:rPr>
                <w:rFonts w:ascii="Consolas" w:eastAsia="Times New Roman" w:hAnsi="Consolas" w:cs="Times New Roman"/>
                <w:color w:val="F8F8F2"/>
                <w:kern w:val="0"/>
                <w:sz w:val="21"/>
                <w:szCs w:val="21"/>
                <w:lang w:eastAsia="pt-BR"/>
                <w14:ligatures w14:val="none"/>
              </w:rPr>
            </w:rPrChange>
          </w:rPr>
          <w:t xml:space="preserve"> </w:t>
        </w:r>
        <w:proofErr w:type="spellStart"/>
        <w:proofErr w:type="gramStart"/>
        <w:r w:rsidRPr="003041DF">
          <w:rPr>
            <w:rFonts w:ascii="Consolas" w:eastAsia="Times New Roman" w:hAnsi="Consolas" w:cs="Times New Roman"/>
            <w:i/>
            <w:iCs/>
            <w:color w:val="FFB86C"/>
            <w:kern w:val="0"/>
            <w:sz w:val="21"/>
            <w:szCs w:val="21"/>
            <w:lang w:val="en-US" w:eastAsia="pt-BR"/>
            <w14:ligatures w14:val="none"/>
            <w:rPrChange w:id="2079" w:author="Jonatas Nunespf" w:date="2024-04-26T21:55:00Z" w16du:dateUtc="2024-04-27T00:55:00Z">
              <w:rPr>
                <w:rFonts w:ascii="Consolas" w:eastAsia="Times New Roman" w:hAnsi="Consolas" w:cs="Times New Roman"/>
                <w:i/>
                <w:iCs/>
                <w:color w:val="FFB86C"/>
                <w:kern w:val="0"/>
                <w:sz w:val="21"/>
                <w:szCs w:val="21"/>
                <w:lang w:eastAsia="pt-BR"/>
                <w14:ligatures w14:val="none"/>
              </w:rPr>
            </w:rPrChange>
          </w:rPr>
          <w:t>valores</w:t>
        </w:r>
        <w:r w:rsidRPr="003041DF">
          <w:rPr>
            <w:rFonts w:ascii="Consolas" w:eastAsia="Times New Roman" w:hAnsi="Consolas" w:cs="Times New Roman"/>
            <w:color w:val="F8F8F2"/>
            <w:kern w:val="0"/>
            <w:sz w:val="21"/>
            <w:szCs w:val="21"/>
            <w:lang w:val="en-US" w:eastAsia="pt-BR"/>
            <w14:ligatures w14:val="none"/>
            <w:rPrChange w:id="2080" w:author="Jonatas Nunespf" w:date="2024-04-26T21:55:00Z" w16du:dateUtc="2024-04-27T00:55:00Z">
              <w:rPr>
                <w:rFonts w:ascii="Consolas" w:eastAsia="Times New Roman" w:hAnsi="Consolas" w:cs="Times New Roman"/>
                <w:color w:val="F8F8F2"/>
                <w:kern w:val="0"/>
                <w:sz w:val="21"/>
                <w:szCs w:val="21"/>
                <w:lang w:eastAsia="pt-BR"/>
                <w14:ligatures w14:val="none"/>
              </w:rPr>
            </w:rPrChange>
          </w:rPr>
          <w:t>.length</w:t>
        </w:r>
        <w:proofErr w:type="spellEnd"/>
        <w:proofErr w:type="gramEnd"/>
        <w:r w:rsidRPr="003041DF">
          <w:rPr>
            <w:rFonts w:ascii="Consolas" w:eastAsia="Times New Roman" w:hAnsi="Consolas" w:cs="Times New Roman"/>
            <w:color w:val="F8F8F2"/>
            <w:kern w:val="0"/>
            <w:sz w:val="21"/>
            <w:szCs w:val="21"/>
            <w:lang w:val="en-US" w:eastAsia="pt-BR"/>
            <w14:ligatures w14:val="none"/>
            <w:rPrChange w:id="2081" w:author="Jonatas Nunespf" w:date="2024-04-26T21:55:00Z" w16du:dateUtc="2024-04-27T00:55:00Z">
              <w:rPr>
                <w:rFonts w:ascii="Consolas" w:eastAsia="Times New Roman" w:hAnsi="Consolas" w:cs="Times New Roman"/>
                <w:color w:val="F8F8F2"/>
                <w:kern w:val="0"/>
                <w:sz w:val="21"/>
                <w:szCs w:val="21"/>
                <w:lang w:eastAsia="pt-BR"/>
                <w14:ligatures w14:val="none"/>
              </w:rPr>
            </w:rPrChange>
          </w:rPr>
          <w:t>;</w:t>
        </w:r>
      </w:ins>
    </w:p>
    <w:p w14:paraId="44E3246B" w14:textId="77777777" w:rsidR="003041DF" w:rsidRPr="003041DF" w:rsidRDefault="003041DF" w:rsidP="00D22DEA">
      <w:pPr>
        <w:pBdr>
          <w:top w:val="single" w:sz="4" w:space="1" w:color="auto"/>
          <w:left w:val="single" w:sz="4" w:space="4" w:color="auto"/>
          <w:bottom w:val="single" w:sz="4" w:space="1" w:color="auto"/>
          <w:right w:val="single" w:sz="4" w:space="4" w:color="auto"/>
        </w:pBdr>
        <w:shd w:val="clear" w:color="auto" w:fill="282A36"/>
        <w:spacing w:after="0" w:line="285" w:lineRule="atLeast"/>
        <w:rPr>
          <w:ins w:id="2082" w:author="Jonatas Nunespf" w:date="2024-04-26T21:55:00Z" w16du:dateUtc="2024-04-27T00:55:00Z"/>
          <w:rFonts w:ascii="Consolas" w:eastAsia="Times New Roman" w:hAnsi="Consolas" w:cs="Times New Roman"/>
          <w:color w:val="F8F8F2"/>
          <w:kern w:val="0"/>
          <w:sz w:val="21"/>
          <w:szCs w:val="21"/>
          <w:lang w:eastAsia="pt-BR"/>
          <w14:ligatures w14:val="none"/>
        </w:rPr>
        <w:pPrChange w:id="2083" w:author="Jonatas Nunespf" w:date="2024-04-26T23:28:00Z" w16du:dateUtc="2024-04-27T02:28:00Z">
          <w:pPr>
            <w:shd w:val="clear" w:color="auto" w:fill="282A36"/>
            <w:spacing w:after="0" w:line="285" w:lineRule="atLeast"/>
          </w:pPr>
        </w:pPrChange>
      </w:pPr>
      <w:ins w:id="2084" w:author="Jonatas Nunespf" w:date="2024-04-26T21:55:00Z" w16du:dateUtc="2024-04-27T00:55:00Z">
        <w:r w:rsidRPr="003041DF">
          <w:rPr>
            <w:rFonts w:ascii="Consolas" w:eastAsia="Times New Roman" w:hAnsi="Consolas" w:cs="Times New Roman"/>
            <w:color w:val="F8F8F2"/>
            <w:kern w:val="0"/>
            <w:sz w:val="21"/>
            <w:szCs w:val="21"/>
            <w:lang w:eastAsia="pt-BR"/>
            <w14:ligatures w14:val="none"/>
          </w:rPr>
          <w:t>}</w:t>
        </w:r>
      </w:ins>
    </w:p>
    <w:p w14:paraId="58F8F3A3" w14:textId="77777777" w:rsidR="003041DF" w:rsidRPr="003041DF" w:rsidRDefault="003041DF" w:rsidP="00D22DEA">
      <w:pPr>
        <w:pBdr>
          <w:top w:val="single" w:sz="4" w:space="1" w:color="auto"/>
          <w:left w:val="single" w:sz="4" w:space="4" w:color="auto"/>
          <w:bottom w:val="single" w:sz="4" w:space="1" w:color="auto"/>
          <w:right w:val="single" w:sz="4" w:space="4" w:color="auto"/>
        </w:pBdr>
        <w:shd w:val="clear" w:color="auto" w:fill="282A36"/>
        <w:spacing w:after="0" w:line="285" w:lineRule="atLeast"/>
        <w:rPr>
          <w:ins w:id="2085" w:author="Jonatas Nunespf" w:date="2024-04-26T21:55:00Z" w16du:dateUtc="2024-04-27T00:55:00Z"/>
          <w:rFonts w:ascii="Consolas" w:eastAsia="Times New Roman" w:hAnsi="Consolas" w:cs="Times New Roman"/>
          <w:color w:val="F8F8F2"/>
          <w:kern w:val="0"/>
          <w:sz w:val="21"/>
          <w:szCs w:val="21"/>
          <w:lang w:eastAsia="pt-BR"/>
          <w14:ligatures w14:val="none"/>
        </w:rPr>
        <w:pPrChange w:id="2086" w:author="Jonatas Nunespf" w:date="2024-04-26T23:28:00Z" w16du:dateUtc="2024-04-27T02:28:00Z">
          <w:pPr>
            <w:shd w:val="clear" w:color="auto" w:fill="282A36"/>
            <w:spacing w:after="0" w:line="285" w:lineRule="atLeast"/>
          </w:pPr>
        </w:pPrChange>
      </w:pPr>
      <w:ins w:id="2087" w:author="Jonatas Nunespf" w:date="2024-04-26T21:55:00Z" w16du:dateUtc="2024-04-27T00:55:00Z">
        <w:r w:rsidRPr="003041DF">
          <w:rPr>
            <w:rFonts w:ascii="Consolas" w:eastAsia="Times New Roman" w:hAnsi="Consolas" w:cs="Times New Roman"/>
            <w:color w:val="BD93F9"/>
            <w:kern w:val="0"/>
            <w:sz w:val="21"/>
            <w:szCs w:val="21"/>
            <w:lang w:eastAsia="pt-BR"/>
            <w14:ligatures w14:val="none"/>
          </w:rPr>
          <w:t>console</w:t>
        </w:r>
        <w:r w:rsidRPr="003041DF">
          <w:rPr>
            <w:rFonts w:ascii="Consolas" w:eastAsia="Times New Roman" w:hAnsi="Consolas" w:cs="Times New Roman"/>
            <w:color w:val="F8F8F2"/>
            <w:kern w:val="0"/>
            <w:sz w:val="21"/>
            <w:szCs w:val="21"/>
            <w:lang w:eastAsia="pt-BR"/>
            <w14:ligatures w14:val="none"/>
          </w:rPr>
          <w:t>.</w:t>
        </w:r>
        <w:r w:rsidRPr="003041DF">
          <w:rPr>
            <w:rFonts w:ascii="Consolas" w:eastAsia="Times New Roman" w:hAnsi="Consolas" w:cs="Times New Roman"/>
            <w:color w:val="50FA7B"/>
            <w:kern w:val="0"/>
            <w:sz w:val="21"/>
            <w:szCs w:val="21"/>
            <w:lang w:eastAsia="pt-BR"/>
            <w14:ligatures w14:val="none"/>
          </w:rPr>
          <w:t>log</w:t>
        </w:r>
        <w:r w:rsidRPr="003041DF">
          <w:rPr>
            <w:rFonts w:ascii="Consolas" w:eastAsia="Times New Roman" w:hAnsi="Consolas" w:cs="Times New Roman"/>
            <w:color w:val="F8F8F2"/>
            <w:kern w:val="0"/>
            <w:sz w:val="21"/>
            <w:szCs w:val="21"/>
            <w:lang w:eastAsia="pt-BR"/>
            <w14:ligatures w14:val="none"/>
          </w:rPr>
          <w:t>(</w:t>
        </w:r>
        <w:r w:rsidRPr="003041DF">
          <w:rPr>
            <w:rFonts w:ascii="Consolas" w:eastAsia="Times New Roman" w:hAnsi="Consolas" w:cs="Times New Roman"/>
            <w:color w:val="50FA7B"/>
            <w:kern w:val="0"/>
            <w:sz w:val="21"/>
            <w:szCs w:val="21"/>
            <w:lang w:eastAsia="pt-BR"/>
            <w14:ligatures w14:val="none"/>
          </w:rPr>
          <w:t>soma</w:t>
        </w:r>
        <w:r w:rsidRPr="003041DF">
          <w:rPr>
            <w:rFonts w:ascii="Consolas" w:eastAsia="Times New Roman" w:hAnsi="Consolas" w:cs="Times New Roman"/>
            <w:color w:val="F8F8F2"/>
            <w:kern w:val="0"/>
            <w:sz w:val="21"/>
            <w:szCs w:val="21"/>
            <w:lang w:eastAsia="pt-BR"/>
            <w14:ligatures w14:val="none"/>
          </w:rPr>
          <w:t>(</w:t>
        </w:r>
        <w:r w:rsidRPr="003041DF">
          <w:rPr>
            <w:rFonts w:ascii="Consolas" w:eastAsia="Times New Roman" w:hAnsi="Consolas" w:cs="Times New Roman"/>
            <w:color w:val="BD93F9"/>
            <w:kern w:val="0"/>
            <w:sz w:val="21"/>
            <w:szCs w:val="21"/>
            <w:lang w:eastAsia="pt-BR"/>
            <w14:ligatures w14:val="none"/>
          </w:rPr>
          <w:t>10</w:t>
        </w:r>
        <w:r w:rsidRPr="003041DF">
          <w:rPr>
            <w:rFonts w:ascii="Consolas" w:eastAsia="Times New Roman" w:hAnsi="Consolas" w:cs="Times New Roman"/>
            <w:color w:val="F8F8F2"/>
            <w:kern w:val="0"/>
            <w:sz w:val="21"/>
            <w:szCs w:val="21"/>
            <w:lang w:eastAsia="pt-BR"/>
            <w14:ligatures w14:val="none"/>
          </w:rPr>
          <w:t>,</w:t>
        </w:r>
        <w:r w:rsidRPr="003041DF">
          <w:rPr>
            <w:rFonts w:ascii="Consolas" w:eastAsia="Times New Roman" w:hAnsi="Consolas" w:cs="Times New Roman"/>
            <w:color w:val="BD93F9"/>
            <w:kern w:val="0"/>
            <w:sz w:val="21"/>
            <w:szCs w:val="21"/>
            <w:lang w:eastAsia="pt-BR"/>
            <w14:ligatures w14:val="none"/>
          </w:rPr>
          <w:t>5</w:t>
        </w:r>
        <w:r w:rsidRPr="003041DF">
          <w:rPr>
            <w:rFonts w:ascii="Consolas" w:eastAsia="Times New Roman" w:hAnsi="Consolas" w:cs="Times New Roman"/>
            <w:color w:val="F8F8F2"/>
            <w:kern w:val="0"/>
            <w:sz w:val="21"/>
            <w:szCs w:val="21"/>
            <w:lang w:eastAsia="pt-BR"/>
            <w14:ligatures w14:val="none"/>
          </w:rPr>
          <w:t>));</w:t>
        </w:r>
      </w:ins>
    </w:p>
    <w:p w14:paraId="3D20CCAC" w14:textId="79EB3108" w:rsidR="003041DF" w:rsidRDefault="003041DF" w:rsidP="00D22DEA">
      <w:pPr>
        <w:pBdr>
          <w:top w:val="single" w:sz="4" w:space="1" w:color="auto"/>
          <w:left w:val="single" w:sz="4" w:space="4" w:color="auto"/>
          <w:bottom w:val="single" w:sz="4" w:space="1" w:color="auto"/>
          <w:right w:val="single" w:sz="4" w:space="4" w:color="auto"/>
        </w:pBdr>
        <w:rPr>
          <w:ins w:id="2088" w:author="Jonatas Nunespf" w:date="2024-04-26T22:01:00Z" w16du:dateUtc="2024-04-27T01:01:00Z"/>
        </w:rPr>
        <w:pPrChange w:id="2089" w:author="Jonatas Nunespf" w:date="2024-04-26T23:28:00Z" w16du:dateUtc="2024-04-27T02:28:00Z">
          <w:pPr/>
        </w:pPrChange>
      </w:pPr>
      <w:ins w:id="2090" w:author="Jonatas Nunespf" w:date="2024-04-26T21:55:00Z" w16du:dateUtc="2024-04-27T00:55:00Z">
        <w:r>
          <w:t xml:space="preserve">Aqui neste exemplo acima nos criamos um </w:t>
        </w:r>
        <w:proofErr w:type="spellStart"/>
        <w:r>
          <w:t>rest</w:t>
        </w:r>
        <w:proofErr w:type="spellEnd"/>
        <w:r>
          <w:t xml:space="preserve"> chamado valores, </w:t>
        </w:r>
        <w:r w:rsidR="00F42053">
          <w:t xml:space="preserve">o </w:t>
        </w:r>
        <w:proofErr w:type="spellStart"/>
        <w:r w:rsidR="00F42053">
          <w:t>rest</w:t>
        </w:r>
        <w:proofErr w:type="spellEnd"/>
        <w:r w:rsidR="00F42053">
          <w:t xml:space="preserve"> e criado com 3 pontos na frente do nome,</w:t>
        </w:r>
      </w:ins>
      <w:ins w:id="2091" w:author="Jonatas Nunespf" w:date="2024-04-26T21:56:00Z" w16du:dateUtc="2024-04-27T00:56:00Z">
        <w:r w:rsidR="00F42053">
          <w:t xml:space="preserve"> logo ali dentro da function criei um </w:t>
        </w:r>
        <w:proofErr w:type="spellStart"/>
        <w:r w:rsidR="00F42053">
          <w:t>return</w:t>
        </w:r>
        <w:proofErr w:type="spellEnd"/>
        <w:r w:rsidR="00F42053">
          <w:t xml:space="preserve"> que vai retornar o </w:t>
        </w:r>
        <w:proofErr w:type="spellStart"/>
        <w:r w:rsidR="00F42053">
          <w:t>legth</w:t>
        </w:r>
        <w:proofErr w:type="spellEnd"/>
        <w:r w:rsidR="00F42053">
          <w:t xml:space="preserve"> da REST chamada valores, entao e</w:t>
        </w:r>
      </w:ins>
      <w:ins w:id="2092" w:author="Jonatas Nunespf" w:date="2024-04-26T21:57:00Z" w16du:dateUtc="2024-04-27T00:57:00Z">
        <w:r w:rsidR="00F42053">
          <w:t xml:space="preserve">le vai retornar a quantidade de parâmetros que contem a REST valores, pois uma REST armazena apenas parâmetros, mas </w:t>
        </w:r>
        <w:proofErr w:type="spellStart"/>
        <w:r w:rsidR="00F42053">
          <w:t>la</w:t>
        </w:r>
        <w:proofErr w:type="spellEnd"/>
        <w:r w:rsidR="00F42053">
          <w:t xml:space="preserve"> em baixo no console.log chamamos a function chamada soma </w:t>
        </w:r>
      </w:ins>
      <w:ins w:id="2093" w:author="Jonatas Nunespf" w:date="2024-04-26T21:58:00Z" w16du:dateUtc="2024-04-27T00:58:00Z">
        <w:r w:rsidR="00F42053">
          <w:t>e colocamos dois valores para os parâmetros, e como c</w:t>
        </w:r>
      </w:ins>
      <w:ins w:id="2094" w:author="Jonatas Nunespf" w:date="2024-04-26T21:59:00Z" w16du:dateUtc="2024-04-27T00:59:00Z">
        <w:r w:rsidR="00F42053">
          <w:t xml:space="preserve">olocamos dois valores para o </w:t>
        </w:r>
        <w:proofErr w:type="spellStart"/>
        <w:r w:rsidR="00F42053">
          <w:t>RESt</w:t>
        </w:r>
        <w:proofErr w:type="spellEnd"/>
        <w:r w:rsidR="00F42053">
          <w:t xml:space="preserve"> logo o REST criou dois parâmetros para armazenar esses dados, e entao o resultado daquela function </w:t>
        </w:r>
        <w:proofErr w:type="spellStart"/>
        <w:r w:rsidR="00F42053">
          <w:t>sera</w:t>
        </w:r>
        <w:proofErr w:type="spellEnd"/>
        <w:r w:rsidR="00F42053">
          <w:t xml:space="preserve"> 2, pois oque foi retornado no console.log </w:t>
        </w:r>
      </w:ins>
      <w:ins w:id="2095" w:author="Jonatas Nunespf" w:date="2024-04-26T22:00:00Z" w16du:dateUtc="2024-04-27T01:00:00Z">
        <w:r w:rsidR="00F42053">
          <w:t xml:space="preserve">e o </w:t>
        </w:r>
        <w:proofErr w:type="spellStart"/>
        <w:r w:rsidR="00F42053">
          <w:t>length</w:t>
        </w:r>
        <w:proofErr w:type="spellEnd"/>
        <w:r w:rsidR="00F42053">
          <w:t xml:space="preserve"> de valores que e 2.</w:t>
        </w:r>
      </w:ins>
    </w:p>
    <w:p w14:paraId="03EDF900" w14:textId="77777777" w:rsidR="00F42053" w:rsidRPr="00F42053" w:rsidRDefault="00F42053" w:rsidP="00D22DEA">
      <w:pPr>
        <w:pBdr>
          <w:top w:val="single" w:sz="4" w:space="1" w:color="auto"/>
          <w:left w:val="single" w:sz="4" w:space="4" w:color="auto"/>
          <w:bottom w:val="single" w:sz="4" w:space="1" w:color="auto"/>
          <w:right w:val="single" w:sz="4" w:space="4" w:color="auto"/>
        </w:pBdr>
        <w:shd w:val="clear" w:color="auto" w:fill="282A36"/>
        <w:spacing w:after="0" w:line="285" w:lineRule="atLeast"/>
        <w:rPr>
          <w:ins w:id="2096" w:author="Jonatas Nunespf" w:date="2024-04-26T22:01:00Z" w16du:dateUtc="2024-04-27T01:01:00Z"/>
          <w:rFonts w:ascii="Consolas" w:eastAsia="Times New Roman" w:hAnsi="Consolas" w:cs="Times New Roman"/>
          <w:color w:val="F8F8F2"/>
          <w:kern w:val="0"/>
          <w:sz w:val="21"/>
          <w:szCs w:val="21"/>
          <w:lang w:val="en-US" w:eastAsia="pt-BR"/>
          <w14:ligatures w14:val="none"/>
          <w:rPrChange w:id="2097" w:author="Jonatas Nunespf" w:date="2024-04-26T22:01:00Z" w16du:dateUtc="2024-04-27T01:01:00Z">
            <w:rPr>
              <w:ins w:id="2098" w:author="Jonatas Nunespf" w:date="2024-04-26T22:01:00Z" w16du:dateUtc="2024-04-27T01:01:00Z"/>
              <w:rFonts w:ascii="Consolas" w:eastAsia="Times New Roman" w:hAnsi="Consolas" w:cs="Times New Roman"/>
              <w:color w:val="F8F8F2"/>
              <w:kern w:val="0"/>
              <w:sz w:val="21"/>
              <w:szCs w:val="21"/>
              <w:lang w:eastAsia="pt-BR"/>
              <w14:ligatures w14:val="none"/>
            </w:rPr>
          </w:rPrChange>
        </w:rPr>
        <w:pPrChange w:id="2099" w:author="Jonatas Nunespf" w:date="2024-04-26T23:28:00Z" w16du:dateUtc="2024-04-27T02:28:00Z">
          <w:pPr>
            <w:shd w:val="clear" w:color="auto" w:fill="282A36"/>
            <w:spacing w:after="0" w:line="285" w:lineRule="atLeast"/>
          </w:pPr>
        </w:pPrChange>
      </w:pPr>
      <w:ins w:id="2100" w:author="Jonatas Nunespf" w:date="2024-04-26T22:01:00Z" w16du:dateUtc="2024-04-27T01:01:00Z">
        <w:r w:rsidRPr="00F42053">
          <w:rPr>
            <w:rFonts w:ascii="Consolas" w:eastAsia="Times New Roman" w:hAnsi="Consolas" w:cs="Times New Roman"/>
            <w:color w:val="FF79C6"/>
            <w:kern w:val="0"/>
            <w:sz w:val="21"/>
            <w:szCs w:val="21"/>
            <w:lang w:val="en-US" w:eastAsia="pt-BR"/>
            <w14:ligatures w14:val="none"/>
            <w:rPrChange w:id="2101" w:author="Jonatas Nunespf" w:date="2024-04-26T22:01:00Z" w16du:dateUtc="2024-04-27T01:01:00Z">
              <w:rPr>
                <w:rFonts w:ascii="Consolas" w:eastAsia="Times New Roman" w:hAnsi="Consolas" w:cs="Times New Roman"/>
                <w:color w:val="FF79C6"/>
                <w:kern w:val="0"/>
                <w:sz w:val="21"/>
                <w:szCs w:val="21"/>
                <w:lang w:eastAsia="pt-BR"/>
                <w14:ligatures w14:val="none"/>
              </w:rPr>
            </w:rPrChange>
          </w:rPr>
          <w:t>function</w:t>
        </w:r>
        <w:r w:rsidRPr="00F42053">
          <w:rPr>
            <w:rFonts w:ascii="Consolas" w:eastAsia="Times New Roman" w:hAnsi="Consolas" w:cs="Times New Roman"/>
            <w:color w:val="F8F8F2"/>
            <w:kern w:val="0"/>
            <w:sz w:val="21"/>
            <w:szCs w:val="21"/>
            <w:lang w:val="en-US" w:eastAsia="pt-BR"/>
            <w14:ligatures w14:val="none"/>
            <w:rPrChange w:id="2102" w:author="Jonatas Nunespf" w:date="2024-04-26T22:01:00Z" w16du:dateUtc="2024-04-27T01:01:00Z">
              <w:rPr>
                <w:rFonts w:ascii="Consolas" w:eastAsia="Times New Roman" w:hAnsi="Consolas" w:cs="Times New Roman"/>
                <w:color w:val="F8F8F2"/>
                <w:kern w:val="0"/>
                <w:sz w:val="21"/>
                <w:szCs w:val="21"/>
                <w:lang w:eastAsia="pt-BR"/>
                <w14:ligatures w14:val="none"/>
              </w:rPr>
            </w:rPrChange>
          </w:rPr>
          <w:t xml:space="preserve"> </w:t>
        </w:r>
        <w:proofErr w:type="gramStart"/>
        <w:r w:rsidRPr="00F42053">
          <w:rPr>
            <w:rFonts w:ascii="Consolas" w:eastAsia="Times New Roman" w:hAnsi="Consolas" w:cs="Times New Roman"/>
            <w:color w:val="50FA7B"/>
            <w:kern w:val="0"/>
            <w:sz w:val="21"/>
            <w:szCs w:val="21"/>
            <w:lang w:val="en-US" w:eastAsia="pt-BR"/>
            <w14:ligatures w14:val="none"/>
            <w:rPrChange w:id="2103" w:author="Jonatas Nunespf" w:date="2024-04-26T22:01:00Z" w16du:dateUtc="2024-04-27T01:01:00Z">
              <w:rPr>
                <w:rFonts w:ascii="Consolas" w:eastAsia="Times New Roman" w:hAnsi="Consolas" w:cs="Times New Roman"/>
                <w:color w:val="50FA7B"/>
                <w:kern w:val="0"/>
                <w:sz w:val="21"/>
                <w:szCs w:val="21"/>
                <w:lang w:eastAsia="pt-BR"/>
                <w14:ligatures w14:val="none"/>
              </w:rPr>
            </w:rPrChange>
          </w:rPr>
          <w:t>soma</w:t>
        </w:r>
        <w:r w:rsidRPr="00F42053">
          <w:rPr>
            <w:rFonts w:ascii="Consolas" w:eastAsia="Times New Roman" w:hAnsi="Consolas" w:cs="Times New Roman"/>
            <w:color w:val="F8F8F2"/>
            <w:kern w:val="0"/>
            <w:sz w:val="21"/>
            <w:szCs w:val="21"/>
            <w:lang w:val="en-US" w:eastAsia="pt-BR"/>
            <w14:ligatures w14:val="none"/>
            <w:rPrChange w:id="2104" w:author="Jonatas Nunespf" w:date="2024-04-26T22:01:00Z" w16du:dateUtc="2024-04-27T01:01:00Z">
              <w:rPr>
                <w:rFonts w:ascii="Consolas" w:eastAsia="Times New Roman" w:hAnsi="Consolas" w:cs="Times New Roman"/>
                <w:color w:val="F8F8F2"/>
                <w:kern w:val="0"/>
                <w:sz w:val="21"/>
                <w:szCs w:val="21"/>
                <w:lang w:eastAsia="pt-BR"/>
                <w14:ligatures w14:val="none"/>
              </w:rPr>
            </w:rPrChange>
          </w:rPr>
          <w:t>(</w:t>
        </w:r>
        <w:proofErr w:type="gramEnd"/>
        <w:r w:rsidRPr="00F42053">
          <w:rPr>
            <w:rFonts w:ascii="Consolas" w:eastAsia="Times New Roman" w:hAnsi="Consolas" w:cs="Times New Roman"/>
            <w:color w:val="FF79C6"/>
            <w:kern w:val="0"/>
            <w:sz w:val="21"/>
            <w:szCs w:val="21"/>
            <w:lang w:val="en-US" w:eastAsia="pt-BR"/>
            <w14:ligatures w14:val="none"/>
            <w:rPrChange w:id="2105" w:author="Jonatas Nunespf" w:date="2024-04-26T22:01:00Z" w16du:dateUtc="2024-04-27T01:01:00Z">
              <w:rPr>
                <w:rFonts w:ascii="Consolas" w:eastAsia="Times New Roman" w:hAnsi="Consolas" w:cs="Times New Roman"/>
                <w:color w:val="FF79C6"/>
                <w:kern w:val="0"/>
                <w:sz w:val="21"/>
                <w:szCs w:val="21"/>
                <w:lang w:eastAsia="pt-BR"/>
                <w14:ligatures w14:val="none"/>
              </w:rPr>
            </w:rPrChange>
          </w:rPr>
          <w:t>...</w:t>
        </w:r>
        <w:proofErr w:type="spellStart"/>
        <w:r w:rsidRPr="00F42053">
          <w:rPr>
            <w:rFonts w:ascii="Consolas" w:eastAsia="Times New Roman" w:hAnsi="Consolas" w:cs="Times New Roman"/>
            <w:i/>
            <w:iCs/>
            <w:color w:val="FFB86C"/>
            <w:kern w:val="0"/>
            <w:sz w:val="21"/>
            <w:szCs w:val="21"/>
            <w:lang w:val="en-US" w:eastAsia="pt-BR"/>
            <w14:ligatures w14:val="none"/>
            <w:rPrChange w:id="2106" w:author="Jonatas Nunespf" w:date="2024-04-26T22:01:00Z" w16du:dateUtc="2024-04-27T01:01:00Z">
              <w:rPr>
                <w:rFonts w:ascii="Consolas" w:eastAsia="Times New Roman" w:hAnsi="Consolas" w:cs="Times New Roman"/>
                <w:i/>
                <w:iCs/>
                <w:color w:val="FFB86C"/>
                <w:kern w:val="0"/>
                <w:sz w:val="21"/>
                <w:szCs w:val="21"/>
                <w:lang w:eastAsia="pt-BR"/>
                <w14:ligatures w14:val="none"/>
              </w:rPr>
            </w:rPrChange>
          </w:rPr>
          <w:t>valores</w:t>
        </w:r>
        <w:proofErr w:type="spellEnd"/>
        <w:r w:rsidRPr="00F42053">
          <w:rPr>
            <w:rFonts w:ascii="Consolas" w:eastAsia="Times New Roman" w:hAnsi="Consolas" w:cs="Times New Roman"/>
            <w:color w:val="F8F8F2"/>
            <w:kern w:val="0"/>
            <w:sz w:val="21"/>
            <w:szCs w:val="21"/>
            <w:lang w:val="en-US" w:eastAsia="pt-BR"/>
            <w14:ligatures w14:val="none"/>
            <w:rPrChange w:id="2107" w:author="Jonatas Nunespf" w:date="2024-04-26T22:01:00Z" w16du:dateUtc="2024-04-27T01:01:00Z">
              <w:rPr>
                <w:rFonts w:ascii="Consolas" w:eastAsia="Times New Roman" w:hAnsi="Consolas" w:cs="Times New Roman"/>
                <w:color w:val="F8F8F2"/>
                <w:kern w:val="0"/>
                <w:sz w:val="21"/>
                <w:szCs w:val="21"/>
                <w:lang w:eastAsia="pt-BR"/>
                <w14:ligatures w14:val="none"/>
              </w:rPr>
            </w:rPrChange>
          </w:rPr>
          <w:t>){</w:t>
        </w:r>
      </w:ins>
    </w:p>
    <w:p w14:paraId="5B7636DC" w14:textId="77777777" w:rsidR="00F42053" w:rsidRPr="00F42053" w:rsidRDefault="00F42053" w:rsidP="00D22DEA">
      <w:pPr>
        <w:pBdr>
          <w:top w:val="single" w:sz="4" w:space="1" w:color="auto"/>
          <w:left w:val="single" w:sz="4" w:space="4" w:color="auto"/>
          <w:bottom w:val="single" w:sz="4" w:space="1" w:color="auto"/>
          <w:right w:val="single" w:sz="4" w:space="4" w:color="auto"/>
        </w:pBdr>
        <w:shd w:val="clear" w:color="auto" w:fill="282A36"/>
        <w:spacing w:after="0" w:line="285" w:lineRule="atLeast"/>
        <w:rPr>
          <w:ins w:id="2108" w:author="Jonatas Nunespf" w:date="2024-04-26T22:01:00Z" w16du:dateUtc="2024-04-27T01:01:00Z"/>
          <w:rFonts w:ascii="Consolas" w:eastAsia="Times New Roman" w:hAnsi="Consolas" w:cs="Times New Roman"/>
          <w:color w:val="F8F8F2"/>
          <w:kern w:val="0"/>
          <w:sz w:val="21"/>
          <w:szCs w:val="21"/>
          <w:lang w:val="en-US" w:eastAsia="pt-BR"/>
          <w14:ligatures w14:val="none"/>
          <w:rPrChange w:id="2109" w:author="Jonatas Nunespf" w:date="2024-04-26T22:01:00Z" w16du:dateUtc="2024-04-27T01:01:00Z">
            <w:rPr>
              <w:ins w:id="2110" w:author="Jonatas Nunespf" w:date="2024-04-26T22:01:00Z" w16du:dateUtc="2024-04-27T01:01:00Z"/>
              <w:rFonts w:ascii="Consolas" w:eastAsia="Times New Roman" w:hAnsi="Consolas" w:cs="Times New Roman"/>
              <w:color w:val="F8F8F2"/>
              <w:kern w:val="0"/>
              <w:sz w:val="21"/>
              <w:szCs w:val="21"/>
              <w:lang w:eastAsia="pt-BR"/>
              <w14:ligatures w14:val="none"/>
            </w:rPr>
          </w:rPrChange>
        </w:rPr>
        <w:pPrChange w:id="2111" w:author="Jonatas Nunespf" w:date="2024-04-26T23:28:00Z" w16du:dateUtc="2024-04-27T02:28:00Z">
          <w:pPr>
            <w:shd w:val="clear" w:color="auto" w:fill="282A36"/>
            <w:spacing w:after="0" w:line="285" w:lineRule="atLeast"/>
          </w:pPr>
        </w:pPrChange>
      </w:pPr>
      <w:ins w:id="2112" w:author="Jonatas Nunespf" w:date="2024-04-26T22:01:00Z" w16du:dateUtc="2024-04-27T01:01:00Z">
        <w:r w:rsidRPr="00F42053">
          <w:rPr>
            <w:rFonts w:ascii="Consolas" w:eastAsia="Times New Roman" w:hAnsi="Consolas" w:cs="Times New Roman"/>
            <w:color w:val="F8F8F2"/>
            <w:kern w:val="0"/>
            <w:sz w:val="21"/>
            <w:szCs w:val="21"/>
            <w:lang w:val="en-US" w:eastAsia="pt-BR"/>
            <w14:ligatures w14:val="none"/>
            <w:rPrChange w:id="2113" w:author="Jonatas Nunespf" w:date="2024-04-26T22:01:00Z" w16du:dateUtc="2024-04-27T01:01:00Z">
              <w:rPr>
                <w:rFonts w:ascii="Consolas" w:eastAsia="Times New Roman" w:hAnsi="Consolas" w:cs="Times New Roman"/>
                <w:color w:val="F8F8F2"/>
                <w:kern w:val="0"/>
                <w:sz w:val="21"/>
                <w:szCs w:val="21"/>
                <w:lang w:eastAsia="pt-BR"/>
                <w14:ligatures w14:val="none"/>
              </w:rPr>
            </w:rPrChange>
          </w:rPr>
          <w:t xml:space="preserve">    </w:t>
        </w:r>
        <w:r w:rsidRPr="00F42053">
          <w:rPr>
            <w:rFonts w:ascii="Consolas" w:eastAsia="Times New Roman" w:hAnsi="Consolas" w:cs="Times New Roman"/>
            <w:color w:val="FF79C6"/>
            <w:kern w:val="0"/>
            <w:sz w:val="21"/>
            <w:szCs w:val="21"/>
            <w:lang w:val="en-US" w:eastAsia="pt-BR"/>
            <w14:ligatures w14:val="none"/>
            <w:rPrChange w:id="2114" w:author="Jonatas Nunespf" w:date="2024-04-26T22:01:00Z" w16du:dateUtc="2024-04-27T01:01:00Z">
              <w:rPr>
                <w:rFonts w:ascii="Consolas" w:eastAsia="Times New Roman" w:hAnsi="Consolas" w:cs="Times New Roman"/>
                <w:color w:val="FF79C6"/>
                <w:kern w:val="0"/>
                <w:sz w:val="21"/>
                <w:szCs w:val="21"/>
                <w:lang w:eastAsia="pt-BR"/>
                <w14:ligatures w14:val="none"/>
              </w:rPr>
            </w:rPrChange>
          </w:rPr>
          <w:t>return</w:t>
        </w:r>
        <w:r w:rsidRPr="00F42053">
          <w:rPr>
            <w:rFonts w:ascii="Consolas" w:eastAsia="Times New Roman" w:hAnsi="Consolas" w:cs="Times New Roman"/>
            <w:color w:val="F8F8F2"/>
            <w:kern w:val="0"/>
            <w:sz w:val="21"/>
            <w:szCs w:val="21"/>
            <w:lang w:val="en-US" w:eastAsia="pt-BR"/>
            <w14:ligatures w14:val="none"/>
            <w:rPrChange w:id="2115" w:author="Jonatas Nunespf" w:date="2024-04-26T22:01:00Z" w16du:dateUtc="2024-04-27T01:01:00Z">
              <w:rPr>
                <w:rFonts w:ascii="Consolas" w:eastAsia="Times New Roman" w:hAnsi="Consolas" w:cs="Times New Roman"/>
                <w:color w:val="F8F8F2"/>
                <w:kern w:val="0"/>
                <w:sz w:val="21"/>
                <w:szCs w:val="21"/>
                <w:lang w:eastAsia="pt-BR"/>
                <w14:ligatures w14:val="none"/>
              </w:rPr>
            </w:rPrChange>
          </w:rPr>
          <w:t xml:space="preserve"> </w:t>
        </w:r>
        <w:proofErr w:type="spellStart"/>
        <w:proofErr w:type="gramStart"/>
        <w:r w:rsidRPr="00F42053">
          <w:rPr>
            <w:rFonts w:ascii="Consolas" w:eastAsia="Times New Roman" w:hAnsi="Consolas" w:cs="Times New Roman"/>
            <w:i/>
            <w:iCs/>
            <w:color w:val="FFB86C"/>
            <w:kern w:val="0"/>
            <w:sz w:val="21"/>
            <w:szCs w:val="21"/>
            <w:lang w:val="en-US" w:eastAsia="pt-BR"/>
            <w14:ligatures w14:val="none"/>
            <w:rPrChange w:id="2116" w:author="Jonatas Nunespf" w:date="2024-04-26T22:01:00Z" w16du:dateUtc="2024-04-27T01:01:00Z">
              <w:rPr>
                <w:rFonts w:ascii="Consolas" w:eastAsia="Times New Roman" w:hAnsi="Consolas" w:cs="Times New Roman"/>
                <w:i/>
                <w:iCs/>
                <w:color w:val="FFB86C"/>
                <w:kern w:val="0"/>
                <w:sz w:val="21"/>
                <w:szCs w:val="21"/>
                <w:lang w:eastAsia="pt-BR"/>
                <w14:ligatures w14:val="none"/>
              </w:rPr>
            </w:rPrChange>
          </w:rPr>
          <w:t>valores</w:t>
        </w:r>
        <w:r w:rsidRPr="00F42053">
          <w:rPr>
            <w:rFonts w:ascii="Consolas" w:eastAsia="Times New Roman" w:hAnsi="Consolas" w:cs="Times New Roman"/>
            <w:color w:val="F8F8F2"/>
            <w:kern w:val="0"/>
            <w:sz w:val="21"/>
            <w:szCs w:val="21"/>
            <w:lang w:val="en-US" w:eastAsia="pt-BR"/>
            <w14:ligatures w14:val="none"/>
            <w:rPrChange w:id="2117" w:author="Jonatas Nunespf" w:date="2024-04-26T22:01:00Z" w16du:dateUtc="2024-04-27T01:01:00Z">
              <w:rPr>
                <w:rFonts w:ascii="Consolas" w:eastAsia="Times New Roman" w:hAnsi="Consolas" w:cs="Times New Roman"/>
                <w:color w:val="F8F8F2"/>
                <w:kern w:val="0"/>
                <w:sz w:val="21"/>
                <w:szCs w:val="21"/>
                <w:lang w:eastAsia="pt-BR"/>
                <w14:ligatures w14:val="none"/>
              </w:rPr>
            </w:rPrChange>
          </w:rPr>
          <w:t>.length</w:t>
        </w:r>
        <w:proofErr w:type="spellEnd"/>
        <w:proofErr w:type="gramEnd"/>
        <w:r w:rsidRPr="00F42053">
          <w:rPr>
            <w:rFonts w:ascii="Consolas" w:eastAsia="Times New Roman" w:hAnsi="Consolas" w:cs="Times New Roman"/>
            <w:color w:val="F8F8F2"/>
            <w:kern w:val="0"/>
            <w:sz w:val="21"/>
            <w:szCs w:val="21"/>
            <w:lang w:val="en-US" w:eastAsia="pt-BR"/>
            <w14:ligatures w14:val="none"/>
            <w:rPrChange w:id="2118" w:author="Jonatas Nunespf" w:date="2024-04-26T22:01:00Z" w16du:dateUtc="2024-04-27T01:01:00Z">
              <w:rPr>
                <w:rFonts w:ascii="Consolas" w:eastAsia="Times New Roman" w:hAnsi="Consolas" w:cs="Times New Roman"/>
                <w:color w:val="F8F8F2"/>
                <w:kern w:val="0"/>
                <w:sz w:val="21"/>
                <w:szCs w:val="21"/>
                <w:lang w:eastAsia="pt-BR"/>
                <w14:ligatures w14:val="none"/>
              </w:rPr>
            </w:rPrChange>
          </w:rPr>
          <w:t>;</w:t>
        </w:r>
      </w:ins>
    </w:p>
    <w:p w14:paraId="61238929" w14:textId="77777777" w:rsidR="00F42053" w:rsidRPr="00F42053" w:rsidRDefault="00F42053" w:rsidP="00D22DEA">
      <w:pPr>
        <w:pBdr>
          <w:top w:val="single" w:sz="4" w:space="1" w:color="auto"/>
          <w:left w:val="single" w:sz="4" w:space="4" w:color="auto"/>
          <w:bottom w:val="single" w:sz="4" w:space="1" w:color="auto"/>
          <w:right w:val="single" w:sz="4" w:space="4" w:color="auto"/>
        </w:pBdr>
        <w:shd w:val="clear" w:color="auto" w:fill="282A36"/>
        <w:spacing w:after="0" w:line="285" w:lineRule="atLeast"/>
        <w:rPr>
          <w:ins w:id="2119" w:author="Jonatas Nunespf" w:date="2024-04-26T22:01:00Z" w16du:dateUtc="2024-04-27T01:01:00Z"/>
          <w:rFonts w:ascii="Consolas" w:eastAsia="Times New Roman" w:hAnsi="Consolas" w:cs="Times New Roman"/>
          <w:color w:val="F8F8F2"/>
          <w:kern w:val="0"/>
          <w:sz w:val="21"/>
          <w:szCs w:val="21"/>
          <w:lang w:eastAsia="pt-BR"/>
          <w14:ligatures w14:val="none"/>
        </w:rPr>
        <w:pPrChange w:id="2120" w:author="Jonatas Nunespf" w:date="2024-04-26T23:28:00Z" w16du:dateUtc="2024-04-27T02:28:00Z">
          <w:pPr>
            <w:shd w:val="clear" w:color="auto" w:fill="282A36"/>
            <w:spacing w:after="0" w:line="285" w:lineRule="atLeast"/>
          </w:pPr>
        </w:pPrChange>
      </w:pPr>
      <w:ins w:id="2121" w:author="Jonatas Nunespf" w:date="2024-04-26T22:01:00Z" w16du:dateUtc="2024-04-27T01:01:00Z">
        <w:r w:rsidRPr="00F42053">
          <w:rPr>
            <w:rFonts w:ascii="Consolas" w:eastAsia="Times New Roman" w:hAnsi="Consolas" w:cs="Times New Roman"/>
            <w:color w:val="F8F8F2"/>
            <w:kern w:val="0"/>
            <w:sz w:val="21"/>
            <w:szCs w:val="21"/>
            <w:lang w:eastAsia="pt-BR"/>
            <w14:ligatures w14:val="none"/>
          </w:rPr>
          <w:t>}</w:t>
        </w:r>
      </w:ins>
    </w:p>
    <w:p w14:paraId="2B51D1AC" w14:textId="77777777" w:rsidR="00F42053" w:rsidRPr="00F42053" w:rsidRDefault="00F42053" w:rsidP="00D22DEA">
      <w:pPr>
        <w:pBdr>
          <w:top w:val="single" w:sz="4" w:space="1" w:color="auto"/>
          <w:left w:val="single" w:sz="4" w:space="4" w:color="auto"/>
          <w:bottom w:val="single" w:sz="4" w:space="1" w:color="auto"/>
          <w:right w:val="single" w:sz="4" w:space="4" w:color="auto"/>
        </w:pBdr>
        <w:shd w:val="clear" w:color="auto" w:fill="282A36"/>
        <w:spacing w:after="0" w:line="285" w:lineRule="atLeast"/>
        <w:rPr>
          <w:ins w:id="2122" w:author="Jonatas Nunespf" w:date="2024-04-26T22:01:00Z" w16du:dateUtc="2024-04-27T01:01:00Z"/>
          <w:rFonts w:ascii="Consolas" w:eastAsia="Times New Roman" w:hAnsi="Consolas" w:cs="Times New Roman"/>
          <w:color w:val="F8F8F2"/>
          <w:kern w:val="0"/>
          <w:sz w:val="21"/>
          <w:szCs w:val="21"/>
          <w:lang w:eastAsia="pt-BR"/>
          <w14:ligatures w14:val="none"/>
        </w:rPr>
        <w:pPrChange w:id="2123" w:author="Jonatas Nunespf" w:date="2024-04-26T23:28:00Z" w16du:dateUtc="2024-04-27T02:28:00Z">
          <w:pPr>
            <w:shd w:val="clear" w:color="auto" w:fill="282A36"/>
            <w:spacing w:after="0" w:line="285" w:lineRule="atLeast"/>
          </w:pPr>
        </w:pPrChange>
      </w:pPr>
      <w:ins w:id="2124" w:author="Jonatas Nunespf" w:date="2024-04-26T22:01:00Z" w16du:dateUtc="2024-04-27T01:01:00Z">
        <w:r w:rsidRPr="00F42053">
          <w:rPr>
            <w:rFonts w:ascii="Consolas" w:eastAsia="Times New Roman" w:hAnsi="Consolas" w:cs="Times New Roman"/>
            <w:color w:val="BD93F9"/>
            <w:kern w:val="0"/>
            <w:sz w:val="21"/>
            <w:szCs w:val="21"/>
            <w:lang w:eastAsia="pt-BR"/>
            <w14:ligatures w14:val="none"/>
          </w:rPr>
          <w:t>console</w:t>
        </w:r>
        <w:r w:rsidRPr="00F42053">
          <w:rPr>
            <w:rFonts w:ascii="Consolas" w:eastAsia="Times New Roman" w:hAnsi="Consolas" w:cs="Times New Roman"/>
            <w:color w:val="F8F8F2"/>
            <w:kern w:val="0"/>
            <w:sz w:val="21"/>
            <w:szCs w:val="21"/>
            <w:lang w:eastAsia="pt-BR"/>
            <w14:ligatures w14:val="none"/>
          </w:rPr>
          <w:t>.</w:t>
        </w:r>
        <w:r w:rsidRPr="00F42053">
          <w:rPr>
            <w:rFonts w:ascii="Consolas" w:eastAsia="Times New Roman" w:hAnsi="Consolas" w:cs="Times New Roman"/>
            <w:color w:val="50FA7B"/>
            <w:kern w:val="0"/>
            <w:sz w:val="21"/>
            <w:szCs w:val="21"/>
            <w:lang w:eastAsia="pt-BR"/>
            <w14:ligatures w14:val="none"/>
          </w:rPr>
          <w:t>log</w:t>
        </w:r>
        <w:r w:rsidRPr="00F42053">
          <w:rPr>
            <w:rFonts w:ascii="Consolas" w:eastAsia="Times New Roman" w:hAnsi="Consolas" w:cs="Times New Roman"/>
            <w:color w:val="F8F8F2"/>
            <w:kern w:val="0"/>
            <w:sz w:val="21"/>
            <w:szCs w:val="21"/>
            <w:lang w:eastAsia="pt-BR"/>
            <w14:ligatures w14:val="none"/>
          </w:rPr>
          <w:t>(</w:t>
        </w:r>
        <w:r w:rsidRPr="00F42053">
          <w:rPr>
            <w:rFonts w:ascii="Consolas" w:eastAsia="Times New Roman" w:hAnsi="Consolas" w:cs="Times New Roman"/>
            <w:color w:val="50FA7B"/>
            <w:kern w:val="0"/>
            <w:sz w:val="21"/>
            <w:szCs w:val="21"/>
            <w:lang w:eastAsia="pt-BR"/>
            <w14:ligatures w14:val="none"/>
          </w:rPr>
          <w:t>soma</w:t>
        </w:r>
        <w:r w:rsidRPr="00F42053">
          <w:rPr>
            <w:rFonts w:ascii="Consolas" w:eastAsia="Times New Roman" w:hAnsi="Consolas" w:cs="Times New Roman"/>
            <w:color w:val="F8F8F2"/>
            <w:kern w:val="0"/>
            <w:sz w:val="21"/>
            <w:szCs w:val="21"/>
            <w:lang w:eastAsia="pt-BR"/>
            <w14:ligatures w14:val="none"/>
          </w:rPr>
          <w:t>(</w:t>
        </w:r>
        <w:r w:rsidRPr="00F42053">
          <w:rPr>
            <w:rFonts w:ascii="Consolas" w:eastAsia="Times New Roman" w:hAnsi="Consolas" w:cs="Times New Roman"/>
            <w:color w:val="BD93F9"/>
            <w:kern w:val="0"/>
            <w:sz w:val="21"/>
            <w:szCs w:val="21"/>
            <w:lang w:eastAsia="pt-BR"/>
            <w14:ligatures w14:val="none"/>
          </w:rPr>
          <w:t>10</w:t>
        </w:r>
        <w:r w:rsidRPr="00F42053">
          <w:rPr>
            <w:rFonts w:ascii="Consolas" w:eastAsia="Times New Roman" w:hAnsi="Consolas" w:cs="Times New Roman"/>
            <w:color w:val="F8F8F2"/>
            <w:kern w:val="0"/>
            <w:sz w:val="21"/>
            <w:szCs w:val="21"/>
            <w:lang w:eastAsia="pt-BR"/>
            <w14:ligatures w14:val="none"/>
          </w:rPr>
          <w:t>,</w:t>
        </w:r>
        <w:r w:rsidRPr="00F42053">
          <w:rPr>
            <w:rFonts w:ascii="Consolas" w:eastAsia="Times New Roman" w:hAnsi="Consolas" w:cs="Times New Roman"/>
            <w:color w:val="BD93F9"/>
            <w:kern w:val="0"/>
            <w:sz w:val="21"/>
            <w:szCs w:val="21"/>
            <w:lang w:eastAsia="pt-BR"/>
            <w14:ligatures w14:val="none"/>
          </w:rPr>
          <w:t>5</w:t>
        </w:r>
        <w:r w:rsidRPr="00F42053">
          <w:rPr>
            <w:rFonts w:ascii="Consolas" w:eastAsia="Times New Roman" w:hAnsi="Consolas" w:cs="Times New Roman"/>
            <w:color w:val="F8F8F2"/>
            <w:kern w:val="0"/>
            <w:sz w:val="21"/>
            <w:szCs w:val="21"/>
            <w:lang w:eastAsia="pt-BR"/>
            <w14:ligatures w14:val="none"/>
          </w:rPr>
          <w:t>,</w:t>
        </w:r>
        <w:r w:rsidRPr="00F42053">
          <w:rPr>
            <w:rFonts w:ascii="Consolas" w:eastAsia="Times New Roman" w:hAnsi="Consolas" w:cs="Times New Roman"/>
            <w:color w:val="BD93F9"/>
            <w:kern w:val="0"/>
            <w:sz w:val="21"/>
            <w:szCs w:val="21"/>
            <w:lang w:eastAsia="pt-BR"/>
            <w14:ligatures w14:val="none"/>
          </w:rPr>
          <w:t>6</w:t>
        </w:r>
        <w:r w:rsidRPr="00F42053">
          <w:rPr>
            <w:rFonts w:ascii="Consolas" w:eastAsia="Times New Roman" w:hAnsi="Consolas" w:cs="Times New Roman"/>
            <w:color w:val="F8F8F2"/>
            <w:kern w:val="0"/>
            <w:sz w:val="21"/>
            <w:szCs w:val="21"/>
            <w:lang w:eastAsia="pt-BR"/>
            <w14:ligatures w14:val="none"/>
          </w:rPr>
          <w:t>,</w:t>
        </w:r>
        <w:r w:rsidRPr="00F42053">
          <w:rPr>
            <w:rFonts w:ascii="Consolas" w:eastAsia="Times New Roman" w:hAnsi="Consolas" w:cs="Times New Roman"/>
            <w:color w:val="BD93F9"/>
            <w:kern w:val="0"/>
            <w:sz w:val="21"/>
            <w:szCs w:val="21"/>
            <w:lang w:eastAsia="pt-BR"/>
            <w14:ligatures w14:val="none"/>
          </w:rPr>
          <w:t>7</w:t>
        </w:r>
        <w:r w:rsidRPr="00F42053">
          <w:rPr>
            <w:rFonts w:ascii="Consolas" w:eastAsia="Times New Roman" w:hAnsi="Consolas" w:cs="Times New Roman"/>
            <w:color w:val="F8F8F2"/>
            <w:kern w:val="0"/>
            <w:sz w:val="21"/>
            <w:szCs w:val="21"/>
            <w:lang w:eastAsia="pt-BR"/>
            <w14:ligatures w14:val="none"/>
          </w:rPr>
          <w:t>,</w:t>
        </w:r>
        <w:r w:rsidRPr="00F42053">
          <w:rPr>
            <w:rFonts w:ascii="Consolas" w:eastAsia="Times New Roman" w:hAnsi="Consolas" w:cs="Times New Roman"/>
            <w:color w:val="BD93F9"/>
            <w:kern w:val="0"/>
            <w:sz w:val="21"/>
            <w:szCs w:val="21"/>
            <w:lang w:eastAsia="pt-BR"/>
            <w14:ligatures w14:val="none"/>
          </w:rPr>
          <w:t>2</w:t>
        </w:r>
        <w:r w:rsidRPr="00F42053">
          <w:rPr>
            <w:rFonts w:ascii="Consolas" w:eastAsia="Times New Roman" w:hAnsi="Consolas" w:cs="Times New Roman"/>
            <w:color w:val="F8F8F2"/>
            <w:kern w:val="0"/>
            <w:sz w:val="21"/>
            <w:szCs w:val="21"/>
            <w:lang w:eastAsia="pt-BR"/>
            <w14:ligatures w14:val="none"/>
          </w:rPr>
          <w:t>));</w:t>
        </w:r>
      </w:ins>
    </w:p>
    <w:p w14:paraId="7870B257" w14:textId="5A717AA6" w:rsidR="00F42053" w:rsidRDefault="00F42053" w:rsidP="00D22DEA">
      <w:pPr>
        <w:pBdr>
          <w:top w:val="single" w:sz="4" w:space="1" w:color="auto"/>
          <w:left w:val="single" w:sz="4" w:space="4" w:color="auto"/>
          <w:bottom w:val="single" w:sz="4" w:space="1" w:color="auto"/>
          <w:right w:val="single" w:sz="4" w:space="4" w:color="auto"/>
        </w:pBdr>
        <w:rPr>
          <w:ins w:id="2125" w:author="Jonatas Nunespf" w:date="2024-04-26T22:04:00Z" w16du:dateUtc="2024-04-27T01:04:00Z"/>
        </w:rPr>
        <w:pPrChange w:id="2126" w:author="Jonatas Nunespf" w:date="2024-04-26T23:28:00Z" w16du:dateUtc="2024-04-27T02:28:00Z">
          <w:pPr/>
        </w:pPrChange>
      </w:pPr>
      <w:ins w:id="2127" w:author="Jonatas Nunespf" w:date="2024-04-26T22:01:00Z" w16du:dateUtc="2024-04-27T01:01:00Z">
        <w:r>
          <w:t xml:space="preserve">Neste novo exemp0lo acima temos 5 valores para os parâmetros, entao o REST criara 5 </w:t>
        </w:r>
        <w:proofErr w:type="spellStart"/>
        <w:r>
          <w:t>parametros</w:t>
        </w:r>
        <w:proofErr w:type="spellEnd"/>
        <w:r>
          <w:t xml:space="preserve"> e armazenara cada um desses valores, e o resultado q</w:t>
        </w:r>
      </w:ins>
      <w:ins w:id="2128" w:author="Jonatas Nunespf" w:date="2024-04-26T22:02:00Z" w16du:dateUtc="2024-04-27T01:02:00Z">
        <w:r>
          <w:t xml:space="preserve">ue </w:t>
        </w:r>
        <w:proofErr w:type="spellStart"/>
        <w:r>
          <w:t>sera</w:t>
        </w:r>
        <w:proofErr w:type="spellEnd"/>
        <w:r>
          <w:t xml:space="preserve"> retornado vai ser 5 pois são 5 valores que teremos</w:t>
        </w:r>
      </w:ins>
      <w:ins w:id="2129" w:author="Jonatas Nunespf" w:date="2024-04-26T22:04:00Z" w16du:dateUtc="2024-04-27T01:04:00Z">
        <w:r>
          <w:t>.</w:t>
        </w:r>
      </w:ins>
    </w:p>
    <w:p w14:paraId="2D758C63" w14:textId="14BF3773" w:rsidR="00F42053" w:rsidRDefault="00F42053" w:rsidP="00671955">
      <w:pPr>
        <w:rPr>
          <w:ins w:id="2130" w:author="Jonatas Nunespf" w:date="2024-04-26T22:04:00Z" w16du:dateUtc="2024-04-27T01:04:00Z"/>
        </w:rPr>
      </w:pPr>
      <w:ins w:id="2131" w:author="Jonatas Nunespf" w:date="2024-04-26T22:04:00Z" w16du:dateUtc="2024-04-27T01:04:00Z">
        <w:r>
          <w:t>.</w:t>
        </w:r>
      </w:ins>
    </w:p>
    <w:p w14:paraId="70E7BD82" w14:textId="77777777" w:rsidR="00F42053" w:rsidRDefault="00F42053" w:rsidP="00671955">
      <w:pPr>
        <w:rPr>
          <w:ins w:id="2132" w:author="Jonatas Nunespf" w:date="2024-04-26T22:08:00Z" w16du:dateUtc="2024-04-27T01:08:00Z"/>
        </w:rPr>
      </w:pPr>
    </w:p>
    <w:p w14:paraId="019E182D" w14:textId="77777777" w:rsidR="00055FE3" w:rsidRDefault="00055FE3" w:rsidP="00671955">
      <w:pPr>
        <w:rPr>
          <w:ins w:id="2133" w:author="Jonatas Nunespf" w:date="2024-04-26T22:08:00Z" w16du:dateUtc="2024-04-27T01:08:00Z"/>
        </w:rPr>
      </w:pPr>
    </w:p>
    <w:p w14:paraId="7E5F06BA" w14:textId="77777777" w:rsidR="00055FE3" w:rsidRDefault="00055FE3" w:rsidP="00671955">
      <w:pPr>
        <w:rPr>
          <w:ins w:id="2134" w:author="Jonatas Nunespf" w:date="2024-04-26T22:08:00Z" w16du:dateUtc="2024-04-27T01:08:00Z"/>
        </w:rPr>
      </w:pPr>
    </w:p>
    <w:p w14:paraId="7E897616" w14:textId="77777777" w:rsidR="00055FE3" w:rsidRDefault="00055FE3" w:rsidP="00671955">
      <w:pPr>
        <w:rPr>
          <w:ins w:id="2135" w:author="Jonatas Nunespf" w:date="2024-04-26T22:08:00Z" w16du:dateUtc="2024-04-27T01:08:00Z"/>
        </w:rPr>
      </w:pPr>
    </w:p>
    <w:p w14:paraId="540C1FE7" w14:textId="77777777" w:rsidR="00055FE3" w:rsidRDefault="00055FE3" w:rsidP="00671955">
      <w:pPr>
        <w:rPr>
          <w:ins w:id="2136" w:author="Jonatas Nunespf" w:date="2024-04-26T22:08:00Z" w16du:dateUtc="2024-04-27T01:08:00Z"/>
        </w:rPr>
      </w:pPr>
    </w:p>
    <w:p w14:paraId="341FC031" w14:textId="77777777" w:rsidR="00055FE3" w:rsidRDefault="00055FE3" w:rsidP="00671955">
      <w:pPr>
        <w:rPr>
          <w:ins w:id="2137" w:author="Jonatas Nunespf" w:date="2024-04-26T21:53:00Z" w16du:dateUtc="2024-04-27T00:53:00Z"/>
        </w:rPr>
      </w:pPr>
    </w:p>
    <w:p w14:paraId="3F5BA8CE" w14:textId="64EA62F1" w:rsidR="003041DF" w:rsidRDefault="00055FE3" w:rsidP="00D22DEA">
      <w:pPr>
        <w:pBdr>
          <w:top w:val="single" w:sz="4" w:space="1" w:color="auto"/>
          <w:left w:val="single" w:sz="4" w:space="4" w:color="auto"/>
          <w:bottom w:val="single" w:sz="4" w:space="1" w:color="auto"/>
          <w:right w:val="single" w:sz="4" w:space="4" w:color="auto"/>
        </w:pBdr>
        <w:rPr>
          <w:ins w:id="2138" w:author="Jonatas Nunespf" w:date="2024-04-26T22:08:00Z" w16du:dateUtc="2024-04-27T01:08:00Z"/>
        </w:rPr>
        <w:pPrChange w:id="2139" w:author="Jonatas Nunespf" w:date="2024-04-26T23:27:00Z" w16du:dateUtc="2024-04-27T02:27:00Z">
          <w:pPr/>
        </w:pPrChange>
      </w:pPr>
      <w:ins w:id="2140" w:author="Jonatas Nunespf" w:date="2024-04-26T22:07:00Z" w16du:dateUtc="2024-04-27T01:07:00Z">
        <w:r>
          <w:t xml:space="preserve">Essa function abaixo calcula todos os valores que tem </w:t>
        </w:r>
      </w:ins>
      <w:ins w:id="2141" w:author="Jonatas Nunespf" w:date="2024-04-26T22:08:00Z" w16du:dateUtc="2024-04-27T01:08:00Z">
        <w:r>
          <w:t>no parâmetro valores</w:t>
        </w:r>
      </w:ins>
    </w:p>
    <w:p w14:paraId="77732596" w14:textId="77777777" w:rsidR="00055FE3" w:rsidRPr="00055FE3" w:rsidRDefault="00055FE3" w:rsidP="00D22DEA">
      <w:pPr>
        <w:pBdr>
          <w:top w:val="single" w:sz="4" w:space="1" w:color="auto"/>
          <w:left w:val="single" w:sz="4" w:space="4" w:color="auto"/>
          <w:bottom w:val="single" w:sz="4" w:space="1" w:color="auto"/>
          <w:right w:val="single" w:sz="4" w:space="4" w:color="auto"/>
        </w:pBdr>
        <w:shd w:val="clear" w:color="auto" w:fill="282A36"/>
        <w:spacing w:after="0" w:line="285" w:lineRule="atLeast"/>
        <w:rPr>
          <w:ins w:id="2142" w:author="Jonatas Nunespf" w:date="2024-04-26T22:08:00Z" w16du:dateUtc="2024-04-27T01:08:00Z"/>
          <w:rFonts w:ascii="Consolas" w:eastAsia="Times New Roman" w:hAnsi="Consolas" w:cs="Times New Roman"/>
          <w:color w:val="F8F8F2"/>
          <w:kern w:val="0"/>
          <w:sz w:val="21"/>
          <w:szCs w:val="21"/>
          <w:lang w:val="en-US" w:eastAsia="pt-BR"/>
          <w14:ligatures w14:val="none"/>
          <w:rPrChange w:id="2143" w:author="Jonatas Nunespf" w:date="2024-04-26T22:08:00Z" w16du:dateUtc="2024-04-27T01:08:00Z">
            <w:rPr>
              <w:ins w:id="2144" w:author="Jonatas Nunespf" w:date="2024-04-26T22:08:00Z" w16du:dateUtc="2024-04-27T01:08:00Z"/>
              <w:rFonts w:ascii="Consolas" w:eastAsia="Times New Roman" w:hAnsi="Consolas" w:cs="Times New Roman"/>
              <w:color w:val="F8F8F2"/>
              <w:kern w:val="0"/>
              <w:sz w:val="21"/>
              <w:szCs w:val="21"/>
              <w:lang w:eastAsia="pt-BR"/>
              <w14:ligatures w14:val="none"/>
            </w:rPr>
          </w:rPrChange>
        </w:rPr>
        <w:pPrChange w:id="2145" w:author="Jonatas Nunespf" w:date="2024-04-26T23:27:00Z" w16du:dateUtc="2024-04-27T02:27:00Z">
          <w:pPr>
            <w:shd w:val="clear" w:color="auto" w:fill="282A36"/>
            <w:spacing w:after="0" w:line="285" w:lineRule="atLeast"/>
          </w:pPr>
        </w:pPrChange>
      </w:pPr>
      <w:ins w:id="2146" w:author="Jonatas Nunespf" w:date="2024-04-26T22:08:00Z" w16du:dateUtc="2024-04-27T01:08:00Z">
        <w:r w:rsidRPr="00055FE3">
          <w:rPr>
            <w:rFonts w:ascii="Consolas" w:eastAsia="Times New Roman" w:hAnsi="Consolas" w:cs="Times New Roman"/>
            <w:color w:val="FF79C6"/>
            <w:kern w:val="0"/>
            <w:sz w:val="21"/>
            <w:szCs w:val="21"/>
            <w:lang w:val="en-US" w:eastAsia="pt-BR"/>
            <w14:ligatures w14:val="none"/>
            <w:rPrChange w:id="2147" w:author="Jonatas Nunespf" w:date="2024-04-26T22:08:00Z" w16du:dateUtc="2024-04-27T01:08:00Z">
              <w:rPr>
                <w:rFonts w:ascii="Consolas" w:eastAsia="Times New Roman" w:hAnsi="Consolas" w:cs="Times New Roman"/>
                <w:color w:val="FF79C6"/>
                <w:kern w:val="0"/>
                <w:sz w:val="21"/>
                <w:szCs w:val="21"/>
                <w:lang w:eastAsia="pt-BR"/>
                <w14:ligatures w14:val="none"/>
              </w:rPr>
            </w:rPrChange>
          </w:rPr>
          <w:t>function</w:t>
        </w:r>
        <w:r w:rsidRPr="00055FE3">
          <w:rPr>
            <w:rFonts w:ascii="Consolas" w:eastAsia="Times New Roman" w:hAnsi="Consolas" w:cs="Times New Roman"/>
            <w:color w:val="F8F8F2"/>
            <w:kern w:val="0"/>
            <w:sz w:val="21"/>
            <w:szCs w:val="21"/>
            <w:lang w:val="en-US" w:eastAsia="pt-BR"/>
            <w14:ligatures w14:val="none"/>
            <w:rPrChange w:id="2148"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 xml:space="preserve"> </w:t>
        </w:r>
        <w:proofErr w:type="gramStart"/>
        <w:r w:rsidRPr="00055FE3">
          <w:rPr>
            <w:rFonts w:ascii="Consolas" w:eastAsia="Times New Roman" w:hAnsi="Consolas" w:cs="Times New Roman"/>
            <w:color w:val="50FA7B"/>
            <w:kern w:val="0"/>
            <w:sz w:val="21"/>
            <w:szCs w:val="21"/>
            <w:lang w:val="en-US" w:eastAsia="pt-BR"/>
            <w14:ligatures w14:val="none"/>
            <w:rPrChange w:id="2149" w:author="Jonatas Nunespf" w:date="2024-04-26T22:08:00Z" w16du:dateUtc="2024-04-27T01:08:00Z">
              <w:rPr>
                <w:rFonts w:ascii="Consolas" w:eastAsia="Times New Roman" w:hAnsi="Consolas" w:cs="Times New Roman"/>
                <w:color w:val="50FA7B"/>
                <w:kern w:val="0"/>
                <w:sz w:val="21"/>
                <w:szCs w:val="21"/>
                <w:lang w:eastAsia="pt-BR"/>
                <w14:ligatures w14:val="none"/>
              </w:rPr>
            </w:rPrChange>
          </w:rPr>
          <w:t>soma</w:t>
        </w:r>
        <w:r w:rsidRPr="00055FE3">
          <w:rPr>
            <w:rFonts w:ascii="Consolas" w:eastAsia="Times New Roman" w:hAnsi="Consolas" w:cs="Times New Roman"/>
            <w:color w:val="F8F8F2"/>
            <w:kern w:val="0"/>
            <w:sz w:val="21"/>
            <w:szCs w:val="21"/>
            <w:lang w:val="en-US" w:eastAsia="pt-BR"/>
            <w14:ligatures w14:val="none"/>
            <w:rPrChange w:id="2150"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w:t>
        </w:r>
        <w:proofErr w:type="gramEnd"/>
        <w:r w:rsidRPr="00055FE3">
          <w:rPr>
            <w:rFonts w:ascii="Consolas" w:eastAsia="Times New Roman" w:hAnsi="Consolas" w:cs="Times New Roman"/>
            <w:color w:val="FF79C6"/>
            <w:kern w:val="0"/>
            <w:sz w:val="21"/>
            <w:szCs w:val="21"/>
            <w:lang w:val="en-US" w:eastAsia="pt-BR"/>
            <w14:ligatures w14:val="none"/>
            <w:rPrChange w:id="2151" w:author="Jonatas Nunespf" w:date="2024-04-26T22:08:00Z" w16du:dateUtc="2024-04-27T01:08:00Z">
              <w:rPr>
                <w:rFonts w:ascii="Consolas" w:eastAsia="Times New Roman" w:hAnsi="Consolas" w:cs="Times New Roman"/>
                <w:color w:val="FF79C6"/>
                <w:kern w:val="0"/>
                <w:sz w:val="21"/>
                <w:szCs w:val="21"/>
                <w:lang w:eastAsia="pt-BR"/>
                <w14:ligatures w14:val="none"/>
              </w:rPr>
            </w:rPrChange>
          </w:rPr>
          <w:t>...</w:t>
        </w:r>
        <w:proofErr w:type="spellStart"/>
        <w:r w:rsidRPr="00055FE3">
          <w:rPr>
            <w:rFonts w:ascii="Consolas" w:eastAsia="Times New Roman" w:hAnsi="Consolas" w:cs="Times New Roman"/>
            <w:i/>
            <w:iCs/>
            <w:color w:val="FFB86C"/>
            <w:kern w:val="0"/>
            <w:sz w:val="21"/>
            <w:szCs w:val="21"/>
            <w:lang w:val="en-US" w:eastAsia="pt-BR"/>
            <w14:ligatures w14:val="none"/>
            <w:rPrChange w:id="2152" w:author="Jonatas Nunespf" w:date="2024-04-26T22:08:00Z" w16du:dateUtc="2024-04-27T01:08:00Z">
              <w:rPr>
                <w:rFonts w:ascii="Consolas" w:eastAsia="Times New Roman" w:hAnsi="Consolas" w:cs="Times New Roman"/>
                <w:i/>
                <w:iCs/>
                <w:color w:val="FFB86C"/>
                <w:kern w:val="0"/>
                <w:sz w:val="21"/>
                <w:szCs w:val="21"/>
                <w:lang w:eastAsia="pt-BR"/>
                <w14:ligatures w14:val="none"/>
              </w:rPr>
            </w:rPrChange>
          </w:rPr>
          <w:t>valores</w:t>
        </w:r>
        <w:proofErr w:type="spellEnd"/>
        <w:r w:rsidRPr="00055FE3">
          <w:rPr>
            <w:rFonts w:ascii="Consolas" w:eastAsia="Times New Roman" w:hAnsi="Consolas" w:cs="Times New Roman"/>
            <w:color w:val="F8F8F2"/>
            <w:kern w:val="0"/>
            <w:sz w:val="21"/>
            <w:szCs w:val="21"/>
            <w:lang w:val="en-US" w:eastAsia="pt-BR"/>
            <w14:ligatures w14:val="none"/>
            <w:rPrChange w:id="2153"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w:t>
        </w:r>
      </w:ins>
    </w:p>
    <w:p w14:paraId="1775E4F4" w14:textId="77777777" w:rsidR="00055FE3" w:rsidRPr="00055FE3" w:rsidRDefault="00055FE3" w:rsidP="00D22DEA">
      <w:pPr>
        <w:pBdr>
          <w:top w:val="single" w:sz="4" w:space="1" w:color="auto"/>
          <w:left w:val="single" w:sz="4" w:space="4" w:color="auto"/>
          <w:bottom w:val="single" w:sz="4" w:space="1" w:color="auto"/>
          <w:right w:val="single" w:sz="4" w:space="4" w:color="auto"/>
        </w:pBdr>
        <w:shd w:val="clear" w:color="auto" w:fill="282A36"/>
        <w:spacing w:after="0" w:line="285" w:lineRule="atLeast"/>
        <w:rPr>
          <w:ins w:id="2154" w:author="Jonatas Nunespf" w:date="2024-04-26T22:08:00Z" w16du:dateUtc="2024-04-27T01:08:00Z"/>
          <w:rFonts w:ascii="Consolas" w:eastAsia="Times New Roman" w:hAnsi="Consolas" w:cs="Times New Roman"/>
          <w:color w:val="F8F8F2"/>
          <w:kern w:val="0"/>
          <w:sz w:val="21"/>
          <w:szCs w:val="21"/>
          <w:lang w:val="en-US" w:eastAsia="pt-BR"/>
          <w14:ligatures w14:val="none"/>
          <w:rPrChange w:id="2155" w:author="Jonatas Nunespf" w:date="2024-04-26T22:08:00Z" w16du:dateUtc="2024-04-27T01:08:00Z">
            <w:rPr>
              <w:ins w:id="2156" w:author="Jonatas Nunespf" w:date="2024-04-26T22:08:00Z" w16du:dateUtc="2024-04-27T01:08:00Z"/>
              <w:rFonts w:ascii="Consolas" w:eastAsia="Times New Roman" w:hAnsi="Consolas" w:cs="Times New Roman"/>
              <w:color w:val="F8F8F2"/>
              <w:kern w:val="0"/>
              <w:sz w:val="21"/>
              <w:szCs w:val="21"/>
              <w:lang w:eastAsia="pt-BR"/>
              <w14:ligatures w14:val="none"/>
            </w:rPr>
          </w:rPrChange>
        </w:rPr>
        <w:pPrChange w:id="2157" w:author="Jonatas Nunespf" w:date="2024-04-26T23:27:00Z" w16du:dateUtc="2024-04-27T02:27:00Z">
          <w:pPr>
            <w:shd w:val="clear" w:color="auto" w:fill="282A36"/>
            <w:spacing w:after="0" w:line="285" w:lineRule="atLeast"/>
          </w:pPr>
        </w:pPrChange>
      </w:pPr>
      <w:ins w:id="2158" w:author="Jonatas Nunespf" w:date="2024-04-26T22:08:00Z" w16du:dateUtc="2024-04-27T01:08:00Z">
        <w:r w:rsidRPr="00055FE3">
          <w:rPr>
            <w:rFonts w:ascii="Consolas" w:eastAsia="Times New Roman" w:hAnsi="Consolas" w:cs="Times New Roman"/>
            <w:color w:val="F8F8F2"/>
            <w:kern w:val="0"/>
            <w:sz w:val="21"/>
            <w:szCs w:val="21"/>
            <w:lang w:val="en-US" w:eastAsia="pt-BR"/>
            <w14:ligatures w14:val="none"/>
            <w:rPrChange w:id="2159"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 xml:space="preserve">    </w:t>
        </w:r>
        <w:r w:rsidRPr="00055FE3">
          <w:rPr>
            <w:rFonts w:ascii="Consolas" w:eastAsia="Times New Roman" w:hAnsi="Consolas" w:cs="Times New Roman"/>
            <w:color w:val="FF79C6"/>
            <w:kern w:val="0"/>
            <w:sz w:val="21"/>
            <w:szCs w:val="21"/>
            <w:lang w:val="en-US" w:eastAsia="pt-BR"/>
            <w14:ligatures w14:val="none"/>
            <w:rPrChange w:id="2160" w:author="Jonatas Nunespf" w:date="2024-04-26T22:08:00Z" w16du:dateUtc="2024-04-27T01:08:00Z">
              <w:rPr>
                <w:rFonts w:ascii="Consolas" w:eastAsia="Times New Roman" w:hAnsi="Consolas" w:cs="Times New Roman"/>
                <w:color w:val="FF79C6"/>
                <w:kern w:val="0"/>
                <w:sz w:val="21"/>
                <w:szCs w:val="21"/>
                <w:lang w:eastAsia="pt-BR"/>
                <w14:ligatures w14:val="none"/>
              </w:rPr>
            </w:rPrChange>
          </w:rPr>
          <w:t>let</w:t>
        </w:r>
        <w:r w:rsidRPr="00055FE3">
          <w:rPr>
            <w:rFonts w:ascii="Consolas" w:eastAsia="Times New Roman" w:hAnsi="Consolas" w:cs="Times New Roman"/>
            <w:color w:val="F8F8F2"/>
            <w:kern w:val="0"/>
            <w:sz w:val="21"/>
            <w:szCs w:val="21"/>
            <w:lang w:val="en-US" w:eastAsia="pt-BR"/>
            <w14:ligatures w14:val="none"/>
            <w:rPrChange w:id="2161"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 xml:space="preserve"> tam </w:t>
        </w:r>
        <w:r w:rsidRPr="00055FE3">
          <w:rPr>
            <w:rFonts w:ascii="Consolas" w:eastAsia="Times New Roman" w:hAnsi="Consolas" w:cs="Times New Roman"/>
            <w:color w:val="FF79C6"/>
            <w:kern w:val="0"/>
            <w:sz w:val="21"/>
            <w:szCs w:val="21"/>
            <w:lang w:val="en-US" w:eastAsia="pt-BR"/>
            <w14:ligatures w14:val="none"/>
            <w:rPrChange w:id="2162" w:author="Jonatas Nunespf" w:date="2024-04-26T22:08:00Z" w16du:dateUtc="2024-04-27T01:08:00Z">
              <w:rPr>
                <w:rFonts w:ascii="Consolas" w:eastAsia="Times New Roman" w:hAnsi="Consolas" w:cs="Times New Roman"/>
                <w:color w:val="FF79C6"/>
                <w:kern w:val="0"/>
                <w:sz w:val="21"/>
                <w:szCs w:val="21"/>
                <w:lang w:eastAsia="pt-BR"/>
                <w14:ligatures w14:val="none"/>
              </w:rPr>
            </w:rPrChange>
          </w:rPr>
          <w:t>=</w:t>
        </w:r>
        <w:r w:rsidRPr="00055FE3">
          <w:rPr>
            <w:rFonts w:ascii="Consolas" w:eastAsia="Times New Roman" w:hAnsi="Consolas" w:cs="Times New Roman"/>
            <w:color w:val="F8F8F2"/>
            <w:kern w:val="0"/>
            <w:sz w:val="21"/>
            <w:szCs w:val="21"/>
            <w:lang w:val="en-US" w:eastAsia="pt-BR"/>
            <w14:ligatures w14:val="none"/>
            <w:rPrChange w:id="2163"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 xml:space="preserve"> </w:t>
        </w:r>
        <w:proofErr w:type="spellStart"/>
        <w:proofErr w:type="gramStart"/>
        <w:r w:rsidRPr="00055FE3">
          <w:rPr>
            <w:rFonts w:ascii="Consolas" w:eastAsia="Times New Roman" w:hAnsi="Consolas" w:cs="Times New Roman"/>
            <w:i/>
            <w:iCs/>
            <w:color w:val="FFB86C"/>
            <w:kern w:val="0"/>
            <w:sz w:val="21"/>
            <w:szCs w:val="21"/>
            <w:lang w:val="en-US" w:eastAsia="pt-BR"/>
            <w14:ligatures w14:val="none"/>
            <w:rPrChange w:id="2164" w:author="Jonatas Nunespf" w:date="2024-04-26T22:08:00Z" w16du:dateUtc="2024-04-27T01:08:00Z">
              <w:rPr>
                <w:rFonts w:ascii="Consolas" w:eastAsia="Times New Roman" w:hAnsi="Consolas" w:cs="Times New Roman"/>
                <w:i/>
                <w:iCs/>
                <w:color w:val="FFB86C"/>
                <w:kern w:val="0"/>
                <w:sz w:val="21"/>
                <w:szCs w:val="21"/>
                <w:lang w:eastAsia="pt-BR"/>
                <w14:ligatures w14:val="none"/>
              </w:rPr>
            </w:rPrChange>
          </w:rPr>
          <w:t>valores</w:t>
        </w:r>
        <w:r w:rsidRPr="00055FE3">
          <w:rPr>
            <w:rFonts w:ascii="Consolas" w:eastAsia="Times New Roman" w:hAnsi="Consolas" w:cs="Times New Roman"/>
            <w:color w:val="F8F8F2"/>
            <w:kern w:val="0"/>
            <w:sz w:val="21"/>
            <w:szCs w:val="21"/>
            <w:lang w:val="en-US" w:eastAsia="pt-BR"/>
            <w14:ligatures w14:val="none"/>
            <w:rPrChange w:id="2165"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.length</w:t>
        </w:r>
        <w:proofErr w:type="spellEnd"/>
        <w:proofErr w:type="gramEnd"/>
        <w:r w:rsidRPr="00055FE3">
          <w:rPr>
            <w:rFonts w:ascii="Consolas" w:eastAsia="Times New Roman" w:hAnsi="Consolas" w:cs="Times New Roman"/>
            <w:color w:val="F8F8F2"/>
            <w:kern w:val="0"/>
            <w:sz w:val="21"/>
            <w:szCs w:val="21"/>
            <w:lang w:val="en-US" w:eastAsia="pt-BR"/>
            <w14:ligatures w14:val="none"/>
            <w:rPrChange w:id="2166"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w:t>
        </w:r>
      </w:ins>
    </w:p>
    <w:p w14:paraId="20DD290D" w14:textId="77777777" w:rsidR="00055FE3" w:rsidRPr="00055FE3" w:rsidRDefault="00055FE3" w:rsidP="00D22DEA">
      <w:pPr>
        <w:pBdr>
          <w:top w:val="single" w:sz="4" w:space="1" w:color="auto"/>
          <w:left w:val="single" w:sz="4" w:space="4" w:color="auto"/>
          <w:bottom w:val="single" w:sz="4" w:space="1" w:color="auto"/>
          <w:right w:val="single" w:sz="4" w:space="4" w:color="auto"/>
        </w:pBdr>
        <w:shd w:val="clear" w:color="auto" w:fill="282A36"/>
        <w:spacing w:after="0" w:line="285" w:lineRule="atLeast"/>
        <w:rPr>
          <w:ins w:id="2167" w:author="Jonatas Nunespf" w:date="2024-04-26T22:08:00Z" w16du:dateUtc="2024-04-27T01:08:00Z"/>
          <w:rFonts w:ascii="Consolas" w:eastAsia="Times New Roman" w:hAnsi="Consolas" w:cs="Times New Roman"/>
          <w:color w:val="F8F8F2"/>
          <w:kern w:val="0"/>
          <w:sz w:val="21"/>
          <w:szCs w:val="21"/>
          <w:lang w:val="en-US" w:eastAsia="pt-BR"/>
          <w14:ligatures w14:val="none"/>
          <w:rPrChange w:id="2168" w:author="Jonatas Nunespf" w:date="2024-04-26T22:08:00Z" w16du:dateUtc="2024-04-27T01:08:00Z">
            <w:rPr>
              <w:ins w:id="2169" w:author="Jonatas Nunespf" w:date="2024-04-26T22:08:00Z" w16du:dateUtc="2024-04-27T01:08:00Z"/>
              <w:rFonts w:ascii="Consolas" w:eastAsia="Times New Roman" w:hAnsi="Consolas" w:cs="Times New Roman"/>
              <w:color w:val="F8F8F2"/>
              <w:kern w:val="0"/>
              <w:sz w:val="21"/>
              <w:szCs w:val="21"/>
              <w:lang w:eastAsia="pt-BR"/>
              <w14:ligatures w14:val="none"/>
            </w:rPr>
          </w:rPrChange>
        </w:rPr>
        <w:pPrChange w:id="2170" w:author="Jonatas Nunespf" w:date="2024-04-26T23:27:00Z" w16du:dateUtc="2024-04-27T02:27:00Z">
          <w:pPr>
            <w:shd w:val="clear" w:color="auto" w:fill="282A36"/>
            <w:spacing w:after="0" w:line="285" w:lineRule="atLeast"/>
          </w:pPr>
        </w:pPrChange>
      </w:pPr>
      <w:ins w:id="2171" w:author="Jonatas Nunespf" w:date="2024-04-26T22:08:00Z" w16du:dateUtc="2024-04-27T01:08:00Z">
        <w:r w:rsidRPr="00055FE3">
          <w:rPr>
            <w:rFonts w:ascii="Consolas" w:eastAsia="Times New Roman" w:hAnsi="Consolas" w:cs="Times New Roman"/>
            <w:color w:val="F8F8F2"/>
            <w:kern w:val="0"/>
            <w:sz w:val="21"/>
            <w:szCs w:val="21"/>
            <w:lang w:val="en-US" w:eastAsia="pt-BR"/>
            <w14:ligatures w14:val="none"/>
            <w:rPrChange w:id="2172"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 xml:space="preserve">    </w:t>
        </w:r>
        <w:r w:rsidRPr="00055FE3">
          <w:rPr>
            <w:rFonts w:ascii="Consolas" w:eastAsia="Times New Roman" w:hAnsi="Consolas" w:cs="Times New Roman"/>
            <w:color w:val="FF79C6"/>
            <w:kern w:val="0"/>
            <w:sz w:val="21"/>
            <w:szCs w:val="21"/>
            <w:lang w:val="en-US" w:eastAsia="pt-BR"/>
            <w14:ligatures w14:val="none"/>
            <w:rPrChange w:id="2173" w:author="Jonatas Nunespf" w:date="2024-04-26T22:08:00Z" w16du:dateUtc="2024-04-27T01:08:00Z">
              <w:rPr>
                <w:rFonts w:ascii="Consolas" w:eastAsia="Times New Roman" w:hAnsi="Consolas" w:cs="Times New Roman"/>
                <w:color w:val="FF79C6"/>
                <w:kern w:val="0"/>
                <w:sz w:val="21"/>
                <w:szCs w:val="21"/>
                <w:lang w:eastAsia="pt-BR"/>
                <w14:ligatures w14:val="none"/>
              </w:rPr>
            </w:rPrChange>
          </w:rPr>
          <w:t>let</w:t>
        </w:r>
        <w:r w:rsidRPr="00055FE3">
          <w:rPr>
            <w:rFonts w:ascii="Consolas" w:eastAsia="Times New Roman" w:hAnsi="Consolas" w:cs="Times New Roman"/>
            <w:color w:val="F8F8F2"/>
            <w:kern w:val="0"/>
            <w:sz w:val="21"/>
            <w:szCs w:val="21"/>
            <w:lang w:val="en-US" w:eastAsia="pt-BR"/>
            <w14:ligatures w14:val="none"/>
            <w:rPrChange w:id="2174"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 xml:space="preserve"> res</w:t>
        </w:r>
        <w:r w:rsidRPr="00055FE3">
          <w:rPr>
            <w:rFonts w:ascii="Consolas" w:eastAsia="Times New Roman" w:hAnsi="Consolas" w:cs="Times New Roman"/>
            <w:color w:val="FF79C6"/>
            <w:kern w:val="0"/>
            <w:sz w:val="21"/>
            <w:szCs w:val="21"/>
            <w:lang w:val="en-US" w:eastAsia="pt-BR"/>
            <w14:ligatures w14:val="none"/>
            <w:rPrChange w:id="2175" w:author="Jonatas Nunespf" w:date="2024-04-26T22:08:00Z" w16du:dateUtc="2024-04-27T01:08:00Z">
              <w:rPr>
                <w:rFonts w:ascii="Consolas" w:eastAsia="Times New Roman" w:hAnsi="Consolas" w:cs="Times New Roman"/>
                <w:color w:val="FF79C6"/>
                <w:kern w:val="0"/>
                <w:sz w:val="21"/>
                <w:szCs w:val="21"/>
                <w:lang w:eastAsia="pt-BR"/>
                <w14:ligatures w14:val="none"/>
              </w:rPr>
            </w:rPrChange>
          </w:rPr>
          <w:t>=</w:t>
        </w:r>
        <w:r w:rsidRPr="00055FE3">
          <w:rPr>
            <w:rFonts w:ascii="Consolas" w:eastAsia="Times New Roman" w:hAnsi="Consolas" w:cs="Times New Roman"/>
            <w:color w:val="BD93F9"/>
            <w:kern w:val="0"/>
            <w:sz w:val="21"/>
            <w:szCs w:val="21"/>
            <w:lang w:val="en-US" w:eastAsia="pt-BR"/>
            <w14:ligatures w14:val="none"/>
            <w:rPrChange w:id="2176" w:author="Jonatas Nunespf" w:date="2024-04-26T22:08:00Z" w16du:dateUtc="2024-04-27T01:08:00Z">
              <w:rPr>
                <w:rFonts w:ascii="Consolas" w:eastAsia="Times New Roman" w:hAnsi="Consolas" w:cs="Times New Roman"/>
                <w:color w:val="BD93F9"/>
                <w:kern w:val="0"/>
                <w:sz w:val="21"/>
                <w:szCs w:val="21"/>
                <w:lang w:eastAsia="pt-BR"/>
                <w14:ligatures w14:val="none"/>
              </w:rPr>
            </w:rPrChange>
          </w:rPr>
          <w:t>0</w:t>
        </w:r>
        <w:r w:rsidRPr="00055FE3">
          <w:rPr>
            <w:rFonts w:ascii="Consolas" w:eastAsia="Times New Roman" w:hAnsi="Consolas" w:cs="Times New Roman"/>
            <w:color w:val="F8F8F2"/>
            <w:kern w:val="0"/>
            <w:sz w:val="21"/>
            <w:szCs w:val="21"/>
            <w:lang w:val="en-US" w:eastAsia="pt-BR"/>
            <w14:ligatures w14:val="none"/>
            <w:rPrChange w:id="2177"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w:t>
        </w:r>
      </w:ins>
    </w:p>
    <w:p w14:paraId="5F7CAB57" w14:textId="77777777" w:rsidR="00055FE3" w:rsidRPr="00055FE3" w:rsidRDefault="00055FE3" w:rsidP="00D22DEA">
      <w:pPr>
        <w:pBdr>
          <w:top w:val="single" w:sz="4" w:space="1" w:color="auto"/>
          <w:left w:val="single" w:sz="4" w:space="4" w:color="auto"/>
          <w:bottom w:val="single" w:sz="4" w:space="1" w:color="auto"/>
          <w:right w:val="single" w:sz="4" w:space="4" w:color="auto"/>
        </w:pBdr>
        <w:shd w:val="clear" w:color="auto" w:fill="282A36"/>
        <w:spacing w:after="0" w:line="285" w:lineRule="atLeast"/>
        <w:rPr>
          <w:ins w:id="2178" w:author="Jonatas Nunespf" w:date="2024-04-26T22:08:00Z" w16du:dateUtc="2024-04-27T01:08:00Z"/>
          <w:rFonts w:ascii="Consolas" w:eastAsia="Times New Roman" w:hAnsi="Consolas" w:cs="Times New Roman"/>
          <w:color w:val="F8F8F2"/>
          <w:kern w:val="0"/>
          <w:sz w:val="21"/>
          <w:szCs w:val="21"/>
          <w:lang w:val="en-US" w:eastAsia="pt-BR"/>
          <w14:ligatures w14:val="none"/>
          <w:rPrChange w:id="2179" w:author="Jonatas Nunespf" w:date="2024-04-26T22:08:00Z" w16du:dateUtc="2024-04-27T01:08:00Z">
            <w:rPr>
              <w:ins w:id="2180" w:author="Jonatas Nunespf" w:date="2024-04-26T22:08:00Z" w16du:dateUtc="2024-04-27T01:08:00Z"/>
              <w:rFonts w:ascii="Consolas" w:eastAsia="Times New Roman" w:hAnsi="Consolas" w:cs="Times New Roman"/>
              <w:color w:val="F8F8F2"/>
              <w:kern w:val="0"/>
              <w:sz w:val="21"/>
              <w:szCs w:val="21"/>
              <w:lang w:eastAsia="pt-BR"/>
              <w14:ligatures w14:val="none"/>
            </w:rPr>
          </w:rPrChange>
        </w:rPr>
        <w:pPrChange w:id="2181" w:author="Jonatas Nunespf" w:date="2024-04-26T23:27:00Z" w16du:dateUtc="2024-04-27T02:27:00Z">
          <w:pPr>
            <w:shd w:val="clear" w:color="auto" w:fill="282A36"/>
            <w:spacing w:after="0" w:line="285" w:lineRule="atLeast"/>
          </w:pPr>
        </w:pPrChange>
      </w:pPr>
      <w:ins w:id="2182" w:author="Jonatas Nunespf" w:date="2024-04-26T22:08:00Z" w16du:dateUtc="2024-04-27T01:08:00Z">
        <w:r w:rsidRPr="00055FE3">
          <w:rPr>
            <w:rFonts w:ascii="Consolas" w:eastAsia="Times New Roman" w:hAnsi="Consolas" w:cs="Times New Roman"/>
            <w:color w:val="F8F8F2"/>
            <w:kern w:val="0"/>
            <w:sz w:val="21"/>
            <w:szCs w:val="21"/>
            <w:lang w:val="en-US" w:eastAsia="pt-BR"/>
            <w14:ligatures w14:val="none"/>
            <w:rPrChange w:id="2183"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 xml:space="preserve">    </w:t>
        </w:r>
        <w:proofErr w:type="gramStart"/>
        <w:r w:rsidRPr="00055FE3">
          <w:rPr>
            <w:rFonts w:ascii="Consolas" w:eastAsia="Times New Roman" w:hAnsi="Consolas" w:cs="Times New Roman"/>
            <w:color w:val="FF79C6"/>
            <w:kern w:val="0"/>
            <w:sz w:val="21"/>
            <w:szCs w:val="21"/>
            <w:lang w:val="en-US" w:eastAsia="pt-BR"/>
            <w14:ligatures w14:val="none"/>
            <w:rPrChange w:id="2184" w:author="Jonatas Nunespf" w:date="2024-04-26T22:08:00Z" w16du:dateUtc="2024-04-27T01:08:00Z">
              <w:rPr>
                <w:rFonts w:ascii="Consolas" w:eastAsia="Times New Roman" w:hAnsi="Consolas" w:cs="Times New Roman"/>
                <w:color w:val="FF79C6"/>
                <w:kern w:val="0"/>
                <w:sz w:val="21"/>
                <w:szCs w:val="21"/>
                <w:lang w:eastAsia="pt-BR"/>
                <w14:ligatures w14:val="none"/>
              </w:rPr>
            </w:rPrChange>
          </w:rPr>
          <w:t>for</w:t>
        </w:r>
        <w:r w:rsidRPr="00055FE3">
          <w:rPr>
            <w:rFonts w:ascii="Consolas" w:eastAsia="Times New Roman" w:hAnsi="Consolas" w:cs="Times New Roman"/>
            <w:color w:val="F8F8F2"/>
            <w:kern w:val="0"/>
            <w:sz w:val="21"/>
            <w:szCs w:val="21"/>
            <w:lang w:val="en-US" w:eastAsia="pt-BR"/>
            <w14:ligatures w14:val="none"/>
            <w:rPrChange w:id="2185"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w:t>
        </w:r>
        <w:proofErr w:type="gramEnd"/>
        <w:r w:rsidRPr="00055FE3">
          <w:rPr>
            <w:rFonts w:ascii="Consolas" w:eastAsia="Times New Roman" w:hAnsi="Consolas" w:cs="Times New Roman"/>
            <w:color w:val="FF79C6"/>
            <w:kern w:val="0"/>
            <w:sz w:val="21"/>
            <w:szCs w:val="21"/>
            <w:lang w:val="en-US" w:eastAsia="pt-BR"/>
            <w14:ligatures w14:val="none"/>
            <w:rPrChange w:id="2186" w:author="Jonatas Nunespf" w:date="2024-04-26T22:08:00Z" w16du:dateUtc="2024-04-27T01:08:00Z">
              <w:rPr>
                <w:rFonts w:ascii="Consolas" w:eastAsia="Times New Roman" w:hAnsi="Consolas" w:cs="Times New Roman"/>
                <w:color w:val="FF79C6"/>
                <w:kern w:val="0"/>
                <w:sz w:val="21"/>
                <w:szCs w:val="21"/>
                <w:lang w:eastAsia="pt-BR"/>
                <w14:ligatures w14:val="none"/>
              </w:rPr>
            </w:rPrChange>
          </w:rPr>
          <w:t>let</w:t>
        </w:r>
        <w:r w:rsidRPr="00055FE3">
          <w:rPr>
            <w:rFonts w:ascii="Consolas" w:eastAsia="Times New Roman" w:hAnsi="Consolas" w:cs="Times New Roman"/>
            <w:color w:val="F8F8F2"/>
            <w:kern w:val="0"/>
            <w:sz w:val="21"/>
            <w:szCs w:val="21"/>
            <w:lang w:val="en-US" w:eastAsia="pt-BR"/>
            <w14:ligatures w14:val="none"/>
            <w:rPrChange w:id="2187"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 xml:space="preserve"> </w:t>
        </w:r>
        <w:proofErr w:type="spellStart"/>
        <w:r w:rsidRPr="00055FE3">
          <w:rPr>
            <w:rFonts w:ascii="Consolas" w:eastAsia="Times New Roman" w:hAnsi="Consolas" w:cs="Times New Roman"/>
            <w:color w:val="F8F8F2"/>
            <w:kern w:val="0"/>
            <w:sz w:val="21"/>
            <w:szCs w:val="21"/>
            <w:lang w:val="en-US" w:eastAsia="pt-BR"/>
            <w14:ligatures w14:val="none"/>
            <w:rPrChange w:id="2188"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i</w:t>
        </w:r>
        <w:proofErr w:type="spellEnd"/>
        <w:r w:rsidRPr="00055FE3">
          <w:rPr>
            <w:rFonts w:ascii="Consolas" w:eastAsia="Times New Roman" w:hAnsi="Consolas" w:cs="Times New Roman"/>
            <w:color w:val="FF79C6"/>
            <w:kern w:val="0"/>
            <w:sz w:val="21"/>
            <w:szCs w:val="21"/>
            <w:lang w:val="en-US" w:eastAsia="pt-BR"/>
            <w14:ligatures w14:val="none"/>
            <w:rPrChange w:id="2189" w:author="Jonatas Nunespf" w:date="2024-04-26T22:08:00Z" w16du:dateUtc="2024-04-27T01:08:00Z">
              <w:rPr>
                <w:rFonts w:ascii="Consolas" w:eastAsia="Times New Roman" w:hAnsi="Consolas" w:cs="Times New Roman"/>
                <w:color w:val="FF79C6"/>
                <w:kern w:val="0"/>
                <w:sz w:val="21"/>
                <w:szCs w:val="21"/>
                <w:lang w:eastAsia="pt-BR"/>
                <w14:ligatures w14:val="none"/>
              </w:rPr>
            </w:rPrChange>
          </w:rPr>
          <w:t>=</w:t>
        </w:r>
        <w:r w:rsidRPr="00055FE3">
          <w:rPr>
            <w:rFonts w:ascii="Consolas" w:eastAsia="Times New Roman" w:hAnsi="Consolas" w:cs="Times New Roman"/>
            <w:color w:val="BD93F9"/>
            <w:kern w:val="0"/>
            <w:sz w:val="21"/>
            <w:szCs w:val="21"/>
            <w:lang w:val="en-US" w:eastAsia="pt-BR"/>
            <w14:ligatures w14:val="none"/>
            <w:rPrChange w:id="2190" w:author="Jonatas Nunespf" w:date="2024-04-26T22:08:00Z" w16du:dateUtc="2024-04-27T01:08:00Z">
              <w:rPr>
                <w:rFonts w:ascii="Consolas" w:eastAsia="Times New Roman" w:hAnsi="Consolas" w:cs="Times New Roman"/>
                <w:color w:val="BD93F9"/>
                <w:kern w:val="0"/>
                <w:sz w:val="21"/>
                <w:szCs w:val="21"/>
                <w:lang w:eastAsia="pt-BR"/>
                <w14:ligatures w14:val="none"/>
              </w:rPr>
            </w:rPrChange>
          </w:rPr>
          <w:t>0</w:t>
        </w:r>
        <w:r w:rsidRPr="00055FE3">
          <w:rPr>
            <w:rFonts w:ascii="Consolas" w:eastAsia="Times New Roman" w:hAnsi="Consolas" w:cs="Times New Roman"/>
            <w:color w:val="F8F8F2"/>
            <w:kern w:val="0"/>
            <w:sz w:val="21"/>
            <w:szCs w:val="21"/>
            <w:lang w:val="en-US" w:eastAsia="pt-BR"/>
            <w14:ligatures w14:val="none"/>
            <w:rPrChange w:id="2191"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 xml:space="preserve">; </w:t>
        </w:r>
        <w:proofErr w:type="spellStart"/>
        <w:r w:rsidRPr="00055FE3">
          <w:rPr>
            <w:rFonts w:ascii="Consolas" w:eastAsia="Times New Roman" w:hAnsi="Consolas" w:cs="Times New Roman"/>
            <w:color w:val="F8F8F2"/>
            <w:kern w:val="0"/>
            <w:sz w:val="21"/>
            <w:szCs w:val="21"/>
            <w:lang w:val="en-US" w:eastAsia="pt-BR"/>
            <w14:ligatures w14:val="none"/>
            <w:rPrChange w:id="2192"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i</w:t>
        </w:r>
        <w:proofErr w:type="spellEnd"/>
        <w:r w:rsidRPr="00055FE3">
          <w:rPr>
            <w:rFonts w:ascii="Consolas" w:eastAsia="Times New Roman" w:hAnsi="Consolas" w:cs="Times New Roman"/>
            <w:color w:val="FF79C6"/>
            <w:kern w:val="0"/>
            <w:sz w:val="21"/>
            <w:szCs w:val="21"/>
            <w:lang w:val="en-US" w:eastAsia="pt-BR"/>
            <w14:ligatures w14:val="none"/>
            <w:rPrChange w:id="2193" w:author="Jonatas Nunespf" w:date="2024-04-26T22:08:00Z" w16du:dateUtc="2024-04-27T01:08:00Z">
              <w:rPr>
                <w:rFonts w:ascii="Consolas" w:eastAsia="Times New Roman" w:hAnsi="Consolas" w:cs="Times New Roman"/>
                <w:color w:val="FF79C6"/>
                <w:kern w:val="0"/>
                <w:sz w:val="21"/>
                <w:szCs w:val="21"/>
                <w:lang w:eastAsia="pt-BR"/>
                <w14:ligatures w14:val="none"/>
              </w:rPr>
            </w:rPrChange>
          </w:rPr>
          <w:t>&lt;</w:t>
        </w:r>
        <w:proofErr w:type="spellStart"/>
        <w:r w:rsidRPr="00055FE3">
          <w:rPr>
            <w:rFonts w:ascii="Consolas" w:eastAsia="Times New Roman" w:hAnsi="Consolas" w:cs="Times New Roman"/>
            <w:color w:val="F8F8F2"/>
            <w:kern w:val="0"/>
            <w:sz w:val="21"/>
            <w:szCs w:val="21"/>
            <w:lang w:val="en-US" w:eastAsia="pt-BR"/>
            <w14:ligatures w14:val="none"/>
            <w:rPrChange w:id="2194"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tam;i</w:t>
        </w:r>
        <w:proofErr w:type="spellEnd"/>
        <w:r w:rsidRPr="00055FE3">
          <w:rPr>
            <w:rFonts w:ascii="Consolas" w:eastAsia="Times New Roman" w:hAnsi="Consolas" w:cs="Times New Roman"/>
            <w:color w:val="FF79C6"/>
            <w:kern w:val="0"/>
            <w:sz w:val="21"/>
            <w:szCs w:val="21"/>
            <w:lang w:val="en-US" w:eastAsia="pt-BR"/>
            <w14:ligatures w14:val="none"/>
            <w:rPrChange w:id="2195" w:author="Jonatas Nunespf" w:date="2024-04-26T22:08:00Z" w16du:dateUtc="2024-04-27T01:08:00Z">
              <w:rPr>
                <w:rFonts w:ascii="Consolas" w:eastAsia="Times New Roman" w:hAnsi="Consolas" w:cs="Times New Roman"/>
                <w:color w:val="FF79C6"/>
                <w:kern w:val="0"/>
                <w:sz w:val="21"/>
                <w:szCs w:val="21"/>
                <w:lang w:eastAsia="pt-BR"/>
                <w14:ligatures w14:val="none"/>
              </w:rPr>
            </w:rPrChange>
          </w:rPr>
          <w:t>++</w:t>
        </w:r>
        <w:r w:rsidRPr="00055FE3">
          <w:rPr>
            <w:rFonts w:ascii="Consolas" w:eastAsia="Times New Roman" w:hAnsi="Consolas" w:cs="Times New Roman"/>
            <w:color w:val="F8F8F2"/>
            <w:kern w:val="0"/>
            <w:sz w:val="21"/>
            <w:szCs w:val="21"/>
            <w:lang w:val="en-US" w:eastAsia="pt-BR"/>
            <w14:ligatures w14:val="none"/>
            <w:rPrChange w:id="2196"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w:t>
        </w:r>
      </w:ins>
    </w:p>
    <w:p w14:paraId="4CC61DB8" w14:textId="77777777" w:rsidR="00055FE3" w:rsidRPr="00055FE3" w:rsidRDefault="00055FE3" w:rsidP="00D22DEA">
      <w:pPr>
        <w:pBdr>
          <w:top w:val="single" w:sz="4" w:space="1" w:color="auto"/>
          <w:left w:val="single" w:sz="4" w:space="4" w:color="auto"/>
          <w:bottom w:val="single" w:sz="4" w:space="1" w:color="auto"/>
          <w:right w:val="single" w:sz="4" w:space="4" w:color="auto"/>
        </w:pBdr>
        <w:shd w:val="clear" w:color="auto" w:fill="282A36"/>
        <w:spacing w:after="0" w:line="285" w:lineRule="atLeast"/>
        <w:rPr>
          <w:ins w:id="2197" w:author="Jonatas Nunespf" w:date="2024-04-26T22:08:00Z" w16du:dateUtc="2024-04-27T01:08:00Z"/>
          <w:rFonts w:ascii="Consolas" w:eastAsia="Times New Roman" w:hAnsi="Consolas" w:cs="Times New Roman"/>
          <w:color w:val="F8F8F2"/>
          <w:kern w:val="0"/>
          <w:sz w:val="21"/>
          <w:szCs w:val="21"/>
          <w:lang w:eastAsia="pt-BR"/>
          <w14:ligatures w14:val="none"/>
        </w:rPr>
        <w:pPrChange w:id="2198" w:author="Jonatas Nunespf" w:date="2024-04-26T23:27:00Z" w16du:dateUtc="2024-04-27T02:27:00Z">
          <w:pPr>
            <w:shd w:val="clear" w:color="auto" w:fill="282A36"/>
            <w:spacing w:after="0" w:line="285" w:lineRule="atLeast"/>
          </w:pPr>
        </w:pPrChange>
      </w:pPr>
      <w:ins w:id="2199" w:author="Jonatas Nunespf" w:date="2024-04-26T22:08:00Z" w16du:dateUtc="2024-04-27T01:08:00Z">
        <w:r w:rsidRPr="00055FE3">
          <w:rPr>
            <w:rFonts w:ascii="Consolas" w:eastAsia="Times New Roman" w:hAnsi="Consolas" w:cs="Times New Roman"/>
            <w:color w:val="F8F8F2"/>
            <w:kern w:val="0"/>
            <w:sz w:val="21"/>
            <w:szCs w:val="21"/>
            <w:lang w:val="en-US" w:eastAsia="pt-BR"/>
            <w14:ligatures w14:val="none"/>
            <w:rPrChange w:id="2200" w:author="Jonatas Nunespf" w:date="2024-04-26T22:08:00Z" w16du:dateUtc="2024-04-27T01:08:00Z">
              <w:rPr>
                <w:rFonts w:ascii="Consolas" w:eastAsia="Times New Roman" w:hAnsi="Consolas" w:cs="Times New Roman"/>
                <w:color w:val="F8F8F2"/>
                <w:kern w:val="0"/>
                <w:sz w:val="21"/>
                <w:szCs w:val="21"/>
                <w:lang w:eastAsia="pt-BR"/>
                <w14:ligatures w14:val="none"/>
              </w:rPr>
            </w:rPrChange>
          </w:rPr>
          <w:t xml:space="preserve">        </w:t>
        </w:r>
        <w:r w:rsidRPr="00055FE3">
          <w:rPr>
            <w:rFonts w:ascii="Consolas" w:eastAsia="Times New Roman" w:hAnsi="Consolas" w:cs="Times New Roman"/>
            <w:color w:val="F8F8F2"/>
            <w:kern w:val="0"/>
            <w:sz w:val="21"/>
            <w:szCs w:val="21"/>
            <w:lang w:eastAsia="pt-BR"/>
            <w14:ligatures w14:val="none"/>
          </w:rPr>
          <w:t>res</w:t>
        </w:r>
        <w:r w:rsidRPr="00055FE3">
          <w:rPr>
            <w:rFonts w:ascii="Consolas" w:eastAsia="Times New Roman" w:hAnsi="Consolas" w:cs="Times New Roman"/>
            <w:color w:val="FF79C6"/>
            <w:kern w:val="0"/>
            <w:sz w:val="21"/>
            <w:szCs w:val="21"/>
            <w:lang w:eastAsia="pt-BR"/>
            <w14:ligatures w14:val="none"/>
          </w:rPr>
          <w:t>+=</w:t>
        </w:r>
        <w:r w:rsidRPr="00055FE3">
          <w:rPr>
            <w:rFonts w:ascii="Consolas" w:eastAsia="Times New Roman" w:hAnsi="Consolas" w:cs="Times New Roman"/>
            <w:i/>
            <w:iCs/>
            <w:color w:val="FFB86C"/>
            <w:kern w:val="0"/>
            <w:sz w:val="21"/>
            <w:szCs w:val="21"/>
            <w:lang w:eastAsia="pt-BR"/>
            <w14:ligatures w14:val="none"/>
          </w:rPr>
          <w:t>valores</w:t>
        </w:r>
        <w:r w:rsidRPr="00055FE3">
          <w:rPr>
            <w:rFonts w:ascii="Consolas" w:eastAsia="Times New Roman" w:hAnsi="Consolas" w:cs="Times New Roman"/>
            <w:color w:val="F8F8F2"/>
            <w:kern w:val="0"/>
            <w:sz w:val="21"/>
            <w:szCs w:val="21"/>
            <w:lang w:eastAsia="pt-BR"/>
            <w14:ligatures w14:val="none"/>
          </w:rPr>
          <w:t>[i]</w:t>
        </w:r>
      </w:ins>
    </w:p>
    <w:p w14:paraId="676EF202" w14:textId="77777777" w:rsidR="00055FE3" w:rsidRPr="00055FE3" w:rsidRDefault="00055FE3" w:rsidP="00D22DEA">
      <w:pPr>
        <w:pBdr>
          <w:top w:val="single" w:sz="4" w:space="1" w:color="auto"/>
          <w:left w:val="single" w:sz="4" w:space="4" w:color="auto"/>
          <w:bottom w:val="single" w:sz="4" w:space="1" w:color="auto"/>
          <w:right w:val="single" w:sz="4" w:space="4" w:color="auto"/>
        </w:pBdr>
        <w:shd w:val="clear" w:color="auto" w:fill="282A36"/>
        <w:spacing w:after="0" w:line="285" w:lineRule="atLeast"/>
        <w:rPr>
          <w:ins w:id="2201" w:author="Jonatas Nunespf" w:date="2024-04-26T22:08:00Z" w16du:dateUtc="2024-04-27T01:08:00Z"/>
          <w:rFonts w:ascii="Consolas" w:eastAsia="Times New Roman" w:hAnsi="Consolas" w:cs="Times New Roman"/>
          <w:color w:val="F8F8F2"/>
          <w:kern w:val="0"/>
          <w:sz w:val="21"/>
          <w:szCs w:val="21"/>
          <w:lang w:eastAsia="pt-BR"/>
          <w14:ligatures w14:val="none"/>
        </w:rPr>
        <w:pPrChange w:id="2202" w:author="Jonatas Nunespf" w:date="2024-04-26T23:27:00Z" w16du:dateUtc="2024-04-27T02:27:00Z">
          <w:pPr>
            <w:shd w:val="clear" w:color="auto" w:fill="282A36"/>
            <w:spacing w:after="0" w:line="285" w:lineRule="atLeast"/>
          </w:pPr>
        </w:pPrChange>
      </w:pPr>
      <w:ins w:id="2203" w:author="Jonatas Nunespf" w:date="2024-04-26T22:08:00Z" w16du:dateUtc="2024-04-27T01:08:00Z">
        <w:r w:rsidRPr="00055FE3">
          <w:rPr>
            <w:rFonts w:ascii="Consolas" w:eastAsia="Times New Roman" w:hAnsi="Consolas" w:cs="Times New Roman"/>
            <w:color w:val="F8F8F2"/>
            <w:kern w:val="0"/>
            <w:sz w:val="21"/>
            <w:szCs w:val="21"/>
            <w:lang w:eastAsia="pt-BR"/>
            <w14:ligatures w14:val="none"/>
          </w:rPr>
          <w:t>    }</w:t>
        </w:r>
      </w:ins>
    </w:p>
    <w:p w14:paraId="26473296" w14:textId="77777777" w:rsidR="00055FE3" w:rsidRPr="00055FE3" w:rsidRDefault="00055FE3" w:rsidP="00D22DEA">
      <w:pPr>
        <w:pBdr>
          <w:top w:val="single" w:sz="4" w:space="1" w:color="auto"/>
          <w:left w:val="single" w:sz="4" w:space="4" w:color="auto"/>
          <w:bottom w:val="single" w:sz="4" w:space="1" w:color="auto"/>
          <w:right w:val="single" w:sz="4" w:space="4" w:color="auto"/>
        </w:pBdr>
        <w:shd w:val="clear" w:color="auto" w:fill="282A36"/>
        <w:spacing w:after="0" w:line="285" w:lineRule="atLeast"/>
        <w:rPr>
          <w:ins w:id="2204" w:author="Jonatas Nunespf" w:date="2024-04-26T22:08:00Z" w16du:dateUtc="2024-04-27T01:08:00Z"/>
          <w:rFonts w:ascii="Consolas" w:eastAsia="Times New Roman" w:hAnsi="Consolas" w:cs="Times New Roman"/>
          <w:color w:val="F8F8F2"/>
          <w:kern w:val="0"/>
          <w:sz w:val="21"/>
          <w:szCs w:val="21"/>
          <w:lang w:eastAsia="pt-BR"/>
          <w14:ligatures w14:val="none"/>
        </w:rPr>
        <w:pPrChange w:id="2205" w:author="Jonatas Nunespf" w:date="2024-04-26T23:27:00Z" w16du:dateUtc="2024-04-27T02:27:00Z">
          <w:pPr>
            <w:shd w:val="clear" w:color="auto" w:fill="282A36"/>
            <w:spacing w:after="0" w:line="285" w:lineRule="atLeast"/>
          </w:pPr>
        </w:pPrChange>
      </w:pPr>
      <w:ins w:id="2206" w:author="Jonatas Nunespf" w:date="2024-04-26T22:08:00Z" w16du:dateUtc="2024-04-27T01:08:00Z">
        <w:r w:rsidRPr="00055FE3">
          <w:rPr>
            <w:rFonts w:ascii="Consolas" w:eastAsia="Times New Roman" w:hAnsi="Consolas" w:cs="Times New Roman"/>
            <w:color w:val="F8F8F2"/>
            <w:kern w:val="0"/>
            <w:sz w:val="21"/>
            <w:szCs w:val="21"/>
            <w:lang w:eastAsia="pt-BR"/>
            <w14:ligatures w14:val="none"/>
          </w:rPr>
          <w:t>}</w:t>
        </w:r>
      </w:ins>
    </w:p>
    <w:p w14:paraId="146C61A3" w14:textId="77777777" w:rsidR="00055FE3" w:rsidRPr="00055FE3" w:rsidRDefault="00055FE3" w:rsidP="00D22DEA">
      <w:pPr>
        <w:pBdr>
          <w:top w:val="single" w:sz="4" w:space="1" w:color="auto"/>
          <w:left w:val="single" w:sz="4" w:space="4" w:color="auto"/>
          <w:bottom w:val="single" w:sz="4" w:space="1" w:color="auto"/>
          <w:right w:val="single" w:sz="4" w:space="4" w:color="auto"/>
        </w:pBdr>
        <w:shd w:val="clear" w:color="auto" w:fill="282A36"/>
        <w:spacing w:after="0" w:line="285" w:lineRule="atLeast"/>
        <w:rPr>
          <w:ins w:id="2207" w:author="Jonatas Nunespf" w:date="2024-04-26T22:08:00Z" w16du:dateUtc="2024-04-27T01:08:00Z"/>
          <w:rFonts w:ascii="Consolas" w:eastAsia="Times New Roman" w:hAnsi="Consolas" w:cs="Times New Roman"/>
          <w:color w:val="F8F8F2"/>
          <w:kern w:val="0"/>
          <w:sz w:val="21"/>
          <w:szCs w:val="21"/>
          <w:lang w:eastAsia="pt-BR"/>
          <w14:ligatures w14:val="none"/>
        </w:rPr>
        <w:pPrChange w:id="2208" w:author="Jonatas Nunespf" w:date="2024-04-26T23:27:00Z" w16du:dateUtc="2024-04-27T02:27:00Z">
          <w:pPr>
            <w:shd w:val="clear" w:color="auto" w:fill="282A36"/>
            <w:spacing w:after="0" w:line="285" w:lineRule="atLeast"/>
          </w:pPr>
        </w:pPrChange>
      </w:pPr>
      <w:ins w:id="2209" w:author="Jonatas Nunespf" w:date="2024-04-26T22:08:00Z" w16du:dateUtc="2024-04-27T01:08:00Z">
        <w:r w:rsidRPr="00055FE3">
          <w:rPr>
            <w:rFonts w:ascii="Consolas" w:eastAsia="Times New Roman" w:hAnsi="Consolas" w:cs="Times New Roman"/>
            <w:color w:val="BD93F9"/>
            <w:kern w:val="0"/>
            <w:sz w:val="21"/>
            <w:szCs w:val="21"/>
            <w:lang w:eastAsia="pt-BR"/>
            <w14:ligatures w14:val="none"/>
          </w:rPr>
          <w:t>console</w:t>
        </w:r>
        <w:r w:rsidRPr="00055FE3">
          <w:rPr>
            <w:rFonts w:ascii="Consolas" w:eastAsia="Times New Roman" w:hAnsi="Consolas" w:cs="Times New Roman"/>
            <w:color w:val="F8F8F2"/>
            <w:kern w:val="0"/>
            <w:sz w:val="21"/>
            <w:szCs w:val="21"/>
            <w:lang w:eastAsia="pt-BR"/>
            <w14:ligatures w14:val="none"/>
          </w:rPr>
          <w:t>.</w:t>
        </w:r>
        <w:r w:rsidRPr="00055FE3">
          <w:rPr>
            <w:rFonts w:ascii="Consolas" w:eastAsia="Times New Roman" w:hAnsi="Consolas" w:cs="Times New Roman"/>
            <w:color w:val="50FA7B"/>
            <w:kern w:val="0"/>
            <w:sz w:val="21"/>
            <w:szCs w:val="21"/>
            <w:lang w:eastAsia="pt-BR"/>
            <w14:ligatures w14:val="none"/>
          </w:rPr>
          <w:t>log</w:t>
        </w:r>
        <w:r w:rsidRPr="00055FE3">
          <w:rPr>
            <w:rFonts w:ascii="Consolas" w:eastAsia="Times New Roman" w:hAnsi="Consolas" w:cs="Times New Roman"/>
            <w:color w:val="F8F8F2"/>
            <w:kern w:val="0"/>
            <w:sz w:val="21"/>
            <w:szCs w:val="21"/>
            <w:lang w:eastAsia="pt-BR"/>
            <w14:ligatures w14:val="none"/>
          </w:rPr>
          <w:t>(</w:t>
        </w:r>
        <w:r w:rsidRPr="00055FE3">
          <w:rPr>
            <w:rFonts w:ascii="Consolas" w:eastAsia="Times New Roman" w:hAnsi="Consolas" w:cs="Times New Roman"/>
            <w:color w:val="50FA7B"/>
            <w:kern w:val="0"/>
            <w:sz w:val="21"/>
            <w:szCs w:val="21"/>
            <w:lang w:eastAsia="pt-BR"/>
            <w14:ligatures w14:val="none"/>
          </w:rPr>
          <w:t>soma</w:t>
        </w:r>
        <w:r w:rsidRPr="00055FE3">
          <w:rPr>
            <w:rFonts w:ascii="Consolas" w:eastAsia="Times New Roman" w:hAnsi="Consolas" w:cs="Times New Roman"/>
            <w:color w:val="F8F8F2"/>
            <w:kern w:val="0"/>
            <w:sz w:val="21"/>
            <w:szCs w:val="21"/>
            <w:lang w:eastAsia="pt-BR"/>
            <w14:ligatures w14:val="none"/>
          </w:rPr>
          <w:t>(</w:t>
        </w:r>
        <w:r w:rsidRPr="00055FE3">
          <w:rPr>
            <w:rFonts w:ascii="Consolas" w:eastAsia="Times New Roman" w:hAnsi="Consolas" w:cs="Times New Roman"/>
            <w:color w:val="BD93F9"/>
            <w:kern w:val="0"/>
            <w:sz w:val="21"/>
            <w:szCs w:val="21"/>
            <w:lang w:eastAsia="pt-BR"/>
            <w14:ligatures w14:val="none"/>
          </w:rPr>
          <w:t>10</w:t>
        </w:r>
        <w:r w:rsidRPr="00055FE3">
          <w:rPr>
            <w:rFonts w:ascii="Consolas" w:eastAsia="Times New Roman" w:hAnsi="Consolas" w:cs="Times New Roman"/>
            <w:color w:val="F8F8F2"/>
            <w:kern w:val="0"/>
            <w:sz w:val="21"/>
            <w:szCs w:val="21"/>
            <w:lang w:eastAsia="pt-BR"/>
            <w14:ligatures w14:val="none"/>
          </w:rPr>
          <w:t>,</w:t>
        </w:r>
        <w:r w:rsidRPr="00055FE3">
          <w:rPr>
            <w:rFonts w:ascii="Consolas" w:eastAsia="Times New Roman" w:hAnsi="Consolas" w:cs="Times New Roman"/>
            <w:color w:val="BD93F9"/>
            <w:kern w:val="0"/>
            <w:sz w:val="21"/>
            <w:szCs w:val="21"/>
            <w:lang w:eastAsia="pt-BR"/>
            <w14:ligatures w14:val="none"/>
          </w:rPr>
          <w:t>5</w:t>
        </w:r>
        <w:r w:rsidRPr="00055FE3">
          <w:rPr>
            <w:rFonts w:ascii="Consolas" w:eastAsia="Times New Roman" w:hAnsi="Consolas" w:cs="Times New Roman"/>
            <w:color w:val="F8F8F2"/>
            <w:kern w:val="0"/>
            <w:sz w:val="21"/>
            <w:szCs w:val="21"/>
            <w:lang w:eastAsia="pt-BR"/>
            <w14:ligatures w14:val="none"/>
          </w:rPr>
          <w:t>,</w:t>
        </w:r>
        <w:r w:rsidRPr="00055FE3">
          <w:rPr>
            <w:rFonts w:ascii="Consolas" w:eastAsia="Times New Roman" w:hAnsi="Consolas" w:cs="Times New Roman"/>
            <w:color w:val="BD93F9"/>
            <w:kern w:val="0"/>
            <w:sz w:val="21"/>
            <w:szCs w:val="21"/>
            <w:lang w:eastAsia="pt-BR"/>
            <w14:ligatures w14:val="none"/>
          </w:rPr>
          <w:t>6</w:t>
        </w:r>
        <w:r w:rsidRPr="00055FE3">
          <w:rPr>
            <w:rFonts w:ascii="Consolas" w:eastAsia="Times New Roman" w:hAnsi="Consolas" w:cs="Times New Roman"/>
            <w:color w:val="F8F8F2"/>
            <w:kern w:val="0"/>
            <w:sz w:val="21"/>
            <w:szCs w:val="21"/>
            <w:lang w:eastAsia="pt-BR"/>
            <w14:ligatures w14:val="none"/>
          </w:rPr>
          <w:t>,</w:t>
        </w:r>
        <w:r w:rsidRPr="00055FE3">
          <w:rPr>
            <w:rFonts w:ascii="Consolas" w:eastAsia="Times New Roman" w:hAnsi="Consolas" w:cs="Times New Roman"/>
            <w:color w:val="BD93F9"/>
            <w:kern w:val="0"/>
            <w:sz w:val="21"/>
            <w:szCs w:val="21"/>
            <w:lang w:eastAsia="pt-BR"/>
            <w14:ligatures w14:val="none"/>
          </w:rPr>
          <w:t>7</w:t>
        </w:r>
        <w:r w:rsidRPr="00055FE3">
          <w:rPr>
            <w:rFonts w:ascii="Consolas" w:eastAsia="Times New Roman" w:hAnsi="Consolas" w:cs="Times New Roman"/>
            <w:color w:val="F8F8F2"/>
            <w:kern w:val="0"/>
            <w:sz w:val="21"/>
            <w:szCs w:val="21"/>
            <w:lang w:eastAsia="pt-BR"/>
            <w14:ligatures w14:val="none"/>
          </w:rPr>
          <w:t>,</w:t>
        </w:r>
        <w:r w:rsidRPr="00055FE3">
          <w:rPr>
            <w:rFonts w:ascii="Consolas" w:eastAsia="Times New Roman" w:hAnsi="Consolas" w:cs="Times New Roman"/>
            <w:color w:val="BD93F9"/>
            <w:kern w:val="0"/>
            <w:sz w:val="21"/>
            <w:szCs w:val="21"/>
            <w:lang w:eastAsia="pt-BR"/>
            <w14:ligatures w14:val="none"/>
          </w:rPr>
          <w:t>2</w:t>
        </w:r>
        <w:r w:rsidRPr="00055FE3">
          <w:rPr>
            <w:rFonts w:ascii="Consolas" w:eastAsia="Times New Roman" w:hAnsi="Consolas" w:cs="Times New Roman"/>
            <w:color w:val="F8F8F2"/>
            <w:kern w:val="0"/>
            <w:sz w:val="21"/>
            <w:szCs w:val="21"/>
            <w:lang w:eastAsia="pt-BR"/>
            <w14:ligatures w14:val="none"/>
          </w:rPr>
          <w:t>));</w:t>
        </w:r>
      </w:ins>
    </w:p>
    <w:p w14:paraId="29C74834" w14:textId="2393996B" w:rsidR="00055FE3" w:rsidRDefault="00055FE3" w:rsidP="00D22DEA">
      <w:pPr>
        <w:pBdr>
          <w:top w:val="single" w:sz="4" w:space="1" w:color="auto"/>
          <w:left w:val="single" w:sz="4" w:space="4" w:color="auto"/>
          <w:bottom w:val="single" w:sz="4" w:space="1" w:color="auto"/>
          <w:right w:val="single" w:sz="4" w:space="4" w:color="auto"/>
        </w:pBdr>
        <w:rPr>
          <w:ins w:id="2210" w:author="Jonatas Nunespf" w:date="2024-04-26T22:12:00Z" w16du:dateUtc="2024-04-27T01:12:00Z"/>
        </w:rPr>
        <w:pPrChange w:id="2211" w:author="Jonatas Nunespf" w:date="2024-04-26T23:27:00Z" w16du:dateUtc="2024-04-27T02:27:00Z">
          <w:pPr/>
        </w:pPrChange>
      </w:pPr>
      <w:ins w:id="2212" w:author="Jonatas Nunespf" w:date="2024-04-26T22:08:00Z" w16du:dateUtc="2024-04-27T01:08:00Z">
        <w:r>
          <w:t xml:space="preserve">Primeiro criei uma variável chamada </w:t>
        </w:r>
        <w:proofErr w:type="spellStart"/>
        <w:r>
          <w:t>tam</w:t>
        </w:r>
        <w:proofErr w:type="spellEnd"/>
        <w:r>
          <w:t xml:space="preserve"> que armazena o numero de valores que tem a RES</w:t>
        </w:r>
      </w:ins>
      <w:ins w:id="2213" w:author="Jonatas Nunespf" w:date="2024-04-26T22:09:00Z" w16du:dateUtc="2024-04-27T01:09:00Z">
        <w:r>
          <w:t xml:space="preserve">T </w:t>
        </w:r>
      </w:ins>
      <w:ins w:id="2214" w:author="Jonatas Nunespf" w:date="2024-04-26T22:08:00Z" w16du:dateUtc="2024-04-27T01:08:00Z">
        <w:r>
          <w:t>valores, entao depois cria uma variável chamada</w:t>
        </w:r>
      </w:ins>
      <w:ins w:id="2215" w:author="Jonatas Nunespf" w:date="2024-04-26T22:09:00Z" w16du:dateUtc="2024-04-27T01:09:00Z">
        <w:r>
          <w:t xml:space="preserve"> res que tem o valor padrão de </w:t>
        </w:r>
        <w:proofErr w:type="gramStart"/>
        <w:r>
          <w:t>0</w:t>
        </w:r>
        <w:proofErr w:type="gramEnd"/>
        <w:r>
          <w:t xml:space="preserve"> mas dentro do looping for ele </w:t>
        </w:r>
      </w:ins>
      <w:ins w:id="2216" w:author="Jonatas Nunespf" w:date="2024-04-26T22:10:00Z" w16du:dateUtc="2024-04-27T01:10:00Z">
        <w:r>
          <w:t xml:space="preserve">recebe cada valor dos </w:t>
        </w:r>
        <w:proofErr w:type="spellStart"/>
        <w:r>
          <w:t>parametros</w:t>
        </w:r>
        <w:proofErr w:type="spellEnd"/>
        <w:r>
          <w:t xml:space="preserve"> e soma tudo, e no looping for enquanto i </w:t>
        </w:r>
      </w:ins>
      <w:ins w:id="2217" w:author="Jonatas Nunespf" w:date="2024-04-26T22:11:00Z" w16du:dateUtc="2024-04-27T01:11:00Z">
        <w:r>
          <w:t>ser</w:t>
        </w:r>
      </w:ins>
      <w:ins w:id="2218" w:author="Jonatas Nunespf" w:date="2024-04-26T22:10:00Z" w16du:dateUtc="2024-04-27T01:10:00Z">
        <w:r>
          <w:t xml:space="preserve"> menor que </w:t>
        </w:r>
        <w:proofErr w:type="spellStart"/>
        <w:r>
          <w:t>tam</w:t>
        </w:r>
      </w:ins>
      <w:proofErr w:type="spellEnd"/>
      <w:ins w:id="2219" w:author="Jonatas Nunespf" w:date="2024-04-26T22:11:00Z" w16du:dateUtc="2024-04-27T01:11:00Z">
        <w:r>
          <w:t>,</w:t>
        </w:r>
      </w:ins>
      <w:ins w:id="2220" w:author="Jonatas Nunespf" w:date="2024-04-26T22:10:00Z" w16du:dateUtc="2024-04-27T01:10:00Z">
        <w:r>
          <w:t xml:space="preserve"> que </w:t>
        </w:r>
      </w:ins>
      <w:ins w:id="2221" w:author="Jonatas Nunespf" w:date="2024-04-26T22:11:00Z" w16du:dateUtc="2024-04-27T01:11:00Z">
        <w:r>
          <w:t>é</w:t>
        </w:r>
      </w:ins>
      <w:ins w:id="2222" w:author="Jonatas Nunespf" w:date="2024-04-26T22:10:00Z" w16du:dateUtc="2024-04-27T01:10:00Z">
        <w:r>
          <w:t xml:space="preserve"> a quantidade de </w:t>
        </w:r>
        <w:proofErr w:type="spellStart"/>
        <w:r>
          <w:t>parametros</w:t>
        </w:r>
        <w:proofErr w:type="spellEnd"/>
        <w:r>
          <w:t xml:space="preserve"> dentro de valores </w:t>
        </w:r>
      </w:ins>
      <w:ins w:id="2223" w:author="Jonatas Nunespf" w:date="2024-04-26T22:11:00Z" w16du:dateUtc="2024-04-27T01:11:00Z">
        <w:r>
          <w:t xml:space="preserve">o for continua rodando ate </w:t>
        </w:r>
        <w:proofErr w:type="spellStart"/>
        <w:r>
          <w:t>tam</w:t>
        </w:r>
        <w:proofErr w:type="spellEnd"/>
        <w:r>
          <w:t xml:space="preserve"> seja do tamanho de i e </w:t>
        </w:r>
      </w:ins>
      <w:ins w:id="2224" w:author="Jonatas Nunespf" w:date="2024-04-26T22:12:00Z" w16du:dateUtc="2024-04-27T01:12:00Z">
        <w:r>
          <w:t xml:space="preserve">logicamente tenha passado por todos os </w:t>
        </w:r>
        <w:proofErr w:type="spellStart"/>
        <w:r>
          <w:t>parametros</w:t>
        </w:r>
        <w:proofErr w:type="spellEnd"/>
        <w:r>
          <w:t xml:space="preserve"> de valores.</w:t>
        </w:r>
      </w:ins>
    </w:p>
    <w:p w14:paraId="2C049AD4" w14:textId="75343F7F" w:rsidR="00055FE3" w:rsidRDefault="00055FE3" w:rsidP="00671955">
      <w:pPr>
        <w:rPr>
          <w:ins w:id="2225" w:author="Jonatas Nunespf" w:date="2024-04-26T22:12:00Z" w16du:dateUtc="2024-04-27T01:12:00Z"/>
        </w:rPr>
      </w:pPr>
      <w:ins w:id="2226" w:author="Jonatas Nunespf" w:date="2024-04-26T22:12:00Z" w16du:dateUtc="2024-04-27T01:12:00Z">
        <w:r>
          <w:t>.</w:t>
        </w:r>
      </w:ins>
    </w:p>
    <w:p w14:paraId="148FAB03" w14:textId="09A2D0DA" w:rsidR="00055FE3" w:rsidRDefault="00046CA4" w:rsidP="00D22DEA">
      <w:pPr>
        <w:pBdr>
          <w:top w:val="single" w:sz="4" w:space="1" w:color="auto"/>
          <w:left w:val="single" w:sz="4" w:space="4" w:color="auto"/>
          <w:bottom w:val="single" w:sz="4" w:space="1" w:color="auto"/>
          <w:right w:val="single" w:sz="4" w:space="4" w:color="auto"/>
        </w:pBdr>
        <w:rPr>
          <w:ins w:id="2227" w:author="Jonatas Nunespf" w:date="2024-04-26T22:20:00Z" w16du:dateUtc="2024-04-27T01:20:00Z"/>
        </w:rPr>
        <w:pPrChange w:id="2228" w:author="Jonatas Nunespf" w:date="2024-04-26T23:28:00Z" w16du:dateUtc="2024-04-27T02:28:00Z">
          <w:pPr/>
        </w:pPrChange>
      </w:pPr>
      <w:ins w:id="2229" w:author="Jonatas Nunespf" w:date="2024-04-26T22:15:00Z" w16du:dateUtc="2024-04-27T01:15:00Z">
        <w:r>
          <w:t>Podemos faze-lo usando for of tambem que já aprendemos a usar antes</w:t>
        </w:r>
      </w:ins>
    </w:p>
    <w:p w14:paraId="2551971F" w14:textId="77777777" w:rsidR="00714342" w:rsidRPr="00714342" w:rsidRDefault="00714342" w:rsidP="00D22DEA">
      <w:pPr>
        <w:pBdr>
          <w:top w:val="single" w:sz="4" w:space="1" w:color="auto"/>
          <w:left w:val="single" w:sz="4" w:space="4" w:color="auto"/>
          <w:bottom w:val="single" w:sz="4" w:space="1" w:color="auto"/>
          <w:right w:val="single" w:sz="4" w:space="4" w:color="auto"/>
        </w:pBdr>
        <w:shd w:val="clear" w:color="auto" w:fill="282A36"/>
        <w:spacing w:after="0" w:line="285" w:lineRule="atLeast"/>
        <w:rPr>
          <w:ins w:id="2230" w:author="Jonatas Nunespf" w:date="2024-04-26T22:20:00Z" w16du:dateUtc="2024-04-27T01:20:00Z"/>
          <w:rFonts w:ascii="Consolas" w:eastAsia="Times New Roman" w:hAnsi="Consolas" w:cs="Times New Roman"/>
          <w:color w:val="F8F8F2"/>
          <w:kern w:val="0"/>
          <w:sz w:val="21"/>
          <w:szCs w:val="21"/>
          <w:lang w:val="en-US" w:eastAsia="pt-BR"/>
          <w14:ligatures w14:val="none"/>
          <w:rPrChange w:id="2231" w:author="Jonatas Nunespf" w:date="2024-04-26T22:20:00Z" w16du:dateUtc="2024-04-27T01:20:00Z">
            <w:rPr>
              <w:ins w:id="2232" w:author="Jonatas Nunespf" w:date="2024-04-26T22:20:00Z" w16du:dateUtc="2024-04-27T01:20:00Z"/>
              <w:rFonts w:ascii="Consolas" w:eastAsia="Times New Roman" w:hAnsi="Consolas" w:cs="Times New Roman"/>
              <w:color w:val="F8F8F2"/>
              <w:kern w:val="0"/>
              <w:sz w:val="21"/>
              <w:szCs w:val="21"/>
              <w:lang w:eastAsia="pt-BR"/>
              <w14:ligatures w14:val="none"/>
            </w:rPr>
          </w:rPrChange>
        </w:rPr>
        <w:pPrChange w:id="2233" w:author="Jonatas Nunespf" w:date="2024-04-26T23:28:00Z" w16du:dateUtc="2024-04-27T02:28:00Z">
          <w:pPr>
            <w:shd w:val="clear" w:color="auto" w:fill="282A36"/>
            <w:spacing w:after="0" w:line="285" w:lineRule="atLeast"/>
          </w:pPr>
        </w:pPrChange>
      </w:pPr>
      <w:ins w:id="2234" w:author="Jonatas Nunespf" w:date="2024-04-26T22:20:00Z" w16du:dateUtc="2024-04-27T01:20:00Z">
        <w:r w:rsidRPr="00714342">
          <w:rPr>
            <w:rFonts w:ascii="Consolas" w:eastAsia="Times New Roman" w:hAnsi="Consolas" w:cs="Times New Roman"/>
            <w:color w:val="FF79C6"/>
            <w:kern w:val="0"/>
            <w:sz w:val="21"/>
            <w:szCs w:val="21"/>
            <w:lang w:val="en-US" w:eastAsia="pt-BR"/>
            <w14:ligatures w14:val="none"/>
            <w:rPrChange w:id="2235" w:author="Jonatas Nunespf" w:date="2024-04-26T22:20:00Z" w16du:dateUtc="2024-04-27T01:20:00Z">
              <w:rPr>
                <w:rFonts w:ascii="Consolas" w:eastAsia="Times New Roman" w:hAnsi="Consolas" w:cs="Times New Roman"/>
                <w:color w:val="FF79C6"/>
                <w:kern w:val="0"/>
                <w:sz w:val="21"/>
                <w:szCs w:val="21"/>
                <w:lang w:eastAsia="pt-BR"/>
                <w14:ligatures w14:val="none"/>
              </w:rPr>
            </w:rPrChange>
          </w:rPr>
          <w:t>function</w:t>
        </w:r>
        <w:r w:rsidRPr="00714342">
          <w:rPr>
            <w:rFonts w:ascii="Consolas" w:eastAsia="Times New Roman" w:hAnsi="Consolas" w:cs="Times New Roman"/>
            <w:color w:val="F8F8F2"/>
            <w:kern w:val="0"/>
            <w:sz w:val="21"/>
            <w:szCs w:val="21"/>
            <w:lang w:val="en-US" w:eastAsia="pt-BR"/>
            <w14:ligatures w14:val="none"/>
            <w:rPrChange w:id="2236" w:author="Jonatas Nunespf" w:date="2024-04-26T22:20:00Z" w16du:dateUtc="2024-04-27T01:20:00Z">
              <w:rPr>
                <w:rFonts w:ascii="Consolas" w:eastAsia="Times New Roman" w:hAnsi="Consolas" w:cs="Times New Roman"/>
                <w:color w:val="F8F8F2"/>
                <w:kern w:val="0"/>
                <w:sz w:val="21"/>
                <w:szCs w:val="21"/>
                <w:lang w:eastAsia="pt-BR"/>
                <w14:ligatures w14:val="none"/>
              </w:rPr>
            </w:rPrChange>
          </w:rPr>
          <w:t xml:space="preserve"> </w:t>
        </w:r>
        <w:proofErr w:type="gramStart"/>
        <w:r w:rsidRPr="00714342">
          <w:rPr>
            <w:rFonts w:ascii="Consolas" w:eastAsia="Times New Roman" w:hAnsi="Consolas" w:cs="Times New Roman"/>
            <w:color w:val="50FA7B"/>
            <w:kern w:val="0"/>
            <w:sz w:val="21"/>
            <w:szCs w:val="21"/>
            <w:lang w:val="en-US" w:eastAsia="pt-BR"/>
            <w14:ligatures w14:val="none"/>
            <w:rPrChange w:id="2237" w:author="Jonatas Nunespf" w:date="2024-04-26T22:20:00Z" w16du:dateUtc="2024-04-27T01:20:00Z">
              <w:rPr>
                <w:rFonts w:ascii="Consolas" w:eastAsia="Times New Roman" w:hAnsi="Consolas" w:cs="Times New Roman"/>
                <w:color w:val="50FA7B"/>
                <w:kern w:val="0"/>
                <w:sz w:val="21"/>
                <w:szCs w:val="21"/>
                <w:lang w:eastAsia="pt-BR"/>
                <w14:ligatures w14:val="none"/>
              </w:rPr>
            </w:rPrChange>
          </w:rPr>
          <w:t>soma</w:t>
        </w:r>
        <w:r w:rsidRPr="00714342">
          <w:rPr>
            <w:rFonts w:ascii="Consolas" w:eastAsia="Times New Roman" w:hAnsi="Consolas" w:cs="Times New Roman"/>
            <w:color w:val="F8F8F2"/>
            <w:kern w:val="0"/>
            <w:sz w:val="21"/>
            <w:szCs w:val="21"/>
            <w:lang w:val="en-US" w:eastAsia="pt-BR"/>
            <w14:ligatures w14:val="none"/>
            <w:rPrChange w:id="2238" w:author="Jonatas Nunespf" w:date="2024-04-26T22:20:00Z" w16du:dateUtc="2024-04-27T01:20:00Z">
              <w:rPr>
                <w:rFonts w:ascii="Consolas" w:eastAsia="Times New Roman" w:hAnsi="Consolas" w:cs="Times New Roman"/>
                <w:color w:val="F8F8F2"/>
                <w:kern w:val="0"/>
                <w:sz w:val="21"/>
                <w:szCs w:val="21"/>
                <w:lang w:eastAsia="pt-BR"/>
                <w14:ligatures w14:val="none"/>
              </w:rPr>
            </w:rPrChange>
          </w:rPr>
          <w:t>(</w:t>
        </w:r>
        <w:proofErr w:type="gramEnd"/>
        <w:r w:rsidRPr="00714342">
          <w:rPr>
            <w:rFonts w:ascii="Consolas" w:eastAsia="Times New Roman" w:hAnsi="Consolas" w:cs="Times New Roman"/>
            <w:color w:val="FF79C6"/>
            <w:kern w:val="0"/>
            <w:sz w:val="21"/>
            <w:szCs w:val="21"/>
            <w:lang w:val="en-US" w:eastAsia="pt-BR"/>
            <w14:ligatures w14:val="none"/>
            <w:rPrChange w:id="2239" w:author="Jonatas Nunespf" w:date="2024-04-26T22:20:00Z" w16du:dateUtc="2024-04-27T01:20:00Z">
              <w:rPr>
                <w:rFonts w:ascii="Consolas" w:eastAsia="Times New Roman" w:hAnsi="Consolas" w:cs="Times New Roman"/>
                <w:color w:val="FF79C6"/>
                <w:kern w:val="0"/>
                <w:sz w:val="21"/>
                <w:szCs w:val="21"/>
                <w:lang w:eastAsia="pt-BR"/>
                <w14:ligatures w14:val="none"/>
              </w:rPr>
            </w:rPrChange>
          </w:rPr>
          <w:t>...</w:t>
        </w:r>
        <w:proofErr w:type="spellStart"/>
        <w:r w:rsidRPr="00714342">
          <w:rPr>
            <w:rFonts w:ascii="Consolas" w:eastAsia="Times New Roman" w:hAnsi="Consolas" w:cs="Times New Roman"/>
            <w:i/>
            <w:iCs/>
            <w:color w:val="FFB86C"/>
            <w:kern w:val="0"/>
            <w:sz w:val="21"/>
            <w:szCs w:val="21"/>
            <w:lang w:val="en-US" w:eastAsia="pt-BR"/>
            <w14:ligatures w14:val="none"/>
            <w:rPrChange w:id="2240" w:author="Jonatas Nunespf" w:date="2024-04-26T22:20:00Z" w16du:dateUtc="2024-04-27T01:20:00Z">
              <w:rPr>
                <w:rFonts w:ascii="Consolas" w:eastAsia="Times New Roman" w:hAnsi="Consolas" w:cs="Times New Roman"/>
                <w:i/>
                <w:iCs/>
                <w:color w:val="FFB86C"/>
                <w:kern w:val="0"/>
                <w:sz w:val="21"/>
                <w:szCs w:val="21"/>
                <w:lang w:eastAsia="pt-BR"/>
                <w14:ligatures w14:val="none"/>
              </w:rPr>
            </w:rPrChange>
          </w:rPr>
          <w:t>valores</w:t>
        </w:r>
        <w:proofErr w:type="spellEnd"/>
        <w:r w:rsidRPr="00714342">
          <w:rPr>
            <w:rFonts w:ascii="Consolas" w:eastAsia="Times New Roman" w:hAnsi="Consolas" w:cs="Times New Roman"/>
            <w:color w:val="F8F8F2"/>
            <w:kern w:val="0"/>
            <w:sz w:val="21"/>
            <w:szCs w:val="21"/>
            <w:lang w:val="en-US" w:eastAsia="pt-BR"/>
            <w14:ligatures w14:val="none"/>
            <w:rPrChange w:id="2241" w:author="Jonatas Nunespf" w:date="2024-04-26T22:20:00Z" w16du:dateUtc="2024-04-27T01:20:00Z">
              <w:rPr>
                <w:rFonts w:ascii="Consolas" w:eastAsia="Times New Roman" w:hAnsi="Consolas" w:cs="Times New Roman"/>
                <w:color w:val="F8F8F2"/>
                <w:kern w:val="0"/>
                <w:sz w:val="21"/>
                <w:szCs w:val="21"/>
                <w:lang w:eastAsia="pt-BR"/>
                <w14:ligatures w14:val="none"/>
              </w:rPr>
            </w:rPrChange>
          </w:rPr>
          <w:t>){</w:t>
        </w:r>
      </w:ins>
    </w:p>
    <w:p w14:paraId="461F34B6" w14:textId="77777777" w:rsidR="00714342" w:rsidRPr="00714342" w:rsidRDefault="00714342" w:rsidP="00D22DEA">
      <w:pPr>
        <w:pBdr>
          <w:top w:val="single" w:sz="4" w:space="1" w:color="auto"/>
          <w:left w:val="single" w:sz="4" w:space="4" w:color="auto"/>
          <w:bottom w:val="single" w:sz="4" w:space="1" w:color="auto"/>
          <w:right w:val="single" w:sz="4" w:space="4" w:color="auto"/>
        </w:pBdr>
        <w:shd w:val="clear" w:color="auto" w:fill="282A36"/>
        <w:spacing w:after="0" w:line="285" w:lineRule="atLeast"/>
        <w:rPr>
          <w:ins w:id="2242" w:author="Jonatas Nunespf" w:date="2024-04-26T22:20:00Z" w16du:dateUtc="2024-04-27T01:20:00Z"/>
          <w:rFonts w:ascii="Consolas" w:eastAsia="Times New Roman" w:hAnsi="Consolas" w:cs="Times New Roman"/>
          <w:color w:val="F8F8F2"/>
          <w:kern w:val="0"/>
          <w:sz w:val="21"/>
          <w:szCs w:val="21"/>
          <w:lang w:val="en-US" w:eastAsia="pt-BR"/>
          <w14:ligatures w14:val="none"/>
          <w:rPrChange w:id="2243" w:author="Jonatas Nunespf" w:date="2024-04-26T22:20:00Z" w16du:dateUtc="2024-04-27T01:20:00Z">
            <w:rPr>
              <w:ins w:id="2244" w:author="Jonatas Nunespf" w:date="2024-04-26T22:20:00Z" w16du:dateUtc="2024-04-27T01:20:00Z"/>
              <w:rFonts w:ascii="Consolas" w:eastAsia="Times New Roman" w:hAnsi="Consolas" w:cs="Times New Roman"/>
              <w:color w:val="F8F8F2"/>
              <w:kern w:val="0"/>
              <w:sz w:val="21"/>
              <w:szCs w:val="21"/>
              <w:lang w:eastAsia="pt-BR"/>
              <w14:ligatures w14:val="none"/>
            </w:rPr>
          </w:rPrChange>
        </w:rPr>
        <w:pPrChange w:id="2245" w:author="Jonatas Nunespf" w:date="2024-04-26T23:28:00Z" w16du:dateUtc="2024-04-27T02:28:00Z">
          <w:pPr>
            <w:shd w:val="clear" w:color="auto" w:fill="282A36"/>
            <w:spacing w:after="0" w:line="285" w:lineRule="atLeast"/>
          </w:pPr>
        </w:pPrChange>
      </w:pPr>
      <w:ins w:id="2246" w:author="Jonatas Nunespf" w:date="2024-04-26T22:20:00Z" w16du:dateUtc="2024-04-27T01:20:00Z">
        <w:r w:rsidRPr="00714342">
          <w:rPr>
            <w:rFonts w:ascii="Consolas" w:eastAsia="Times New Roman" w:hAnsi="Consolas" w:cs="Times New Roman"/>
            <w:color w:val="F8F8F2"/>
            <w:kern w:val="0"/>
            <w:sz w:val="21"/>
            <w:szCs w:val="21"/>
            <w:lang w:val="en-US" w:eastAsia="pt-BR"/>
            <w14:ligatures w14:val="none"/>
            <w:rPrChange w:id="2247" w:author="Jonatas Nunespf" w:date="2024-04-26T22:20:00Z" w16du:dateUtc="2024-04-27T01:20:00Z">
              <w:rPr>
                <w:rFonts w:ascii="Consolas" w:eastAsia="Times New Roman" w:hAnsi="Consolas" w:cs="Times New Roman"/>
                <w:color w:val="F8F8F2"/>
                <w:kern w:val="0"/>
                <w:sz w:val="21"/>
                <w:szCs w:val="21"/>
                <w:lang w:eastAsia="pt-BR"/>
                <w14:ligatures w14:val="none"/>
              </w:rPr>
            </w:rPrChange>
          </w:rPr>
          <w:t xml:space="preserve">    </w:t>
        </w:r>
        <w:r w:rsidRPr="00714342">
          <w:rPr>
            <w:rFonts w:ascii="Consolas" w:eastAsia="Times New Roman" w:hAnsi="Consolas" w:cs="Times New Roman"/>
            <w:color w:val="FF79C6"/>
            <w:kern w:val="0"/>
            <w:sz w:val="21"/>
            <w:szCs w:val="21"/>
            <w:lang w:val="en-US" w:eastAsia="pt-BR"/>
            <w14:ligatures w14:val="none"/>
            <w:rPrChange w:id="2248" w:author="Jonatas Nunespf" w:date="2024-04-26T22:20:00Z" w16du:dateUtc="2024-04-27T01:20:00Z">
              <w:rPr>
                <w:rFonts w:ascii="Consolas" w:eastAsia="Times New Roman" w:hAnsi="Consolas" w:cs="Times New Roman"/>
                <w:color w:val="FF79C6"/>
                <w:kern w:val="0"/>
                <w:sz w:val="21"/>
                <w:szCs w:val="21"/>
                <w:lang w:eastAsia="pt-BR"/>
                <w14:ligatures w14:val="none"/>
              </w:rPr>
            </w:rPrChange>
          </w:rPr>
          <w:t>let</w:t>
        </w:r>
        <w:r w:rsidRPr="00714342">
          <w:rPr>
            <w:rFonts w:ascii="Consolas" w:eastAsia="Times New Roman" w:hAnsi="Consolas" w:cs="Times New Roman"/>
            <w:color w:val="F8F8F2"/>
            <w:kern w:val="0"/>
            <w:sz w:val="21"/>
            <w:szCs w:val="21"/>
            <w:lang w:val="en-US" w:eastAsia="pt-BR"/>
            <w14:ligatures w14:val="none"/>
            <w:rPrChange w:id="2249" w:author="Jonatas Nunespf" w:date="2024-04-26T22:20:00Z" w16du:dateUtc="2024-04-27T01:20:00Z">
              <w:rPr>
                <w:rFonts w:ascii="Consolas" w:eastAsia="Times New Roman" w:hAnsi="Consolas" w:cs="Times New Roman"/>
                <w:color w:val="F8F8F2"/>
                <w:kern w:val="0"/>
                <w:sz w:val="21"/>
                <w:szCs w:val="21"/>
                <w:lang w:eastAsia="pt-BR"/>
                <w14:ligatures w14:val="none"/>
              </w:rPr>
            </w:rPrChange>
          </w:rPr>
          <w:t xml:space="preserve"> res </w:t>
        </w:r>
        <w:r w:rsidRPr="00714342">
          <w:rPr>
            <w:rFonts w:ascii="Consolas" w:eastAsia="Times New Roman" w:hAnsi="Consolas" w:cs="Times New Roman"/>
            <w:color w:val="FF79C6"/>
            <w:kern w:val="0"/>
            <w:sz w:val="21"/>
            <w:szCs w:val="21"/>
            <w:lang w:val="en-US" w:eastAsia="pt-BR"/>
            <w14:ligatures w14:val="none"/>
            <w:rPrChange w:id="2250" w:author="Jonatas Nunespf" w:date="2024-04-26T22:20:00Z" w16du:dateUtc="2024-04-27T01:20:00Z">
              <w:rPr>
                <w:rFonts w:ascii="Consolas" w:eastAsia="Times New Roman" w:hAnsi="Consolas" w:cs="Times New Roman"/>
                <w:color w:val="FF79C6"/>
                <w:kern w:val="0"/>
                <w:sz w:val="21"/>
                <w:szCs w:val="21"/>
                <w:lang w:eastAsia="pt-BR"/>
                <w14:ligatures w14:val="none"/>
              </w:rPr>
            </w:rPrChange>
          </w:rPr>
          <w:t>=</w:t>
        </w:r>
        <w:r w:rsidRPr="00714342">
          <w:rPr>
            <w:rFonts w:ascii="Consolas" w:eastAsia="Times New Roman" w:hAnsi="Consolas" w:cs="Times New Roman"/>
            <w:color w:val="F8F8F2"/>
            <w:kern w:val="0"/>
            <w:sz w:val="21"/>
            <w:szCs w:val="21"/>
            <w:lang w:val="en-US" w:eastAsia="pt-BR"/>
            <w14:ligatures w14:val="none"/>
            <w:rPrChange w:id="2251" w:author="Jonatas Nunespf" w:date="2024-04-26T22:20:00Z" w16du:dateUtc="2024-04-27T01:20:00Z">
              <w:rPr>
                <w:rFonts w:ascii="Consolas" w:eastAsia="Times New Roman" w:hAnsi="Consolas" w:cs="Times New Roman"/>
                <w:color w:val="F8F8F2"/>
                <w:kern w:val="0"/>
                <w:sz w:val="21"/>
                <w:szCs w:val="21"/>
                <w:lang w:eastAsia="pt-BR"/>
                <w14:ligatures w14:val="none"/>
              </w:rPr>
            </w:rPrChange>
          </w:rPr>
          <w:t xml:space="preserve"> </w:t>
        </w:r>
        <w:r w:rsidRPr="00714342">
          <w:rPr>
            <w:rFonts w:ascii="Consolas" w:eastAsia="Times New Roman" w:hAnsi="Consolas" w:cs="Times New Roman"/>
            <w:color w:val="BD93F9"/>
            <w:kern w:val="0"/>
            <w:sz w:val="21"/>
            <w:szCs w:val="21"/>
            <w:lang w:val="en-US" w:eastAsia="pt-BR"/>
            <w14:ligatures w14:val="none"/>
            <w:rPrChange w:id="2252" w:author="Jonatas Nunespf" w:date="2024-04-26T22:20:00Z" w16du:dateUtc="2024-04-27T01:20:00Z">
              <w:rPr>
                <w:rFonts w:ascii="Consolas" w:eastAsia="Times New Roman" w:hAnsi="Consolas" w:cs="Times New Roman"/>
                <w:color w:val="BD93F9"/>
                <w:kern w:val="0"/>
                <w:sz w:val="21"/>
                <w:szCs w:val="21"/>
                <w:lang w:eastAsia="pt-BR"/>
                <w14:ligatures w14:val="none"/>
              </w:rPr>
            </w:rPrChange>
          </w:rPr>
          <w:t>0</w:t>
        </w:r>
      </w:ins>
    </w:p>
    <w:p w14:paraId="363609A7" w14:textId="77777777" w:rsidR="00714342" w:rsidRPr="00714342" w:rsidRDefault="00714342" w:rsidP="00D22DEA">
      <w:pPr>
        <w:pBdr>
          <w:top w:val="single" w:sz="4" w:space="1" w:color="auto"/>
          <w:left w:val="single" w:sz="4" w:space="4" w:color="auto"/>
          <w:bottom w:val="single" w:sz="4" w:space="1" w:color="auto"/>
          <w:right w:val="single" w:sz="4" w:space="4" w:color="auto"/>
        </w:pBdr>
        <w:shd w:val="clear" w:color="auto" w:fill="282A36"/>
        <w:spacing w:after="0" w:line="285" w:lineRule="atLeast"/>
        <w:rPr>
          <w:ins w:id="2253" w:author="Jonatas Nunespf" w:date="2024-04-26T22:20:00Z" w16du:dateUtc="2024-04-27T01:20:00Z"/>
          <w:rFonts w:ascii="Consolas" w:eastAsia="Times New Roman" w:hAnsi="Consolas" w:cs="Times New Roman"/>
          <w:color w:val="F8F8F2"/>
          <w:kern w:val="0"/>
          <w:sz w:val="21"/>
          <w:szCs w:val="21"/>
          <w:lang w:val="en-US" w:eastAsia="pt-BR"/>
          <w14:ligatures w14:val="none"/>
          <w:rPrChange w:id="2254" w:author="Jonatas Nunespf" w:date="2024-04-26T22:20:00Z" w16du:dateUtc="2024-04-27T01:20:00Z">
            <w:rPr>
              <w:ins w:id="2255" w:author="Jonatas Nunespf" w:date="2024-04-26T22:20:00Z" w16du:dateUtc="2024-04-27T01:20:00Z"/>
              <w:rFonts w:ascii="Consolas" w:eastAsia="Times New Roman" w:hAnsi="Consolas" w:cs="Times New Roman"/>
              <w:color w:val="F8F8F2"/>
              <w:kern w:val="0"/>
              <w:sz w:val="21"/>
              <w:szCs w:val="21"/>
              <w:lang w:eastAsia="pt-BR"/>
              <w14:ligatures w14:val="none"/>
            </w:rPr>
          </w:rPrChange>
        </w:rPr>
        <w:pPrChange w:id="2256" w:author="Jonatas Nunespf" w:date="2024-04-26T23:28:00Z" w16du:dateUtc="2024-04-27T02:28:00Z">
          <w:pPr>
            <w:shd w:val="clear" w:color="auto" w:fill="282A36"/>
            <w:spacing w:after="0" w:line="285" w:lineRule="atLeast"/>
          </w:pPr>
        </w:pPrChange>
      </w:pPr>
      <w:ins w:id="2257" w:author="Jonatas Nunespf" w:date="2024-04-26T22:20:00Z" w16du:dateUtc="2024-04-27T01:20:00Z">
        <w:r w:rsidRPr="00714342">
          <w:rPr>
            <w:rFonts w:ascii="Consolas" w:eastAsia="Times New Roman" w:hAnsi="Consolas" w:cs="Times New Roman"/>
            <w:color w:val="F8F8F2"/>
            <w:kern w:val="0"/>
            <w:sz w:val="21"/>
            <w:szCs w:val="21"/>
            <w:lang w:val="en-US" w:eastAsia="pt-BR"/>
            <w14:ligatures w14:val="none"/>
            <w:rPrChange w:id="2258" w:author="Jonatas Nunespf" w:date="2024-04-26T22:20:00Z" w16du:dateUtc="2024-04-27T01:20:00Z">
              <w:rPr>
                <w:rFonts w:ascii="Consolas" w:eastAsia="Times New Roman" w:hAnsi="Consolas" w:cs="Times New Roman"/>
                <w:color w:val="F8F8F2"/>
                <w:kern w:val="0"/>
                <w:sz w:val="21"/>
                <w:szCs w:val="21"/>
                <w:lang w:eastAsia="pt-BR"/>
                <w14:ligatures w14:val="none"/>
              </w:rPr>
            </w:rPrChange>
          </w:rPr>
          <w:t xml:space="preserve">    </w:t>
        </w:r>
        <w:r w:rsidRPr="00714342">
          <w:rPr>
            <w:rFonts w:ascii="Consolas" w:eastAsia="Times New Roman" w:hAnsi="Consolas" w:cs="Times New Roman"/>
            <w:color w:val="FF79C6"/>
            <w:kern w:val="0"/>
            <w:sz w:val="21"/>
            <w:szCs w:val="21"/>
            <w:lang w:val="en-US" w:eastAsia="pt-BR"/>
            <w14:ligatures w14:val="none"/>
            <w:rPrChange w:id="2259" w:author="Jonatas Nunespf" w:date="2024-04-26T22:20:00Z" w16du:dateUtc="2024-04-27T01:20:00Z">
              <w:rPr>
                <w:rFonts w:ascii="Consolas" w:eastAsia="Times New Roman" w:hAnsi="Consolas" w:cs="Times New Roman"/>
                <w:color w:val="FF79C6"/>
                <w:kern w:val="0"/>
                <w:sz w:val="21"/>
                <w:szCs w:val="21"/>
                <w:lang w:eastAsia="pt-BR"/>
                <w14:ligatures w14:val="none"/>
              </w:rPr>
            </w:rPrChange>
          </w:rPr>
          <w:t>for</w:t>
        </w:r>
        <w:r w:rsidRPr="00714342">
          <w:rPr>
            <w:rFonts w:ascii="Consolas" w:eastAsia="Times New Roman" w:hAnsi="Consolas" w:cs="Times New Roman"/>
            <w:color w:val="F8F8F2"/>
            <w:kern w:val="0"/>
            <w:sz w:val="21"/>
            <w:szCs w:val="21"/>
            <w:lang w:val="en-US" w:eastAsia="pt-BR"/>
            <w14:ligatures w14:val="none"/>
            <w:rPrChange w:id="2260" w:author="Jonatas Nunespf" w:date="2024-04-26T22:20:00Z" w16du:dateUtc="2024-04-27T01:20:00Z">
              <w:rPr>
                <w:rFonts w:ascii="Consolas" w:eastAsia="Times New Roman" w:hAnsi="Consolas" w:cs="Times New Roman"/>
                <w:color w:val="F8F8F2"/>
                <w:kern w:val="0"/>
                <w:sz w:val="21"/>
                <w:szCs w:val="21"/>
                <w:lang w:eastAsia="pt-BR"/>
                <w14:ligatures w14:val="none"/>
              </w:rPr>
            </w:rPrChange>
          </w:rPr>
          <w:t xml:space="preserve"> (</w:t>
        </w:r>
        <w:r w:rsidRPr="00714342">
          <w:rPr>
            <w:rFonts w:ascii="Consolas" w:eastAsia="Times New Roman" w:hAnsi="Consolas" w:cs="Times New Roman"/>
            <w:color w:val="FF79C6"/>
            <w:kern w:val="0"/>
            <w:sz w:val="21"/>
            <w:szCs w:val="21"/>
            <w:lang w:val="en-US" w:eastAsia="pt-BR"/>
            <w14:ligatures w14:val="none"/>
            <w:rPrChange w:id="2261" w:author="Jonatas Nunespf" w:date="2024-04-26T22:20:00Z" w16du:dateUtc="2024-04-27T01:20:00Z">
              <w:rPr>
                <w:rFonts w:ascii="Consolas" w:eastAsia="Times New Roman" w:hAnsi="Consolas" w:cs="Times New Roman"/>
                <w:color w:val="FF79C6"/>
                <w:kern w:val="0"/>
                <w:sz w:val="21"/>
                <w:szCs w:val="21"/>
                <w:lang w:eastAsia="pt-BR"/>
                <w14:ligatures w14:val="none"/>
              </w:rPr>
            </w:rPrChange>
          </w:rPr>
          <w:t>let</w:t>
        </w:r>
        <w:r w:rsidRPr="00714342">
          <w:rPr>
            <w:rFonts w:ascii="Consolas" w:eastAsia="Times New Roman" w:hAnsi="Consolas" w:cs="Times New Roman"/>
            <w:color w:val="F8F8F2"/>
            <w:kern w:val="0"/>
            <w:sz w:val="21"/>
            <w:szCs w:val="21"/>
            <w:lang w:val="en-US" w:eastAsia="pt-BR"/>
            <w14:ligatures w14:val="none"/>
            <w:rPrChange w:id="2262" w:author="Jonatas Nunespf" w:date="2024-04-26T22:20:00Z" w16du:dateUtc="2024-04-27T01:20:00Z">
              <w:rPr>
                <w:rFonts w:ascii="Consolas" w:eastAsia="Times New Roman" w:hAnsi="Consolas" w:cs="Times New Roman"/>
                <w:color w:val="F8F8F2"/>
                <w:kern w:val="0"/>
                <w:sz w:val="21"/>
                <w:szCs w:val="21"/>
                <w:lang w:eastAsia="pt-BR"/>
                <w14:ligatures w14:val="none"/>
              </w:rPr>
            </w:rPrChange>
          </w:rPr>
          <w:t xml:space="preserve"> n </w:t>
        </w:r>
        <w:r w:rsidRPr="00714342">
          <w:rPr>
            <w:rFonts w:ascii="Consolas" w:eastAsia="Times New Roman" w:hAnsi="Consolas" w:cs="Times New Roman"/>
            <w:color w:val="FF79C6"/>
            <w:kern w:val="0"/>
            <w:sz w:val="21"/>
            <w:szCs w:val="21"/>
            <w:lang w:val="en-US" w:eastAsia="pt-BR"/>
            <w14:ligatures w14:val="none"/>
            <w:rPrChange w:id="2263" w:author="Jonatas Nunespf" w:date="2024-04-26T22:20:00Z" w16du:dateUtc="2024-04-27T01:20:00Z">
              <w:rPr>
                <w:rFonts w:ascii="Consolas" w:eastAsia="Times New Roman" w:hAnsi="Consolas" w:cs="Times New Roman"/>
                <w:color w:val="FF79C6"/>
                <w:kern w:val="0"/>
                <w:sz w:val="21"/>
                <w:szCs w:val="21"/>
                <w:lang w:eastAsia="pt-BR"/>
                <w14:ligatures w14:val="none"/>
              </w:rPr>
            </w:rPrChange>
          </w:rPr>
          <w:t>of</w:t>
        </w:r>
        <w:r w:rsidRPr="00714342">
          <w:rPr>
            <w:rFonts w:ascii="Consolas" w:eastAsia="Times New Roman" w:hAnsi="Consolas" w:cs="Times New Roman"/>
            <w:color w:val="F8F8F2"/>
            <w:kern w:val="0"/>
            <w:sz w:val="21"/>
            <w:szCs w:val="21"/>
            <w:lang w:val="en-US" w:eastAsia="pt-BR"/>
            <w14:ligatures w14:val="none"/>
            <w:rPrChange w:id="2264" w:author="Jonatas Nunespf" w:date="2024-04-26T22:20:00Z" w16du:dateUtc="2024-04-27T01:20:00Z">
              <w:rPr>
                <w:rFonts w:ascii="Consolas" w:eastAsia="Times New Roman" w:hAnsi="Consolas" w:cs="Times New Roman"/>
                <w:color w:val="F8F8F2"/>
                <w:kern w:val="0"/>
                <w:sz w:val="21"/>
                <w:szCs w:val="21"/>
                <w:lang w:eastAsia="pt-BR"/>
                <w14:ligatures w14:val="none"/>
              </w:rPr>
            </w:rPrChange>
          </w:rPr>
          <w:t xml:space="preserve"> </w:t>
        </w:r>
        <w:proofErr w:type="spellStart"/>
        <w:r w:rsidRPr="00714342">
          <w:rPr>
            <w:rFonts w:ascii="Consolas" w:eastAsia="Times New Roman" w:hAnsi="Consolas" w:cs="Times New Roman"/>
            <w:i/>
            <w:iCs/>
            <w:color w:val="FFB86C"/>
            <w:kern w:val="0"/>
            <w:sz w:val="21"/>
            <w:szCs w:val="21"/>
            <w:lang w:val="en-US" w:eastAsia="pt-BR"/>
            <w14:ligatures w14:val="none"/>
            <w:rPrChange w:id="2265" w:author="Jonatas Nunespf" w:date="2024-04-26T22:20:00Z" w16du:dateUtc="2024-04-27T01:20:00Z">
              <w:rPr>
                <w:rFonts w:ascii="Consolas" w:eastAsia="Times New Roman" w:hAnsi="Consolas" w:cs="Times New Roman"/>
                <w:i/>
                <w:iCs/>
                <w:color w:val="FFB86C"/>
                <w:kern w:val="0"/>
                <w:sz w:val="21"/>
                <w:szCs w:val="21"/>
                <w:lang w:eastAsia="pt-BR"/>
                <w14:ligatures w14:val="none"/>
              </w:rPr>
            </w:rPrChange>
          </w:rPr>
          <w:t>valores</w:t>
        </w:r>
        <w:proofErr w:type="spellEnd"/>
        <w:r w:rsidRPr="00714342">
          <w:rPr>
            <w:rFonts w:ascii="Consolas" w:eastAsia="Times New Roman" w:hAnsi="Consolas" w:cs="Times New Roman"/>
            <w:color w:val="F8F8F2"/>
            <w:kern w:val="0"/>
            <w:sz w:val="21"/>
            <w:szCs w:val="21"/>
            <w:lang w:val="en-US" w:eastAsia="pt-BR"/>
            <w14:ligatures w14:val="none"/>
            <w:rPrChange w:id="2266" w:author="Jonatas Nunespf" w:date="2024-04-26T22:20:00Z" w16du:dateUtc="2024-04-27T01:20:00Z">
              <w:rPr>
                <w:rFonts w:ascii="Consolas" w:eastAsia="Times New Roman" w:hAnsi="Consolas" w:cs="Times New Roman"/>
                <w:color w:val="F8F8F2"/>
                <w:kern w:val="0"/>
                <w:sz w:val="21"/>
                <w:szCs w:val="21"/>
                <w:lang w:eastAsia="pt-BR"/>
                <w14:ligatures w14:val="none"/>
              </w:rPr>
            </w:rPrChange>
          </w:rPr>
          <w:t>) {</w:t>
        </w:r>
      </w:ins>
    </w:p>
    <w:p w14:paraId="521D15D9" w14:textId="77777777" w:rsidR="00714342" w:rsidRPr="00714342" w:rsidRDefault="00714342" w:rsidP="00D22DEA">
      <w:pPr>
        <w:pBdr>
          <w:top w:val="single" w:sz="4" w:space="1" w:color="auto"/>
          <w:left w:val="single" w:sz="4" w:space="4" w:color="auto"/>
          <w:bottom w:val="single" w:sz="4" w:space="1" w:color="auto"/>
          <w:right w:val="single" w:sz="4" w:space="4" w:color="auto"/>
        </w:pBdr>
        <w:shd w:val="clear" w:color="auto" w:fill="282A36"/>
        <w:spacing w:after="0" w:line="285" w:lineRule="atLeast"/>
        <w:rPr>
          <w:ins w:id="2267" w:author="Jonatas Nunespf" w:date="2024-04-26T22:20:00Z" w16du:dateUtc="2024-04-27T01:20:00Z"/>
          <w:rFonts w:ascii="Consolas" w:eastAsia="Times New Roman" w:hAnsi="Consolas" w:cs="Times New Roman"/>
          <w:color w:val="F8F8F2"/>
          <w:kern w:val="0"/>
          <w:sz w:val="21"/>
          <w:szCs w:val="21"/>
          <w:lang w:eastAsia="pt-BR"/>
          <w14:ligatures w14:val="none"/>
        </w:rPr>
        <w:pPrChange w:id="2268" w:author="Jonatas Nunespf" w:date="2024-04-26T23:28:00Z" w16du:dateUtc="2024-04-27T02:28:00Z">
          <w:pPr>
            <w:shd w:val="clear" w:color="auto" w:fill="282A36"/>
            <w:spacing w:after="0" w:line="285" w:lineRule="atLeast"/>
          </w:pPr>
        </w:pPrChange>
      </w:pPr>
      <w:ins w:id="2269" w:author="Jonatas Nunespf" w:date="2024-04-26T22:20:00Z" w16du:dateUtc="2024-04-27T01:20:00Z">
        <w:r w:rsidRPr="00714342">
          <w:rPr>
            <w:rFonts w:ascii="Consolas" w:eastAsia="Times New Roman" w:hAnsi="Consolas" w:cs="Times New Roman"/>
            <w:color w:val="F8F8F2"/>
            <w:kern w:val="0"/>
            <w:sz w:val="21"/>
            <w:szCs w:val="21"/>
            <w:lang w:val="en-US" w:eastAsia="pt-BR"/>
            <w14:ligatures w14:val="none"/>
            <w:rPrChange w:id="2270" w:author="Jonatas Nunespf" w:date="2024-04-26T22:20:00Z" w16du:dateUtc="2024-04-27T01:20:00Z">
              <w:rPr>
                <w:rFonts w:ascii="Consolas" w:eastAsia="Times New Roman" w:hAnsi="Consolas" w:cs="Times New Roman"/>
                <w:color w:val="F8F8F2"/>
                <w:kern w:val="0"/>
                <w:sz w:val="21"/>
                <w:szCs w:val="21"/>
                <w:lang w:eastAsia="pt-BR"/>
                <w14:ligatures w14:val="none"/>
              </w:rPr>
            </w:rPrChange>
          </w:rPr>
          <w:t xml:space="preserve">        </w:t>
        </w:r>
        <w:r w:rsidRPr="00714342">
          <w:rPr>
            <w:rFonts w:ascii="Consolas" w:eastAsia="Times New Roman" w:hAnsi="Consolas" w:cs="Times New Roman"/>
            <w:color w:val="F8F8F2"/>
            <w:kern w:val="0"/>
            <w:sz w:val="21"/>
            <w:szCs w:val="21"/>
            <w:lang w:eastAsia="pt-BR"/>
            <w14:ligatures w14:val="none"/>
          </w:rPr>
          <w:t>res</w:t>
        </w:r>
        <w:r w:rsidRPr="00714342">
          <w:rPr>
            <w:rFonts w:ascii="Consolas" w:eastAsia="Times New Roman" w:hAnsi="Consolas" w:cs="Times New Roman"/>
            <w:color w:val="FF79C6"/>
            <w:kern w:val="0"/>
            <w:sz w:val="21"/>
            <w:szCs w:val="21"/>
            <w:lang w:eastAsia="pt-BR"/>
            <w14:ligatures w14:val="none"/>
          </w:rPr>
          <w:t>+=</w:t>
        </w:r>
        <w:r w:rsidRPr="00714342">
          <w:rPr>
            <w:rFonts w:ascii="Consolas" w:eastAsia="Times New Roman" w:hAnsi="Consolas" w:cs="Times New Roman"/>
            <w:color w:val="F8F8F2"/>
            <w:kern w:val="0"/>
            <w:sz w:val="21"/>
            <w:szCs w:val="21"/>
            <w:lang w:eastAsia="pt-BR"/>
            <w14:ligatures w14:val="none"/>
          </w:rPr>
          <w:t>n</w:t>
        </w:r>
      </w:ins>
    </w:p>
    <w:p w14:paraId="40DBF8EE" w14:textId="77777777" w:rsidR="00714342" w:rsidRPr="00714342" w:rsidRDefault="00714342" w:rsidP="00D22DEA">
      <w:pPr>
        <w:pBdr>
          <w:top w:val="single" w:sz="4" w:space="1" w:color="auto"/>
          <w:left w:val="single" w:sz="4" w:space="4" w:color="auto"/>
          <w:bottom w:val="single" w:sz="4" w:space="1" w:color="auto"/>
          <w:right w:val="single" w:sz="4" w:space="4" w:color="auto"/>
        </w:pBdr>
        <w:shd w:val="clear" w:color="auto" w:fill="282A36"/>
        <w:spacing w:after="0" w:line="285" w:lineRule="atLeast"/>
        <w:rPr>
          <w:ins w:id="2271" w:author="Jonatas Nunespf" w:date="2024-04-26T22:20:00Z" w16du:dateUtc="2024-04-27T01:20:00Z"/>
          <w:rFonts w:ascii="Consolas" w:eastAsia="Times New Roman" w:hAnsi="Consolas" w:cs="Times New Roman"/>
          <w:color w:val="F8F8F2"/>
          <w:kern w:val="0"/>
          <w:sz w:val="21"/>
          <w:szCs w:val="21"/>
          <w:lang w:eastAsia="pt-BR"/>
          <w14:ligatures w14:val="none"/>
        </w:rPr>
        <w:pPrChange w:id="2272" w:author="Jonatas Nunespf" w:date="2024-04-26T23:28:00Z" w16du:dateUtc="2024-04-27T02:28:00Z">
          <w:pPr>
            <w:shd w:val="clear" w:color="auto" w:fill="282A36"/>
            <w:spacing w:after="0" w:line="285" w:lineRule="atLeast"/>
          </w:pPr>
        </w:pPrChange>
      </w:pPr>
      <w:ins w:id="2273" w:author="Jonatas Nunespf" w:date="2024-04-26T22:20:00Z" w16du:dateUtc="2024-04-27T01:20:00Z">
        <w:r w:rsidRPr="00714342">
          <w:rPr>
            <w:rFonts w:ascii="Consolas" w:eastAsia="Times New Roman" w:hAnsi="Consolas" w:cs="Times New Roman"/>
            <w:color w:val="F8F8F2"/>
            <w:kern w:val="0"/>
            <w:sz w:val="21"/>
            <w:szCs w:val="21"/>
            <w:lang w:eastAsia="pt-BR"/>
            <w14:ligatures w14:val="none"/>
          </w:rPr>
          <w:t>    }</w:t>
        </w:r>
      </w:ins>
    </w:p>
    <w:p w14:paraId="51E986CB" w14:textId="77777777" w:rsidR="00714342" w:rsidRPr="00714342" w:rsidRDefault="00714342" w:rsidP="00D22DEA">
      <w:pPr>
        <w:pBdr>
          <w:top w:val="single" w:sz="4" w:space="1" w:color="auto"/>
          <w:left w:val="single" w:sz="4" w:space="4" w:color="auto"/>
          <w:bottom w:val="single" w:sz="4" w:space="1" w:color="auto"/>
          <w:right w:val="single" w:sz="4" w:space="4" w:color="auto"/>
        </w:pBdr>
        <w:shd w:val="clear" w:color="auto" w:fill="282A36"/>
        <w:spacing w:after="0" w:line="285" w:lineRule="atLeast"/>
        <w:rPr>
          <w:ins w:id="2274" w:author="Jonatas Nunespf" w:date="2024-04-26T22:20:00Z" w16du:dateUtc="2024-04-27T01:20:00Z"/>
          <w:rFonts w:ascii="Consolas" w:eastAsia="Times New Roman" w:hAnsi="Consolas" w:cs="Times New Roman"/>
          <w:color w:val="F8F8F2"/>
          <w:kern w:val="0"/>
          <w:sz w:val="21"/>
          <w:szCs w:val="21"/>
          <w:lang w:eastAsia="pt-BR"/>
          <w14:ligatures w14:val="none"/>
        </w:rPr>
        <w:pPrChange w:id="2275" w:author="Jonatas Nunespf" w:date="2024-04-26T23:28:00Z" w16du:dateUtc="2024-04-27T02:28:00Z">
          <w:pPr>
            <w:shd w:val="clear" w:color="auto" w:fill="282A36"/>
            <w:spacing w:after="0" w:line="285" w:lineRule="atLeast"/>
          </w:pPr>
        </w:pPrChange>
      </w:pPr>
      <w:ins w:id="2276" w:author="Jonatas Nunespf" w:date="2024-04-26T22:20:00Z" w16du:dateUtc="2024-04-27T01:20:00Z">
        <w:r w:rsidRPr="00714342">
          <w:rPr>
            <w:rFonts w:ascii="Consolas" w:eastAsia="Times New Roman" w:hAnsi="Consolas" w:cs="Times New Roman"/>
            <w:color w:val="F8F8F2"/>
            <w:kern w:val="0"/>
            <w:sz w:val="21"/>
            <w:szCs w:val="21"/>
            <w:lang w:eastAsia="pt-BR"/>
            <w14:ligatures w14:val="none"/>
          </w:rPr>
          <w:t xml:space="preserve">    </w:t>
        </w:r>
        <w:proofErr w:type="spellStart"/>
        <w:r w:rsidRPr="00714342">
          <w:rPr>
            <w:rFonts w:ascii="Consolas" w:eastAsia="Times New Roman" w:hAnsi="Consolas" w:cs="Times New Roman"/>
            <w:color w:val="FF79C6"/>
            <w:kern w:val="0"/>
            <w:sz w:val="21"/>
            <w:szCs w:val="21"/>
            <w:lang w:eastAsia="pt-BR"/>
            <w14:ligatures w14:val="none"/>
          </w:rPr>
          <w:t>return</w:t>
        </w:r>
        <w:proofErr w:type="spellEnd"/>
        <w:r w:rsidRPr="00714342">
          <w:rPr>
            <w:rFonts w:ascii="Consolas" w:eastAsia="Times New Roman" w:hAnsi="Consolas" w:cs="Times New Roman"/>
            <w:color w:val="F8F8F2"/>
            <w:kern w:val="0"/>
            <w:sz w:val="21"/>
            <w:szCs w:val="21"/>
            <w:lang w:eastAsia="pt-BR"/>
            <w14:ligatures w14:val="none"/>
          </w:rPr>
          <w:t xml:space="preserve"> res</w:t>
        </w:r>
      </w:ins>
    </w:p>
    <w:p w14:paraId="06E50CC4" w14:textId="77777777" w:rsidR="00714342" w:rsidRPr="00714342" w:rsidRDefault="00714342" w:rsidP="00D22DEA">
      <w:pPr>
        <w:pBdr>
          <w:top w:val="single" w:sz="4" w:space="1" w:color="auto"/>
          <w:left w:val="single" w:sz="4" w:space="4" w:color="auto"/>
          <w:bottom w:val="single" w:sz="4" w:space="1" w:color="auto"/>
          <w:right w:val="single" w:sz="4" w:space="4" w:color="auto"/>
        </w:pBdr>
        <w:shd w:val="clear" w:color="auto" w:fill="282A36"/>
        <w:spacing w:after="0" w:line="285" w:lineRule="atLeast"/>
        <w:rPr>
          <w:ins w:id="2277" w:author="Jonatas Nunespf" w:date="2024-04-26T22:20:00Z" w16du:dateUtc="2024-04-27T01:20:00Z"/>
          <w:rFonts w:ascii="Consolas" w:eastAsia="Times New Roman" w:hAnsi="Consolas" w:cs="Times New Roman"/>
          <w:color w:val="F8F8F2"/>
          <w:kern w:val="0"/>
          <w:sz w:val="21"/>
          <w:szCs w:val="21"/>
          <w:lang w:eastAsia="pt-BR"/>
          <w14:ligatures w14:val="none"/>
        </w:rPr>
        <w:pPrChange w:id="2278" w:author="Jonatas Nunespf" w:date="2024-04-26T23:28:00Z" w16du:dateUtc="2024-04-27T02:28:00Z">
          <w:pPr>
            <w:shd w:val="clear" w:color="auto" w:fill="282A36"/>
            <w:spacing w:after="0" w:line="285" w:lineRule="atLeast"/>
          </w:pPr>
        </w:pPrChange>
      </w:pPr>
      <w:ins w:id="2279" w:author="Jonatas Nunespf" w:date="2024-04-26T22:20:00Z" w16du:dateUtc="2024-04-27T01:20:00Z">
        <w:r w:rsidRPr="00714342">
          <w:rPr>
            <w:rFonts w:ascii="Consolas" w:eastAsia="Times New Roman" w:hAnsi="Consolas" w:cs="Times New Roman"/>
            <w:color w:val="F8F8F2"/>
            <w:kern w:val="0"/>
            <w:sz w:val="21"/>
            <w:szCs w:val="21"/>
            <w:lang w:eastAsia="pt-BR"/>
            <w14:ligatures w14:val="none"/>
          </w:rPr>
          <w:t>}    </w:t>
        </w:r>
      </w:ins>
    </w:p>
    <w:p w14:paraId="1C2767B7" w14:textId="77777777" w:rsidR="00714342" w:rsidRPr="00714342" w:rsidRDefault="00714342" w:rsidP="00D22DEA">
      <w:pPr>
        <w:pBdr>
          <w:top w:val="single" w:sz="4" w:space="1" w:color="auto"/>
          <w:left w:val="single" w:sz="4" w:space="4" w:color="auto"/>
          <w:bottom w:val="single" w:sz="4" w:space="1" w:color="auto"/>
          <w:right w:val="single" w:sz="4" w:space="4" w:color="auto"/>
        </w:pBdr>
        <w:shd w:val="clear" w:color="auto" w:fill="282A36"/>
        <w:spacing w:after="0" w:line="285" w:lineRule="atLeast"/>
        <w:rPr>
          <w:ins w:id="2280" w:author="Jonatas Nunespf" w:date="2024-04-26T22:20:00Z" w16du:dateUtc="2024-04-27T01:20:00Z"/>
          <w:rFonts w:ascii="Consolas" w:eastAsia="Times New Roman" w:hAnsi="Consolas" w:cs="Times New Roman"/>
          <w:color w:val="F8F8F2"/>
          <w:kern w:val="0"/>
          <w:sz w:val="21"/>
          <w:szCs w:val="21"/>
          <w:lang w:eastAsia="pt-BR"/>
          <w14:ligatures w14:val="none"/>
        </w:rPr>
        <w:pPrChange w:id="2281" w:author="Jonatas Nunespf" w:date="2024-04-26T23:28:00Z" w16du:dateUtc="2024-04-27T02:28:00Z">
          <w:pPr>
            <w:shd w:val="clear" w:color="auto" w:fill="282A36"/>
            <w:spacing w:after="0" w:line="285" w:lineRule="atLeast"/>
          </w:pPr>
        </w:pPrChange>
      </w:pPr>
      <w:ins w:id="2282" w:author="Jonatas Nunespf" w:date="2024-04-26T22:20:00Z" w16du:dateUtc="2024-04-27T01:20:00Z">
        <w:r w:rsidRPr="00714342">
          <w:rPr>
            <w:rFonts w:ascii="Consolas" w:eastAsia="Times New Roman" w:hAnsi="Consolas" w:cs="Times New Roman"/>
            <w:color w:val="BD93F9"/>
            <w:kern w:val="0"/>
            <w:sz w:val="21"/>
            <w:szCs w:val="21"/>
            <w:lang w:eastAsia="pt-BR"/>
            <w14:ligatures w14:val="none"/>
          </w:rPr>
          <w:t>console</w:t>
        </w:r>
        <w:r w:rsidRPr="00714342">
          <w:rPr>
            <w:rFonts w:ascii="Consolas" w:eastAsia="Times New Roman" w:hAnsi="Consolas" w:cs="Times New Roman"/>
            <w:color w:val="F8F8F2"/>
            <w:kern w:val="0"/>
            <w:sz w:val="21"/>
            <w:szCs w:val="21"/>
            <w:lang w:eastAsia="pt-BR"/>
            <w14:ligatures w14:val="none"/>
          </w:rPr>
          <w:t>.</w:t>
        </w:r>
        <w:r w:rsidRPr="00714342">
          <w:rPr>
            <w:rFonts w:ascii="Consolas" w:eastAsia="Times New Roman" w:hAnsi="Consolas" w:cs="Times New Roman"/>
            <w:color w:val="50FA7B"/>
            <w:kern w:val="0"/>
            <w:sz w:val="21"/>
            <w:szCs w:val="21"/>
            <w:lang w:eastAsia="pt-BR"/>
            <w14:ligatures w14:val="none"/>
          </w:rPr>
          <w:t>log</w:t>
        </w:r>
        <w:r w:rsidRPr="00714342">
          <w:rPr>
            <w:rFonts w:ascii="Consolas" w:eastAsia="Times New Roman" w:hAnsi="Consolas" w:cs="Times New Roman"/>
            <w:color w:val="F8F8F2"/>
            <w:kern w:val="0"/>
            <w:sz w:val="21"/>
            <w:szCs w:val="21"/>
            <w:lang w:eastAsia="pt-BR"/>
            <w14:ligatures w14:val="none"/>
          </w:rPr>
          <w:t>(</w:t>
        </w:r>
        <w:r w:rsidRPr="00714342">
          <w:rPr>
            <w:rFonts w:ascii="Consolas" w:eastAsia="Times New Roman" w:hAnsi="Consolas" w:cs="Times New Roman"/>
            <w:color w:val="50FA7B"/>
            <w:kern w:val="0"/>
            <w:sz w:val="21"/>
            <w:szCs w:val="21"/>
            <w:lang w:eastAsia="pt-BR"/>
            <w14:ligatures w14:val="none"/>
          </w:rPr>
          <w:t>soma</w:t>
        </w:r>
        <w:r w:rsidRPr="00714342">
          <w:rPr>
            <w:rFonts w:ascii="Consolas" w:eastAsia="Times New Roman" w:hAnsi="Consolas" w:cs="Times New Roman"/>
            <w:color w:val="F8F8F2"/>
            <w:kern w:val="0"/>
            <w:sz w:val="21"/>
            <w:szCs w:val="21"/>
            <w:lang w:eastAsia="pt-BR"/>
            <w14:ligatures w14:val="none"/>
          </w:rPr>
          <w:t>(</w:t>
        </w:r>
        <w:r w:rsidRPr="00714342">
          <w:rPr>
            <w:rFonts w:ascii="Consolas" w:eastAsia="Times New Roman" w:hAnsi="Consolas" w:cs="Times New Roman"/>
            <w:color w:val="BD93F9"/>
            <w:kern w:val="0"/>
            <w:sz w:val="21"/>
            <w:szCs w:val="21"/>
            <w:lang w:eastAsia="pt-BR"/>
            <w14:ligatures w14:val="none"/>
          </w:rPr>
          <w:t>10</w:t>
        </w:r>
        <w:r w:rsidRPr="00714342">
          <w:rPr>
            <w:rFonts w:ascii="Consolas" w:eastAsia="Times New Roman" w:hAnsi="Consolas" w:cs="Times New Roman"/>
            <w:color w:val="F8F8F2"/>
            <w:kern w:val="0"/>
            <w:sz w:val="21"/>
            <w:szCs w:val="21"/>
            <w:lang w:eastAsia="pt-BR"/>
            <w14:ligatures w14:val="none"/>
          </w:rPr>
          <w:t>,</w:t>
        </w:r>
        <w:r w:rsidRPr="00714342">
          <w:rPr>
            <w:rFonts w:ascii="Consolas" w:eastAsia="Times New Roman" w:hAnsi="Consolas" w:cs="Times New Roman"/>
            <w:color w:val="BD93F9"/>
            <w:kern w:val="0"/>
            <w:sz w:val="21"/>
            <w:szCs w:val="21"/>
            <w:lang w:eastAsia="pt-BR"/>
            <w14:ligatures w14:val="none"/>
          </w:rPr>
          <w:t>20</w:t>
        </w:r>
        <w:r w:rsidRPr="00714342">
          <w:rPr>
            <w:rFonts w:ascii="Consolas" w:eastAsia="Times New Roman" w:hAnsi="Consolas" w:cs="Times New Roman"/>
            <w:color w:val="F8F8F2"/>
            <w:kern w:val="0"/>
            <w:sz w:val="21"/>
            <w:szCs w:val="21"/>
            <w:lang w:eastAsia="pt-BR"/>
            <w14:ligatures w14:val="none"/>
          </w:rPr>
          <w:t>,</w:t>
        </w:r>
        <w:r w:rsidRPr="00714342">
          <w:rPr>
            <w:rFonts w:ascii="Consolas" w:eastAsia="Times New Roman" w:hAnsi="Consolas" w:cs="Times New Roman"/>
            <w:color w:val="BD93F9"/>
            <w:kern w:val="0"/>
            <w:sz w:val="21"/>
            <w:szCs w:val="21"/>
            <w:lang w:eastAsia="pt-BR"/>
            <w14:ligatures w14:val="none"/>
          </w:rPr>
          <w:t>30</w:t>
        </w:r>
        <w:r w:rsidRPr="00714342">
          <w:rPr>
            <w:rFonts w:ascii="Consolas" w:eastAsia="Times New Roman" w:hAnsi="Consolas" w:cs="Times New Roman"/>
            <w:color w:val="F8F8F2"/>
            <w:kern w:val="0"/>
            <w:sz w:val="21"/>
            <w:szCs w:val="21"/>
            <w:lang w:eastAsia="pt-BR"/>
            <w14:ligatures w14:val="none"/>
          </w:rPr>
          <w:t>))</w:t>
        </w:r>
      </w:ins>
    </w:p>
    <w:p w14:paraId="59B14A70" w14:textId="19DBE49E" w:rsidR="00714342" w:rsidRDefault="00714342" w:rsidP="00D22DEA">
      <w:pPr>
        <w:pBdr>
          <w:top w:val="single" w:sz="4" w:space="1" w:color="auto"/>
          <w:left w:val="single" w:sz="4" w:space="4" w:color="auto"/>
          <w:bottom w:val="single" w:sz="4" w:space="1" w:color="auto"/>
          <w:right w:val="single" w:sz="4" w:space="4" w:color="auto"/>
        </w:pBdr>
        <w:rPr>
          <w:ins w:id="2283" w:author="Jonatas Nunespf" w:date="2024-04-26T22:21:00Z" w16du:dateUtc="2024-04-27T01:21:00Z"/>
        </w:rPr>
        <w:pPrChange w:id="2284" w:author="Jonatas Nunespf" w:date="2024-04-26T23:28:00Z" w16du:dateUtc="2024-04-27T02:28:00Z">
          <w:pPr/>
        </w:pPrChange>
      </w:pPr>
      <w:ins w:id="2285" w:author="Jonatas Nunespf" w:date="2024-04-26T22:21:00Z" w16du:dateUtc="2024-04-27T01:21:00Z">
        <w:r>
          <w:t>Agora utilizando tambem o for of podemos somar os valores de valores.</w:t>
        </w:r>
      </w:ins>
    </w:p>
    <w:p w14:paraId="1AF305F5" w14:textId="3DB59019" w:rsidR="00714342" w:rsidRDefault="00714342" w:rsidP="00671955">
      <w:pPr>
        <w:rPr>
          <w:ins w:id="2286" w:author="Jonatas Nunespf" w:date="2024-04-26T22:22:00Z" w16du:dateUtc="2024-04-27T01:22:00Z"/>
        </w:rPr>
      </w:pPr>
      <w:ins w:id="2287" w:author="Jonatas Nunespf" w:date="2024-04-26T22:21:00Z" w16du:dateUtc="2024-04-27T01:21:00Z">
        <w:r>
          <w:t>.</w:t>
        </w:r>
      </w:ins>
    </w:p>
    <w:p w14:paraId="73BD7688" w14:textId="77777777" w:rsidR="00714342" w:rsidRDefault="00714342" w:rsidP="00671955">
      <w:pPr>
        <w:rPr>
          <w:ins w:id="2288" w:author="Jonatas Nunespf" w:date="2024-04-26T22:22:00Z" w16du:dateUtc="2024-04-27T01:22:00Z"/>
        </w:rPr>
      </w:pPr>
    </w:p>
    <w:p w14:paraId="56E1D0E9" w14:textId="77777777" w:rsidR="00714342" w:rsidRDefault="00714342" w:rsidP="00671955">
      <w:pPr>
        <w:rPr>
          <w:ins w:id="2289" w:author="Jonatas Nunespf" w:date="2024-04-26T22:22:00Z" w16du:dateUtc="2024-04-27T01:22:00Z"/>
        </w:rPr>
      </w:pPr>
    </w:p>
    <w:p w14:paraId="1BC12B4F" w14:textId="77777777" w:rsidR="00714342" w:rsidRDefault="00714342" w:rsidP="00671955">
      <w:pPr>
        <w:rPr>
          <w:ins w:id="2290" w:author="Jonatas Nunespf" w:date="2024-04-26T22:22:00Z" w16du:dateUtc="2024-04-27T01:22:00Z"/>
        </w:rPr>
      </w:pPr>
    </w:p>
    <w:p w14:paraId="537C3990" w14:textId="77777777" w:rsidR="00714342" w:rsidRDefault="00714342" w:rsidP="00671955">
      <w:pPr>
        <w:rPr>
          <w:ins w:id="2291" w:author="Jonatas Nunespf" w:date="2024-04-26T22:22:00Z" w16du:dateUtc="2024-04-27T01:22:00Z"/>
        </w:rPr>
      </w:pPr>
    </w:p>
    <w:p w14:paraId="5630BDDC" w14:textId="77777777" w:rsidR="00714342" w:rsidRDefault="00714342" w:rsidP="00671955">
      <w:pPr>
        <w:rPr>
          <w:ins w:id="2292" w:author="Jonatas Nunespf" w:date="2024-04-26T22:22:00Z" w16du:dateUtc="2024-04-27T01:22:00Z"/>
        </w:rPr>
      </w:pPr>
    </w:p>
    <w:p w14:paraId="30666613" w14:textId="77777777" w:rsidR="00714342" w:rsidRDefault="00714342" w:rsidP="00671955">
      <w:pPr>
        <w:rPr>
          <w:ins w:id="2293" w:author="Jonatas Nunespf" w:date="2024-04-26T22:22:00Z" w16du:dateUtc="2024-04-27T01:22:00Z"/>
        </w:rPr>
      </w:pPr>
    </w:p>
    <w:p w14:paraId="338D6105" w14:textId="77777777" w:rsidR="00714342" w:rsidRDefault="00714342" w:rsidP="00671955">
      <w:pPr>
        <w:rPr>
          <w:ins w:id="2294" w:author="Jonatas Nunespf" w:date="2024-04-26T22:22:00Z" w16du:dateUtc="2024-04-27T01:22:00Z"/>
        </w:rPr>
      </w:pPr>
    </w:p>
    <w:p w14:paraId="37CE97E6" w14:textId="77777777" w:rsidR="00714342" w:rsidRDefault="00714342" w:rsidP="00671955">
      <w:pPr>
        <w:rPr>
          <w:ins w:id="2295" w:author="Jonatas Nunespf" w:date="2024-04-26T22:21:00Z" w16du:dateUtc="2024-04-27T01:21:00Z"/>
        </w:rPr>
      </w:pPr>
    </w:p>
    <w:p w14:paraId="699A7279" w14:textId="77777777" w:rsidR="00714342" w:rsidRDefault="00714342" w:rsidP="00714342">
      <w:pPr>
        <w:pStyle w:val="Ttulo1"/>
        <w:shd w:val="clear" w:color="auto" w:fill="0F0F0F"/>
        <w:spacing w:before="0" w:beforeAutospacing="0" w:after="0" w:afterAutospacing="0"/>
        <w:rPr>
          <w:ins w:id="2296" w:author="Jonatas Nunespf" w:date="2024-04-26T22:22:00Z" w16du:dateUtc="2024-04-27T01:22:00Z"/>
          <w:rFonts w:ascii="Roboto" w:hAnsi="Roboto"/>
          <w:color w:val="F1F1F1"/>
        </w:rPr>
      </w:pPr>
      <w:ins w:id="2297" w:author="Jonatas Nunespf" w:date="2024-04-26T22:22:00Z" w16du:dateUtc="2024-04-27T01:22:00Z">
        <w:r>
          <w:rPr>
            <w:rStyle w:val="style-scope"/>
            <w:rFonts w:ascii="Roboto" w:hAnsi="Roboto"/>
            <w:color w:val="F1F1F1"/>
            <w:bdr w:val="none" w:sz="0" w:space="0" w:color="auto" w:frame="1"/>
          </w:rPr>
          <w:lastRenderedPageBreak/>
          <w:t>Funções Anônimas em Javascript </w:t>
        </w:r>
        <w:r>
          <w:rPr>
            <w:rFonts w:ascii="Roboto" w:hAnsi="Roboto"/>
            <w:color w:val="F1F1F1"/>
          </w:rPr>
          <w:fldChar w:fldCharType="begin"/>
        </w:r>
        <w:r>
          <w:rPr>
            <w:rFonts w:ascii="Roboto" w:hAnsi="Roboto"/>
            <w:color w:val="F1F1F1"/>
          </w:rPr>
          <w:instrText>HYPERLINK "https://www.youtube.com/hashtag/p1"</w:instrText>
        </w:r>
        <w:r>
          <w:rPr>
            <w:rFonts w:ascii="Roboto" w:hAnsi="Roboto"/>
            <w:color w:val="F1F1F1"/>
          </w:rPr>
        </w:r>
        <w:r>
          <w:rPr>
            <w:rFonts w:ascii="Roboto" w:hAnsi="Roboto"/>
            <w:color w:val="F1F1F1"/>
          </w:rPr>
          <w:fldChar w:fldCharType="separate"/>
        </w:r>
        <w:r>
          <w:rPr>
            <w:rStyle w:val="Hyperlink"/>
            <w:rFonts w:ascii="Roboto" w:hAnsi="Roboto"/>
          </w:rPr>
          <w:t>#P1</w:t>
        </w:r>
        <w:r>
          <w:rPr>
            <w:rFonts w:ascii="Roboto" w:hAnsi="Roboto"/>
            <w:color w:val="F1F1F1"/>
          </w:rPr>
          <w:fldChar w:fldCharType="end"/>
        </w:r>
        <w:r>
          <w:rPr>
            <w:rStyle w:val="style-scope"/>
            <w:rFonts w:ascii="Roboto" w:hAnsi="Roboto"/>
            <w:color w:val="F1F1F1"/>
            <w:bdr w:val="none" w:sz="0" w:space="0" w:color="auto" w:frame="1"/>
          </w:rPr>
          <w:t> - Curso de Javascript Moderno - Aula 24</w:t>
        </w:r>
      </w:ins>
    </w:p>
    <w:p w14:paraId="2B6F4154" w14:textId="5739D062" w:rsidR="004244FE" w:rsidRDefault="004244FE" w:rsidP="00D22DEA">
      <w:pPr>
        <w:pBdr>
          <w:top w:val="single" w:sz="4" w:space="1" w:color="auto"/>
          <w:left w:val="single" w:sz="4" w:space="4" w:color="auto"/>
          <w:bottom w:val="single" w:sz="4" w:space="1" w:color="auto"/>
          <w:right w:val="single" w:sz="4" w:space="4" w:color="auto"/>
        </w:pBdr>
        <w:rPr>
          <w:ins w:id="2298" w:author="Jonatas Nunespf" w:date="2024-04-26T22:25:00Z" w16du:dateUtc="2024-04-27T01:25:00Z"/>
        </w:rPr>
        <w:pPrChange w:id="2299" w:author="Jonatas Nunespf" w:date="2024-04-26T23:27:00Z" w16du:dateUtc="2024-04-27T02:27:00Z">
          <w:pPr/>
        </w:pPrChange>
      </w:pPr>
      <w:ins w:id="2300" w:author="Jonatas Nunespf" w:date="2024-04-26T22:23:00Z" w16du:dateUtc="2024-04-27T01:23:00Z">
        <w:r>
          <w:t>São funções que não tem nomes associados ao seu corpo ou seu conteúdo,</w:t>
        </w:r>
      </w:ins>
      <w:ins w:id="2301" w:author="Jonatas Nunespf" w:date="2024-04-26T22:24:00Z" w16du:dateUtc="2024-04-27T01:24:00Z">
        <w:r>
          <w:t xml:space="preserve"> são funções que são chamadas em tempo de execução, </w:t>
        </w:r>
      </w:ins>
      <w:ins w:id="2302" w:author="Jonatas Nunespf" w:date="2024-04-26T22:25:00Z" w16du:dateUtc="2024-04-27T01:25:00Z">
        <w:r>
          <w:t>ela so e criada no momento da execução</w:t>
        </w:r>
      </w:ins>
      <w:ins w:id="2303" w:author="Jonatas Nunespf" w:date="2024-04-26T22:26:00Z" w16du:dateUtc="2024-04-27T01:26:00Z">
        <w:r>
          <w:t>, ela não fica pronta na memoria</w:t>
        </w:r>
        <w:r w:rsidR="008B7B4A">
          <w:t xml:space="preserve"> antes de ser chamada.</w:t>
        </w:r>
      </w:ins>
    </w:p>
    <w:p w14:paraId="5DCD1790" w14:textId="21687932" w:rsidR="00714342" w:rsidRDefault="008B7B4A" w:rsidP="00D22DEA">
      <w:pPr>
        <w:pBdr>
          <w:top w:val="single" w:sz="4" w:space="1" w:color="auto"/>
          <w:left w:val="single" w:sz="4" w:space="4" w:color="auto"/>
          <w:bottom w:val="single" w:sz="4" w:space="1" w:color="auto"/>
          <w:right w:val="single" w:sz="4" w:space="4" w:color="auto"/>
        </w:pBdr>
        <w:rPr>
          <w:ins w:id="2304" w:author="Jonatas Nunespf" w:date="2024-04-26T23:27:00Z" w16du:dateUtc="2024-04-27T02:27:00Z"/>
        </w:rPr>
        <w:pPrChange w:id="2305" w:author="Jonatas Nunespf" w:date="2024-04-26T23:27:00Z" w16du:dateUtc="2024-04-27T02:27:00Z">
          <w:pPr/>
        </w:pPrChange>
      </w:pPr>
      <w:ins w:id="2306" w:author="Jonatas Nunespf" w:date="2024-04-26T22:26:00Z" w16du:dateUtc="2024-04-27T01:26:00Z">
        <w:r>
          <w:t>U</w:t>
        </w:r>
      </w:ins>
      <w:ins w:id="2307" w:author="Jonatas Nunespf" w:date="2024-04-26T22:24:00Z" w16du:dateUtc="2024-04-27T01:24:00Z">
        <w:r w:rsidR="004244FE">
          <w:t>ma função comum ela e criada e fica guardada esperando somente que seja chamada em alguma parte do codigo.</w:t>
        </w:r>
      </w:ins>
    </w:p>
    <w:p w14:paraId="09BDF094" w14:textId="3D991C51" w:rsidR="00D22DEA" w:rsidRDefault="00D22DEA" w:rsidP="00671955">
      <w:pPr>
        <w:rPr>
          <w:ins w:id="2308" w:author="Jonatas Nunespf" w:date="2024-04-26T22:32:00Z" w16du:dateUtc="2024-04-27T01:32:00Z"/>
        </w:rPr>
      </w:pPr>
      <w:ins w:id="2309" w:author="Jonatas Nunespf" w:date="2024-04-26T23:27:00Z" w16du:dateUtc="2024-04-27T02:27:00Z">
        <w:r>
          <w:t>.</w:t>
        </w:r>
      </w:ins>
    </w:p>
    <w:p w14:paraId="2F65A5C4" w14:textId="7589193C" w:rsidR="008B7B4A" w:rsidRPr="008B7B4A" w:rsidRDefault="008B7B4A" w:rsidP="00D22DEA">
      <w:pPr>
        <w:pStyle w:val="Ttulo2"/>
        <w:pBdr>
          <w:top w:val="single" w:sz="4" w:space="1" w:color="auto"/>
          <w:left w:val="single" w:sz="4" w:space="4" w:color="auto"/>
          <w:bottom w:val="single" w:sz="4" w:space="1" w:color="auto"/>
          <w:right w:val="single" w:sz="4" w:space="4" w:color="auto"/>
        </w:pBdr>
        <w:rPr>
          <w:ins w:id="2310" w:author="Jonatas Nunespf" w:date="2024-04-26T22:33:00Z" w16du:dateUtc="2024-04-27T01:33:00Z"/>
          <w:b/>
          <w:bCs/>
          <w:rPrChange w:id="2311" w:author="Jonatas Nunespf" w:date="2024-04-26T22:33:00Z" w16du:dateUtc="2024-04-27T01:33:00Z">
            <w:rPr>
              <w:ins w:id="2312" w:author="Jonatas Nunespf" w:date="2024-04-26T22:33:00Z" w16du:dateUtc="2024-04-27T01:33:00Z"/>
            </w:rPr>
          </w:rPrChange>
        </w:rPr>
        <w:pPrChange w:id="2313" w:author="Jonatas Nunespf" w:date="2024-04-26T23:27:00Z" w16du:dateUtc="2024-04-27T02:27:00Z">
          <w:pPr/>
        </w:pPrChange>
      </w:pPr>
      <w:ins w:id="2314" w:author="Jonatas Nunespf" w:date="2024-04-26T22:32:00Z" w16du:dateUtc="2024-04-27T01:32:00Z">
        <w:r w:rsidRPr="008B7B4A">
          <w:rPr>
            <w:b/>
            <w:bCs/>
            <w:rPrChange w:id="2315" w:author="Jonatas Nunespf" w:date="2024-04-26T22:33:00Z" w16du:dateUtc="2024-04-27T01:33:00Z">
              <w:rPr/>
            </w:rPrChange>
          </w:rPr>
          <w:t>Exemplo de f</w:t>
        </w:r>
      </w:ins>
      <w:ins w:id="2316" w:author="Jonatas Nunespf" w:date="2024-04-26T22:33:00Z" w16du:dateUtc="2024-04-27T01:33:00Z">
        <w:r w:rsidRPr="008B7B4A">
          <w:rPr>
            <w:b/>
            <w:bCs/>
            <w:rPrChange w:id="2317" w:author="Jonatas Nunespf" w:date="2024-04-26T22:33:00Z" w16du:dateUtc="2024-04-27T01:33:00Z">
              <w:rPr/>
            </w:rPrChange>
          </w:rPr>
          <w:t xml:space="preserve">unção </w:t>
        </w:r>
        <w:proofErr w:type="spellStart"/>
        <w:r w:rsidRPr="008B7B4A">
          <w:rPr>
            <w:b/>
            <w:bCs/>
            <w:rPrChange w:id="2318" w:author="Jonatas Nunespf" w:date="2024-04-26T22:33:00Z" w16du:dateUtc="2024-04-27T01:33:00Z">
              <w:rPr/>
            </w:rPrChange>
          </w:rPr>
          <w:t>anonima</w:t>
        </w:r>
        <w:proofErr w:type="spellEnd"/>
      </w:ins>
    </w:p>
    <w:p w14:paraId="53F6B3D3" w14:textId="77777777" w:rsidR="008B7B4A" w:rsidRPr="008B7B4A" w:rsidRDefault="008B7B4A" w:rsidP="00D22DEA">
      <w:pPr>
        <w:pBdr>
          <w:top w:val="single" w:sz="4" w:space="1" w:color="auto"/>
          <w:left w:val="single" w:sz="4" w:space="4" w:color="auto"/>
          <w:bottom w:val="single" w:sz="4" w:space="1" w:color="auto"/>
          <w:right w:val="single" w:sz="4" w:space="4" w:color="auto"/>
        </w:pBdr>
        <w:shd w:val="clear" w:color="auto" w:fill="282A36"/>
        <w:spacing w:after="0" w:line="285" w:lineRule="atLeast"/>
        <w:rPr>
          <w:ins w:id="2319" w:author="Jonatas Nunespf" w:date="2024-04-26T22:33:00Z" w16du:dateUtc="2024-04-27T01:33:00Z"/>
          <w:rFonts w:ascii="Consolas" w:eastAsia="Times New Roman" w:hAnsi="Consolas" w:cs="Times New Roman"/>
          <w:color w:val="F8F8F2"/>
          <w:kern w:val="0"/>
          <w:sz w:val="21"/>
          <w:szCs w:val="21"/>
          <w:lang w:val="en-US" w:eastAsia="pt-BR"/>
          <w14:ligatures w14:val="none"/>
          <w:rPrChange w:id="2320" w:author="Jonatas Nunespf" w:date="2024-04-26T22:33:00Z" w16du:dateUtc="2024-04-27T01:33:00Z">
            <w:rPr>
              <w:ins w:id="2321" w:author="Jonatas Nunespf" w:date="2024-04-26T22:33:00Z" w16du:dateUtc="2024-04-27T01:33:00Z"/>
              <w:rFonts w:ascii="Consolas" w:eastAsia="Times New Roman" w:hAnsi="Consolas" w:cs="Times New Roman"/>
              <w:color w:val="F8F8F2"/>
              <w:kern w:val="0"/>
              <w:sz w:val="21"/>
              <w:szCs w:val="21"/>
              <w:lang w:eastAsia="pt-BR"/>
              <w14:ligatures w14:val="none"/>
            </w:rPr>
          </w:rPrChange>
        </w:rPr>
        <w:pPrChange w:id="2322" w:author="Jonatas Nunespf" w:date="2024-04-26T23:27:00Z" w16du:dateUtc="2024-04-27T02:27:00Z">
          <w:pPr>
            <w:shd w:val="clear" w:color="auto" w:fill="282A36"/>
            <w:spacing w:after="0" w:line="285" w:lineRule="atLeast"/>
          </w:pPr>
        </w:pPrChange>
      </w:pPr>
      <w:ins w:id="2323" w:author="Jonatas Nunespf" w:date="2024-04-26T22:33:00Z" w16du:dateUtc="2024-04-27T01:33:00Z">
        <w:r w:rsidRPr="008B7B4A">
          <w:rPr>
            <w:rFonts w:ascii="Consolas" w:eastAsia="Times New Roman" w:hAnsi="Consolas" w:cs="Times New Roman"/>
            <w:color w:val="FF79C6"/>
            <w:kern w:val="0"/>
            <w:sz w:val="21"/>
            <w:szCs w:val="21"/>
            <w:lang w:val="en-US" w:eastAsia="pt-BR"/>
            <w14:ligatures w14:val="none"/>
            <w:rPrChange w:id="2324" w:author="Jonatas Nunespf" w:date="2024-04-26T22:33:00Z" w16du:dateUtc="2024-04-27T01:33:00Z">
              <w:rPr>
                <w:rFonts w:ascii="Consolas" w:eastAsia="Times New Roman" w:hAnsi="Consolas" w:cs="Times New Roman"/>
                <w:color w:val="FF79C6"/>
                <w:kern w:val="0"/>
                <w:sz w:val="21"/>
                <w:szCs w:val="21"/>
                <w:lang w:eastAsia="pt-BR"/>
                <w14:ligatures w14:val="none"/>
              </w:rPr>
            </w:rPrChange>
          </w:rPr>
          <w:t>const</w:t>
        </w:r>
        <w:r w:rsidRPr="008B7B4A">
          <w:rPr>
            <w:rFonts w:ascii="Consolas" w:eastAsia="Times New Roman" w:hAnsi="Consolas" w:cs="Times New Roman"/>
            <w:color w:val="F8F8F2"/>
            <w:kern w:val="0"/>
            <w:sz w:val="21"/>
            <w:szCs w:val="21"/>
            <w:lang w:val="en-US" w:eastAsia="pt-BR"/>
            <w14:ligatures w14:val="none"/>
            <w:rPrChange w:id="2325" w:author="Jonatas Nunespf" w:date="2024-04-26T22:33:00Z" w16du:dateUtc="2024-04-27T01:33:00Z">
              <w:rPr>
                <w:rFonts w:ascii="Consolas" w:eastAsia="Times New Roman" w:hAnsi="Consolas" w:cs="Times New Roman"/>
                <w:color w:val="F8F8F2"/>
                <w:kern w:val="0"/>
                <w:sz w:val="21"/>
                <w:szCs w:val="21"/>
                <w:lang w:eastAsia="pt-BR"/>
                <w14:ligatures w14:val="none"/>
              </w:rPr>
            </w:rPrChange>
          </w:rPr>
          <w:t xml:space="preserve"> </w:t>
        </w:r>
        <w:r w:rsidRPr="008B7B4A">
          <w:rPr>
            <w:rFonts w:ascii="Consolas" w:eastAsia="Times New Roman" w:hAnsi="Consolas" w:cs="Times New Roman"/>
            <w:color w:val="50FA7B"/>
            <w:kern w:val="0"/>
            <w:sz w:val="21"/>
            <w:szCs w:val="21"/>
            <w:lang w:val="en-US" w:eastAsia="pt-BR"/>
            <w14:ligatures w14:val="none"/>
            <w:rPrChange w:id="2326" w:author="Jonatas Nunespf" w:date="2024-04-26T22:33:00Z" w16du:dateUtc="2024-04-27T01:33:00Z">
              <w:rPr>
                <w:rFonts w:ascii="Consolas" w:eastAsia="Times New Roman" w:hAnsi="Consolas" w:cs="Times New Roman"/>
                <w:color w:val="50FA7B"/>
                <w:kern w:val="0"/>
                <w:sz w:val="21"/>
                <w:szCs w:val="21"/>
                <w:lang w:eastAsia="pt-BR"/>
                <w14:ligatures w14:val="none"/>
              </w:rPr>
            </w:rPrChange>
          </w:rPr>
          <w:t>f</w:t>
        </w:r>
        <w:r w:rsidRPr="008B7B4A">
          <w:rPr>
            <w:rFonts w:ascii="Consolas" w:eastAsia="Times New Roman" w:hAnsi="Consolas" w:cs="Times New Roman"/>
            <w:color w:val="FF79C6"/>
            <w:kern w:val="0"/>
            <w:sz w:val="21"/>
            <w:szCs w:val="21"/>
            <w:lang w:val="en-US" w:eastAsia="pt-BR"/>
            <w14:ligatures w14:val="none"/>
            <w:rPrChange w:id="2327" w:author="Jonatas Nunespf" w:date="2024-04-26T22:33:00Z" w16du:dateUtc="2024-04-27T01:33:00Z">
              <w:rPr>
                <w:rFonts w:ascii="Consolas" w:eastAsia="Times New Roman" w:hAnsi="Consolas" w:cs="Times New Roman"/>
                <w:color w:val="FF79C6"/>
                <w:kern w:val="0"/>
                <w:sz w:val="21"/>
                <w:szCs w:val="21"/>
                <w:lang w:eastAsia="pt-BR"/>
                <w14:ligatures w14:val="none"/>
              </w:rPr>
            </w:rPrChange>
          </w:rPr>
          <w:t>=function</w:t>
        </w:r>
        <w:r w:rsidRPr="008B7B4A">
          <w:rPr>
            <w:rFonts w:ascii="Consolas" w:eastAsia="Times New Roman" w:hAnsi="Consolas" w:cs="Times New Roman"/>
            <w:color w:val="F8F8F2"/>
            <w:kern w:val="0"/>
            <w:sz w:val="21"/>
            <w:szCs w:val="21"/>
            <w:lang w:val="en-US" w:eastAsia="pt-BR"/>
            <w14:ligatures w14:val="none"/>
            <w:rPrChange w:id="2328" w:author="Jonatas Nunespf" w:date="2024-04-26T22:33:00Z" w16du:dateUtc="2024-04-27T01:33:00Z">
              <w:rPr>
                <w:rFonts w:ascii="Consolas" w:eastAsia="Times New Roman" w:hAnsi="Consolas" w:cs="Times New Roman"/>
                <w:color w:val="F8F8F2"/>
                <w:kern w:val="0"/>
                <w:sz w:val="21"/>
                <w:szCs w:val="21"/>
                <w:lang w:eastAsia="pt-BR"/>
                <w14:ligatures w14:val="none"/>
              </w:rPr>
            </w:rPrChange>
          </w:rPr>
          <w:t>(</w:t>
        </w:r>
        <w:r w:rsidRPr="008B7B4A">
          <w:rPr>
            <w:rFonts w:ascii="Consolas" w:eastAsia="Times New Roman" w:hAnsi="Consolas" w:cs="Times New Roman"/>
            <w:i/>
            <w:iCs/>
            <w:color w:val="FFB86C"/>
            <w:kern w:val="0"/>
            <w:sz w:val="21"/>
            <w:szCs w:val="21"/>
            <w:lang w:val="en-US" w:eastAsia="pt-BR"/>
            <w14:ligatures w14:val="none"/>
            <w:rPrChange w:id="2329" w:author="Jonatas Nunespf" w:date="2024-04-26T22:33:00Z" w16du:dateUtc="2024-04-27T01:33:00Z">
              <w:rPr>
                <w:rFonts w:ascii="Consolas" w:eastAsia="Times New Roman" w:hAnsi="Consolas" w:cs="Times New Roman"/>
                <w:i/>
                <w:iCs/>
                <w:color w:val="FFB86C"/>
                <w:kern w:val="0"/>
                <w:sz w:val="21"/>
                <w:szCs w:val="21"/>
                <w:lang w:eastAsia="pt-BR"/>
                <w14:ligatures w14:val="none"/>
              </w:rPr>
            </w:rPrChange>
          </w:rPr>
          <w:t>v</w:t>
        </w:r>
        <w:proofErr w:type="gramStart"/>
        <w:r w:rsidRPr="008B7B4A">
          <w:rPr>
            <w:rFonts w:ascii="Consolas" w:eastAsia="Times New Roman" w:hAnsi="Consolas" w:cs="Times New Roman"/>
            <w:i/>
            <w:iCs/>
            <w:color w:val="FFB86C"/>
            <w:kern w:val="0"/>
            <w:sz w:val="21"/>
            <w:szCs w:val="21"/>
            <w:lang w:val="en-US" w:eastAsia="pt-BR"/>
            <w14:ligatures w14:val="none"/>
            <w:rPrChange w:id="2330" w:author="Jonatas Nunespf" w:date="2024-04-26T22:33:00Z" w16du:dateUtc="2024-04-27T01:33:00Z">
              <w:rPr>
                <w:rFonts w:ascii="Consolas" w:eastAsia="Times New Roman" w:hAnsi="Consolas" w:cs="Times New Roman"/>
                <w:i/>
                <w:iCs/>
                <w:color w:val="FFB86C"/>
                <w:kern w:val="0"/>
                <w:sz w:val="21"/>
                <w:szCs w:val="21"/>
                <w:lang w:eastAsia="pt-BR"/>
                <w14:ligatures w14:val="none"/>
              </w:rPr>
            </w:rPrChange>
          </w:rPr>
          <w:t>1</w:t>
        </w:r>
        <w:r w:rsidRPr="008B7B4A">
          <w:rPr>
            <w:rFonts w:ascii="Consolas" w:eastAsia="Times New Roman" w:hAnsi="Consolas" w:cs="Times New Roman"/>
            <w:color w:val="F8F8F2"/>
            <w:kern w:val="0"/>
            <w:sz w:val="21"/>
            <w:szCs w:val="21"/>
            <w:lang w:val="en-US" w:eastAsia="pt-BR"/>
            <w14:ligatures w14:val="none"/>
            <w:rPrChange w:id="2331" w:author="Jonatas Nunespf" w:date="2024-04-26T22:33:00Z" w16du:dateUtc="2024-04-27T01:33:00Z">
              <w:rPr>
                <w:rFonts w:ascii="Consolas" w:eastAsia="Times New Roman" w:hAnsi="Consolas" w:cs="Times New Roman"/>
                <w:color w:val="F8F8F2"/>
                <w:kern w:val="0"/>
                <w:sz w:val="21"/>
                <w:szCs w:val="21"/>
                <w:lang w:eastAsia="pt-BR"/>
                <w14:ligatures w14:val="none"/>
              </w:rPr>
            </w:rPrChange>
          </w:rPr>
          <w:t>,</w:t>
        </w:r>
        <w:r w:rsidRPr="008B7B4A">
          <w:rPr>
            <w:rFonts w:ascii="Consolas" w:eastAsia="Times New Roman" w:hAnsi="Consolas" w:cs="Times New Roman"/>
            <w:i/>
            <w:iCs/>
            <w:color w:val="FFB86C"/>
            <w:kern w:val="0"/>
            <w:sz w:val="21"/>
            <w:szCs w:val="21"/>
            <w:lang w:val="en-US" w:eastAsia="pt-BR"/>
            <w14:ligatures w14:val="none"/>
            <w:rPrChange w:id="2332" w:author="Jonatas Nunespf" w:date="2024-04-26T22:33:00Z" w16du:dateUtc="2024-04-27T01:33:00Z">
              <w:rPr>
                <w:rFonts w:ascii="Consolas" w:eastAsia="Times New Roman" w:hAnsi="Consolas" w:cs="Times New Roman"/>
                <w:i/>
                <w:iCs/>
                <w:color w:val="FFB86C"/>
                <w:kern w:val="0"/>
                <w:sz w:val="21"/>
                <w:szCs w:val="21"/>
                <w:lang w:eastAsia="pt-BR"/>
                <w14:ligatures w14:val="none"/>
              </w:rPr>
            </w:rPrChange>
          </w:rPr>
          <w:t>v</w:t>
        </w:r>
        <w:proofErr w:type="gramEnd"/>
        <w:r w:rsidRPr="008B7B4A">
          <w:rPr>
            <w:rFonts w:ascii="Consolas" w:eastAsia="Times New Roman" w:hAnsi="Consolas" w:cs="Times New Roman"/>
            <w:i/>
            <w:iCs/>
            <w:color w:val="FFB86C"/>
            <w:kern w:val="0"/>
            <w:sz w:val="21"/>
            <w:szCs w:val="21"/>
            <w:lang w:val="en-US" w:eastAsia="pt-BR"/>
            <w14:ligatures w14:val="none"/>
            <w:rPrChange w:id="2333" w:author="Jonatas Nunespf" w:date="2024-04-26T22:33:00Z" w16du:dateUtc="2024-04-27T01:33:00Z">
              <w:rPr>
                <w:rFonts w:ascii="Consolas" w:eastAsia="Times New Roman" w:hAnsi="Consolas" w:cs="Times New Roman"/>
                <w:i/>
                <w:iCs/>
                <w:color w:val="FFB86C"/>
                <w:kern w:val="0"/>
                <w:sz w:val="21"/>
                <w:szCs w:val="21"/>
                <w:lang w:eastAsia="pt-BR"/>
                <w14:ligatures w14:val="none"/>
              </w:rPr>
            </w:rPrChange>
          </w:rPr>
          <w:t>2</w:t>
        </w:r>
        <w:r w:rsidRPr="008B7B4A">
          <w:rPr>
            <w:rFonts w:ascii="Consolas" w:eastAsia="Times New Roman" w:hAnsi="Consolas" w:cs="Times New Roman"/>
            <w:color w:val="F8F8F2"/>
            <w:kern w:val="0"/>
            <w:sz w:val="21"/>
            <w:szCs w:val="21"/>
            <w:lang w:val="en-US" w:eastAsia="pt-BR"/>
            <w14:ligatures w14:val="none"/>
            <w:rPrChange w:id="2334" w:author="Jonatas Nunespf" w:date="2024-04-26T22:33:00Z" w16du:dateUtc="2024-04-27T01:33:00Z">
              <w:rPr>
                <w:rFonts w:ascii="Consolas" w:eastAsia="Times New Roman" w:hAnsi="Consolas" w:cs="Times New Roman"/>
                <w:color w:val="F8F8F2"/>
                <w:kern w:val="0"/>
                <w:sz w:val="21"/>
                <w:szCs w:val="21"/>
                <w:lang w:eastAsia="pt-BR"/>
                <w14:ligatures w14:val="none"/>
              </w:rPr>
            </w:rPrChange>
          </w:rPr>
          <w:t>){</w:t>
        </w:r>
      </w:ins>
    </w:p>
    <w:p w14:paraId="3A5D7860" w14:textId="77777777" w:rsidR="008B7B4A" w:rsidRPr="008B7B4A" w:rsidRDefault="008B7B4A" w:rsidP="00D22DEA">
      <w:pPr>
        <w:pBdr>
          <w:top w:val="single" w:sz="4" w:space="1" w:color="auto"/>
          <w:left w:val="single" w:sz="4" w:space="4" w:color="auto"/>
          <w:bottom w:val="single" w:sz="4" w:space="1" w:color="auto"/>
          <w:right w:val="single" w:sz="4" w:space="4" w:color="auto"/>
        </w:pBdr>
        <w:shd w:val="clear" w:color="auto" w:fill="282A36"/>
        <w:spacing w:after="0" w:line="285" w:lineRule="atLeast"/>
        <w:rPr>
          <w:ins w:id="2335" w:author="Jonatas Nunespf" w:date="2024-04-26T22:33:00Z" w16du:dateUtc="2024-04-27T01:33:00Z"/>
          <w:rFonts w:ascii="Consolas" w:eastAsia="Times New Roman" w:hAnsi="Consolas" w:cs="Times New Roman"/>
          <w:color w:val="F8F8F2"/>
          <w:kern w:val="0"/>
          <w:sz w:val="21"/>
          <w:szCs w:val="21"/>
          <w:lang w:val="en-US" w:eastAsia="pt-BR"/>
          <w14:ligatures w14:val="none"/>
          <w:rPrChange w:id="2336" w:author="Jonatas Nunespf" w:date="2024-04-26T22:33:00Z" w16du:dateUtc="2024-04-27T01:33:00Z">
            <w:rPr>
              <w:ins w:id="2337" w:author="Jonatas Nunespf" w:date="2024-04-26T22:33:00Z" w16du:dateUtc="2024-04-27T01:33:00Z"/>
              <w:rFonts w:ascii="Consolas" w:eastAsia="Times New Roman" w:hAnsi="Consolas" w:cs="Times New Roman"/>
              <w:color w:val="F8F8F2"/>
              <w:kern w:val="0"/>
              <w:sz w:val="21"/>
              <w:szCs w:val="21"/>
              <w:lang w:eastAsia="pt-BR"/>
              <w14:ligatures w14:val="none"/>
            </w:rPr>
          </w:rPrChange>
        </w:rPr>
        <w:pPrChange w:id="2338" w:author="Jonatas Nunespf" w:date="2024-04-26T23:27:00Z" w16du:dateUtc="2024-04-27T02:27:00Z">
          <w:pPr>
            <w:shd w:val="clear" w:color="auto" w:fill="282A36"/>
            <w:spacing w:after="0" w:line="285" w:lineRule="atLeast"/>
          </w:pPr>
        </w:pPrChange>
      </w:pPr>
      <w:ins w:id="2339" w:author="Jonatas Nunespf" w:date="2024-04-26T22:33:00Z" w16du:dateUtc="2024-04-27T01:33:00Z">
        <w:r w:rsidRPr="008B7B4A">
          <w:rPr>
            <w:rFonts w:ascii="Consolas" w:eastAsia="Times New Roman" w:hAnsi="Consolas" w:cs="Times New Roman"/>
            <w:color w:val="F8F8F2"/>
            <w:kern w:val="0"/>
            <w:sz w:val="21"/>
            <w:szCs w:val="21"/>
            <w:lang w:val="en-US" w:eastAsia="pt-BR"/>
            <w14:ligatures w14:val="none"/>
            <w:rPrChange w:id="2340" w:author="Jonatas Nunespf" w:date="2024-04-26T22:33:00Z" w16du:dateUtc="2024-04-27T01:33:00Z">
              <w:rPr>
                <w:rFonts w:ascii="Consolas" w:eastAsia="Times New Roman" w:hAnsi="Consolas" w:cs="Times New Roman"/>
                <w:color w:val="F8F8F2"/>
                <w:kern w:val="0"/>
                <w:sz w:val="21"/>
                <w:szCs w:val="21"/>
                <w:lang w:eastAsia="pt-BR"/>
                <w14:ligatures w14:val="none"/>
              </w:rPr>
            </w:rPrChange>
          </w:rPr>
          <w:t xml:space="preserve">    </w:t>
        </w:r>
        <w:r w:rsidRPr="008B7B4A">
          <w:rPr>
            <w:rFonts w:ascii="Consolas" w:eastAsia="Times New Roman" w:hAnsi="Consolas" w:cs="Times New Roman"/>
            <w:color w:val="FF79C6"/>
            <w:kern w:val="0"/>
            <w:sz w:val="21"/>
            <w:szCs w:val="21"/>
            <w:lang w:val="en-US" w:eastAsia="pt-BR"/>
            <w14:ligatures w14:val="none"/>
            <w:rPrChange w:id="2341" w:author="Jonatas Nunespf" w:date="2024-04-26T22:33:00Z" w16du:dateUtc="2024-04-27T01:33:00Z">
              <w:rPr>
                <w:rFonts w:ascii="Consolas" w:eastAsia="Times New Roman" w:hAnsi="Consolas" w:cs="Times New Roman"/>
                <w:color w:val="FF79C6"/>
                <w:kern w:val="0"/>
                <w:sz w:val="21"/>
                <w:szCs w:val="21"/>
                <w:lang w:eastAsia="pt-BR"/>
                <w14:ligatures w14:val="none"/>
              </w:rPr>
            </w:rPrChange>
          </w:rPr>
          <w:t>return</w:t>
        </w:r>
        <w:r w:rsidRPr="008B7B4A">
          <w:rPr>
            <w:rFonts w:ascii="Consolas" w:eastAsia="Times New Roman" w:hAnsi="Consolas" w:cs="Times New Roman"/>
            <w:color w:val="F8F8F2"/>
            <w:kern w:val="0"/>
            <w:sz w:val="21"/>
            <w:szCs w:val="21"/>
            <w:lang w:val="en-US" w:eastAsia="pt-BR"/>
            <w14:ligatures w14:val="none"/>
            <w:rPrChange w:id="2342" w:author="Jonatas Nunespf" w:date="2024-04-26T22:33:00Z" w16du:dateUtc="2024-04-27T01:33:00Z">
              <w:rPr>
                <w:rFonts w:ascii="Consolas" w:eastAsia="Times New Roman" w:hAnsi="Consolas" w:cs="Times New Roman"/>
                <w:color w:val="F8F8F2"/>
                <w:kern w:val="0"/>
                <w:sz w:val="21"/>
                <w:szCs w:val="21"/>
                <w:lang w:eastAsia="pt-BR"/>
                <w14:ligatures w14:val="none"/>
              </w:rPr>
            </w:rPrChange>
          </w:rPr>
          <w:t xml:space="preserve"> </w:t>
        </w:r>
        <w:r w:rsidRPr="008B7B4A">
          <w:rPr>
            <w:rFonts w:ascii="Consolas" w:eastAsia="Times New Roman" w:hAnsi="Consolas" w:cs="Times New Roman"/>
            <w:i/>
            <w:iCs/>
            <w:color w:val="FFB86C"/>
            <w:kern w:val="0"/>
            <w:sz w:val="21"/>
            <w:szCs w:val="21"/>
            <w:lang w:val="en-US" w:eastAsia="pt-BR"/>
            <w14:ligatures w14:val="none"/>
            <w:rPrChange w:id="2343" w:author="Jonatas Nunespf" w:date="2024-04-26T22:33:00Z" w16du:dateUtc="2024-04-27T01:33:00Z">
              <w:rPr>
                <w:rFonts w:ascii="Consolas" w:eastAsia="Times New Roman" w:hAnsi="Consolas" w:cs="Times New Roman"/>
                <w:i/>
                <w:iCs/>
                <w:color w:val="FFB86C"/>
                <w:kern w:val="0"/>
                <w:sz w:val="21"/>
                <w:szCs w:val="21"/>
                <w:lang w:eastAsia="pt-BR"/>
                <w14:ligatures w14:val="none"/>
              </w:rPr>
            </w:rPrChange>
          </w:rPr>
          <w:t>v1</w:t>
        </w:r>
        <w:r w:rsidRPr="008B7B4A">
          <w:rPr>
            <w:rFonts w:ascii="Consolas" w:eastAsia="Times New Roman" w:hAnsi="Consolas" w:cs="Times New Roman"/>
            <w:color w:val="FF79C6"/>
            <w:kern w:val="0"/>
            <w:sz w:val="21"/>
            <w:szCs w:val="21"/>
            <w:lang w:val="en-US" w:eastAsia="pt-BR"/>
            <w14:ligatures w14:val="none"/>
            <w:rPrChange w:id="2344" w:author="Jonatas Nunespf" w:date="2024-04-26T22:33:00Z" w16du:dateUtc="2024-04-27T01:33:00Z">
              <w:rPr>
                <w:rFonts w:ascii="Consolas" w:eastAsia="Times New Roman" w:hAnsi="Consolas" w:cs="Times New Roman"/>
                <w:color w:val="FF79C6"/>
                <w:kern w:val="0"/>
                <w:sz w:val="21"/>
                <w:szCs w:val="21"/>
                <w:lang w:eastAsia="pt-BR"/>
                <w14:ligatures w14:val="none"/>
              </w:rPr>
            </w:rPrChange>
          </w:rPr>
          <w:t>+</w:t>
        </w:r>
        <w:r w:rsidRPr="008B7B4A">
          <w:rPr>
            <w:rFonts w:ascii="Consolas" w:eastAsia="Times New Roman" w:hAnsi="Consolas" w:cs="Times New Roman"/>
            <w:i/>
            <w:iCs/>
            <w:color w:val="FFB86C"/>
            <w:kern w:val="0"/>
            <w:sz w:val="21"/>
            <w:szCs w:val="21"/>
            <w:lang w:val="en-US" w:eastAsia="pt-BR"/>
            <w14:ligatures w14:val="none"/>
            <w:rPrChange w:id="2345" w:author="Jonatas Nunespf" w:date="2024-04-26T22:33:00Z" w16du:dateUtc="2024-04-27T01:33:00Z">
              <w:rPr>
                <w:rFonts w:ascii="Consolas" w:eastAsia="Times New Roman" w:hAnsi="Consolas" w:cs="Times New Roman"/>
                <w:i/>
                <w:iCs/>
                <w:color w:val="FFB86C"/>
                <w:kern w:val="0"/>
                <w:sz w:val="21"/>
                <w:szCs w:val="21"/>
                <w:lang w:eastAsia="pt-BR"/>
                <w14:ligatures w14:val="none"/>
              </w:rPr>
            </w:rPrChange>
          </w:rPr>
          <w:t>v2</w:t>
        </w:r>
        <w:r w:rsidRPr="008B7B4A">
          <w:rPr>
            <w:rFonts w:ascii="Consolas" w:eastAsia="Times New Roman" w:hAnsi="Consolas" w:cs="Times New Roman"/>
            <w:color w:val="F8F8F2"/>
            <w:kern w:val="0"/>
            <w:sz w:val="21"/>
            <w:szCs w:val="21"/>
            <w:lang w:val="en-US" w:eastAsia="pt-BR"/>
            <w14:ligatures w14:val="none"/>
            <w:rPrChange w:id="2346" w:author="Jonatas Nunespf" w:date="2024-04-26T22:33:00Z" w16du:dateUtc="2024-04-27T01:33:00Z">
              <w:rPr>
                <w:rFonts w:ascii="Consolas" w:eastAsia="Times New Roman" w:hAnsi="Consolas" w:cs="Times New Roman"/>
                <w:color w:val="F8F8F2"/>
                <w:kern w:val="0"/>
                <w:sz w:val="21"/>
                <w:szCs w:val="21"/>
                <w:lang w:eastAsia="pt-BR"/>
                <w14:ligatures w14:val="none"/>
              </w:rPr>
            </w:rPrChange>
          </w:rPr>
          <w:t>;</w:t>
        </w:r>
      </w:ins>
    </w:p>
    <w:p w14:paraId="2EDFC2BC" w14:textId="77777777" w:rsidR="008B7B4A" w:rsidRPr="008B7B4A" w:rsidRDefault="008B7B4A" w:rsidP="00D22DEA">
      <w:pPr>
        <w:pBdr>
          <w:top w:val="single" w:sz="4" w:space="1" w:color="auto"/>
          <w:left w:val="single" w:sz="4" w:space="4" w:color="auto"/>
          <w:bottom w:val="single" w:sz="4" w:space="1" w:color="auto"/>
          <w:right w:val="single" w:sz="4" w:space="4" w:color="auto"/>
        </w:pBdr>
        <w:shd w:val="clear" w:color="auto" w:fill="282A36"/>
        <w:spacing w:after="0" w:line="285" w:lineRule="atLeast"/>
        <w:rPr>
          <w:ins w:id="2347" w:author="Jonatas Nunespf" w:date="2024-04-26T22:33:00Z" w16du:dateUtc="2024-04-27T01:33:00Z"/>
          <w:rFonts w:ascii="Consolas" w:eastAsia="Times New Roman" w:hAnsi="Consolas" w:cs="Times New Roman"/>
          <w:color w:val="F8F8F2"/>
          <w:kern w:val="0"/>
          <w:sz w:val="21"/>
          <w:szCs w:val="21"/>
          <w:lang w:val="en-US" w:eastAsia="pt-BR"/>
          <w14:ligatures w14:val="none"/>
          <w:rPrChange w:id="2348" w:author="Jonatas Nunespf" w:date="2024-04-26T22:33:00Z" w16du:dateUtc="2024-04-27T01:33:00Z">
            <w:rPr>
              <w:ins w:id="2349" w:author="Jonatas Nunespf" w:date="2024-04-26T22:33:00Z" w16du:dateUtc="2024-04-27T01:33:00Z"/>
              <w:rFonts w:ascii="Consolas" w:eastAsia="Times New Roman" w:hAnsi="Consolas" w:cs="Times New Roman"/>
              <w:color w:val="F8F8F2"/>
              <w:kern w:val="0"/>
              <w:sz w:val="21"/>
              <w:szCs w:val="21"/>
              <w:lang w:eastAsia="pt-BR"/>
              <w14:ligatures w14:val="none"/>
            </w:rPr>
          </w:rPrChange>
        </w:rPr>
        <w:pPrChange w:id="2350" w:author="Jonatas Nunespf" w:date="2024-04-26T23:27:00Z" w16du:dateUtc="2024-04-27T02:27:00Z">
          <w:pPr>
            <w:shd w:val="clear" w:color="auto" w:fill="282A36"/>
            <w:spacing w:after="0" w:line="285" w:lineRule="atLeast"/>
          </w:pPr>
        </w:pPrChange>
      </w:pPr>
      <w:ins w:id="2351" w:author="Jonatas Nunespf" w:date="2024-04-26T22:33:00Z" w16du:dateUtc="2024-04-27T01:33:00Z">
        <w:r w:rsidRPr="008B7B4A">
          <w:rPr>
            <w:rFonts w:ascii="Consolas" w:eastAsia="Times New Roman" w:hAnsi="Consolas" w:cs="Times New Roman"/>
            <w:color w:val="F8F8F2"/>
            <w:kern w:val="0"/>
            <w:sz w:val="21"/>
            <w:szCs w:val="21"/>
            <w:lang w:val="en-US" w:eastAsia="pt-BR"/>
            <w14:ligatures w14:val="none"/>
            <w:rPrChange w:id="2352" w:author="Jonatas Nunespf" w:date="2024-04-26T22:33:00Z" w16du:dateUtc="2024-04-27T01:33:00Z">
              <w:rPr>
                <w:rFonts w:ascii="Consolas" w:eastAsia="Times New Roman" w:hAnsi="Consolas" w:cs="Times New Roman"/>
                <w:color w:val="F8F8F2"/>
                <w:kern w:val="0"/>
                <w:sz w:val="21"/>
                <w:szCs w:val="21"/>
                <w:lang w:eastAsia="pt-BR"/>
                <w14:ligatures w14:val="none"/>
              </w:rPr>
            </w:rPrChange>
          </w:rPr>
          <w:t>}</w:t>
        </w:r>
      </w:ins>
    </w:p>
    <w:p w14:paraId="593E6130" w14:textId="77777777" w:rsidR="008B7B4A" w:rsidRPr="008B7B4A" w:rsidRDefault="008B7B4A" w:rsidP="00D22DEA">
      <w:pPr>
        <w:pBdr>
          <w:top w:val="single" w:sz="4" w:space="1" w:color="auto"/>
          <w:left w:val="single" w:sz="4" w:space="4" w:color="auto"/>
          <w:bottom w:val="single" w:sz="4" w:space="1" w:color="auto"/>
          <w:right w:val="single" w:sz="4" w:space="4" w:color="auto"/>
        </w:pBdr>
        <w:shd w:val="clear" w:color="auto" w:fill="282A36"/>
        <w:spacing w:after="0" w:line="285" w:lineRule="atLeast"/>
        <w:rPr>
          <w:ins w:id="2353" w:author="Jonatas Nunespf" w:date="2024-04-26T22:33:00Z" w16du:dateUtc="2024-04-27T01:33:00Z"/>
          <w:rFonts w:ascii="Consolas" w:eastAsia="Times New Roman" w:hAnsi="Consolas" w:cs="Times New Roman"/>
          <w:color w:val="F8F8F2"/>
          <w:kern w:val="0"/>
          <w:sz w:val="21"/>
          <w:szCs w:val="21"/>
          <w:lang w:val="en-US" w:eastAsia="pt-BR"/>
          <w14:ligatures w14:val="none"/>
          <w:rPrChange w:id="2354" w:author="Jonatas Nunespf" w:date="2024-04-26T22:33:00Z" w16du:dateUtc="2024-04-27T01:33:00Z">
            <w:rPr>
              <w:ins w:id="2355" w:author="Jonatas Nunespf" w:date="2024-04-26T22:33:00Z" w16du:dateUtc="2024-04-27T01:33:00Z"/>
              <w:rFonts w:ascii="Consolas" w:eastAsia="Times New Roman" w:hAnsi="Consolas" w:cs="Times New Roman"/>
              <w:color w:val="F8F8F2"/>
              <w:kern w:val="0"/>
              <w:sz w:val="21"/>
              <w:szCs w:val="21"/>
              <w:lang w:eastAsia="pt-BR"/>
              <w14:ligatures w14:val="none"/>
            </w:rPr>
          </w:rPrChange>
        </w:rPr>
        <w:pPrChange w:id="2356" w:author="Jonatas Nunespf" w:date="2024-04-26T23:27:00Z" w16du:dateUtc="2024-04-27T02:27:00Z">
          <w:pPr>
            <w:shd w:val="clear" w:color="auto" w:fill="282A36"/>
            <w:spacing w:after="0" w:line="285" w:lineRule="atLeast"/>
          </w:pPr>
        </w:pPrChange>
      </w:pPr>
      <w:ins w:id="2357" w:author="Jonatas Nunespf" w:date="2024-04-26T22:33:00Z" w16du:dateUtc="2024-04-27T01:33:00Z">
        <w:r w:rsidRPr="008B7B4A">
          <w:rPr>
            <w:rFonts w:ascii="Consolas" w:eastAsia="Times New Roman" w:hAnsi="Consolas" w:cs="Times New Roman"/>
            <w:color w:val="BD93F9"/>
            <w:kern w:val="0"/>
            <w:sz w:val="21"/>
            <w:szCs w:val="21"/>
            <w:lang w:val="en-US" w:eastAsia="pt-BR"/>
            <w14:ligatures w14:val="none"/>
            <w:rPrChange w:id="2358" w:author="Jonatas Nunespf" w:date="2024-04-26T22:33:00Z" w16du:dateUtc="2024-04-27T01:33:00Z">
              <w:rPr>
                <w:rFonts w:ascii="Consolas" w:eastAsia="Times New Roman" w:hAnsi="Consolas" w:cs="Times New Roman"/>
                <w:color w:val="BD93F9"/>
                <w:kern w:val="0"/>
                <w:sz w:val="21"/>
                <w:szCs w:val="21"/>
                <w:lang w:eastAsia="pt-BR"/>
                <w14:ligatures w14:val="none"/>
              </w:rPr>
            </w:rPrChange>
          </w:rPr>
          <w:t>console</w:t>
        </w:r>
        <w:r w:rsidRPr="008B7B4A">
          <w:rPr>
            <w:rFonts w:ascii="Consolas" w:eastAsia="Times New Roman" w:hAnsi="Consolas" w:cs="Times New Roman"/>
            <w:color w:val="F8F8F2"/>
            <w:kern w:val="0"/>
            <w:sz w:val="21"/>
            <w:szCs w:val="21"/>
            <w:lang w:val="en-US" w:eastAsia="pt-BR"/>
            <w14:ligatures w14:val="none"/>
            <w:rPrChange w:id="2359" w:author="Jonatas Nunespf" w:date="2024-04-26T22:33:00Z" w16du:dateUtc="2024-04-27T01:33:00Z">
              <w:rPr>
                <w:rFonts w:ascii="Consolas" w:eastAsia="Times New Roman" w:hAnsi="Consolas" w:cs="Times New Roman"/>
                <w:color w:val="F8F8F2"/>
                <w:kern w:val="0"/>
                <w:sz w:val="21"/>
                <w:szCs w:val="21"/>
                <w:lang w:eastAsia="pt-BR"/>
                <w14:ligatures w14:val="none"/>
              </w:rPr>
            </w:rPrChange>
          </w:rPr>
          <w:t>.</w:t>
        </w:r>
        <w:r w:rsidRPr="008B7B4A">
          <w:rPr>
            <w:rFonts w:ascii="Consolas" w:eastAsia="Times New Roman" w:hAnsi="Consolas" w:cs="Times New Roman"/>
            <w:color w:val="50FA7B"/>
            <w:kern w:val="0"/>
            <w:sz w:val="21"/>
            <w:szCs w:val="21"/>
            <w:lang w:val="en-US" w:eastAsia="pt-BR"/>
            <w14:ligatures w14:val="none"/>
            <w:rPrChange w:id="2360" w:author="Jonatas Nunespf" w:date="2024-04-26T22:33:00Z" w16du:dateUtc="2024-04-27T01:33:00Z">
              <w:rPr>
                <w:rFonts w:ascii="Consolas" w:eastAsia="Times New Roman" w:hAnsi="Consolas" w:cs="Times New Roman"/>
                <w:color w:val="50FA7B"/>
                <w:kern w:val="0"/>
                <w:sz w:val="21"/>
                <w:szCs w:val="21"/>
                <w:lang w:eastAsia="pt-BR"/>
                <w14:ligatures w14:val="none"/>
              </w:rPr>
            </w:rPrChange>
          </w:rPr>
          <w:t>log</w:t>
        </w:r>
        <w:r w:rsidRPr="008B7B4A">
          <w:rPr>
            <w:rFonts w:ascii="Consolas" w:eastAsia="Times New Roman" w:hAnsi="Consolas" w:cs="Times New Roman"/>
            <w:color w:val="F8F8F2"/>
            <w:kern w:val="0"/>
            <w:sz w:val="21"/>
            <w:szCs w:val="21"/>
            <w:lang w:val="en-US" w:eastAsia="pt-BR"/>
            <w14:ligatures w14:val="none"/>
            <w:rPrChange w:id="2361" w:author="Jonatas Nunespf" w:date="2024-04-26T22:33:00Z" w16du:dateUtc="2024-04-27T01:33:00Z">
              <w:rPr>
                <w:rFonts w:ascii="Consolas" w:eastAsia="Times New Roman" w:hAnsi="Consolas" w:cs="Times New Roman"/>
                <w:color w:val="F8F8F2"/>
                <w:kern w:val="0"/>
                <w:sz w:val="21"/>
                <w:szCs w:val="21"/>
                <w:lang w:eastAsia="pt-BR"/>
                <w14:ligatures w14:val="none"/>
              </w:rPr>
            </w:rPrChange>
          </w:rPr>
          <w:t>(</w:t>
        </w:r>
        <w:proofErr w:type="gramStart"/>
        <w:r w:rsidRPr="008B7B4A">
          <w:rPr>
            <w:rFonts w:ascii="Consolas" w:eastAsia="Times New Roman" w:hAnsi="Consolas" w:cs="Times New Roman"/>
            <w:color w:val="50FA7B"/>
            <w:kern w:val="0"/>
            <w:sz w:val="21"/>
            <w:szCs w:val="21"/>
            <w:lang w:val="en-US" w:eastAsia="pt-BR"/>
            <w14:ligatures w14:val="none"/>
            <w:rPrChange w:id="2362" w:author="Jonatas Nunespf" w:date="2024-04-26T22:33:00Z" w16du:dateUtc="2024-04-27T01:33:00Z">
              <w:rPr>
                <w:rFonts w:ascii="Consolas" w:eastAsia="Times New Roman" w:hAnsi="Consolas" w:cs="Times New Roman"/>
                <w:color w:val="50FA7B"/>
                <w:kern w:val="0"/>
                <w:sz w:val="21"/>
                <w:szCs w:val="21"/>
                <w:lang w:eastAsia="pt-BR"/>
                <w14:ligatures w14:val="none"/>
              </w:rPr>
            </w:rPrChange>
          </w:rPr>
          <w:t>f</w:t>
        </w:r>
        <w:r w:rsidRPr="008B7B4A">
          <w:rPr>
            <w:rFonts w:ascii="Consolas" w:eastAsia="Times New Roman" w:hAnsi="Consolas" w:cs="Times New Roman"/>
            <w:color w:val="F8F8F2"/>
            <w:kern w:val="0"/>
            <w:sz w:val="21"/>
            <w:szCs w:val="21"/>
            <w:lang w:val="en-US" w:eastAsia="pt-BR"/>
            <w14:ligatures w14:val="none"/>
            <w:rPrChange w:id="2363" w:author="Jonatas Nunespf" w:date="2024-04-26T22:33:00Z" w16du:dateUtc="2024-04-27T01:33:00Z">
              <w:rPr>
                <w:rFonts w:ascii="Consolas" w:eastAsia="Times New Roman" w:hAnsi="Consolas" w:cs="Times New Roman"/>
                <w:color w:val="F8F8F2"/>
                <w:kern w:val="0"/>
                <w:sz w:val="21"/>
                <w:szCs w:val="21"/>
                <w:lang w:eastAsia="pt-BR"/>
                <w14:ligatures w14:val="none"/>
              </w:rPr>
            </w:rPrChange>
          </w:rPr>
          <w:t>(</w:t>
        </w:r>
        <w:proofErr w:type="gramEnd"/>
        <w:r w:rsidRPr="008B7B4A">
          <w:rPr>
            <w:rFonts w:ascii="Consolas" w:eastAsia="Times New Roman" w:hAnsi="Consolas" w:cs="Times New Roman"/>
            <w:color w:val="BD93F9"/>
            <w:kern w:val="0"/>
            <w:sz w:val="21"/>
            <w:szCs w:val="21"/>
            <w:lang w:val="en-US" w:eastAsia="pt-BR"/>
            <w14:ligatures w14:val="none"/>
            <w:rPrChange w:id="2364" w:author="Jonatas Nunespf" w:date="2024-04-26T22:33:00Z" w16du:dateUtc="2024-04-27T01:33:00Z">
              <w:rPr>
                <w:rFonts w:ascii="Consolas" w:eastAsia="Times New Roman" w:hAnsi="Consolas" w:cs="Times New Roman"/>
                <w:color w:val="BD93F9"/>
                <w:kern w:val="0"/>
                <w:sz w:val="21"/>
                <w:szCs w:val="21"/>
                <w:lang w:eastAsia="pt-BR"/>
                <w14:ligatures w14:val="none"/>
              </w:rPr>
            </w:rPrChange>
          </w:rPr>
          <w:t>10</w:t>
        </w:r>
        <w:r w:rsidRPr="008B7B4A">
          <w:rPr>
            <w:rFonts w:ascii="Consolas" w:eastAsia="Times New Roman" w:hAnsi="Consolas" w:cs="Times New Roman"/>
            <w:color w:val="F8F8F2"/>
            <w:kern w:val="0"/>
            <w:sz w:val="21"/>
            <w:szCs w:val="21"/>
            <w:lang w:val="en-US" w:eastAsia="pt-BR"/>
            <w14:ligatures w14:val="none"/>
            <w:rPrChange w:id="2365" w:author="Jonatas Nunespf" w:date="2024-04-26T22:33:00Z" w16du:dateUtc="2024-04-27T01:33:00Z">
              <w:rPr>
                <w:rFonts w:ascii="Consolas" w:eastAsia="Times New Roman" w:hAnsi="Consolas" w:cs="Times New Roman"/>
                <w:color w:val="F8F8F2"/>
                <w:kern w:val="0"/>
                <w:sz w:val="21"/>
                <w:szCs w:val="21"/>
                <w:lang w:eastAsia="pt-BR"/>
                <w14:ligatures w14:val="none"/>
              </w:rPr>
            </w:rPrChange>
          </w:rPr>
          <w:t>,</w:t>
        </w:r>
        <w:r w:rsidRPr="008B7B4A">
          <w:rPr>
            <w:rFonts w:ascii="Consolas" w:eastAsia="Times New Roman" w:hAnsi="Consolas" w:cs="Times New Roman"/>
            <w:color w:val="BD93F9"/>
            <w:kern w:val="0"/>
            <w:sz w:val="21"/>
            <w:szCs w:val="21"/>
            <w:lang w:val="en-US" w:eastAsia="pt-BR"/>
            <w14:ligatures w14:val="none"/>
            <w:rPrChange w:id="2366" w:author="Jonatas Nunespf" w:date="2024-04-26T22:33:00Z" w16du:dateUtc="2024-04-27T01:33:00Z">
              <w:rPr>
                <w:rFonts w:ascii="Consolas" w:eastAsia="Times New Roman" w:hAnsi="Consolas" w:cs="Times New Roman"/>
                <w:color w:val="BD93F9"/>
                <w:kern w:val="0"/>
                <w:sz w:val="21"/>
                <w:szCs w:val="21"/>
                <w:lang w:eastAsia="pt-BR"/>
                <w14:ligatures w14:val="none"/>
              </w:rPr>
            </w:rPrChange>
          </w:rPr>
          <w:t>5</w:t>
        </w:r>
        <w:r w:rsidRPr="008B7B4A">
          <w:rPr>
            <w:rFonts w:ascii="Consolas" w:eastAsia="Times New Roman" w:hAnsi="Consolas" w:cs="Times New Roman"/>
            <w:color w:val="F8F8F2"/>
            <w:kern w:val="0"/>
            <w:sz w:val="21"/>
            <w:szCs w:val="21"/>
            <w:lang w:val="en-US" w:eastAsia="pt-BR"/>
            <w14:ligatures w14:val="none"/>
            <w:rPrChange w:id="2367" w:author="Jonatas Nunespf" w:date="2024-04-26T22:33:00Z" w16du:dateUtc="2024-04-27T01:33:00Z">
              <w:rPr>
                <w:rFonts w:ascii="Consolas" w:eastAsia="Times New Roman" w:hAnsi="Consolas" w:cs="Times New Roman"/>
                <w:color w:val="F8F8F2"/>
                <w:kern w:val="0"/>
                <w:sz w:val="21"/>
                <w:szCs w:val="21"/>
                <w:lang w:eastAsia="pt-BR"/>
                <w14:ligatures w14:val="none"/>
              </w:rPr>
            </w:rPrChange>
          </w:rPr>
          <w:t>))</w:t>
        </w:r>
      </w:ins>
    </w:p>
    <w:p w14:paraId="010B5A97" w14:textId="1B91239A" w:rsidR="004244FE" w:rsidRDefault="008B7B4A" w:rsidP="00D22DEA">
      <w:pPr>
        <w:pBdr>
          <w:top w:val="single" w:sz="4" w:space="1" w:color="auto"/>
          <w:left w:val="single" w:sz="4" w:space="4" w:color="auto"/>
          <w:bottom w:val="single" w:sz="4" w:space="1" w:color="auto"/>
          <w:right w:val="single" w:sz="4" w:space="4" w:color="auto"/>
        </w:pBdr>
        <w:rPr>
          <w:ins w:id="2368" w:author="Jonatas Nunespf" w:date="2024-04-26T23:26:00Z" w16du:dateUtc="2024-04-27T02:26:00Z"/>
        </w:rPr>
        <w:pPrChange w:id="2369" w:author="Jonatas Nunespf" w:date="2024-04-26T23:27:00Z" w16du:dateUtc="2024-04-27T02:27:00Z">
          <w:pPr/>
        </w:pPrChange>
      </w:pPr>
      <w:ins w:id="2370" w:author="Jonatas Nunespf" w:date="2024-04-26T22:33:00Z" w16du:dateUtc="2024-04-27T01:33:00Z">
        <w:r w:rsidRPr="008B7B4A">
          <w:rPr>
            <w:rPrChange w:id="2371" w:author="Jonatas Nunespf" w:date="2024-04-26T22:33:00Z" w16du:dateUtc="2024-04-27T01:33:00Z">
              <w:rPr>
                <w:lang w:val="en-US"/>
              </w:rPr>
            </w:rPrChange>
          </w:rPr>
          <w:t>A diferença neste exemplo e q</w:t>
        </w:r>
        <w:r>
          <w:t xml:space="preserve">ue na função </w:t>
        </w:r>
        <w:proofErr w:type="spellStart"/>
        <w:r>
          <w:t>anonima</w:t>
        </w:r>
        <w:proofErr w:type="spellEnd"/>
        <w:r>
          <w:t xml:space="preserve"> não precisamos usar um nome pa</w:t>
        </w:r>
        <w:r>
          <w:t>usar um nome pa</w:t>
        </w:r>
      </w:ins>
      <w:ins w:id="2372" w:author="Jonatas Nunespf" w:date="2024-04-26T22:34:00Z" w16du:dateUtc="2024-04-27T01:34:00Z">
        <w:r>
          <w:t xml:space="preserve">ra chamar a function </w:t>
        </w:r>
        <w:proofErr w:type="spellStart"/>
        <w:r>
          <w:t>anonima</w:t>
        </w:r>
        <w:proofErr w:type="spellEnd"/>
        <w:r>
          <w:t>.</w:t>
        </w:r>
      </w:ins>
    </w:p>
    <w:p w14:paraId="42D15355" w14:textId="3874228E" w:rsidR="00AB27FB" w:rsidRDefault="00AB27FB" w:rsidP="00671955">
      <w:pPr>
        <w:rPr>
          <w:ins w:id="2373" w:author="Jonatas Nunespf" w:date="2024-04-26T22:34:00Z" w16du:dateUtc="2024-04-27T01:34:00Z"/>
        </w:rPr>
      </w:pPr>
      <w:ins w:id="2374" w:author="Jonatas Nunespf" w:date="2024-04-26T23:26:00Z" w16du:dateUtc="2024-04-27T02:26:00Z">
        <w:r>
          <w:t>.</w:t>
        </w:r>
      </w:ins>
    </w:p>
    <w:p w14:paraId="17E2C6E1" w14:textId="66925673" w:rsidR="008B7B4A" w:rsidRDefault="00011D86" w:rsidP="00D22DEA">
      <w:pPr>
        <w:pStyle w:val="Ttulo2"/>
        <w:pBdr>
          <w:top w:val="single" w:sz="4" w:space="1" w:color="auto"/>
          <w:left w:val="single" w:sz="4" w:space="4" w:color="auto"/>
          <w:bottom w:val="single" w:sz="4" w:space="1" w:color="auto"/>
          <w:right w:val="single" w:sz="4" w:space="4" w:color="auto"/>
        </w:pBdr>
        <w:rPr>
          <w:ins w:id="2375" w:author="Jonatas Nunespf" w:date="2024-04-26T23:17:00Z" w16du:dateUtc="2024-04-27T02:17:00Z"/>
          <w:b/>
          <w:bCs/>
        </w:rPr>
        <w:pPrChange w:id="2376" w:author="Jonatas Nunespf" w:date="2024-04-26T23:27:00Z" w16du:dateUtc="2024-04-27T02:27:00Z">
          <w:pPr>
            <w:pStyle w:val="Ttulo2"/>
          </w:pPr>
        </w:pPrChange>
      </w:pPr>
      <w:ins w:id="2377" w:author="Jonatas Nunespf" w:date="2024-04-26T22:34:00Z" w16du:dateUtc="2024-04-27T01:34:00Z">
        <w:r w:rsidRPr="00011D86">
          <w:rPr>
            <w:b/>
            <w:bCs/>
          </w:rPr>
          <w:t>C</w:t>
        </w:r>
        <w:r w:rsidR="008B7B4A" w:rsidRPr="008B7B4A">
          <w:rPr>
            <w:b/>
            <w:bCs/>
            <w:rPrChange w:id="2378" w:author="Jonatas Nunespf" w:date="2024-04-26T22:35:00Z" w16du:dateUtc="2024-04-27T01:35:00Z">
              <w:rPr/>
            </w:rPrChange>
          </w:rPr>
          <w:t>onstrutor</w:t>
        </w:r>
      </w:ins>
    </w:p>
    <w:p w14:paraId="5E57DF90" w14:textId="48DA5331" w:rsidR="00011D86" w:rsidRDefault="00011D86" w:rsidP="00D22DEA">
      <w:pPr>
        <w:pBdr>
          <w:top w:val="single" w:sz="4" w:space="1" w:color="auto"/>
          <w:left w:val="single" w:sz="4" w:space="4" w:color="auto"/>
          <w:bottom w:val="single" w:sz="4" w:space="1" w:color="auto"/>
          <w:right w:val="single" w:sz="4" w:space="4" w:color="auto"/>
        </w:pBdr>
        <w:rPr>
          <w:ins w:id="2379" w:author="Jonatas Nunespf" w:date="2024-04-26T23:18:00Z" w16du:dateUtc="2024-04-27T02:18:00Z"/>
        </w:rPr>
        <w:pPrChange w:id="2380" w:author="Jonatas Nunespf" w:date="2024-04-26T23:27:00Z" w16du:dateUtc="2024-04-27T02:27:00Z">
          <w:pPr/>
        </w:pPrChange>
      </w:pPr>
      <w:ins w:id="2381" w:author="Jonatas Nunespf" w:date="2024-04-26T23:17:00Z" w16du:dateUtc="2024-04-27T02:17:00Z">
        <w:r>
          <w:t xml:space="preserve">Toda vez que falarmos sobre construtor devemos nos lembrar do operador new, que pode mudar a construção da nossa aplicação, </w:t>
        </w:r>
      </w:ins>
      <w:ins w:id="2382" w:author="Jonatas Nunespf" w:date="2024-04-26T23:18:00Z" w16du:dateUtc="2024-04-27T02:18:00Z">
        <w:r>
          <w:t>ele serve para operações mais simples.</w:t>
        </w:r>
      </w:ins>
    </w:p>
    <w:p w14:paraId="28E28150" w14:textId="77777777" w:rsidR="00011D86" w:rsidRDefault="00011D86" w:rsidP="00D22DEA">
      <w:pPr>
        <w:pBdr>
          <w:top w:val="single" w:sz="4" w:space="1" w:color="auto"/>
          <w:left w:val="single" w:sz="4" w:space="4" w:color="auto"/>
          <w:bottom w:val="single" w:sz="4" w:space="1" w:color="auto"/>
          <w:right w:val="single" w:sz="4" w:space="4" w:color="auto"/>
        </w:pBdr>
        <w:shd w:val="clear" w:color="auto" w:fill="282A36"/>
        <w:spacing w:after="0" w:line="285" w:lineRule="atLeast"/>
        <w:rPr>
          <w:ins w:id="2383" w:author="Jonatas Nunespf" w:date="2024-04-26T23:25:00Z" w16du:dateUtc="2024-04-27T02:25:00Z"/>
          <w:rFonts w:ascii="Consolas" w:eastAsia="Times New Roman" w:hAnsi="Consolas" w:cs="Times New Roman"/>
          <w:color w:val="F8F8F2"/>
          <w:kern w:val="0"/>
          <w:sz w:val="21"/>
          <w:szCs w:val="21"/>
          <w:lang w:val="en-US" w:eastAsia="pt-BR"/>
          <w14:ligatures w14:val="none"/>
        </w:rPr>
        <w:pPrChange w:id="2384" w:author="Jonatas Nunespf" w:date="2024-04-26T23:27:00Z" w16du:dateUtc="2024-04-27T02:27:00Z">
          <w:pPr>
            <w:shd w:val="clear" w:color="auto" w:fill="282A36"/>
            <w:spacing w:after="0" w:line="285" w:lineRule="atLeast"/>
          </w:pPr>
        </w:pPrChange>
      </w:pPr>
      <w:ins w:id="2385" w:author="Jonatas Nunespf" w:date="2024-04-26T23:22:00Z" w16du:dateUtc="2024-04-27T02:22:00Z">
        <w:r w:rsidRPr="00011D86">
          <w:rPr>
            <w:rFonts w:ascii="Consolas" w:eastAsia="Times New Roman" w:hAnsi="Consolas" w:cs="Times New Roman"/>
            <w:color w:val="FF79C6"/>
            <w:kern w:val="0"/>
            <w:sz w:val="21"/>
            <w:szCs w:val="21"/>
            <w:lang w:val="en-US" w:eastAsia="pt-BR"/>
            <w14:ligatures w14:val="none"/>
            <w:rPrChange w:id="2386" w:author="Jonatas Nunespf" w:date="2024-04-26T23:22:00Z" w16du:dateUtc="2024-04-27T02:22:00Z">
              <w:rPr>
                <w:rFonts w:ascii="Consolas" w:eastAsia="Times New Roman" w:hAnsi="Consolas" w:cs="Times New Roman"/>
                <w:color w:val="FF79C6"/>
                <w:kern w:val="0"/>
                <w:sz w:val="21"/>
                <w:szCs w:val="21"/>
                <w:lang w:eastAsia="pt-BR"/>
                <w14:ligatures w14:val="none"/>
              </w:rPr>
            </w:rPrChange>
          </w:rPr>
          <w:t>const</w:t>
        </w:r>
        <w:r w:rsidRPr="00011D86">
          <w:rPr>
            <w:rFonts w:ascii="Consolas" w:eastAsia="Times New Roman" w:hAnsi="Consolas" w:cs="Times New Roman"/>
            <w:color w:val="F8F8F2"/>
            <w:kern w:val="0"/>
            <w:sz w:val="21"/>
            <w:szCs w:val="21"/>
            <w:lang w:val="en-US" w:eastAsia="pt-BR"/>
            <w14:ligatures w14:val="none"/>
            <w:rPrChange w:id="2387" w:author="Jonatas Nunespf" w:date="2024-04-26T23:22:00Z" w16du:dateUtc="2024-04-27T02:22:00Z">
              <w:rPr>
                <w:rFonts w:ascii="Consolas" w:eastAsia="Times New Roman" w:hAnsi="Consolas" w:cs="Times New Roman"/>
                <w:color w:val="F8F8F2"/>
                <w:kern w:val="0"/>
                <w:sz w:val="21"/>
                <w:szCs w:val="21"/>
                <w:lang w:eastAsia="pt-BR"/>
                <w14:ligatures w14:val="none"/>
              </w:rPr>
            </w:rPrChange>
          </w:rPr>
          <w:t xml:space="preserve"> </w:t>
        </w:r>
        <w:r w:rsidRPr="00011D86">
          <w:rPr>
            <w:rFonts w:ascii="Consolas" w:eastAsia="Times New Roman" w:hAnsi="Consolas" w:cs="Times New Roman"/>
            <w:color w:val="BD93F9"/>
            <w:kern w:val="0"/>
            <w:sz w:val="21"/>
            <w:szCs w:val="21"/>
            <w:lang w:val="en-US" w:eastAsia="pt-BR"/>
            <w14:ligatures w14:val="none"/>
            <w:rPrChange w:id="2388" w:author="Jonatas Nunespf" w:date="2024-04-26T23:22:00Z" w16du:dateUtc="2024-04-27T02:22:00Z">
              <w:rPr>
                <w:rFonts w:ascii="Consolas" w:eastAsia="Times New Roman" w:hAnsi="Consolas" w:cs="Times New Roman"/>
                <w:color w:val="BD93F9"/>
                <w:kern w:val="0"/>
                <w:sz w:val="21"/>
                <w:szCs w:val="21"/>
                <w:lang w:eastAsia="pt-BR"/>
                <w14:ligatures w14:val="none"/>
              </w:rPr>
            </w:rPrChange>
          </w:rPr>
          <w:t>f</w:t>
        </w:r>
        <w:r w:rsidRPr="00011D86">
          <w:rPr>
            <w:rFonts w:ascii="Consolas" w:eastAsia="Times New Roman" w:hAnsi="Consolas" w:cs="Times New Roman"/>
            <w:color w:val="FF79C6"/>
            <w:kern w:val="0"/>
            <w:sz w:val="21"/>
            <w:szCs w:val="21"/>
            <w:lang w:val="en-US" w:eastAsia="pt-BR"/>
            <w14:ligatures w14:val="none"/>
            <w:rPrChange w:id="2389" w:author="Jonatas Nunespf" w:date="2024-04-26T23:22:00Z" w16du:dateUtc="2024-04-27T02:22:00Z">
              <w:rPr>
                <w:rFonts w:ascii="Consolas" w:eastAsia="Times New Roman" w:hAnsi="Consolas" w:cs="Times New Roman"/>
                <w:color w:val="FF79C6"/>
                <w:kern w:val="0"/>
                <w:sz w:val="21"/>
                <w:szCs w:val="21"/>
                <w:lang w:eastAsia="pt-BR"/>
                <w14:ligatures w14:val="none"/>
              </w:rPr>
            </w:rPrChange>
          </w:rPr>
          <w:t>=</w:t>
        </w:r>
        <w:r w:rsidRPr="00011D86">
          <w:rPr>
            <w:rFonts w:ascii="Consolas" w:eastAsia="Times New Roman" w:hAnsi="Consolas" w:cs="Times New Roman"/>
            <w:b/>
            <w:bCs/>
            <w:color w:val="FF79C6"/>
            <w:kern w:val="0"/>
            <w:sz w:val="21"/>
            <w:szCs w:val="21"/>
            <w:lang w:val="en-US" w:eastAsia="pt-BR"/>
            <w14:ligatures w14:val="none"/>
            <w:rPrChange w:id="2390" w:author="Jonatas Nunespf" w:date="2024-04-26T23:22:00Z" w16du:dateUtc="2024-04-27T02:22:00Z">
              <w:rPr>
                <w:rFonts w:ascii="Consolas" w:eastAsia="Times New Roman" w:hAnsi="Consolas" w:cs="Times New Roman"/>
                <w:b/>
                <w:bCs/>
                <w:color w:val="FF79C6"/>
                <w:kern w:val="0"/>
                <w:sz w:val="21"/>
                <w:szCs w:val="21"/>
                <w:lang w:eastAsia="pt-BR"/>
                <w14:ligatures w14:val="none"/>
              </w:rPr>
            </w:rPrChange>
          </w:rPr>
          <w:t>new</w:t>
        </w:r>
        <w:r w:rsidRPr="00011D86">
          <w:rPr>
            <w:rFonts w:ascii="Consolas" w:eastAsia="Times New Roman" w:hAnsi="Consolas" w:cs="Times New Roman"/>
            <w:color w:val="F8F8F2"/>
            <w:kern w:val="0"/>
            <w:sz w:val="21"/>
            <w:szCs w:val="21"/>
            <w:lang w:val="en-US" w:eastAsia="pt-BR"/>
            <w14:ligatures w14:val="none"/>
            <w:rPrChange w:id="2391" w:author="Jonatas Nunespf" w:date="2024-04-26T23:22:00Z" w16du:dateUtc="2024-04-27T02:22:00Z">
              <w:rPr>
                <w:rFonts w:ascii="Consolas" w:eastAsia="Times New Roman" w:hAnsi="Consolas" w:cs="Times New Roman"/>
                <w:color w:val="F8F8F2"/>
                <w:kern w:val="0"/>
                <w:sz w:val="21"/>
                <w:szCs w:val="21"/>
                <w:lang w:eastAsia="pt-BR"/>
                <w14:ligatures w14:val="none"/>
              </w:rPr>
            </w:rPrChange>
          </w:rPr>
          <w:t xml:space="preserve"> </w:t>
        </w:r>
        <w:proofErr w:type="gramStart"/>
        <w:r w:rsidRPr="00011D86">
          <w:rPr>
            <w:rFonts w:ascii="Consolas" w:eastAsia="Times New Roman" w:hAnsi="Consolas" w:cs="Times New Roman"/>
            <w:i/>
            <w:iCs/>
            <w:color w:val="8BE9FD"/>
            <w:kern w:val="0"/>
            <w:sz w:val="21"/>
            <w:szCs w:val="21"/>
            <w:lang w:val="en-US" w:eastAsia="pt-BR"/>
            <w14:ligatures w14:val="none"/>
            <w:rPrChange w:id="2392" w:author="Jonatas Nunespf" w:date="2024-04-26T23:22:00Z" w16du:dateUtc="2024-04-27T02:22:00Z">
              <w:rPr>
                <w:rFonts w:ascii="Consolas" w:eastAsia="Times New Roman" w:hAnsi="Consolas" w:cs="Times New Roman"/>
                <w:i/>
                <w:iCs/>
                <w:color w:val="8BE9FD"/>
                <w:kern w:val="0"/>
                <w:sz w:val="21"/>
                <w:szCs w:val="21"/>
                <w:lang w:eastAsia="pt-BR"/>
                <w14:ligatures w14:val="none"/>
              </w:rPr>
            </w:rPrChange>
          </w:rPr>
          <w:t>Function</w:t>
        </w:r>
        <w:r w:rsidRPr="00011D86">
          <w:rPr>
            <w:rFonts w:ascii="Consolas" w:eastAsia="Times New Roman" w:hAnsi="Consolas" w:cs="Times New Roman"/>
            <w:color w:val="F8F8F2"/>
            <w:kern w:val="0"/>
            <w:sz w:val="21"/>
            <w:szCs w:val="21"/>
            <w:lang w:val="en-US" w:eastAsia="pt-BR"/>
            <w14:ligatures w14:val="none"/>
            <w:rPrChange w:id="2393" w:author="Jonatas Nunespf" w:date="2024-04-26T23:22:00Z" w16du:dateUtc="2024-04-27T02:22:00Z">
              <w:rPr>
                <w:rFonts w:ascii="Consolas" w:eastAsia="Times New Roman" w:hAnsi="Consolas" w:cs="Times New Roman"/>
                <w:color w:val="F8F8F2"/>
                <w:kern w:val="0"/>
                <w:sz w:val="21"/>
                <w:szCs w:val="21"/>
                <w:lang w:eastAsia="pt-BR"/>
                <w14:ligatures w14:val="none"/>
              </w:rPr>
            </w:rPrChange>
          </w:rPr>
          <w:t>(</w:t>
        </w:r>
        <w:proofErr w:type="gramEnd"/>
        <w:r w:rsidRPr="00011D86">
          <w:rPr>
            <w:rFonts w:ascii="Consolas" w:eastAsia="Times New Roman" w:hAnsi="Consolas" w:cs="Times New Roman"/>
            <w:color w:val="E9F284"/>
            <w:kern w:val="0"/>
            <w:sz w:val="21"/>
            <w:szCs w:val="21"/>
            <w:lang w:val="en-US" w:eastAsia="pt-BR"/>
            <w14:ligatures w14:val="none"/>
            <w:rPrChange w:id="2394" w:author="Jonatas Nunespf" w:date="2024-04-26T23:22:00Z" w16du:dateUtc="2024-04-27T02:22:00Z">
              <w:rPr>
                <w:rFonts w:ascii="Consolas" w:eastAsia="Times New Roman" w:hAnsi="Consolas" w:cs="Times New Roman"/>
                <w:color w:val="E9F284"/>
                <w:kern w:val="0"/>
                <w:sz w:val="21"/>
                <w:szCs w:val="21"/>
                <w:lang w:eastAsia="pt-BR"/>
                <w14:ligatures w14:val="none"/>
              </w:rPr>
            </w:rPrChange>
          </w:rPr>
          <w:t>"</w:t>
        </w:r>
        <w:r w:rsidRPr="00011D86">
          <w:rPr>
            <w:rFonts w:ascii="Consolas" w:eastAsia="Times New Roman" w:hAnsi="Consolas" w:cs="Times New Roman"/>
            <w:color w:val="F1FA8C"/>
            <w:kern w:val="0"/>
            <w:sz w:val="21"/>
            <w:szCs w:val="21"/>
            <w:lang w:val="en-US" w:eastAsia="pt-BR"/>
            <w14:ligatures w14:val="none"/>
            <w:rPrChange w:id="2395" w:author="Jonatas Nunespf" w:date="2024-04-26T23:22:00Z" w16du:dateUtc="2024-04-27T02:22:00Z">
              <w:rPr>
                <w:rFonts w:ascii="Consolas" w:eastAsia="Times New Roman" w:hAnsi="Consolas" w:cs="Times New Roman"/>
                <w:color w:val="F1FA8C"/>
                <w:kern w:val="0"/>
                <w:sz w:val="21"/>
                <w:szCs w:val="21"/>
                <w:lang w:eastAsia="pt-BR"/>
                <w14:ligatures w14:val="none"/>
              </w:rPr>
            </w:rPrChange>
          </w:rPr>
          <w:t>v1</w:t>
        </w:r>
        <w:r w:rsidRPr="00011D86">
          <w:rPr>
            <w:rFonts w:ascii="Consolas" w:eastAsia="Times New Roman" w:hAnsi="Consolas" w:cs="Times New Roman"/>
            <w:color w:val="E9F284"/>
            <w:kern w:val="0"/>
            <w:sz w:val="21"/>
            <w:szCs w:val="21"/>
            <w:lang w:val="en-US" w:eastAsia="pt-BR"/>
            <w14:ligatures w14:val="none"/>
            <w:rPrChange w:id="2396" w:author="Jonatas Nunespf" w:date="2024-04-26T23:22:00Z" w16du:dateUtc="2024-04-27T02:22:00Z">
              <w:rPr>
                <w:rFonts w:ascii="Consolas" w:eastAsia="Times New Roman" w:hAnsi="Consolas" w:cs="Times New Roman"/>
                <w:color w:val="E9F284"/>
                <w:kern w:val="0"/>
                <w:sz w:val="21"/>
                <w:szCs w:val="21"/>
                <w:lang w:eastAsia="pt-BR"/>
                <w14:ligatures w14:val="none"/>
              </w:rPr>
            </w:rPrChange>
          </w:rPr>
          <w:t>"</w:t>
        </w:r>
        <w:r w:rsidRPr="00011D86">
          <w:rPr>
            <w:rFonts w:ascii="Consolas" w:eastAsia="Times New Roman" w:hAnsi="Consolas" w:cs="Times New Roman"/>
            <w:color w:val="F8F8F2"/>
            <w:kern w:val="0"/>
            <w:sz w:val="21"/>
            <w:szCs w:val="21"/>
            <w:lang w:val="en-US" w:eastAsia="pt-BR"/>
            <w14:ligatures w14:val="none"/>
            <w:rPrChange w:id="2397" w:author="Jonatas Nunespf" w:date="2024-04-26T23:22:00Z" w16du:dateUtc="2024-04-27T02:22:00Z">
              <w:rPr>
                <w:rFonts w:ascii="Consolas" w:eastAsia="Times New Roman" w:hAnsi="Consolas" w:cs="Times New Roman"/>
                <w:color w:val="F8F8F2"/>
                <w:kern w:val="0"/>
                <w:sz w:val="21"/>
                <w:szCs w:val="21"/>
                <w:lang w:eastAsia="pt-BR"/>
                <w14:ligatures w14:val="none"/>
              </w:rPr>
            </w:rPrChange>
          </w:rPr>
          <w:t>,</w:t>
        </w:r>
        <w:r w:rsidRPr="00011D86">
          <w:rPr>
            <w:rFonts w:ascii="Consolas" w:eastAsia="Times New Roman" w:hAnsi="Consolas" w:cs="Times New Roman"/>
            <w:color w:val="E9F284"/>
            <w:kern w:val="0"/>
            <w:sz w:val="21"/>
            <w:szCs w:val="21"/>
            <w:lang w:val="en-US" w:eastAsia="pt-BR"/>
            <w14:ligatures w14:val="none"/>
            <w:rPrChange w:id="2398" w:author="Jonatas Nunespf" w:date="2024-04-26T23:22:00Z" w16du:dateUtc="2024-04-27T02:22:00Z">
              <w:rPr>
                <w:rFonts w:ascii="Consolas" w:eastAsia="Times New Roman" w:hAnsi="Consolas" w:cs="Times New Roman"/>
                <w:color w:val="E9F284"/>
                <w:kern w:val="0"/>
                <w:sz w:val="21"/>
                <w:szCs w:val="21"/>
                <w:lang w:eastAsia="pt-BR"/>
                <w14:ligatures w14:val="none"/>
              </w:rPr>
            </w:rPrChange>
          </w:rPr>
          <w:t>"</w:t>
        </w:r>
        <w:r w:rsidRPr="00011D86">
          <w:rPr>
            <w:rFonts w:ascii="Consolas" w:eastAsia="Times New Roman" w:hAnsi="Consolas" w:cs="Times New Roman"/>
            <w:color w:val="F1FA8C"/>
            <w:kern w:val="0"/>
            <w:sz w:val="21"/>
            <w:szCs w:val="21"/>
            <w:lang w:val="en-US" w:eastAsia="pt-BR"/>
            <w14:ligatures w14:val="none"/>
            <w:rPrChange w:id="2399" w:author="Jonatas Nunespf" w:date="2024-04-26T23:22:00Z" w16du:dateUtc="2024-04-27T02:22:00Z">
              <w:rPr>
                <w:rFonts w:ascii="Consolas" w:eastAsia="Times New Roman" w:hAnsi="Consolas" w:cs="Times New Roman"/>
                <w:color w:val="F1FA8C"/>
                <w:kern w:val="0"/>
                <w:sz w:val="21"/>
                <w:szCs w:val="21"/>
                <w:lang w:eastAsia="pt-BR"/>
                <w14:ligatures w14:val="none"/>
              </w:rPr>
            </w:rPrChange>
          </w:rPr>
          <w:t>v2</w:t>
        </w:r>
        <w:r w:rsidRPr="00011D86">
          <w:rPr>
            <w:rFonts w:ascii="Consolas" w:eastAsia="Times New Roman" w:hAnsi="Consolas" w:cs="Times New Roman"/>
            <w:color w:val="E9F284"/>
            <w:kern w:val="0"/>
            <w:sz w:val="21"/>
            <w:szCs w:val="21"/>
            <w:lang w:val="en-US" w:eastAsia="pt-BR"/>
            <w14:ligatures w14:val="none"/>
            <w:rPrChange w:id="2400" w:author="Jonatas Nunespf" w:date="2024-04-26T23:22:00Z" w16du:dateUtc="2024-04-27T02:22:00Z">
              <w:rPr>
                <w:rFonts w:ascii="Consolas" w:eastAsia="Times New Roman" w:hAnsi="Consolas" w:cs="Times New Roman"/>
                <w:color w:val="E9F284"/>
                <w:kern w:val="0"/>
                <w:sz w:val="21"/>
                <w:szCs w:val="21"/>
                <w:lang w:eastAsia="pt-BR"/>
                <w14:ligatures w14:val="none"/>
              </w:rPr>
            </w:rPrChange>
          </w:rPr>
          <w:t>"</w:t>
        </w:r>
        <w:r w:rsidRPr="00011D86">
          <w:rPr>
            <w:rFonts w:ascii="Consolas" w:eastAsia="Times New Roman" w:hAnsi="Consolas" w:cs="Times New Roman"/>
            <w:color w:val="F8F8F2"/>
            <w:kern w:val="0"/>
            <w:sz w:val="21"/>
            <w:szCs w:val="21"/>
            <w:lang w:val="en-US" w:eastAsia="pt-BR"/>
            <w14:ligatures w14:val="none"/>
            <w:rPrChange w:id="2401" w:author="Jonatas Nunespf" w:date="2024-04-26T23:22:00Z" w16du:dateUtc="2024-04-27T02:22:00Z">
              <w:rPr>
                <w:rFonts w:ascii="Consolas" w:eastAsia="Times New Roman" w:hAnsi="Consolas" w:cs="Times New Roman"/>
                <w:color w:val="F8F8F2"/>
                <w:kern w:val="0"/>
                <w:sz w:val="21"/>
                <w:szCs w:val="21"/>
                <w:lang w:eastAsia="pt-BR"/>
                <w14:ligatures w14:val="none"/>
              </w:rPr>
            </w:rPrChange>
          </w:rPr>
          <w:t>,</w:t>
        </w:r>
        <w:r w:rsidRPr="00011D86">
          <w:rPr>
            <w:rFonts w:ascii="Consolas" w:eastAsia="Times New Roman" w:hAnsi="Consolas" w:cs="Times New Roman"/>
            <w:color w:val="E9F284"/>
            <w:kern w:val="0"/>
            <w:sz w:val="21"/>
            <w:szCs w:val="21"/>
            <w:lang w:val="en-US" w:eastAsia="pt-BR"/>
            <w14:ligatures w14:val="none"/>
            <w:rPrChange w:id="2402" w:author="Jonatas Nunespf" w:date="2024-04-26T23:22:00Z" w16du:dateUtc="2024-04-27T02:22:00Z">
              <w:rPr>
                <w:rFonts w:ascii="Consolas" w:eastAsia="Times New Roman" w:hAnsi="Consolas" w:cs="Times New Roman"/>
                <w:color w:val="E9F284"/>
                <w:kern w:val="0"/>
                <w:sz w:val="21"/>
                <w:szCs w:val="21"/>
                <w:lang w:eastAsia="pt-BR"/>
                <w14:ligatures w14:val="none"/>
              </w:rPr>
            </w:rPrChange>
          </w:rPr>
          <w:t>"</w:t>
        </w:r>
        <w:r w:rsidRPr="00011D86">
          <w:rPr>
            <w:rFonts w:ascii="Consolas" w:eastAsia="Times New Roman" w:hAnsi="Consolas" w:cs="Times New Roman"/>
            <w:color w:val="F1FA8C"/>
            <w:kern w:val="0"/>
            <w:sz w:val="21"/>
            <w:szCs w:val="21"/>
            <w:lang w:val="en-US" w:eastAsia="pt-BR"/>
            <w14:ligatures w14:val="none"/>
            <w:rPrChange w:id="2403" w:author="Jonatas Nunespf" w:date="2024-04-26T23:22:00Z" w16du:dateUtc="2024-04-27T02:22:00Z">
              <w:rPr>
                <w:rFonts w:ascii="Consolas" w:eastAsia="Times New Roman" w:hAnsi="Consolas" w:cs="Times New Roman"/>
                <w:color w:val="F1FA8C"/>
                <w:kern w:val="0"/>
                <w:sz w:val="21"/>
                <w:szCs w:val="21"/>
                <w:lang w:eastAsia="pt-BR"/>
                <w14:ligatures w14:val="none"/>
              </w:rPr>
            </w:rPrChange>
          </w:rPr>
          <w:t>return v1+v2</w:t>
        </w:r>
        <w:r w:rsidRPr="00011D86">
          <w:rPr>
            <w:rFonts w:ascii="Consolas" w:eastAsia="Times New Roman" w:hAnsi="Consolas" w:cs="Times New Roman"/>
            <w:color w:val="E9F284"/>
            <w:kern w:val="0"/>
            <w:sz w:val="21"/>
            <w:szCs w:val="21"/>
            <w:lang w:val="en-US" w:eastAsia="pt-BR"/>
            <w14:ligatures w14:val="none"/>
            <w:rPrChange w:id="2404" w:author="Jonatas Nunespf" w:date="2024-04-26T23:22:00Z" w16du:dateUtc="2024-04-27T02:22:00Z">
              <w:rPr>
                <w:rFonts w:ascii="Consolas" w:eastAsia="Times New Roman" w:hAnsi="Consolas" w:cs="Times New Roman"/>
                <w:color w:val="E9F284"/>
                <w:kern w:val="0"/>
                <w:sz w:val="21"/>
                <w:szCs w:val="21"/>
                <w:lang w:eastAsia="pt-BR"/>
                <w14:ligatures w14:val="none"/>
              </w:rPr>
            </w:rPrChange>
          </w:rPr>
          <w:t>"</w:t>
        </w:r>
        <w:r w:rsidRPr="00011D86">
          <w:rPr>
            <w:rFonts w:ascii="Consolas" w:eastAsia="Times New Roman" w:hAnsi="Consolas" w:cs="Times New Roman"/>
            <w:color w:val="F8F8F2"/>
            <w:kern w:val="0"/>
            <w:sz w:val="21"/>
            <w:szCs w:val="21"/>
            <w:lang w:val="en-US" w:eastAsia="pt-BR"/>
            <w14:ligatures w14:val="none"/>
            <w:rPrChange w:id="2405" w:author="Jonatas Nunespf" w:date="2024-04-26T23:22:00Z" w16du:dateUtc="2024-04-27T02:22:00Z">
              <w:rPr>
                <w:rFonts w:ascii="Consolas" w:eastAsia="Times New Roman" w:hAnsi="Consolas" w:cs="Times New Roman"/>
                <w:color w:val="F8F8F2"/>
                <w:kern w:val="0"/>
                <w:sz w:val="21"/>
                <w:szCs w:val="21"/>
                <w:lang w:eastAsia="pt-BR"/>
                <w14:ligatures w14:val="none"/>
              </w:rPr>
            </w:rPrChange>
          </w:rPr>
          <w:t>)</w:t>
        </w:r>
      </w:ins>
    </w:p>
    <w:p w14:paraId="7C0AB08C" w14:textId="40735AD2" w:rsidR="00AB27FB" w:rsidRPr="00AB27FB" w:rsidRDefault="00AB27FB" w:rsidP="00D22DEA">
      <w:pPr>
        <w:pBdr>
          <w:top w:val="single" w:sz="4" w:space="1" w:color="auto"/>
          <w:left w:val="single" w:sz="4" w:space="4" w:color="auto"/>
          <w:bottom w:val="single" w:sz="4" w:space="1" w:color="auto"/>
          <w:right w:val="single" w:sz="4" w:space="4" w:color="auto"/>
        </w:pBdr>
        <w:shd w:val="clear" w:color="auto" w:fill="282A36"/>
        <w:spacing w:after="0" w:line="285" w:lineRule="atLeast"/>
        <w:rPr>
          <w:ins w:id="2406" w:author="Jonatas Nunespf" w:date="2024-04-26T23:22:00Z" w16du:dateUtc="2024-04-27T02:22:00Z"/>
          <w:rFonts w:ascii="Consolas" w:eastAsia="Times New Roman" w:hAnsi="Consolas" w:cs="Times New Roman"/>
          <w:color w:val="F8F8F2"/>
          <w:kern w:val="0"/>
          <w:sz w:val="21"/>
          <w:szCs w:val="21"/>
          <w:lang w:eastAsia="pt-BR"/>
          <w14:ligatures w14:val="none"/>
        </w:rPr>
        <w:pPrChange w:id="2407" w:author="Jonatas Nunespf" w:date="2024-04-26T23:27:00Z" w16du:dateUtc="2024-04-27T02:27:00Z">
          <w:pPr>
            <w:shd w:val="clear" w:color="auto" w:fill="282A36"/>
            <w:spacing w:after="0" w:line="285" w:lineRule="atLeast"/>
          </w:pPr>
        </w:pPrChange>
      </w:pPr>
      <w:ins w:id="2408" w:author="Jonatas Nunespf" w:date="2024-04-26T23:25:00Z" w16du:dateUtc="2024-04-27T02:25:00Z">
        <w:r w:rsidRPr="00AB27FB">
          <w:rPr>
            <w:rFonts w:ascii="Consolas" w:eastAsia="Times New Roman" w:hAnsi="Consolas" w:cs="Times New Roman"/>
            <w:color w:val="BD93F9"/>
            <w:kern w:val="0"/>
            <w:sz w:val="21"/>
            <w:szCs w:val="21"/>
            <w:lang w:eastAsia="pt-BR"/>
            <w14:ligatures w14:val="none"/>
          </w:rPr>
          <w:t>console</w:t>
        </w:r>
        <w:r w:rsidRPr="00AB27FB">
          <w:rPr>
            <w:rFonts w:ascii="Consolas" w:eastAsia="Times New Roman" w:hAnsi="Consolas" w:cs="Times New Roman"/>
            <w:color w:val="F8F8F2"/>
            <w:kern w:val="0"/>
            <w:sz w:val="21"/>
            <w:szCs w:val="21"/>
            <w:lang w:eastAsia="pt-BR"/>
            <w14:ligatures w14:val="none"/>
          </w:rPr>
          <w:t>.</w:t>
        </w:r>
        <w:r w:rsidRPr="00AB27FB">
          <w:rPr>
            <w:rFonts w:ascii="Consolas" w:eastAsia="Times New Roman" w:hAnsi="Consolas" w:cs="Times New Roman"/>
            <w:color w:val="50FA7B"/>
            <w:kern w:val="0"/>
            <w:sz w:val="21"/>
            <w:szCs w:val="21"/>
            <w:lang w:eastAsia="pt-BR"/>
            <w14:ligatures w14:val="none"/>
          </w:rPr>
          <w:t>log</w:t>
        </w:r>
        <w:r w:rsidRPr="00AB27FB">
          <w:rPr>
            <w:rFonts w:ascii="Consolas" w:eastAsia="Times New Roman" w:hAnsi="Consolas" w:cs="Times New Roman"/>
            <w:color w:val="F8F8F2"/>
            <w:kern w:val="0"/>
            <w:sz w:val="21"/>
            <w:szCs w:val="21"/>
            <w:lang w:eastAsia="pt-BR"/>
            <w14:ligatures w14:val="none"/>
          </w:rPr>
          <w:t>(</w:t>
        </w:r>
        <w:r w:rsidRPr="00AB27FB">
          <w:rPr>
            <w:rFonts w:ascii="Consolas" w:eastAsia="Times New Roman" w:hAnsi="Consolas" w:cs="Times New Roman"/>
            <w:color w:val="50FA7B"/>
            <w:kern w:val="0"/>
            <w:sz w:val="21"/>
            <w:szCs w:val="21"/>
            <w:lang w:eastAsia="pt-BR"/>
            <w14:ligatures w14:val="none"/>
          </w:rPr>
          <w:t>f</w:t>
        </w:r>
        <w:r w:rsidRPr="00AB27FB">
          <w:rPr>
            <w:rFonts w:ascii="Consolas" w:eastAsia="Times New Roman" w:hAnsi="Consolas" w:cs="Times New Roman"/>
            <w:color w:val="F8F8F2"/>
            <w:kern w:val="0"/>
            <w:sz w:val="21"/>
            <w:szCs w:val="21"/>
            <w:lang w:eastAsia="pt-BR"/>
            <w14:ligatures w14:val="none"/>
          </w:rPr>
          <w:t>(</w:t>
        </w:r>
        <w:r w:rsidRPr="00AB27FB">
          <w:rPr>
            <w:rFonts w:ascii="Consolas" w:eastAsia="Times New Roman" w:hAnsi="Consolas" w:cs="Times New Roman"/>
            <w:color w:val="BD93F9"/>
            <w:kern w:val="0"/>
            <w:sz w:val="21"/>
            <w:szCs w:val="21"/>
            <w:lang w:eastAsia="pt-BR"/>
            <w14:ligatures w14:val="none"/>
          </w:rPr>
          <w:t>10</w:t>
        </w:r>
        <w:r w:rsidRPr="00AB27FB">
          <w:rPr>
            <w:rFonts w:ascii="Consolas" w:eastAsia="Times New Roman" w:hAnsi="Consolas" w:cs="Times New Roman"/>
            <w:color w:val="F8F8F2"/>
            <w:kern w:val="0"/>
            <w:sz w:val="21"/>
            <w:szCs w:val="21"/>
            <w:lang w:eastAsia="pt-BR"/>
            <w14:ligatures w14:val="none"/>
          </w:rPr>
          <w:t>,</w:t>
        </w:r>
        <w:r w:rsidRPr="00AB27FB">
          <w:rPr>
            <w:rFonts w:ascii="Consolas" w:eastAsia="Times New Roman" w:hAnsi="Consolas" w:cs="Times New Roman"/>
            <w:color w:val="BD93F9"/>
            <w:kern w:val="0"/>
            <w:sz w:val="21"/>
            <w:szCs w:val="21"/>
            <w:lang w:eastAsia="pt-BR"/>
            <w14:ligatures w14:val="none"/>
          </w:rPr>
          <w:t>5</w:t>
        </w:r>
        <w:r w:rsidRPr="00AB27FB">
          <w:rPr>
            <w:rFonts w:ascii="Consolas" w:eastAsia="Times New Roman" w:hAnsi="Consolas" w:cs="Times New Roman"/>
            <w:color w:val="F8F8F2"/>
            <w:kern w:val="0"/>
            <w:sz w:val="21"/>
            <w:szCs w:val="21"/>
            <w:lang w:eastAsia="pt-BR"/>
            <w14:ligatures w14:val="none"/>
          </w:rPr>
          <w:t>))</w:t>
        </w:r>
      </w:ins>
    </w:p>
    <w:p w14:paraId="7AADFCFE" w14:textId="3798DE08" w:rsidR="00011D86" w:rsidRDefault="00011D86" w:rsidP="00D22DEA">
      <w:pPr>
        <w:pBdr>
          <w:top w:val="single" w:sz="4" w:space="1" w:color="auto"/>
          <w:left w:val="single" w:sz="4" w:space="4" w:color="auto"/>
          <w:bottom w:val="single" w:sz="4" w:space="1" w:color="auto"/>
          <w:right w:val="single" w:sz="4" w:space="4" w:color="auto"/>
        </w:pBdr>
        <w:rPr>
          <w:ins w:id="2409" w:author="Jonatas Nunespf" w:date="2024-04-26T23:23:00Z" w16du:dateUtc="2024-04-27T02:23:00Z"/>
        </w:rPr>
        <w:pPrChange w:id="2410" w:author="Jonatas Nunespf" w:date="2024-04-26T23:27:00Z" w16du:dateUtc="2024-04-27T02:27:00Z">
          <w:pPr/>
        </w:pPrChange>
      </w:pPr>
      <w:ins w:id="2411" w:author="Jonatas Nunespf" w:date="2024-04-26T23:19:00Z" w16du:dateUtc="2024-04-27T02:19:00Z">
        <w:r>
          <w:t>Dois detalhe</w:t>
        </w:r>
      </w:ins>
      <w:ins w:id="2412" w:author="Jonatas Nunespf" w:date="2024-04-26T23:22:00Z" w16du:dateUtc="2024-04-27T02:22:00Z">
        <w:r>
          <w:t>s</w:t>
        </w:r>
      </w:ins>
      <w:ins w:id="2413" w:author="Jonatas Nunespf" w:date="2024-04-26T23:19:00Z" w16du:dateUtc="2024-04-27T02:19:00Z">
        <w:r>
          <w:t>, primeiro colocamos o new antes do function e o function deve iniciar com F maiúsculo, neste exemplo a</w:t>
        </w:r>
      </w:ins>
      <w:ins w:id="2414" w:author="Jonatas Nunespf" w:date="2024-04-26T23:20:00Z" w16du:dateUtc="2024-04-27T02:20:00Z">
        <w:r>
          <w:t xml:space="preserve">cima estamos usando uma function construtor dentro de uma function </w:t>
        </w:r>
        <w:proofErr w:type="spellStart"/>
        <w:r>
          <w:t>anonima</w:t>
        </w:r>
      </w:ins>
      <w:proofErr w:type="spellEnd"/>
      <w:ins w:id="2415" w:author="Jonatas Nunespf" w:date="2024-04-26T23:23:00Z" w16du:dateUtc="2024-04-27T02:23:00Z">
        <w:r>
          <w:t>.</w:t>
        </w:r>
      </w:ins>
    </w:p>
    <w:p w14:paraId="5044FB77" w14:textId="404155DC" w:rsidR="00AB27FB" w:rsidRDefault="00AB27FB" w:rsidP="00D22DEA">
      <w:pPr>
        <w:pBdr>
          <w:top w:val="single" w:sz="4" w:space="1" w:color="auto"/>
          <w:left w:val="single" w:sz="4" w:space="4" w:color="auto"/>
          <w:bottom w:val="single" w:sz="4" w:space="1" w:color="auto"/>
          <w:right w:val="single" w:sz="4" w:space="4" w:color="auto"/>
        </w:pBdr>
        <w:rPr>
          <w:ins w:id="2416" w:author="Jonatas Nunespf" w:date="2024-04-26T23:26:00Z" w16du:dateUtc="2024-04-27T02:26:00Z"/>
        </w:rPr>
        <w:pPrChange w:id="2417" w:author="Jonatas Nunespf" w:date="2024-04-26T23:27:00Z" w16du:dateUtc="2024-04-27T02:27:00Z">
          <w:pPr/>
        </w:pPrChange>
      </w:pPr>
      <w:proofErr w:type="spellStart"/>
      <w:ins w:id="2418" w:author="Jonatas Nunespf" w:date="2024-04-26T23:24:00Z" w16du:dateUtc="2024-04-27T02:24:00Z">
        <w:r>
          <w:t>Prescisamos</w:t>
        </w:r>
        <w:proofErr w:type="spellEnd"/>
        <w:r>
          <w:t xml:space="preserve"> passar </w:t>
        </w:r>
        <w:proofErr w:type="gramStart"/>
        <w:r>
          <w:t>os argumento</w:t>
        </w:r>
        <w:proofErr w:type="gramEnd"/>
        <w:r>
          <w:t xml:space="preserve">, e o corpo da função, neste exemplo os argumentos são o v1, v2, v3 e o corpo da função </w:t>
        </w:r>
        <w:proofErr w:type="spellStart"/>
        <w:r>
          <w:t>sera</w:t>
        </w:r>
      </w:ins>
      <w:proofErr w:type="spellEnd"/>
      <w:ins w:id="2419" w:author="Jonatas Nunespf" w:date="2024-04-26T23:25:00Z" w16du:dateUtc="2024-04-27T02:25:00Z">
        <w:r>
          <w:t xml:space="preserve"> o </w:t>
        </w:r>
        <w:proofErr w:type="spellStart"/>
        <w:r>
          <w:t>return</w:t>
        </w:r>
        <w:proofErr w:type="spellEnd"/>
        <w:r>
          <w:t xml:space="preserve"> v1+v2.</w:t>
        </w:r>
      </w:ins>
    </w:p>
    <w:p w14:paraId="00D1FB36" w14:textId="4DE948D5" w:rsidR="00AB27FB" w:rsidRDefault="00AB27FB" w:rsidP="00D22DEA">
      <w:pPr>
        <w:pBdr>
          <w:top w:val="single" w:sz="4" w:space="1" w:color="auto"/>
          <w:left w:val="single" w:sz="4" w:space="4" w:color="auto"/>
          <w:bottom w:val="single" w:sz="4" w:space="1" w:color="auto"/>
          <w:right w:val="single" w:sz="4" w:space="4" w:color="auto"/>
        </w:pBdr>
        <w:rPr>
          <w:ins w:id="2420" w:author="Jonatas Nunespf" w:date="2024-04-26T23:26:00Z" w16du:dateUtc="2024-04-27T02:26:00Z"/>
        </w:rPr>
        <w:pPrChange w:id="2421" w:author="Jonatas Nunespf" w:date="2024-04-26T23:27:00Z" w16du:dateUtc="2024-04-27T02:27:00Z">
          <w:pPr/>
        </w:pPrChange>
      </w:pPr>
      <w:ins w:id="2422" w:author="Jonatas Nunespf" w:date="2024-04-26T23:26:00Z" w16du:dateUtc="2024-04-27T02:26:00Z">
        <w:r>
          <w:t xml:space="preserve">Oque manda e sempre o </w:t>
        </w:r>
        <w:proofErr w:type="spellStart"/>
        <w:r>
          <w:t>ultimo</w:t>
        </w:r>
        <w:proofErr w:type="spellEnd"/>
        <w:r>
          <w:t xml:space="preserve"> parâmetro da função construtor, pois ele </w:t>
        </w:r>
        <w:proofErr w:type="spellStart"/>
        <w:r>
          <w:t>sera</w:t>
        </w:r>
        <w:proofErr w:type="spellEnd"/>
        <w:r>
          <w:t xml:space="preserve"> o corpo da função, </w:t>
        </w:r>
      </w:ins>
      <w:ins w:id="2423" w:author="Jonatas Nunespf" w:date="2024-04-26T23:27:00Z" w16du:dateUtc="2024-04-27T02:27:00Z">
        <w:r>
          <w:t xml:space="preserve">resumindo </w:t>
        </w:r>
        <w:proofErr w:type="spellStart"/>
        <w:r>
          <w:t>sera</w:t>
        </w:r>
      </w:ins>
      <w:proofErr w:type="spellEnd"/>
      <w:ins w:id="2424" w:author="Jonatas Nunespf" w:date="2024-04-26T23:26:00Z" w16du:dateUtc="2024-04-27T02:26:00Z">
        <w:r>
          <w:t xml:space="preserve"> oque a função vai fazer com esses </w:t>
        </w:r>
        <w:proofErr w:type="spellStart"/>
        <w:r>
          <w:t>parametros</w:t>
        </w:r>
      </w:ins>
      <w:proofErr w:type="spellEnd"/>
      <w:ins w:id="2425" w:author="Jonatas Nunespf" w:date="2024-04-26T23:27:00Z" w16du:dateUtc="2024-04-27T02:27:00Z">
        <w:r>
          <w:t>.</w:t>
        </w:r>
      </w:ins>
    </w:p>
    <w:p w14:paraId="3BF87ADA" w14:textId="39A47F23" w:rsidR="00AB27FB" w:rsidRDefault="00AB27FB" w:rsidP="00011D86">
      <w:pPr>
        <w:rPr>
          <w:ins w:id="2426" w:author="Jonatas Nunespf" w:date="2024-04-26T23:26:00Z" w16du:dateUtc="2024-04-27T02:26:00Z"/>
        </w:rPr>
      </w:pPr>
      <w:ins w:id="2427" w:author="Jonatas Nunespf" w:date="2024-04-26T23:26:00Z" w16du:dateUtc="2024-04-27T02:26:00Z">
        <w:r>
          <w:t>.</w:t>
        </w:r>
      </w:ins>
    </w:p>
    <w:p w14:paraId="6D0E9525" w14:textId="77777777" w:rsidR="00AB27FB" w:rsidRDefault="00AB27FB" w:rsidP="00011D86">
      <w:pPr>
        <w:rPr>
          <w:ins w:id="2428" w:author="Jonatas Nunespf" w:date="2024-04-26T23:25:00Z" w16du:dateUtc="2024-04-27T02:25:00Z"/>
        </w:rPr>
      </w:pPr>
    </w:p>
    <w:p w14:paraId="62CB9969" w14:textId="77777777" w:rsidR="00AB27FB" w:rsidRDefault="00AB27FB" w:rsidP="00011D86">
      <w:pPr>
        <w:rPr>
          <w:ins w:id="2429" w:author="Jonatas Nunespf" w:date="2024-04-26T23:25:00Z" w16du:dateUtc="2024-04-27T02:25:00Z"/>
        </w:rPr>
      </w:pPr>
    </w:p>
    <w:p w14:paraId="78541AB5" w14:textId="77777777" w:rsidR="00AB27FB" w:rsidRPr="00011D86" w:rsidRDefault="00AB27FB" w:rsidP="00011D86"/>
    <w:sectPr w:rsidR="00AB27FB" w:rsidRPr="00011D8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E41948" w14:textId="77777777" w:rsidR="00000299" w:rsidRDefault="00000299" w:rsidP="00637562">
      <w:pPr>
        <w:spacing w:after="0" w:line="240" w:lineRule="auto"/>
      </w:pPr>
      <w:r>
        <w:separator/>
      </w:r>
    </w:p>
  </w:endnote>
  <w:endnote w:type="continuationSeparator" w:id="0">
    <w:p w14:paraId="52143771" w14:textId="77777777" w:rsidR="00000299" w:rsidRDefault="00000299" w:rsidP="00637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44BDFC" w14:textId="77777777" w:rsidR="00000299" w:rsidRDefault="00000299" w:rsidP="00637562">
      <w:pPr>
        <w:spacing w:after="0" w:line="240" w:lineRule="auto"/>
      </w:pPr>
      <w:r>
        <w:separator/>
      </w:r>
    </w:p>
  </w:footnote>
  <w:footnote w:type="continuationSeparator" w:id="0">
    <w:p w14:paraId="5A1EF43B" w14:textId="77777777" w:rsidR="00000299" w:rsidRDefault="00000299" w:rsidP="006375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31.5pt;height:15.75pt;visibility:visible;mso-wrap-style:square" o:bullet="t">
        <v:imagedata r:id="rId1" o:title=""/>
      </v:shape>
    </w:pict>
  </w:numPicBullet>
  <w:abstractNum w:abstractNumId="0" w15:restartNumberingAfterBreak="0">
    <w:nsid w:val="2B0C23D9"/>
    <w:multiLevelType w:val="hybridMultilevel"/>
    <w:tmpl w:val="58D8C82E"/>
    <w:lvl w:ilvl="0" w:tplc="B85888E0">
      <w:start w:val="3"/>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1C46389"/>
    <w:multiLevelType w:val="hybridMultilevel"/>
    <w:tmpl w:val="9AA4EB22"/>
    <w:lvl w:ilvl="0" w:tplc="D438F362">
      <w:start w:val="3"/>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5A070A3"/>
    <w:multiLevelType w:val="hybridMultilevel"/>
    <w:tmpl w:val="826CDA8A"/>
    <w:lvl w:ilvl="0" w:tplc="E6FCE17A">
      <w:start w:val="3"/>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B407A4A"/>
    <w:multiLevelType w:val="hybridMultilevel"/>
    <w:tmpl w:val="091A9644"/>
    <w:lvl w:ilvl="0" w:tplc="5136FA96">
      <w:start w:val="3"/>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C300322"/>
    <w:multiLevelType w:val="hybridMultilevel"/>
    <w:tmpl w:val="CFBC0FE2"/>
    <w:lvl w:ilvl="0" w:tplc="949CC3FC">
      <w:start w:val="1"/>
      <w:numFmt w:val="bullet"/>
      <w:lvlText w:val=""/>
      <w:lvlPicBulletId w:val="0"/>
      <w:lvlJc w:val="left"/>
      <w:pPr>
        <w:tabs>
          <w:tab w:val="num" w:pos="720"/>
        </w:tabs>
        <w:ind w:left="720" w:hanging="360"/>
      </w:pPr>
      <w:rPr>
        <w:rFonts w:ascii="Symbol" w:hAnsi="Symbol" w:hint="default"/>
      </w:rPr>
    </w:lvl>
    <w:lvl w:ilvl="1" w:tplc="356242EC" w:tentative="1">
      <w:start w:val="1"/>
      <w:numFmt w:val="bullet"/>
      <w:lvlText w:val=""/>
      <w:lvlJc w:val="left"/>
      <w:pPr>
        <w:tabs>
          <w:tab w:val="num" w:pos="1440"/>
        </w:tabs>
        <w:ind w:left="1440" w:hanging="360"/>
      </w:pPr>
      <w:rPr>
        <w:rFonts w:ascii="Symbol" w:hAnsi="Symbol" w:hint="default"/>
      </w:rPr>
    </w:lvl>
    <w:lvl w:ilvl="2" w:tplc="BD5AA86C" w:tentative="1">
      <w:start w:val="1"/>
      <w:numFmt w:val="bullet"/>
      <w:lvlText w:val=""/>
      <w:lvlJc w:val="left"/>
      <w:pPr>
        <w:tabs>
          <w:tab w:val="num" w:pos="2160"/>
        </w:tabs>
        <w:ind w:left="2160" w:hanging="360"/>
      </w:pPr>
      <w:rPr>
        <w:rFonts w:ascii="Symbol" w:hAnsi="Symbol" w:hint="default"/>
      </w:rPr>
    </w:lvl>
    <w:lvl w:ilvl="3" w:tplc="A7AE534E" w:tentative="1">
      <w:start w:val="1"/>
      <w:numFmt w:val="bullet"/>
      <w:lvlText w:val=""/>
      <w:lvlJc w:val="left"/>
      <w:pPr>
        <w:tabs>
          <w:tab w:val="num" w:pos="2880"/>
        </w:tabs>
        <w:ind w:left="2880" w:hanging="360"/>
      </w:pPr>
      <w:rPr>
        <w:rFonts w:ascii="Symbol" w:hAnsi="Symbol" w:hint="default"/>
      </w:rPr>
    </w:lvl>
    <w:lvl w:ilvl="4" w:tplc="50042B5A" w:tentative="1">
      <w:start w:val="1"/>
      <w:numFmt w:val="bullet"/>
      <w:lvlText w:val=""/>
      <w:lvlJc w:val="left"/>
      <w:pPr>
        <w:tabs>
          <w:tab w:val="num" w:pos="3600"/>
        </w:tabs>
        <w:ind w:left="3600" w:hanging="360"/>
      </w:pPr>
      <w:rPr>
        <w:rFonts w:ascii="Symbol" w:hAnsi="Symbol" w:hint="default"/>
      </w:rPr>
    </w:lvl>
    <w:lvl w:ilvl="5" w:tplc="930CDF7A" w:tentative="1">
      <w:start w:val="1"/>
      <w:numFmt w:val="bullet"/>
      <w:lvlText w:val=""/>
      <w:lvlJc w:val="left"/>
      <w:pPr>
        <w:tabs>
          <w:tab w:val="num" w:pos="4320"/>
        </w:tabs>
        <w:ind w:left="4320" w:hanging="360"/>
      </w:pPr>
      <w:rPr>
        <w:rFonts w:ascii="Symbol" w:hAnsi="Symbol" w:hint="default"/>
      </w:rPr>
    </w:lvl>
    <w:lvl w:ilvl="6" w:tplc="D382D572" w:tentative="1">
      <w:start w:val="1"/>
      <w:numFmt w:val="bullet"/>
      <w:lvlText w:val=""/>
      <w:lvlJc w:val="left"/>
      <w:pPr>
        <w:tabs>
          <w:tab w:val="num" w:pos="5040"/>
        </w:tabs>
        <w:ind w:left="5040" w:hanging="360"/>
      </w:pPr>
      <w:rPr>
        <w:rFonts w:ascii="Symbol" w:hAnsi="Symbol" w:hint="default"/>
      </w:rPr>
    </w:lvl>
    <w:lvl w:ilvl="7" w:tplc="0402101E" w:tentative="1">
      <w:start w:val="1"/>
      <w:numFmt w:val="bullet"/>
      <w:lvlText w:val=""/>
      <w:lvlJc w:val="left"/>
      <w:pPr>
        <w:tabs>
          <w:tab w:val="num" w:pos="5760"/>
        </w:tabs>
        <w:ind w:left="5760" w:hanging="360"/>
      </w:pPr>
      <w:rPr>
        <w:rFonts w:ascii="Symbol" w:hAnsi="Symbol" w:hint="default"/>
      </w:rPr>
    </w:lvl>
    <w:lvl w:ilvl="8" w:tplc="BE5447B6"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7D1602B6"/>
    <w:multiLevelType w:val="hybridMultilevel"/>
    <w:tmpl w:val="9A92745A"/>
    <w:lvl w:ilvl="0" w:tplc="A35A57AA">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33593819">
    <w:abstractNumId w:val="5"/>
  </w:num>
  <w:num w:numId="2" w16cid:durableId="983465117">
    <w:abstractNumId w:val="1"/>
  </w:num>
  <w:num w:numId="3" w16cid:durableId="1425417537">
    <w:abstractNumId w:val="0"/>
  </w:num>
  <w:num w:numId="4" w16cid:durableId="2106262588">
    <w:abstractNumId w:val="3"/>
  </w:num>
  <w:num w:numId="5" w16cid:durableId="1725791236">
    <w:abstractNumId w:val="2"/>
  </w:num>
  <w:num w:numId="6" w16cid:durableId="97710332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natas Nunespf">
    <w15:presenceInfo w15:providerId="Windows Live" w15:userId="fe650b0eccd0d1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A7"/>
    <w:rsid w:val="00000299"/>
    <w:rsid w:val="00011D86"/>
    <w:rsid w:val="00043E75"/>
    <w:rsid w:val="00046CA4"/>
    <w:rsid w:val="00055FE3"/>
    <w:rsid w:val="00073FBC"/>
    <w:rsid w:val="00075E20"/>
    <w:rsid w:val="0009060C"/>
    <w:rsid w:val="000A6C6C"/>
    <w:rsid w:val="000B7FF0"/>
    <w:rsid w:val="000C563D"/>
    <w:rsid w:val="000F153A"/>
    <w:rsid w:val="000F2D3C"/>
    <w:rsid w:val="001028AE"/>
    <w:rsid w:val="001257AB"/>
    <w:rsid w:val="00167713"/>
    <w:rsid w:val="001A582A"/>
    <w:rsid w:val="001B2340"/>
    <w:rsid w:val="001C2884"/>
    <w:rsid w:val="001E0193"/>
    <w:rsid w:val="001E5224"/>
    <w:rsid w:val="002031ED"/>
    <w:rsid w:val="002036FC"/>
    <w:rsid w:val="0023620B"/>
    <w:rsid w:val="00251A86"/>
    <w:rsid w:val="002656FC"/>
    <w:rsid w:val="00266633"/>
    <w:rsid w:val="0027104E"/>
    <w:rsid w:val="0028523A"/>
    <w:rsid w:val="002D6CAD"/>
    <w:rsid w:val="002F35F0"/>
    <w:rsid w:val="00303C04"/>
    <w:rsid w:val="003041DF"/>
    <w:rsid w:val="00312C66"/>
    <w:rsid w:val="00322400"/>
    <w:rsid w:val="00325F13"/>
    <w:rsid w:val="00342AD2"/>
    <w:rsid w:val="003665F5"/>
    <w:rsid w:val="00391019"/>
    <w:rsid w:val="003978EE"/>
    <w:rsid w:val="003A2F76"/>
    <w:rsid w:val="00400B42"/>
    <w:rsid w:val="00402CF9"/>
    <w:rsid w:val="004244FE"/>
    <w:rsid w:val="004313D9"/>
    <w:rsid w:val="0043697B"/>
    <w:rsid w:val="00484F13"/>
    <w:rsid w:val="004A1711"/>
    <w:rsid w:val="0051066D"/>
    <w:rsid w:val="00524650"/>
    <w:rsid w:val="00525A43"/>
    <w:rsid w:val="005278C6"/>
    <w:rsid w:val="00557B9E"/>
    <w:rsid w:val="00572A29"/>
    <w:rsid w:val="005821A4"/>
    <w:rsid w:val="0058638A"/>
    <w:rsid w:val="005C5D37"/>
    <w:rsid w:val="005C6E9B"/>
    <w:rsid w:val="005F196F"/>
    <w:rsid w:val="006023C5"/>
    <w:rsid w:val="00616D1A"/>
    <w:rsid w:val="00624C1E"/>
    <w:rsid w:val="00634232"/>
    <w:rsid w:val="00637562"/>
    <w:rsid w:val="0064198D"/>
    <w:rsid w:val="006549DF"/>
    <w:rsid w:val="00671955"/>
    <w:rsid w:val="006A4B89"/>
    <w:rsid w:val="006C2C83"/>
    <w:rsid w:val="007019BB"/>
    <w:rsid w:val="00705C88"/>
    <w:rsid w:val="00714342"/>
    <w:rsid w:val="00717985"/>
    <w:rsid w:val="00720878"/>
    <w:rsid w:val="0078053A"/>
    <w:rsid w:val="00780D71"/>
    <w:rsid w:val="00792E68"/>
    <w:rsid w:val="007C2704"/>
    <w:rsid w:val="007F0FEF"/>
    <w:rsid w:val="0080663C"/>
    <w:rsid w:val="00812523"/>
    <w:rsid w:val="00825239"/>
    <w:rsid w:val="008274C2"/>
    <w:rsid w:val="00865F28"/>
    <w:rsid w:val="0089175C"/>
    <w:rsid w:val="008A3C15"/>
    <w:rsid w:val="008B3C23"/>
    <w:rsid w:val="008B4980"/>
    <w:rsid w:val="008B7B4A"/>
    <w:rsid w:val="008D7BA5"/>
    <w:rsid w:val="008E15F6"/>
    <w:rsid w:val="00930C30"/>
    <w:rsid w:val="0094364C"/>
    <w:rsid w:val="00974B35"/>
    <w:rsid w:val="009779AA"/>
    <w:rsid w:val="00981B36"/>
    <w:rsid w:val="00994961"/>
    <w:rsid w:val="00996922"/>
    <w:rsid w:val="00A00485"/>
    <w:rsid w:val="00A13389"/>
    <w:rsid w:val="00AA4CF9"/>
    <w:rsid w:val="00AB27FB"/>
    <w:rsid w:val="00AD253C"/>
    <w:rsid w:val="00AD2FA7"/>
    <w:rsid w:val="00AF6788"/>
    <w:rsid w:val="00B2300A"/>
    <w:rsid w:val="00B232D4"/>
    <w:rsid w:val="00B24468"/>
    <w:rsid w:val="00B2775F"/>
    <w:rsid w:val="00B539F2"/>
    <w:rsid w:val="00B9267D"/>
    <w:rsid w:val="00B9623F"/>
    <w:rsid w:val="00B97F69"/>
    <w:rsid w:val="00BB5BA1"/>
    <w:rsid w:val="00BD59C8"/>
    <w:rsid w:val="00C01A5A"/>
    <w:rsid w:val="00C176E3"/>
    <w:rsid w:val="00C50D94"/>
    <w:rsid w:val="00C678B8"/>
    <w:rsid w:val="00CB1368"/>
    <w:rsid w:val="00CD1D1B"/>
    <w:rsid w:val="00CE3A06"/>
    <w:rsid w:val="00CF77E5"/>
    <w:rsid w:val="00D22DEA"/>
    <w:rsid w:val="00D4531F"/>
    <w:rsid w:val="00D74EBB"/>
    <w:rsid w:val="00D75D65"/>
    <w:rsid w:val="00D87482"/>
    <w:rsid w:val="00DA1EA7"/>
    <w:rsid w:val="00DC6983"/>
    <w:rsid w:val="00E01BC9"/>
    <w:rsid w:val="00E057DF"/>
    <w:rsid w:val="00E25B54"/>
    <w:rsid w:val="00E47308"/>
    <w:rsid w:val="00E65A8E"/>
    <w:rsid w:val="00E8214D"/>
    <w:rsid w:val="00F26A86"/>
    <w:rsid w:val="00F42053"/>
    <w:rsid w:val="00F813A5"/>
    <w:rsid w:val="00FA73CB"/>
    <w:rsid w:val="00FD36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31DCC"/>
  <w15:chartTrackingRefBased/>
  <w15:docId w15:val="{3D898D81-1914-4BC1-8BBD-5015D3A5D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8EE"/>
  </w:style>
  <w:style w:type="paragraph" w:styleId="Ttulo1">
    <w:name w:val="heading 1"/>
    <w:basedOn w:val="Normal"/>
    <w:link w:val="Ttulo1Char"/>
    <w:uiPriority w:val="9"/>
    <w:qFormat/>
    <w:rsid w:val="00AD2F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unhideWhenUsed/>
    <w:qFormat/>
    <w:rsid w:val="00AD2F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D453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6549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D2FA7"/>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AD2FA7"/>
    <w:rPr>
      <w:rFonts w:asciiTheme="majorHAnsi" w:eastAsiaTheme="majorEastAsia" w:hAnsiTheme="majorHAnsi" w:cstheme="majorBidi"/>
      <w:color w:val="2F5496" w:themeColor="accent1" w:themeShade="BF"/>
      <w:sz w:val="26"/>
      <w:szCs w:val="26"/>
    </w:rPr>
  </w:style>
  <w:style w:type="paragraph" w:styleId="Cabealho">
    <w:name w:val="header"/>
    <w:basedOn w:val="Normal"/>
    <w:link w:val="CabealhoChar"/>
    <w:uiPriority w:val="99"/>
    <w:unhideWhenUsed/>
    <w:rsid w:val="0063756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37562"/>
  </w:style>
  <w:style w:type="paragraph" w:styleId="Rodap">
    <w:name w:val="footer"/>
    <w:basedOn w:val="Normal"/>
    <w:link w:val="RodapChar"/>
    <w:uiPriority w:val="99"/>
    <w:unhideWhenUsed/>
    <w:rsid w:val="00637562"/>
    <w:pPr>
      <w:tabs>
        <w:tab w:val="center" w:pos="4252"/>
        <w:tab w:val="right" w:pos="8504"/>
      </w:tabs>
      <w:spacing w:after="0" w:line="240" w:lineRule="auto"/>
    </w:pPr>
  </w:style>
  <w:style w:type="character" w:customStyle="1" w:styleId="RodapChar">
    <w:name w:val="Rodapé Char"/>
    <w:basedOn w:val="Fontepargpadro"/>
    <w:link w:val="Rodap"/>
    <w:uiPriority w:val="99"/>
    <w:rsid w:val="00637562"/>
  </w:style>
  <w:style w:type="paragraph" w:styleId="PargrafodaLista">
    <w:name w:val="List Paragraph"/>
    <w:basedOn w:val="Normal"/>
    <w:uiPriority w:val="34"/>
    <w:qFormat/>
    <w:rsid w:val="004313D9"/>
    <w:pPr>
      <w:ind w:left="720"/>
      <w:contextualSpacing/>
    </w:pPr>
  </w:style>
  <w:style w:type="character" w:customStyle="1" w:styleId="Ttulo3Char">
    <w:name w:val="Título 3 Char"/>
    <w:basedOn w:val="Fontepargpadro"/>
    <w:link w:val="Ttulo3"/>
    <w:uiPriority w:val="9"/>
    <w:rsid w:val="00D4531F"/>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sid w:val="006549DF"/>
    <w:rPr>
      <w:rFonts w:asciiTheme="majorHAnsi" w:eastAsiaTheme="majorEastAsia" w:hAnsiTheme="majorHAnsi" w:cstheme="majorBidi"/>
      <w:i/>
      <w:iCs/>
      <w:color w:val="2F5496" w:themeColor="accent1" w:themeShade="BF"/>
    </w:rPr>
  </w:style>
  <w:style w:type="paragraph" w:styleId="Reviso">
    <w:name w:val="Revision"/>
    <w:hidden/>
    <w:uiPriority w:val="99"/>
    <w:semiHidden/>
    <w:rsid w:val="006549DF"/>
    <w:pPr>
      <w:spacing w:after="0" w:line="240" w:lineRule="auto"/>
    </w:pPr>
  </w:style>
  <w:style w:type="character" w:styleId="nfaseIntensa">
    <w:name w:val="Intense Emphasis"/>
    <w:basedOn w:val="Fontepargpadro"/>
    <w:uiPriority w:val="21"/>
    <w:qFormat/>
    <w:rsid w:val="00705C88"/>
    <w:rPr>
      <w:i/>
      <w:iCs/>
      <w:color w:val="4472C4" w:themeColor="accent1"/>
    </w:rPr>
  </w:style>
  <w:style w:type="character" w:customStyle="1" w:styleId="style-scope">
    <w:name w:val="style-scope"/>
    <w:basedOn w:val="Fontepargpadro"/>
    <w:rsid w:val="00994961"/>
  </w:style>
  <w:style w:type="character" w:styleId="Hyperlink">
    <w:name w:val="Hyperlink"/>
    <w:basedOn w:val="Fontepargpadro"/>
    <w:uiPriority w:val="99"/>
    <w:semiHidden/>
    <w:unhideWhenUsed/>
    <w:rsid w:val="00994961"/>
    <w:rPr>
      <w:color w:val="0000FF"/>
      <w:u w:val="single"/>
    </w:rPr>
  </w:style>
  <w:style w:type="paragraph" w:styleId="NormalWeb">
    <w:name w:val="Normal (Web)"/>
    <w:basedOn w:val="Normal"/>
    <w:uiPriority w:val="99"/>
    <w:semiHidden/>
    <w:unhideWhenUsed/>
    <w:rsid w:val="00E25B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CdigoHTML">
    <w:name w:val="HTML Code"/>
    <w:basedOn w:val="Fontepargpadro"/>
    <w:uiPriority w:val="99"/>
    <w:semiHidden/>
    <w:unhideWhenUsed/>
    <w:rsid w:val="00E25B54"/>
    <w:rPr>
      <w:rFonts w:ascii="Courier New" w:eastAsia="Times New Roman" w:hAnsi="Courier New" w:cs="Courier New"/>
      <w:sz w:val="20"/>
      <w:szCs w:val="20"/>
    </w:rPr>
  </w:style>
  <w:style w:type="paragraph" w:styleId="Partesuperior-zdoformulrio">
    <w:name w:val="HTML Top of Form"/>
    <w:basedOn w:val="Normal"/>
    <w:next w:val="Normal"/>
    <w:link w:val="Partesuperior-zdoformulrioChar"/>
    <w:hidden/>
    <w:uiPriority w:val="99"/>
    <w:semiHidden/>
    <w:unhideWhenUsed/>
    <w:rsid w:val="00E25B54"/>
    <w:pPr>
      <w:pBdr>
        <w:bottom w:val="single" w:sz="6" w:space="1" w:color="auto"/>
      </w:pBdr>
      <w:spacing w:after="0" w:line="240" w:lineRule="auto"/>
      <w:jc w:val="center"/>
    </w:pPr>
    <w:rPr>
      <w:rFonts w:ascii="Arial" w:eastAsia="Times New Roman" w:hAnsi="Arial" w:cs="Arial"/>
      <w:vanish/>
      <w:kern w:val="0"/>
      <w:sz w:val="16"/>
      <w:szCs w:val="16"/>
      <w:lang w:eastAsia="pt-BR"/>
      <w14:ligatures w14:val="none"/>
    </w:rPr>
  </w:style>
  <w:style w:type="character" w:customStyle="1" w:styleId="Partesuperior-zdoformulrioChar">
    <w:name w:val="Parte superior-z do formulário Char"/>
    <w:basedOn w:val="Fontepargpadro"/>
    <w:link w:val="Partesuperior-zdoformulrio"/>
    <w:uiPriority w:val="99"/>
    <w:semiHidden/>
    <w:rsid w:val="00E25B54"/>
    <w:rPr>
      <w:rFonts w:ascii="Arial" w:eastAsia="Times New Roman" w:hAnsi="Arial" w:cs="Arial"/>
      <w:vanish/>
      <w:kern w:val="0"/>
      <w:sz w:val="16"/>
      <w:szCs w:val="16"/>
      <w:lang w:eastAsia="pt-BR"/>
      <w14:ligatures w14:val="none"/>
    </w:rPr>
  </w:style>
  <w:style w:type="character" w:styleId="nfaseSutil">
    <w:name w:val="Subtle Emphasis"/>
    <w:basedOn w:val="Fontepargpadro"/>
    <w:uiPriority w:val="19"/>
    <w:qFormat/>
    <w:rsid w:val="002D6CAD"/>
    <w:rPr>
      <w:i/>
      <w:iCs/>
      <w:color w:val="404040" w:themeColor="text1" w:themeTint="BF"/>
    </w:rPr>
  </w:style>
  <w:style w:type="character" w:styleId="nfase">
    <w:name w:val="Emphasis"/>
    <w:basedOn w:val="Fontepargpadro"/>
    <w:uiPriority w:val="20"/>
    <w:qFormat/>
    <w:rsid w:val="002D6C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95384">
      <w:bodyDiv w:val="1"/>
      <w:marLeft w:val="0"/>
      <w:marRight w:val="0"/>
      <w:marTop w:val="0"/>
      <w:marBottom w:val="0"/>
      <w:divBdr>
        <w:top w:val="none" w:sz="0" w:space="0" w:color="auto"/>
        <w:left w:val="none" w:sz="0" w:space="0" w:color="auto"/>
        <w:bottom w:val="none" w:sz="0" w:space="0" w:color="auto"/>
        <w:right w:val="none" w:sz="0" w:space="0" w:color="auto"/>
      </w:divBdr>
    </w:div>
    <w:div w:id="32197187">
      <w:bodyDiv w:val="1"/>
      <w:marLeft w:val="0"/>
      <w:marRight w:val="0"/>
      <w:marTop w:val="0"/>
      <w:marBottom w:val="0"/>
      <w:divBdr>
        <w:top w:val="none" w:sz="0" w:space="0" w:color="auto"/>
        <w:left w:val="none" w:sz="0" w:space="0" w:color="auto"/>
        <w:bottom w:val="none" w:sz="0" w:space="0" w:color="auto"/>
        <w:right w:val="none" w:sz="0" w:space="0" w:color="auto"/>
      </w:divBdr>
      <w:divsChild>
        <w:div w:id="860977944">
          <w:marLeft w:val="0"/>
          <w:marRight w:val="0"/>
          <w:marTop w:val="0"/>
          <w:marBottom w:val="0"/>
          <w:divBdr>
            <w:top w:val="none" w:sz="0" w:space="0" w:color="auto"/>
            <w:left w:val="none" w:sz="0" w:space="0" w:color="auto"/>
            <w:bottom w:val="none" w:sz="0" w:space="0" w:color="auto"/>
            <w:right w:val="none" w:sz="0" w:space="0" w:color="auto"/>
          </w:divBdr>
          <w:divsChild>
            <w:div w:id="871696651">
              <w:marLeft w:val="0"/>
              <w:marRight w:val="0"/>
              <w:marTop w:val="0"/>
              <w:marBottom w:val="0"/>
              <w:divBdr>
                <w:top w:val="none" w:sz="0" w:space="0" w:color="auto"/>
                <w:left w:val="none" w:sz="0" w:space="0" w:color="auto"/>
                <w:bottom w:val="none" w:sz="0" w:space="0" w:color="auto"/>
                <w:right w:val="none" w:sz="0" w:space="0" w:color="auto"/>
              </w:divBdr>
            </w:div>
            <w:div w:id="95643247">
              <w:marLeft w:val="0"/>
              <w:marRight w:val="0"/>
              <w:marTop w:val="0"/>
              <w:marBottom w:val="0"/>
              <w:divBdr>
                <w:top w:val="none" w:sz="0" w:space="0" w:color="auto"/>
                <w:left w:val="none" w:sz="0" w:space="0" w:color="auto"/>
                <w:bottom w:val="none" w:sz="0" w:space="0" w:color="auto"/>
                <w:right w:val="none" w:sz="0" w:space="0" w:color="auto"/>
              </w:divBdr>
            </w:div>
            <w:div w:id="1477382498">
              <w:marLeft w:val="0"/>
              <w:marRight w:val="0"/>
              <w:marTop w:val="0"/>
              <w:marBottom w:val="0"/>
              <w:divBdr>
                <w:top w:val="none" w:sz="0" w:space="0" w:color="auto"/>
                <w:left w:val="none" w:sz="0" w:space="0" w:color="auto"/>
                <w:bottom w:val="none" w:sz="0" w:space="0" w:color="auto"/>
                <w:right w:val="none" w:sz="0" w:space="0" w:color="auto"/>
              </w:divBdr>
            </w:div>
            <w:div w:id="2072994496">
              <w:marLeft w:val="0"/>
              <w:marRight w:val="0"/>
              <w:marTop w:val="0"/>
              <w:marBottom w:val="0"/>
              <w:divBdr>
                <w:top w:val="none" w:sz="0" w:space="0" w:color="auto"/>
                <w:left w:val="none" w:sz="0" w:space="0" w:color="auto"/>
                <w:bottom w:val="none" w:sz="0" w:space="0" w:color="auto"/>
                <w:right w:val="none" w:sz="0" w:space="0" w:color="auto"/>
              </w:divBdr>
            </w:div>
            <w:div w:id="2104688918">
              <w:marLeft w:val="0"/>
              <w:marRight w:val="0"/>
              <w:marTop w:val="0"/>
              <w:marBottom w:val="0"/>
              <w:divBdr>
                <w:top w:val="none" w:sz="0" w:space="0" w:color="auto"/>
                <w:left w:val="none" w:sz="0" w:space="0" w:color="auto"/>
                <w:bottom w:val="none" w:sz="0" w:space="0" w:color="auto"/>
                <w:right w:val="none" w:sz="0" w:space="0" w:color="auto"/>
              </w:divBdr>
            </w:div>
            <w:div w:id="788934484">
              <w:marLeft w:val="0"/>
              <w:marRight w:val="0"/>
              <w:marTop w:val="0"/>
              <w:marBottom w:val="0"/>
              <w:divBdr>
                <w:top w:val="none" w:sz="0" w:space="0" w:color="auto"/>
                <w:left w:val="none" w:sz="0" w:space="0" w:color="auto"/>
                <w:bottom w:val="none" w:sz="0" w:space="0" w:color="auto"/>
                <w:right w:val="none" w:sz="0" w:space="0" w:color="auto"/>
              </w:divBdr>
            </w:div>
            <w:div w:id="812210392">
              <w:marLeft w:val="0"/>
              <w:marRight w:val="0"/>
              <w:marTop w:val="0"/>
              <w:marBottom w:val="0"/>
              <w:divBdr>
                <w:top w:val="none" w:sz="0" w:space="0" w:color="auto"/>
                <w:left w:val="none" w:sz="0" w:space="0" w:color="auto"/>
                <w:bottom w:val="none" w:sz="0" w:space="0" w:color="auto"/>
                <w:right w:val="none" w:sz="0" w:space="0" w:color="auto"/>
              </w:divBdr>
            </w:div>
            <w:div w:id="89859725">
              <w:marLeft w:val="0"/>
              <w:marRight w:val="0"/>
              <w:marTop w:val="0"/>
              <w:marBottom w:val="0"/>
              <w:divBdr>
                <w:top w:val="none" w:sz="0" w:space="0" w:color="auto"/>
                <w:left w:val="none" w:sz="0" w:space="0" w:color="auto"/>
                <w:bottom w:val="none" w:sz="0" w:space="0" w:color="auto"/>
                <w:right w:val="none" w:sz="0" w:space="0" w:color="auto"/>
              </w:divBdr>
            </w:div>
            <w:div w:id="22177280">
              <w:marLeft w:val="0"/>
              <w:marRight w:val="0"/>
              <w:marTop w:val="0"/>
              <w:marBottom w:val="0"/>
              <w:divBdr>
                <w:top w:val="none" w:sz="0" w:space="0" w:color="auto"/>
                <w:left w:val="none" w:sz="0" w:space="0" w:color="auto"/>
                <w:bottom w:val="none" w:sz="0" w:space="0" w:color="auto"/>
                <w:right w:val="none" w:sz="0" w:space="0" w:color="auto"/>
              </w:divBdr>
            </w:div>
            <w:div w:id="11502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5812">
      <w:bodyDiv w:val="1"/>
      <w:marLeft w:val="0"/>
      <w:marRight w:val="0"/>
      <w:marTop w:val="0"/>
      <w:marBottom w:val="0"/>
      <w:divBdr>
        <w:top w:val="none" w:sz="0" w:space="0" w:color="auto"/>
        <w:left w:val="none" w:sz="0" w:space="0" w:color="auto"/>
        <w:bottom w:val="none" w:sz="0" w:space="0" w:color="auto"/>
        <w:right w:val="none" w:sz="0" w:space="0" w:color="auto"/>
      </w:divBdr>
      <w:divsChild>
        <w:div w:id="1692142042">
          <w:marLeft w:val="0"/>
          <w:marRight w:val="0"/>
          <w:marTop w:val="0"/>
          <w:marBottom w:val="0"/>
          <w:divBdr>
            <w:top w:val="none" w:sz="0" w:space="0" w:color="auto"/>
            <w:left w:val="none" w:sz="0" w:space="0" w:color="auto"/>
            <w:bottom w:val="none" w:sz="0" w:space="0" w:color="auto"/>
            <w:right w:val="none" w:sz="0" w:space="0" w:color="auto"/>
          </w:divBdr>
          <w:divsChild>
            <w:div w:id="1488667528">
              <w:marLeft w:val="0"/>
              <w:marRight w:val="0"/>
              <w:marTop w:val="0"/>
              <w:marBottom w:val="0"/>
              <w:divBdr>
                <w:top w:val="none" w:sz="0" w:space="0" w:color="auto"/>
                <w:left w:val="none" w:sz="0" w:space="0" w:color="auto"/>
                <w:bottom w:val="none" w:sz="0" w:space="0" w:color="auto"/>
                <w:right w:val="none" w:sz="0" w:space="0" w:color="auto"/>
              </w:divBdr>
            </w:div>
            <w:div w:id="1241988656">
              <w:marLeft w:val="0"/>
              <w:marRight w:val="0"/>
              <w:marTop w:val="0"/>
              <w:marBottom w:val="0"/>
              <w:divBdr>
                <w:top w:val="none" w:sz="0" w:space="0" w:color="auto"/>
                <w:left w:val="none" w:sz="0" w:space="0" w:color="auto"/>
                <w:bottom w:val="none" w:sz="0" w:space="0" w:color="auto"/>
                <w:right w:val="none" w:sz="0" w:space="0" w:color="auto"/>
              </w:divBdr>
            </w:div>
            <w:div w:id="1254776955">
              <w:marLeft w:val="0"/>
              <w:marRight w:val="0"/>
              <w:marTop w:val="0"/>
              <w:marBottom w:val="0"/>
              <w:divBdr>
                <w:top w:val="none" w:sz="0" w:space="0" w:color="auto"/>
                <w:left w:val="none" w:sz="0" w:space="0" w:color="auto"/>
                <w:bottom w:val="none" w:sz="0" w:space="0" w:color="auto"/>
                <w:right w:val="none" w:sz="0" w:space="0" w:color="auto"/>
              </w:divBdr>
            </w:div>
            <w:div w:id="174025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0536">
      <w:bodyDiv w:val="1"/>
      <w:marLeft w:val="0"/>
      <w:marRight w:val="0"/>
      <w:marTop w:val="0"/>
      <w:marBottom w:val="0"/>
      <w:divBdr>
        <w:top w:val="none" w:sz="0" w:space="0" w:color="auto"/>
        <w:left w:val="none" w:sz="0" w:space="0" w:color="auto"/>
        <w:bottom w:val="none" w:sz="0" w:space="0" w:color="auto"/>
        <w:right w:val="none" w:sz="0" w:space="0" w:color="auto"/>
      </w:divBdr>
      <w:divsChild>
        <w:div w:id="576477687">
          <w:marLeft w:val="0"/>
          <w:marRight w:val="0"/>
          <w:marTop w:val="0"/>
          <w:marBottom w:val="0"/>
          <w:divBdr>
            <w:top w:val="none" w:sz="0" w:space="0" w:color="auto"/>
            <w:left w:val="none" w:sz="0" w:space="0" w:color="auto"/>
            <w:bottom w:val="none" w:sz="0" w:space="0" w:color="auto"/>
            <w:right w:val="none" w:sz="0" w:space="0" w:color="auto"/>
          </w:divBdr>
          <w:divsChild>
            <w:div w:id="8649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3038">
      <w:bodyDiv w:val="1"/>
      <w:marLeft w:val="0"/>
      <w:marRight w:val="0"/>
      <w:marTop w:val="0"/>
      <w:marBottom w:val="0"/>
      <w:divBdr>
        <w:top w:val="none" w:sz="0" w:space="0" w:color="auto"/>
        <w:left w:val="none" w:sz="0" w:space="0" w:color="auto"/>
        <w:bottom w:val="none" w:sz="0" w:space="0" w:color="auto"/>
        <w:right w:val="none" w:sz="0" w:space="0" w:color="auto"/>
      </w:divBdr>
      <w:divsChild>
        <w:div w:id="333071355">
          <w:marLeft w:val="0"/>
          <w:marRight w:val="0"/>
          <w:marTop w:val="0"/>
          <w:marBottom w:val="0"/>
          <w:divBdr>
            <w:top w:val="none" w:sz="0" w:space="0" w:color="auto"/>
            <w:left w:val="none" w:sz="0" w:space="0" w:color="auto"/>
            <w:bottom w:val="none" w:sz="0" w:space="0" w:color="auto"/>
            <w:right w:val="none" w:sz="0" w:space="0" w:color="auto"/>
          </w:divBdr>
          <w:divsChild>
            <w:div w:id="2021854481">
              <w:marLeft w:val="0"/>
              <w:marRight w:val="0"/>
              <w:marTop w:val="0"/>
              <w:marBottom w:val="0"/>
              <w:divBdr>
                <w:top w:val="none" w:sz="0" w:space="0" w:color="auto"/>
                <w:left w:val="none" w:sz="0" w:space="0" w:color="auto"/>
                <w:bottom w:val="none" w:sz="0" w:space="0" w:color="auto"/>
                <w:right w:val="none" w:sz="0" w:space="0" w:color="auto"/>
              </w:divBdr>
            </w:div>
            <w:div w:id="1385056379">
              <w:marLeft w:val="0"/>
              <w:marRight w:val="0"/>
              <w:marTop w:val="0"/>
              <w:marBottom w:val="0"/>
              <w:divBdr>
                <w:top w:val="none" w:sz="0" w:space="0" w:color="auto"/>
                <w:left w:val="none" w:sz="0" w:space="0" w:color="auto"/>
                <w:bottom w:val="none" w:sz="0" w:space="0" w:color="auto"/>
                <w:right w:val="none" w:sz="0" w:space="0" w:color="auto"/>
              </w:divBdr>
            </w:div>
            <w:div w:id="10556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0640">
      <w:bodyDiv w:val="1"/>
      <w:marLeft w:val="0"/>
      <w:marRight w:val="0"/>
      <w:marTop w:val="0"/>
      <w:marBottom w:val="0"/>
      <w:divBdr>
        <w:top w:val="none" w:sz="0" w:space="0" w:color="auto"/>
        <w:left w:val="none" w:sz="0" w:space="0" w:color="auto"/>
        <w:bottom w:val="none" w:sz="0" w:space="0" w:color="auto"/>
        <w:right w:val="none" w:sz="0" w:space="0" w:color="auto"/>
      </w:divBdr>
      <w:divsChild>
        <w:div w:id="450244508">
          <w:marLeft w:val="0"/>
          <w:marRight w:val="0"/>
          <w:marTop w:val="0"/>
          <w:marBottom w:val="0"/>
          <w:divBdr>
            <w:top w:val="none" w:sz="0" w:space="0" w:color="auto"/>
            <w:left w:val="none" w:sz="0" w:space="0" w:color="auto"/>
            <w:bottom w:val="none" w:sz="0" w:space="0" w:color="auto"/>
            <w:right w:val="none" w:sz="0" w:space="0" w:color="auto"/>
          </w:divBdr>
          <w:divsChild>
            <w:div w:id="826365404">
              <w:marLeft w:val="0"/>
              <w:marRight w:val="0"/>
              <w:marTop w:val="0"/>
              <w:marBottom w:val="0"/>
              <w:divBdr>
                <w:top w:val="none" w:sz="0" w:space="0" w:color="auto"/>
                <w:left w:val="none" w:sz="0" w:space="0" w:color="auto"/>
                <w:bottom w:val="none" w:sz="0" w:space="0" w:color="auto"/>
                <w:right w:val="none" w:sz="0" w:space="0" w:color="auto"/>
              </w:divBdr>
            </w:div>
            <w:div w:id="2131630994">
              <w:marLeft w:val="0"/>
              <w:marRight w:val="0"/>
              <w:marTop w:val="0"/>
              <w:marBottom w:val="0"/>
              <w:divBdr>
                <w:top w:val="none" w:sz="0" w:space="0" w:color="auto"/>
                <w:left w:val="none" w:sz="0" w:space="0" w:color="auto"/>
                <w:bottom w:val="none" w:sz="0" w:space="0" w:color="auto"/>
                <w:right w:val="none" w:sz="0" w:space="0" w:color="auto"/>
              </w:divBdr>
            </w:div>
            <w:div w:id="94464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6818">
      <w:bodyDiv w:val="1"/>
      <w:marLeft w:val="0"/>
      <w:marRight w:val="0"/>
      <w:marTop w:val="0"/>
      <w:marBottom w:val="0"/>
      <w:divBdr>
        <w:top w:val="none" w:sz="0" w:space="0" w:color="auto"/>
        <w:left w:val="none" w:sz="0" w:space="0" w:color="auto"/>
        <w:bottom w:val="none" w:sz="0" w:space="0" w:color="auto"/>
        <w:right w:val="none" w:sz="0" w:space="0" w:color="auto"/>
      </w:divBdr>
    </w:div>
    <w:div w:id="107435765">
      <w:bodyDiv w:val="1"/>
      <w:marLeft w:val="0"/>
      <w:marRight w:val="0"/>
      <w:marTop w:val="0"/>
      <w:marBottom w:val="0"/>
      <w:divBdr>
        <w:top w:val="none" w:sz="0" w:space="0" w:color="auto"/>
        <w:left w:val="none" w:sz="0" w:space="0" w:color="auto"/>
        <w:bottom w:val="none" w:sz="0" w:space="0" w:color="auto"/>
        <w:right w:val="none" w:sz="0" w:space="0" w:color="auto"/>
      </w:divBdr>
      <w:divsChild>
        <w:div w:id="887571904">
          <w:marLeft w:val="0"/>
          <w:marRight w:val="0"/>
          <w:marTop w:val="0"/>
          <w:marBottom w:val="0"/>
          <w:divBdr>
            <w:top w:val="none" w:sz="0" w:space="0" w:color="auto"/>
            <w:left w:val="none" w:sz="0" w:space="0" w:color="auto"/>
            <w:bottom w:val="none" w:sz="0" w:space="0" w:color="auto"/>
            <w:right w:val="none" w:sz="0" w:space="0" w:color="auto"/>
          </w:divBdr>
          <w:divsChild>
            <w:div w:id="873076618">
              <w:marLeft w:val="0"/>
              <w:marRight w:val="0"/>
              <w:marTop w:val="0"/>
              <w:marBottom w:val="0"/>
              <w:divBdr>
                <w:top w:val="none" w:sz="0" w:space="0" w:color="auto"/>
                <w:left w:val="none" w:sz="0" w:space="0" w:color="auto"/>
                <w:bottom w:val="none" w:sz="0" w:space="0" w:color="auto"/>
                <w:right w:val="none" w:sz="0" w:space="0" w:color="auto"/>
              </w:divBdr>
            </w:div>
            <w:div w:id="504638371">
              <w:marLeft w:val="0"/>
              <w:marRight w:val="0"/>
              <w:marTop w:val="0"/>
              <w:marBottom w:val="0"/>
              <w:divBdr>
                <w:top w:val="none" w:sz="0" w:space="0" w:color="auto"/>
                <w:left w:val="none" w:sz="0" w:space="0" w:color="auto"/>
                <w:bottom w:val="none" w:sz="0" w:space="0" w:color="auto"/>
                <w:right w:val="none" w:sz="0" w:space="0" w:color="auto"/>
              </w:divBdr>
            </w:div>
            <w:div w:id="510418735">
              <w:marLeft w:val="0"/>
              <w:marRight w:val="0"/>
              <w:marTop w:val="0"/>
              <w:marBottom w:val="0"/>
              <w:divBdr>
                <w:top w:val="none" w:sz="0" w:space="0" w:color="auto"/>
                <w:left w:val="none" w:sz="0" w:space="0" w:color="auto"/>
                <w:bottom w:val="none" w:sz="0" w:space="0" w:color="auto"/>
                <w:right w:val="none" w:sz="0" w:space="0" w:color="auto"/>
              </w:divBdr>
            </w:div>
            <w:div w:id="870921738">
              <w:marLeft w:val="0"/>
              <w:marRight w:val="0"/>
              <w:marTop w:val="0"/>
              <w:marBottom w:val="0"/>
              <w:divBdr>
                <w:top w:val="none" w:sz="0" w:space="0" w:color="auto"/>
                <w:left w:val="none" w:sz="0" w:space="0" w:color="auto"/>
                <w:bottom w:val="none" w:sz="0" w:space="0" w:color="auto"/>
                <w:right w:val="none" w:sz="0" w:space="0" w:color="auto"/>
              </w:divBdr>
            </w:div>
            <w:div w:id="105050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6890">
      <w:bodyDiv w:val="1"/>
      <w:marLeft w:val="0"/>
      <w:marRight w:val="0"/>
      <w:marTop w:val="0"/>
      <w:marBottom w:val="0"/>
      <w:divBdr>
        <w:top w:val="none" w:sz="0" w:space="0" w:color="auto"/>
        <w:left w:val="none" w:sz="0" w:space="0" w:color="auto"/>
        <w:bottom w:val="none" w:sz="0" w:space="0" w:color="auto"/>
        <w:right w:val="none" w:sz="0" w:space="0" w:color="auto"/>
      </w:divBdr>
      <w:divsChild>
        <w:div w:id="671875549">
          <w:marLeft w:val="0"/>
          <w:marRight w:val="0"/>
          <w:marTop w:val="0"/>
          <w:marBottom w:val="0"/>
          <w:divBdr>
            <w:top w:val="none" w:sz="0" w:space="0" w:color="auto"/>
            <w:left w:val="none" w:sz="0" w:space="0" w:color="auto"/>
            <w:bottom w:val="none" w:sz="0" w:space="0" w:color="auto"/>
            <w:right w:val="none" w:sz="0" w:space="0" w:color="auto"/>
          </w:divBdr>
          <w:divsChild>
            <w:div w:id="9134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0253">
      <w:bodyDiv w:val="1"/>
      <w:marLeft w:val="0"/>
      <w:marRight w:val="0"/>
      <w:marTop w:val="0"/>
      <w:marBottom w:val="0"/>
      <w:divBdr>
        <w:top w:val="none" w:sz="0" w:space="0" w:color="auto"/>
        <w:left w:val="none" w:sz="0" w:space="0" w:color="auto"/>
        <w:bottom w:val="none" w:sz="0" w:space="0" w:color="auto"/>
        <w:right w:val="none" w:sz="0" w:space="0" w:color="auto"/>
      </w:divBdr>
      <w:divsChild>
        <w:div w:id="1538736653">
          <w:marLeft w:val="0"/>
          <w:marRight w:val="0"/>
          <w:marTop w:val="0"/>
          <w:marBottom w:val="0"/>
          <w:divBdr>
            <w:top w:val="none" w:sz="0" w:space="0" w:color="auto"/>
            <w:left w:val="none" w:sz="0" w:space="0" w:color="auto"/>
            <w:bottom w:val="none" w:sz="0" w:space="0" w:color="auto"/>
            <w:right w:val="none" w:sz="0" w:space="0" w:color="auto"/>
          </w:divBdr>
          <w:divsChild>
            <w:div w:id="171862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1441">
      <w:bodyDiv w:val="1"/>
      <w:marLeft w:val="0"/>
      <w:marRight w:val="0"/>
      <w:marTop w:val="0"/>
      <w:marBottom w:val="0"/>
      <w:divBdr>
        <w:top w:val="none" w:sz="0" w:space="0" w:color="auto"/>
        <w:left w:val="none" w:sz="0" w:space="0" w:color="auto"/>
        <w:bottom w:val="none" w:sz="0" w:space="0" w:color="auto"/>
        <w:right w:val="none" w:sz="0" w:space="0" w:color="auto"/>
      </w:divBdr>
      <w:divsChild>
        <w:div w:id="983513005">
          <w:marLeft w:val="0"/>
          <w:marRight w:val="0"/>
          <w:marTop w:val="0"/>
          <w:marBottom w:val="0"/>
          <w:divBdr>
            <w:top w:val="none" w:sz="0" w:space="0" w:color="auto"/>
            <w:left w:val="none" w:sz="0" w:space="0" w:color="auto"/>
            <w:bottom w:val="none" w:sz="0" w:space="0" w:color="auto"/>
            <w:right w:val="none" w:sz="0" w:space="0" w:color="auto"/>
          </w:divBdr>
          <w:divsChild>
            <w:div w:id="1350984773">
              <w:marLeft w:val="0"/>
              <w:marRight w:val="0"/>
              <w:marTop w:val="0"/>
              <w:marBottom w:val="0"/>
              <w:divBdr>
                <w:top w:val="none" w:sz="0" w:space="0" w:color="auto"/>
                <w:left w:val="none" w:sz="0" w:space="0" w:color="auto"/>
                <w:bottom w:val="none" w:sz="0" w:space="0" w:color="auto"/>
                <w:right w:val="none" w:sz="0" w:space="0" w:color="auto"/>
              </w:divBdr>
            </w:div>
            <w:div w:id="116747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3206">
      <w:bodyDiv w:val="1"/>
      <w:marLeft w:val="0"/>
      <w:marRight w:val="0"/>
      <w:marTop w:val="0"/>
      <w:marBottom w:val="0"/>
      <w:divBdr>
        <w:top w:val="none" w:sz="0" w:space="0" w:color="auto"/>
        <w:left w:val="none" w:sz="0" w:space="0" w:color="auto"/>
        <w:bottom w:val="none" w:sz="0" w:space="0" w:color="auto"/>
        <w:right w:val="none" w:sz="0" w:space="0" w:color="auto"/>
      </w:divBdr>
    </w:div>
    <w:div w:id="198855007">
      <w:bodyDiv w:val="1"/>
      <w:marLeft w:val="0"/>
      <w:marRight w:val="0"/>
      <w:marTop w:val="0"/>
      <w:marBottom w:val="0"/>
      <w:divBdr>
        <w:top w:val="none" w:sz="0" w:space="0" w:color="auto"/>
        <w:left w:val="none" w:sz="0" w:space="0" w:color="auto"/>
        <w:bottom w:val="none" w:sz="0" w:space="0" w:color="auto"/>
        <w:right w:val="none" w:sz="0" w:space="0" w:color="auto"/>
      </w:divBdr>
      <w:divsChild>
        <w:div w:id="1491748903">
          <w:marLeft w:val="0"/>
          <w:marRight w:val="0"/>
          <w:marTop w:val="0"/>
          <w:marBottom w:val="0"/>
          <w:divBdr>
            <w:top w:val="none" w:sz="0" w:space="0" w:color="auto"/>
            <w:left w:val="none" w:sz="0" w:space="0" w:color="auto"/>
            <w:bottom w:val="none" w:sz="0" w:space="0" w:color="auto"/>
            <w:right w:val="none" w:sz="0" w:space="0" w:color="auto"/>
          </w:divBdr>
          <w:divsChild>
            <w:div w:id="2116435156">
              <w:marLeft w:val="0"/>
              <w:marRight w:val="0"/>
              <w:marTop w:val="0"/>
              <w:marBottom w:val="0"/>
              <w:divBdr>
                <w:top w:val="none" w:sz="0" w:space="0" w:color="auto"/>
                <w:left w:val="none" w:sz="0" w:space="0" w:color="auto"/>
                <w:bottom w:val="none" w:sz="0" w:space="0" w:color="auto"/>
                <w:right w:val="none" w:sz="0" w:space="0" w:color="auto"/>
              </w:divBdr>
            </w:div>
            <w:div w:id="461004560">
              <w:marLeft w:val="0"/>
              <w:marRight w:val="0"/>
              <w:marTop w:val="0"/>
              <w:marBottom w:val="0"/>
              <w:divBdr>
                <w:top w:val="none" w:sz="0" w:space="0" w:color="auto"/>
                <w:left w:val="none" w:sz="0" w:space="0" w:color="auto"/>
                <w:bottom w:val="none" w:sz="0" w:space="0" w:color="auto"/>
                <w:right w:val="none" w:sz="0" w:space="0" w:color="auto"/>
              </w:divBdr>
            </w:div>
            <w:div w:id="324942795">
              <w:marLeft w:val="0"/>
              <w:marRight w:val="0"/>
              <w:marTop w:val="0"/>
              <w:marBottom w:val="0"/>
              <w:divBdr>
                <w:top w:val="none" w:sz="0" w:space="0" w:color="auto"/>
                <w:left w:val="none" w:sz="0" w:space="0" w:color="auto"/>
                <w:bottom w:val="none" w:sz="0" w:space="0" w:color="auto"/>
                <w:right w:val="none" w:sz="0" w:space="0" w:color="auto"/>
              </w:divBdr>
            </w:div>
            <w:div w:id="18385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80658">
      <w:bodyDiv w:val="1"/>
      <w:marLeft w:val="0"/>
      <w:marRight w:val="0"/>
      <w:marTop w:val="0"/>
      <w:marBottom w:val="0"/>
      <w:divBdr>
        <w:top w:val="none" w:sz="0" w:space="0" w:color="auto"/>
        <w:left w:val="none" w:sz="0" w:space="0" w:color="auto"/>
        <w:bottom w:val="none" w:sz="0" w:space="0" w:color="auto"/>
        <w:right w:val="none" w:sz="0" w:space="0" w:color="auto"/>
      </w:divBdr>
      <w:divsChild>
        <w:div w:id="546575">
          <w:marLeft w:val="0"/>
          <w:marRight w:val="0"/>
          <w:marTop w:val="0"/>
          <w:marBottom w:val="0"/>
          <w:divBdr>
            <w:top w:val="none" w:sz="0" w:space="0" w:color="auto"/>
            <w:left w:val="none" w:sz="0" w:space="0" w:color="auto"/>
            <w:bottom w:val="none" w:sz="0" w:space="0" w:color="auto"/>
            <w:right w:val="none" w:sz="0" w:space="0" w:color="auto"/>
          </w:divBdr>
          <w:divsChild>
            <w:div w:id="1851485653">
              <w:marLeft w:val="0"/>
              <w:marRight w:val="0"/>
              <w:marTop w:val="0"/>
              <w:marBottom w:val="0"/>
              <w:divBdr>
                <w:top w:val="none" w:sz="0" w:space="0" w:color="auto"/>
                <w:left w:val="none" w:sz="0" w:space="0" w:color="auto"/>
                <w:bottom w:val="none" w:sz="0" w:space="0" w:color="auto"/>
                <w:right w:val="none" w:sz="0" w:space="0" w:color="auto"/>
              </w:divBdr>
            </w:div>
            <w:div w:id="1022588869">
              <w:marLeft w:val="0"/>
              <w:marRight w:val="0"/>
              <w:marTop w:val="0"/>
              <w:marBottom w:val="0"/>
              <w:divBdr>
                <w:top w:val="none" w:sz="0" w:space="0" w:color="auto"/>
                <w:left w:val="none" w:sz="0" w:space="0" w:color="auto"/>
                <w:bottom w:val="none" w:sz="0" w:space="0" w:color="auto"/>
                <w:right w:val="none" w:sz="0" w:space="0" w:color="auto"/>
              </w:divBdr>
            </w:div>
            <w:div w:id="204347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2348">
      <w:bodyDiv w:val="1"/>
      <w:marLeft w:val="0"/>
      <w:marRight w:val="0"/>
      <w:marTop w:val="0"/>
      <w:marBottom w:val="0"/>
      <w:divBdr>
        <w:top w:val="none" w:sz="0" w:space="0" w:color="auto"/>
        <w:left w:val="none" w:sz="0" w:space="0" w:color="auto"/>
        <w:bottom w:val="none" w:sz="0" w:space="0" w:color="auto"/>
        <w:right w:val="none" w:sz="0" w:space="0" w:color="auto"/>
      </w:divBdr>
      <w:divsChild>
        <w:div w:id="885915989">
          <w:marLeft w:val="0"/>
          <w:marRight w:val="0"/>
          <w:marTop w:val="0"/>
          <w:marBottom w:val="0"/>
          <w:divBdr>
            <w:top w:val="none" w:sz="0" w:space="0" w:color="auto"/>
            <w:left w:val="none" w:sz="0" w:space="0" w:color="auto"/>
            <w:bottom w:val="none" w:sz="0" w:space="0" w:color="auto"/>
            <w:right w:val="none" w:sz="0" w:space="0" w:color="auto"/>
          </w:divBdr>
          <w:divsChild>
            <w:div w:id="32388780">
              <w:marLeft w:val="0"/>
              <w:marRight w:val="0"/>
              <w:marTop w:val="0"/>
              <w:marBottom w:val="0"/>
              <w:divBdr>
                <w:top w:val="none" w:sz="0" w:space="0" w:color="auto"/>
                <w:left w:val="none" w:sz="0" w:space="0" w:color="auto"/>
                <w:bottom w:val="none" w:sz="0" w:space="0" w:color="auto"/>
                <w:right w:val="none" w:sz="0" w:space="0" w:color="auto"/>
              </w:divBdr>
            </w:div>
            <w:div w:id="561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21442">
      <w:bodyDiv w:val="1"/>
      <w:marLeft w:val="0"/>
      <w:marRight w:val="0"/>
      <w:marTop w:val="0"/>
      <w:marBottom w:val="0"/>
      <w:divBdr>
        <w:top w:val="none" w:sz="0" w:space="0" w:color="auto"/>
        <w:left w:val="none" w:sz="0" w:space="0" w:color="auto"/>
        <w:bottom w:val="none" w:sz="0" w:space="0" w:color="auto"/>
        <w:right w:val="none" w:sz="0" w:space="0" w:color="auto"/>
      </w:divBdr>
      <w:divsChild>
        <w:div w:id="462042136">
          <w:marLeft w:val="0"/>
          <w:marRight w:val="0"/>
          <w:marTop w:val="0"/>
          <w:marBottom w:val="0"/>
          <w:divBdr>
            <w:top w:val="none" w:sz="0" w:space="0" w:color="auto"/>
            <w:left w:val="none" w:sz="0" w:space="0" w:color="auto"/>
            <w:bottom w:val="none" w:sz="0" w:space="0" w:color="auto"/>
            <w:right w:val="none" w:sz="0" w:space="0" w:color="auto"/>
          </w:divBdr>
          <w:divsChild>
            <w:div w:id="379940823">
              <w:marLeft w:val="0"/>
              <w:marRight w:val="0"/>
              <w:marTop w:val="0"/>
              <w:marBottom w:val="0"/>
              <w:divBdr>
                <w:top w:val="none" w:sz="0" w:space="0" w:color="auto"/>
                <w:left w:val="none" w:sz="0" w:space="0" w:color="auto"/>
                <w:bottom w:val="none" w:sz="0" w:space="0" w:color="auto"/>
                <w:right w:val="none" w:sz="0" w:space="0" w:color="auto"/>
              </w:divBdr>
            </w:div>
            <w:div w:id="11813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7514">
      <w:bodyDiv w:val="1"/>
      <w:marLeft w:val="0"/>
      <w:marRight w:val="0"/>
      <w:marTop w:val="0"/>
      <w:marBottom w:val="0"/>
      <w:divBdr>
        <w:top w:val="none" w:sz="0" w:space="0" w:color="auto"/>
        <w:left w:val="none" w:sz="0" w:space="0" w:color="auto"/>
        <w:bottom w:val="none" w:sz="0" w:space="0" w:color="auto"/>
        <w:right w:val="none" w:sz="0" w:space="0" w:color="auto"/>
      </w:divBdr>
    </w:div>
    <w:div w:id="291523072">
      <w:bodyDiv w:val="1"/>
      <w:marLeft w:val="0"/>
      <w:marRight w:val="0"/>
      <w:marTop w:val="0"/>
      <w:marBottom w:val="0"/>
      <w:divBdr>
        <w:top w:val="none" w:sz="0" w:space="0" w:color="auto"/>
        <w:left w:val="none" w:sz="0" w:space="0" w:color="auto"/>
        <w:bottom w:val="none" w:sz="0" w:space="0" w:color="auto"/>
        <w:right w:val="none" w:sz="0" w:space="0" w:color="auto"/>
      </w:divBdr>
    </w:div>
    <w:div w:id="330525078">
      <w:bodyDiv w:val="1"/>
      <w:marLeft w:val="0"/>
      <w:marRight w:val="0"/>
      <w:marTop w:val="0"/>
      <w:marBottom w:val="0"/>
      <w:divBdr>
        <w:top w:val="none" w:sz="0" w:space="0" w:color="auto"/>
        <w:left w:val="none" w:sz="0" w:space="0" w:color="auto"/>
        <w:bottom w:val="none" w:sz="0" w:space="0" w:color="auto"/>
        <w:right w:val="none" w:sz="0" w:space="0" w:color="auto"/>
      </w:divBdr>
    </w:div>
    <w:div w:id="338193863">
      <w:bodyDiv w:val="1"/>
      <w:marLeft w:val="0"/>
      <w:marRight w:val="0"/>
      <w:marTop w:val="0"/>
      <w:marBottom w:val="0"/>
      <w:divBdr>
        <w:top w:val="none" w:sz="0" w:space="0" w:color="auto"/>
        <w:left w:val="none" w:sz="0" w:space="0" w:color="auto"/>
        <w:bottom w:val="none" w:sz="0" w:space="0" w:color="auto"/>
        <w:right w:val="none" w:sz="0" w:space="0" w:color="auto"/>
      </w:divBdr>
      <w:divsChild>
        <w:div w:id="268439847">
          <w:marLeft w:val="0"/>
          <w:marRight w:val="0"/>
          <w:marTop w:val="0"/>
          <w:marBottom w:val="0"/>
          <w:divBdr>
            <w:top w:val="none" w:sz="0" w:space="0" w:color="auto"/>
            <w:left w:val="none" w:sz="0" w:space="0" w:color="auto"/>
            <w:bottom w:val="none" w:sz="0" w:space="0" w:color="auto"/>
            <w:right w:val="none" w:sz="0" w:space="0" w:color="auto"/>
          </w:divBdr>
          <w:divsChild>
            <w:div w:id="1511866701">
              <w:marLeft w:val="0"/>
              <w:marRight w:val="0"/>
              <w:marTop w:val="0"/>
              <w:marBottom w:val="0"/>
              <w:divBdr>
                <w:top w:val="none" w:sz="0" w:space="0" w:color="auto"/>
                <w:left w:val="none" w:sz="0" w:space="0" w:color="auto"/>
                <w:bottom w:val="none" w:sz="0" w:space="0" w:color="auto"/>
                <w:right w:val="none" w:sz="0" w:space="0" w:color="auto"/>
              </w:divBdr>
            </w:div>
            <w:div w:id="1032724198">
              <w:marLeft w:val="0"/>
              <w:marRight w:val="0"/>
              <w:marTop w:val="0"/>
              <w:marBottom w:val="0"/>
              <w:divBdr>
                <w:top w:val="none" w:sz="0" w:space="0" w:color="auto"/>
                <w:left w:val="none" w:sz="0" w:space="0" w:color="auto"/>
                <w:bottom w:val="none" w:sz="0" w:space="0" w:color="auto"/>
                <w:right w:val="none" w:sz="0" w:space="0" w:color="auto"/>
              </w:divBdr>
            </w:div>
            <w:div w:id="20458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3179">
      <w:bodyDiv w:val="1"/>
      <w:marLeft w:val="0"/>
      <w:marRight w:val="0"/>
      <w:marTop w:val="0"/>
      <w:marBottom w:val="0"/>
      <w:divBdr>
        <w:top w:val="none" w:sz="0" w:space="0" w:color="auto"/>
        <w:left w:val="none" w:sz="0" w:space="0" w:color="auto"/>
        <w:bottom w:val="none" w:sz="0" w:space="0" w:color="auto"/>
        <w:right w:val="none" w:sz="0" w:space="0" w:color="auto"/>
      </w:divBdr>
      <w:divsChild>
        <w:div w:id="43066231">
          <w:marLeft w:val="0"/>
          <w:marRight w:val="0"/>
          <w:marTop w:val="0"/>
          <w:marBottom w:val="0"/>
          <w:divBdr>
            <w:top w:val="none" w:sz="0" w:space="0" w:color="auto"/>
            <w:left w:val="none" w:sz="0" w:space="0" w:color="auto"/>
            <w:bottom w:val="none" w:sz="0" w:space="0" w:color="auto"/>
            <w:right w:val="none" w:sz="0" w:space="0" w:color="auto"/>
          </w:divBdr>
          <w:divsChild>
            <w:div w:id="25998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3662">
      <w:bodyDiv w:val="1"/>
      <w:marLeft w:val="0"/>
      <w:marRight w:val="0"/>
      <w:marTop w:val="0"/>
      <w:marBottom w:val="0"/>
      <w:divBdr>
        <w:top w:val="none" w:sz="0" w:space="0" w:color="auto"/>
        <w:left w:val="none" w:sz="0" w:space="0" w:color="auto"/>
        <w:bottom w:val="none" w:sz="0" w:space="0" w:color="auto"/>
        <w:right w:val="none" w:sz="0" w:space="0" w:color="auto"/>
      </w:divBdr>
      <w:divsChild>
        <w:div w:id="197087024">
          <w:marLeft w:val="0"/>
          <w:marRight w:val="0"/>
          <w:marTop w:val="0"/>
          <w:marBottom w:val="0"/>
          <w:divBdr>
            <w:top w:val="none" w:sz="0" w:space="0" w:color="auto"/>
            <w:left w:val="none" w:sz="0" w:space="0" w:color="auto"/>
            <w:bottom w:val="none" w:sz="0" w:space="0" w:color="auto"/>
            <w:right w:val="none" w:sz="0" w:space="0" w:color="auto"/>
          </w:divBdr>
          <w:divsChild>
            <w:div w:id="46271628">
              <w:marLeft w:val="0"/>
              <w:marRight w:val="0"/>
              <w:marTop w:val="0"/>
              <w:marBottom w:val="0"/>
              <w:divBdr>
                <w:top w:val="none" w:sz="0" w:space="0" w:color="auto"/>
                <w:left w:val="none" w:sz="0" w:space="0" w:color="auto"/>
                <w:bottom w:val="none" w:sz="0" w:space="0" w:color="auto"/>
                <w:right w:val="none" w:sz="0" w:space="0" w:color="auto"/>
              </w:divBdr>
            </w:div>
            <w:div w:id="1949435195">
              <w:marLeft w:val="0"/>
              <w:marRight w:val="0"/>
              <w:marTop w:val="0"/>
              <w:marBottom w:val="0"/>
              <w:divBdr>
                <w:top w:val="none" w:sz="0" w:space="0" w:color="auto"/>
                <w:left w:val="none" w:sz="0" w:space="0" w:color="auto"/>
                <w:bottom w:val="none" w:sz="0" w:space="0" w:color="auto"/>
                <w:right w:val="none" w:sz="0" w:space="0" w:color="auto"/>
              </w:divBdr>
            </w:div>
            <w:div w:id="813909470">
              <w:marLeft w:val="0"/>
              <w:marRight w:val="0"/>
              <w:marTop w:val="0"/>
              <w:marBottom w:val="0"/>
              <w:divBdr>
                <w:top w:val="none" w:sz="0" w:space="0" w:color="auto"/>
                <w:left w:val="none" w:sz="0" w:space="0" w:color="auto"/>
                <w:bottom w:val="none" w:sz="0" w:space="0" w:color="auto"/>
                <w:right w:val="none" w:sz="0" w:space="0" w:color="auto"/>
              </w:divBdr>
            </w:div>
            <w:div w:id="165722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3516">
      <w:bodyDiv w:val="1"/>
      <w:marLeft w:val="0"/>
      <w:marRight w:val="0"/>
      <w:marTop w:val="0"/>
      <w:marBottom w:val="0"/>
      <w:divBdr>
        <w:top w:val="none" w:sz="0" w:space="0" w:color="auto"/>
        <w:left w:val="none" w:sz="0" w:space="0" w:color="auto"/>
        <w:bottom w:val="none" w:sz="0" w:space="0" w:color="auto"/>
        <w:right w:val="none" w:sz="0" w:space="0" w:color="auto"/>
      </w:divBdr>
      <w:divsChild>
        <w:div w:id="831531455">
          <w:marLeft w:val="0"/>
          <w:marRight w:val="0"/>
          <w:marTop w:val="0"/>
          <w:marBottom w:val="0"/>
          <w:divBdr>
            <w:top w:val="none" w:sz="0" w:space="0" w:color="auto"/>
            <w:left w:val="none" w:sz="0" w:space="0" w:color="auto"/>
            <w:bottom w:val="none" w:sz="0" w:space="0" w:color="auto"/>
            <w:right w:val="none" w:sz="0" w:space="0" w:color="auto"/>
          </w:divBdr>
          <w:divsChild>
            <w:div w:id="185598853">
              <w:marLeft w:val="0"/>
              <w:marRight w:val="0"/>
              <w:marTop w:val="0"/>
              <w:marBottom w:val="0"/>
              <w:divBdr>
                <w:top w:val="none" w:sz="0" w:space="0" w:color="auto"/>
                <w:left w:val="none" w:sz="0" w:space="0" w:color="auto"/>
                <w:bottom w:val="none" w:sz="0" w:space="0" w:color="auto"/>
                <w:right w:val="none" w:sz="0" w:space="0" w:color="auto"/>
              </w:divBdr>
            </w:div>
            <w:div w:id="529955270">
              <w:marLeft w:val="0"/>
              <w:marRight w:val="0"/>
              <w:marTop w:val="0"/>
              <w:marBottom w:val="0"/>
              <w:divBdr>
                <w:top w:val="none" w:sz="0" w:space="0" w:color="auto"/>
                <w:left w:val="none" w:sz="0" w:space="0" w:color="auto"/>
                <w:bottom w:val="none" w:sz="0" w:space="0" w:color="auto"/>
                <w:right w:val="none" w:sz="0" w:space="0" w:color="auto"/>
              </w:divBdr>
            </w:div>
            <w:div w:id="1451508388">
              <w:marLeft w:val="0"/>
              <w:marRight w:val="0"/>
              <w:marTop w:val="0"/>
              <w:marBottom w:val="0"/>
              <w:divBdr>
                <w:top w:val="none" w:sz="0" w:space="0" w:color="auto"/>
                <w:left w:val="none" w:sz="0" w:space="0" w:color="auto"/>
                <w:bottom w:val="none" w:sz="0" w:space="0" w:color="auto"/>
                <w:right w:val="none" w:sz="0" w:space="0" w:color="auto"/>
              </w:divBdr>
            </w:div>
            <w:div w:id="38491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1687">
      <w:bodyDiv w:val="1"/>
      <w:marLeft w:val="0"/>
      <w:marRight w:val="0"/>
      <w:marTop w:val="0"/>
      <w:marBottom w:val="0"/>
      <w:divBdr>
        <w:top w:val="none" w:sz="0" w:space="0" w:color="auto"/>
        <w:left w:val="none" w:sz="0" w:space="0" w:color="auto"/>
        <w:bottom w:val="none" w:sz="0" w:space="0" w:color="auto"/>
        <w:right w:val="none" w:sz="0" w:space="0" w:color="auto"/>
      </w:divBdr>
    </w:div>
    <w:div w:id="363673484">
      <w:bodyDiv w:val="1"/>
      <w:marLeft w:val="0"/>
      <w:marRight w:val="0"/>
      <w:marTop w:val="0"/>
      <w:marBottom w:val="0"/>
      <w:divBdr>
        <w:top w:val="none" w:sz="0" w:space="0" w:color="auto"/>
        <w:left w:val="none" w:sz="0" w:space="0" w:color="auto"/>
        <w:bottom w:val="none" w:sz="0" w:space="0" w:color="auto"/>
        <w:right w:val="none" w:sz="0" w:space="0" w:color="auto"/>
      </w:divBdr>
      <w:divsChild>
        <w:div w:id="1133060714">
          <w:marLeft w:val="0"/>
          <w:marRight w:val="0"/>
          <w:marTop w:val="0"/>
          <w:marBottom w:val="0"/>
          <w:divBdr>
            <w:top w:val="none" w:sz="0" w:space="0" w:color="auto"/>
            <w:left w:val="none" w:sz="0" w:space="0" w:color="auto"/>
            <w:bottom w:val="none" w:sz="0" w:space="0" w:color="auto"/>
            <w:right w:val="none" w:sz="0" w:space="0" w:color="auto"/>
          </w:divBdr>
          <w:divsChild>
            <w:div w:id="2129277083">
              <w:marLeft w:val="0"/>
              <w:marRight w:val="0"/>
              <w:marTop w:val="0"/>
              <w:marBottom w:val="0"/>
              <w:divBdr>
                <w:top w:val="none" w:sz="0" w:space="0" w:color="auto"/>
                <w:left w:val="none" w:sz="0" w:space="0" w:color="auto"/>
                <w:bottom w:val="none" w:sz="0" w:space="0" w:color="auto"/>
                <w:right w:val="none" w:sz="0" w:space="0" w:color="auto"/>
              </w:divBdr>
              <w:divsChild>
                <w:div w:id="1225947785">
                  <w:marLeft w:val="0"/>
                  <w:marRight w:val="0"/>
                  <w:marTop w:val="0"/>
                  <w:marBottom w:val="0"/>
                  <w:divBdr>
                    <w:top w:val="none" w:sz="0" w:space="0" w:color="auto"/>
                    <w:left w:val="none" w:sz="0" w:space="0" w:color="auto"/>
                    <w:bottom w:val="none" w:sz="0" w:space="0" w:color="auto"/>
                    <w:right w:val="none" w:sz="0" w:space="0" w:color="auto"/>
                  </w:divBdr>
                  <w:divsChild>
                    <w:div w:id="378281601">
                      <w:marLeft w:val="0"/>
                      <w:marRight w:val="0"/>
                      <w:marTop w:val="0"/>
                      <w:marBottom w:val="0"/>
                      <w:divBdr>
                        <w:top w:val="none" w:sz="0" w:space="0" w:color="auto"/>
                        <w:left w:val="none" w:sz="0" w:space="0" w:color="auto"/>
                        <w:bottom w:val="none" w:sz="0" w:space="0" w:color="auto"/>
                        <w:right w:val="none" w:sz="0" w:space="0" w:color="auto"/>
                      </w:divBdr>
                      <w:divsChild>
                        <w:div w:id="113335313">
                          <w:marLeft w:val="0"/>
                          <w:marRight w:val="0"/>
                          <w:marTop w:val="0"/>
                          <w:marBottom w:val="0"/>
                          <w:divBdr>
                            <w:top w:val="none" w:sz="0" w:space="0" w:color="auto"/>
                            <w:left w:val="none" w:sz="0" w:space="0" w:color="auto"/>
                            <w:bottom w:val="none" w:sz="0" w:space="0" w:color="auto"/>
                            <w:right w:val="none" w:sz="0" w:space="0" w:color="auto"/>
                          </w:divBdr>
                          <w:divsChild>
                            <w:div w:id="2088182479">
                              <w:marLeft w:val="-15"/>
                              <w:marRight w:val="-15"/>
                              <w:marTop w:val="0"/>
                              <w:marBottom w:val="0"/>
                              <w:divBdr>
                                <w:top w:val="none" w:sz="0" w:space="0" w:color="auto"/>
                                <w:left w:val="none" w:sz="0" w:space="0" w:color="auto"/>
                                <w:bottom w:val="none" w:sz="0" w:space="0" w:color="auto"/>
                                <w:right w:val="none" w:sz="0" w:space="0" w:color="auto"/>
                              </w:divBdr>
                            </w:div>
                            <w:div w:id="881747134">
                              <w:marLeft w:val="-15"/>
                              <w:marRight w:val="-15"/>
                              <w:marTop w:val="0"/>
                              <w:marBottom w:val="0"/>
                              <w:divBdr>
                                <w:top w:val="none" w:sz="0" w:space="0" w:color="auto"/>
                                <w:left w:val="none" w:sz="0" w:space="0" w:color="auto"/>
                                <w:bottom w:val="none" w:sz="0" w:space="0" w:color="auto"/>
                                <w:right w:val="none" w:sz="0" w:space="0" w:color="auto"/>
                              </w:divBdr>
                            </w:div>
                            <w:div w:id="419255951">
                              <w:marLeft w:val="-15"/>
                              <w:marRight w:val="-15"/>
                              <w:marTop w:val="0"/>
                              <w:marBottom w:val="0"/>
                              <w:divBdr>
                                <w:top w:val="none" w:sz="0" w:space="0" w:color="auto"/>
                                <w:left w:val="none" w:sz="0" w:space="0" w:color="auto"/>
                                <w:bottom w:val="none" w:sz="0" w:space="0" w:color="auto"/>
                                <w:right w:val="none" w:sz="0" w:space="0" w:color="auto"/>
                              </w:divBdr>
                            </w:div>
                            <w:div w:id="1293704830">
                              <w:marLeft w:val="-15"/>
                              <w:marRight w:val="-15"/>
                              <w:marTop w:val="0"/>
                              <w:marBottom w:val="0"/>
                              <w:divBdr>
                                <w:top w:val="none" w:sz="0" w:space="0" w:color="auto"/>
                                <w:left w:val="none" w:sz="0" w:space="0" w:color="auto"/>
                                <w:bottom w:val="none" w:sz="0" w:space="0" w:color="auto"/>
                                <w:right w:val="none" w:sz="0" w:space="0" w:color="auto"/>
                              </w:divBdr>
                            </w:div>
                            <w:div w:id="1548449627">
                              <w:marLeft w:val="0"/>
                              <w:marRight w:val="0"/>
                              <w:marTop w:val="0"/>
                              <w:marBottom w:val="0"/>
                              <w:divBdr>
                                <w:top w:val="none" w:sz="0" w:space="0" w:color="auto"/>
                                <w:left w:val="none" w:sz="0" w:space="0" w:color="auto"/>
                                <w:bottom w:val="none" w:sz="0" w:space="0" w:color="auto"/>
                                <w:right w:val="none" w:sz="0" w:space="0" w:color="auto"/>
                              </w:divBdr>
                              <w:divsChild>
                                <w:div w:id="99426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690515">
          <w:marLeft w:val="0"/>
          <w:marRight w:val="0"/>
          <w:marTop w:val="0"/>
          <w:marBottom w:val="0"/>
          <w:divBdr>
            <w:top w:val="none" w:sz="0" w:space="0" w:color="auto"/>
            <w:left w:val="none" w:sz="0" w:space="0" w:color="auto"/>
            <w:bottom w:val="none" w:sz="0" w:space="0" w:color="auto"/>
            <w:right w:val="none" w:sz="0" w:space="0" w:color="auto"/>
          </w:divBdr>
          <w:divsChild>
            <w:div w:id="720982323">
              <w:marLeft w:val="0"/>
              <w:marRight w:val="0"/>
              <w:marTop w:val="0"/>
              <w:marBottom w:val="0"/>
              <w:divBdr>
                <w:top w:val="none" w:sz="0" w:space="0" w:color="auto"/>
                <w:left w:val="none" w:sz="0" w:space="0" w:color="auto"/>
                <w:bottom w:val="none" w:sz="0" w:space="0" w:color="auto"/>
                <w:right w:val="none" w:sz="0" w:space="0" w:color="auto"/>
              </w:divBdr>
              <w:divsChild>
                <w:div w:id="103542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662170">
      <w:bodyDiv w:val="1"/>
      <w:marLeft w:val="0"/>
      <w:marRight w:val="0"/>
      <w:marTop w:val="0"/>
      <w:marBottom w:val="0"/>
      <w:divBdr>
        <w:top w:val="none" w:sz="0" w:space="0" w:color="auto"/>
        <w:left w:val="none" w:sz="0" w:space="0" w:color="auto"/>
        <w:bottom w:val="none" w:sz="0" w:space="0" w:color="auto"/>
        <w:right w:val="none" w:sz="0" w:space="0" w:color="auto"/>
      </w:divBdr>
      <w:divsChild>
        <w:div w:id="2048066677">
          <w:marLeft w:val="0"/>
          <w:marRight w:val="0"/>
          <w:marTop w:val="0"/>
          <w:marBottom w:val="0"/>
          <w:divBdr>
            <w:top w:val="none" w:sz="0" w:space="0" w:color="auto"/>
            <w:left w:val="none" w:sz="0" w:space="0" w:color="auto"/>
            <w:bottom w:val="none" w:sz="0" w:space="0" w:color="auto"/>
            <w:right w:val="none" w:sz="0" w:space="0" w:color="auto"/>
          </w:divBdr>
          <w:divsChild>
            <w:div w:id="1102455859">
              <w:marLeft w:val="0"/>
              <w:marRight w:val="0"/>
              <w:marTop w:val="0"/>
              <w:marBottom w:val="0"/>
              <w:divBdr>
                <w:top w:val="none" w:sz="0" w:space="0" w:color="auto"/>
                <w:left w:val="none" w:sz="0" w:space="0" w:color="auto"/>
                <w:bottom w:val="none" w:sz="0" w:space="0" w:color="auto"/>
                <w:right w:val="none" w:sz="0" w:space="0" w:color="auto"/>
              </w:divBdr>
            </w:div>
            <w:div w:id="1197154556">
              <w:marLeft w:val="0"/>
              <w:marRight w:val="0"/>
              <w:marTop w:val="0"/>
              <w:marBottom w:val="0"/>
              <w:divBdr>
                <w:top w:val="none" w:sz="0" w:space="0" w:color="auto"/>
                <w:left w:val="none" w:sz="0" w:space="0" w:color="auto"/>
                <w:bottom w:val="none" w:sz="0" w:space="0" w:color="auto"/>
                <w:right w:val="none" w:sz="0" w:space="0" w:color="auto"/>
              </w:divBdr>
            </w:div>
            <w:div w:id="1836264765">
              <w:marLeft w:val="0"/>
              <w:marRight w:val="0"/>
              <w:marTop w:val="0"/>
              <w:marBottom w:val="0"/>
              <w:divBdr>
                <w:top w:val="none" w:sz="0" w:space="0" w:color="auto"/>
                <w:left w:val="none" w:sz="0" w:space="0" w:color="auto"/>
                <w:bottom w:val="none" w:sz="0" w:space="0" w:color="auto"/>
                <w:right w:val="none" w:sz="0" w:space="0" w:color="auto"/>
              </w:divBdr>
            </w:div>
            <w:div w:id="46696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9995">
      <w:bodyDiv w:val="1"/>
      <w:marLeft w:val="0"/>
      <w:marRight w:val="0"/>
      <w:marTop w:val="0"/>
      <w:marBottom w:val="0"/>
      <w:divBdr>
        <w:top w:val="none" w:sz="0" w:space="0" w:color="auto"/>
        <w:left w:val="none" w:sz="0" w:space="0" w:color="auto"/>
        <w:bottom w:val="none" w:sz="0" w:space="0" w:color="auto"/>
        <w:right w:val="none" w:sz="0" w:space="0" w:color="auto"/>
      </w:divBdr>
      <w:divsChild>
        <w:div w:id="1644850458">
          <w:marLeft w:val="0"/>
          <w:marRight w:val="0"/>
          <w:marTop w:val="0"/>
          <w:marBottom w:val="0"/>
          <w:divBdr>
            <w:top w:val="none" w:sz="0" w:space="0" w:color="auto"/>
            <w:left w:val="none" w:sz="0" w:space="0" w:color="auto"/>
            <w:bottom w:val="none" w:sz="0" w:space="0" w:color="auto"/>
            <w:right w:val="none" w:sz="0" w:space="0" w:color="auto"/>
          </w:divBdr>
          <w:divsChild>
            <w:div w:id="1106117762">
              <w:marLeft w:val="0"/>
              <w:marRight w:val="0"/>
              <w:marTop w:val="0"/>
              <w:marBottom w:val="0"/>
              <w:divBdr>
                <w:top w:val="none" w:sz="0" w:space="0" w:color="auto"/>
                <w:left w:val="none" w:sz="0" w:space="0" w:color="auto"/>
                <w:bottom w:val="none" w:sz="0" w:space="0" w:color="auto"/>
                <w:right w:val="none" w:sz="0" w:space="0" w:color="auto"/>
              </w:divBdr>
            </w:div>
            <w:div w:id="1933463684">
              <w:marLeft w:val="0"/>
              <w:marRight w:val="0"/>
              <w:marTop w:val="0"/>
              <w:marBottom w:val="0"/>
              <w:divBdr>
                <w:top w:val="none" w:sz="0" w:space="0" w:color="auto"/>
                <w:left w:val="none" w:sz="0" w:space="0" w:color="auto"/>
                <w:bottom w:val="none" w:sz="0" w:space="0" w:color="auto"/>
                <w:right w:val="none" w:sz="0" w:space="0" w:color="auto"/>
              </w:divBdr>
            </w:div>
            <w:div w:id="1890916647">
              <w:marLeft w:val="0"/>
              <w:marRight w:val="0"/>
              <w:marTop w:val="0"/>
              <w:marBottom w:val="0"/>
              <w:divBdr>
                <w:top w:val="none" w:sz="0" w:space="0" w:color="auto"/>
                <w:left w:val="none" w:sz="0" w:space="0" w:color="auto"/>
                <w:bottom w:val="none" w:sz="0" w:space="0" w:color="auto"/>
                <w:right w:val="none" w:sz="0" w:space="0" w:color="auto"/>
              </w:divBdr>
            </w:div>
            <w:div w:id="81806601">
              <w:marLeft w:val="0"/>
              <w:marRight w:val="0"/>
              <w:marTop w:val="0"/>
              <w:marBottom w:val="0"/>
              <w:divBdr>
                <w:top w:val="none" w:sz="0" w:space="0" w:color="auto"/>
                <w:left w:val="none" w:sz="0" w:space="0" w:color="auto"/>
                <w:bottom w:val="none" w:sz="0" w:space="0" w:color="auto"/>
                <w:right w:val="none" w:sz="0" w:space="0" w:color="auto"/>
              </w:divBdr>
            </w:div>
            <w:div w:id="358121157">
              <w:marLeft w:val="0"/>
              <w:marRight w:val="0"/>
              <w:marTop w:val="0"/>
              <w:marBottom w:val="0"/>
              <w:divBdr>
                <w:top w:val="none" w:sz="0" w:space="0" w:color="auto"/>
                <w:left w:val="none" w:sz="0" w:space="0" w:color="auto"/>
                <w:bottom w:val="none" w:sz="0" w:space="0" w:color="auto"/>
                <w:right w:val="none" w:sz="0" w:space="0" w:color="auto"/>
              </w:divBdr>
            </w:div>
            <w:div w:id="2034647569">
              <w:marLeft w:val="0"/>
              <w:marRight w:val="0"/>
              <w:marTop w:val="0"/>
              <w:marBottom w:val="0"/>
              <w:divBdr>
                <w:top w:val="none" w:sz="0" w:space="0" w:color="auto"/>
                <w:left w:val="none" w:sz="0" w:space="0" w:color="auto"/>
                <w:bottom w:val="none" w:sz="0" w:space="0" w:color="auto"/>
                <w:right w:val="none" w:sz="0" w:space="0" w:color="auto"/>
              </w:divBdr>
            </w:div>
            <w:div w:id="810750372">
              <w:marLeft w:val="0"/>
              <w:marRight w:val="0"/>
              <w:marTop w:val="0"/>
              <w:marBottom w:val="0"/>
              <w:divBdr>
                <w:top w:val="none" w:sz="0" w:space="0" w:color="auto"/>
                <w:left w:val="none" w:sz="0" w:space="0" w:color="auto"/>
                <w:bottom w:val="none" w:sz="0" w:space="0" w:color="auto"/>
                <w:right w:val="none" w:sz="0" w:space="0" w:color="auto"/>
              </w:divBdr>
            </w:div>
            <w:div w:id="162184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44055">
      <w:bodyDiv w:val="1"/>
      <w:marLeft w:val="0"/>
      <w:marRight w:val="0"/>
      <w:marTop w:val="0"/>
      <w:marBottom w:val="0"/>
      <w:divBdr>
        <w:top w:val="none" w:sz="0" w:space="0" w:color="auto"/>
        <w:left w:val="none" w:sz="0" w:space="0" w:color="auto"/>
        <w:bottom w:val="none" w:sz="0" w:space="0" w:color="auto"/>
        <w:right w:val="none" w:sz="0" w:space="0" w:color="auto"/>
      </w:divBdr>
      <w:divsChild>
        <w:div w:id="898370695">
          <w:marLeft w:val="0"/>
          <w:marRight w:val="0"/>
          <w:marTop w:val="0"/>
          <w:marBottom w:val="0"/>
          <w:divBdr>
            <w:top w:val="none" w:sz="0" w:space="0" w:color="auto"/>
            <w:left w:val="none" w:sz="0" w:space="0" w:color="auto"/>
            <w:bottom w:val="none" w:sz="0" w:space="0" w:color="auto"/>
            <w:right w:val="none" w:sz="0" w:space="0" w:color="auto"/>
          </w:divBdr>
          <w:divsChild>
            <w:div w:id="43262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5460">
      <w:bodyDiv w:val="1"/>
      <w:marLeft w:val="0"/>
      <w:marRight w:val="0"/>
      <w:marTop w:val="0"/>
      <w:marBottom w:val="0"/>
      <w:divBdr>
        <w:top w:val="none" w:sz="0" w:space="0" w:color="auto"/>
        <w:left w:val="none" w:sz="0" w:space="0" w:color="auto"/>
        <w:bottom w:val="none" w:sz="0" w:space="0" w:color="auto"/>
        <w:right w:val="none" w:sz="0" w:space="0" w:color="auto"/>
      </w:divBdr>
      <w:divsChild>
        <w:div w:id="1979258252">
          <w:marLeft w:val="0"/>
          <w:marRight w:val="0"/>
          <w:marTop w:val="0"/>
          <w:marBottom w:val="0"/>
          <w:divBdr>
            <w:top w:val="none" w:sz="0" w:space="0" w:color="auto"/>
            <w:left w:val="none" w:sz="0" w:space="0" w:color="auto"/>
            <w:bottom w:val="none" w:sz="0" w:space="0" w:color="auto"/>
            <w:right w:val="none" w:sz="0" w:space="0" w:color="auto"/>
          </w:divBdr>
          <w:divsChild>
            <w:div w:id="352609347">
              <w:marLeft w:val="0"/>
              <w:marRight w:val="0"/>
              <w:marTop w:val="0"/>
              <w:marBottom w:val="0"/>
              <w:divBdr>
                <w:top w:val="none" w:sz="0" w:space="0" w:color="auto"/>
                <w:left w:val="none" w:sz="0" w:space="0" w:color="auto"/>
                <w:bottom w:val="none" w:sz="0" w:space="0" w:color="auto"/>
                <w:right w:val="none" w:sz="0" w:space="0" w:color="auto"/>
              </w:divBdr>
            </w:div>
            <w:div w:id="47582529">
              <w:marLeft w:val="0"/>
              <w:marRight w:val="0"/>
              <w:marTop w:val="0"/>
              <w:marBottom w:val="0"/>
              <w:divBdr>
                <w:top w:val="none" w:sz="0" w:space="0" w:color="auto"/>
                <w:left w:val="none" w:sz="0" w:space="0" w:color="auto"/>
                <w:bottom w:val="none" w:sz="0" w:space="0" w:color="auto"/>
                <w:right w:val="none" w:sz="0" w:space="0" w:color="auto"/>
              </w:divBdr>
            </w:div>
            <w:div w:id="1913389507">
              <w:marLeft w:val="0"/>
              <w:marRight w:val="0"/>
              <w:marTop w:val="0"/>
              <w:marBottom w:val="0"/>
              <w:divBdr>
                <w:top w:val="none" w:sz="0" w:space="0" w:color="auto"/>
                <w:left w:val="none" w:sz="0" w:space="0" w:color="auto"/>
                <w:bottom w:val="none" w:sz="0" w:space="0" w:color="auto"/>
                <w:right w:val="none" w:sz="0" w:space="0" w:color="auto"/>
              </w:divBdr>
            </w:div>
            <w:div w:id="3269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04628">
      <w:bodyDiv w:val="1"/>
      <w:marLeft w:val="0"/>
      <w:marRight w:val="0"/>
      <w:marTop w:val="0"/>
      <w:marBottom w:val="0"/>
      <w:divBdr>
        <w:top w:val="none" w:sz="0" w:space="0" w:color="auto"/>
        <w:left w:val="none" w:sz="0" w:space="0" w:color="auto"/>
        <w:bottom w:val="none" w:sz="0" w:space="0" w:color="auto"/>
        <w:right w:val="none" w:sz="0" w:space="0" w:color="auto"/>
      </w:divBdr>
      <w:divsChild>
        <w:div w:id="1260875394">
          <w:marLeft w:val="0"/>
          <w:marRight w:val="0"/>
          <w:marTop w:val="0"/>
          <w:marBottom w:val="0"/>
          <w:divBdr>
            <w:top w:val="none" w:sz="0" w:space="0" w:color="auto"/>
            <w:left w:val="none" w:sz="0" w:space="0" w:color="auto"/>
            <w:bottom w:val="none" w:sz="0" w:space="0" w:color="auto"/>
            <w:right w:val="none" w:sz="0" w:space="0" w:color="auto"/>
          </w:divBdr>
          <w:divsChild>
            <w:div w:id="17815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38990">
      <w:bodyDiv w:val="1"/>
      <w:marLeft w:val="0"/>
      <w:marRight w:val="0"/>
      <w:marTop w:val="0"/>
      <w:marBottom w:val="0"/>
      <w:divBdr>
        <w:top w:val="none" w:sz="0" w:space="0" w:color="auto"/>
        <w:left w:val="none" w:sz="0" w:space="0" w:color="auto"/>
        <w:bottom w:val="none" w:sz="0" w:space="0" w:color="auto"/>
        <w:right w:val="none" w:sz="0" w:space="0" w:color="auto"/>
      </w:divBdr>
      <w:divsChild>
        <w:div w:id="190342669">
          <w:marLeft w:val="0"/>
          <w:marRight w:val="0"/>
          <w:marTop w:val="0"/>
          <w:marBottom w:val="0"/>
          <w:divBdr>
            <w:top w:val="none" w:sz="0" w:space="0" w:color="auto"/>
            <w:left w:val="none" w:sz="0" w:space="0" w:color="auto"/>
            <w:bottom w:val="none" w:sz="0" w:space="0" w:color="auto"/>
            <w:right w:val="none" w:sz="0" w:space="0" w:color="auto"/>
          </w:divBdr>
          <w:divsChild>
            <w:div w:id="264117182">
              <w:marLeft w:val="0"/>
              <w:marRight w:val="0"/>
              <w:marTop w:val="0"/>
              <w:marBottom w:val="0"/>
              <w:divBdr>
                <w:top w:val="none" w:sz="0" w:space="0" w:color="auto"/>
                <w:left w:val="none" w:sz="0" w:space="0" w:color="auto"/>
                <w:bottom w:val="none" w:sz="0" w:space="0" w:color="auto"/>
                <w:right w:val="none" w:sz="0" w:space="0" w:color="auto"/>
              </w:divBdr>
            </w:div>
            <w:div w:id="1485468876">
              <w:marLeft w:val="0"/>
              <w:marRight w:val="0"/>
              <w:marTop w:val="0"/>
              <w:marBottom w:val="0"/>
              <w:divBdr>
                <w:top w:val="none" w:sz="0" w:space="0" w:color="auto"/>
                <w:left w:val="none" w:sz="0" w:space="0" w:color="auto"/>
                <w:bottom w:val="none" w:sz="0" w:space="0" w:color="auto"/>
                <w:right w:val="none" w:sz="0" w:space="0" w:color="auto"/>
              </w:divBdr>
            </w:div>
            <w:div w:id="1635140224">
              <w:marLeft w:val="0"/>
              <w:marRight w:val="0"/>
              <w:marTop w:val="0"/>
              <w:marBottom w:val="0"/>
              <w:divBdr>
                <w:top w:val="none" w:sz="0" w:space="0" w:color="auto"/>
                <w:left w:val="none" w:sz="0" w:space="0" w:color="auto"/>
                <w:bottom w:val="none" w:sz="0" w:space="0" w:color="auto"/>
                <w:right w:val="none" w:sz="0" w:space="0" w:color="auto"/>
              </w:divBdr>
            </w:div>
            <w:div w:id="12805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8839">
      <w:bodyDiv w:val="1"/>
      <w:marLeft w:val="0"/>
      <w:marRight w:val="0"/>
      <w:marTop w:val="0"/>
      <w:marBottom w:val="0"/>
      <w:divBdr>
        <w:top w:val="none" w:sz="0" w:space="0" w:color="auto"/>
        <w:left w:val="none" w:sz="0" w:space="0" w:color="auto"/>
        <w:bottom w:val="none" w:sz="0" w:space="0" w:color="auto"/>
        <w:right w:val="none" w:sz="0" w:space="0" w:color="auto"/>
      </w:divBdr>
      <w:divsChild>
        <w:div w:id="993485938">
          <w:marLeft w:val="0"/>
          <w:marRight w:val="0"/>
          <w:marTop w:val="0"/>
          <w:marBottom w:val="0"/>
          <w:divBdr>
            <w:top w:val="none" w:sz="0" w:space="0" w:color="auto"/>
            <w:left w:val="none" w:sz="0" w:space="0" w:color="auto"/>
            <w:bottom w:val="none" w:sz="0" w:space="0" w:color="auto"/>
            <w:right w:val="none" w:sz="0" w:space="0" w:color="auto"/>
          </w:divBdr>
          <w:divsChild>
            <w:div w:id="1430615599">
              <w:marLeft w:val="0"/>
              <w:marRight w:val="0"/>
              <w:marTop w:val="0"/>
              <w:marBottom w:val="0"/>
              <w:divBdr>
                <w:top w:val="none" w:sz="0" w:space="0" w:color="auto"/>
                <w:left w:val="none" w:sz="0" w:space="0" w:color="auto"/>
                <w:bottom w:val="none" w:sz="0" w:space="0" w:color="auto"/>
                <w:right w:val="none" w:sz="0" w:space="0" w:color="auto"/>
              </w:divBdr>
            </w:div>
            <w:div w:id="291331705">
              <w:marLeft w:val="0"/>
              <w:marRight w:val="0"/>
              <w:marTop w:val="0"/>
              <w:marBottom w:val="0"/>
              <w:divBdr>
                <w:top w:val="none" w:sz="0" w:space="0" w:color="auto"/>
                <w:left w:val="none" w:sz="0" w:space="0" w:color="auto"/>
                <w:bottom w:val="none" w:sz="0" w:space="0" w:color="auto"/>
                <w:right w:val="none" w:sz="0" w:space="0" w:color="auto"/>
              </w:divBdr>
            </w:div>
            <w:div w:id="18871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7318">
      <w:bodyDiv w:val="1"/>
      <w:marLeft w:val="0"/>
      <w:marRight w:val="0"/>
      <w:marTop w:val="0"/>
      <w:marBottom w:val="0"/>
      <w:divBdr>
        <w:top w:val="none" w:sz="0" w:space="0" w:color="auto"/>
        <w:left w:val="none" w:sz="0" w:space="0" w:color="auto"/>
        <w:bottom w:val="none" w:sz="0" w:space="0" w:color="auto"/>
        <w:right w:val="none" w:sz="0" w:space="0" w:color="auto"/>
      </w:divBdr>
      <w:divsChild>
        <w:div w:id="902984029">
          <w:marLeft w:val="0"/>
          <w:marRight w:val="0"/>
          <w:marTop w:val="0"/>
          <w:marBottom w:val="0"/>
          <w:divBdr>
            <w:top w:val="none" w:sz="0" w:space="0" w:color="auto"/>
            <w:left w:val="none" w:sz="0" w:space="0" w:color="auto"/>
            <w:bottom w:val="none" w:sz="0" w:space="0" w:color="auto"/>
            <w:right w:val="none" w:sz="0" w:space="0" w:color="auto"/>
          </w:divBdr>
          <w:divsChild>
            <w:div w:id="16744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5911">
      <w:bodyDiv w:val="1"/>
      <w:marLeft w:val="0"/>
      <w:marRight w:val="0"/>
      <w:marTop w:val="0"/>
      <w:marBottom w:val="0"/>
      <w:divBdr>
        <w:top w:val="none" w:sz="0" w:space="0" w:color="auto"/>
        <w:left w:val="none" w:sz="0" w:space="0" w:color="auto"/>
        <w:bottom w:val="none" w:sz="0" w:space="0" w:color="auto"/>
        <w:right w:val="none" w:sz="0" w:space="0" w:color="auto"/>
      </w:divBdr>
      <w:divsChild>
        <w:div w:id="1278952740">
          <w:marLeft w:val="0"/>
          <w:marRight w:val="0"/>
          <w:marTop w:val="0"/>
          <w:marBottom w:val="0"/>
          <w:divBdr>
            <w:top w:val="none" w:sz="0" w:space="0" w:color="auto"/>
            <w:left w:val="none" w:sz="0" w:space="0" w:color="auto"/>
            <w:bottom w:val="none" w:sz="0" w:space="0" w:color="auto"/>
            <w:right w:val="none" w:sz="0" w:space="0" w:color="auto"/>
          </w:divBdr>
          <w:divsChild>
            <w:div w:id="417749592">
              <w:marLeft w:val="0"/>
              <w:marRight w:val="0"/>
              <w:marTop w:val="0"/>
              <w:marBottom w:val="0"/>
              <w:divBdr>
                <w:top w:val="none" w:sz="0" w:space="0" w:color="auto"/>
                <w:left w:val="none" w:sz="0" w:space="0" w:color="auto"/>
                <w:bottom w:val="none" w:sz="0" w:space="0" w:color="auto"/>
                <w:right w:val="none" w:sz="0" w:space="0" w:color="auto"/>
              </w:divBdr>
            </w:div>
            <w:div w:id="239871227">
              <w:marLeft w:val="0"/>
              <w:marRight w:val="0"/>
              <w:marTop w:val="0"/>
              <w:marBottom w:val="0"/>
              <w:divBdr>
                <w:top w:val="none" w:sz="0" w:space="0" w:color="auto"/>
                <w:left w:val="none" w:sz="0" w:space="0" w:color="auto"/>
                <w:bottom w:val="none" w:sz="0" w:space="0" w:color="auto"/>
                <w:right w:val="none" w:sz="0" w:space="0" w:color="auto"/>
              </w:divBdr>
            </w:div>
            <w:div w:id="990250361">
              <w:marLeft w:val="0"/>
              <w:marRight w:val="0"/>
              <w:marTop w:val="0"/>
              <w:marBottom w:val="0"/>
              <w:divBdr>
                <w:top w:val="none" w:sz="0" w:space="0" w:color="auto"/>
                <w:left w:val="none" w:sz="0" w:space="0" w:color="auto"/>
                <w:bottom w:val="none" w:sz="0" w:space="0" w:color="auto"/>
                <w:right w:val="none" w:sz="0" w:space="0" w:color="auto"/>
              </w:divBdr>
            </w:div>
            <w:div w:id="165831427">
              <w:marLeft w:val="0"/>
              <w:marRight w:val="0"/>
              <w:marTop w:val="0"/>
              <w:marBottom w:val="0"/>
              <w:divBdr>
                <w:top w:val="none" w:sz="0" w:space="0" w:color="auto"/>
                <w:left w:val="none" w:sz="0" w:space="0" w:color="auto"/>
                <w:bottom w:val="none" w:sz="0" w:space="0" w:color="auto"/>
                <w:right w:val="none" w:sz="0" w:space="0" w:color="auto"/>
              </w:divBdr>
            </w:div>
            <w:div w:id="2140756839">
              <w:marLeft w:val="0"/>
              <w:marRight w:val="0"/>
              <w:marTop w:val="0"/>
              <w:marBottom w:val="0"/>
              <w:divBdr>
                <w:top w:val="none" w:sz="0" w:space="0" w:color="auto"/>
                <w:left w:val="none" w:sz="0" w:space="0" w:color="auto"/>
                <w:bottom w:val="none" w:sz="0" w:space="0" w:color="auto"/>
                <w:right w:val="none" w:sz="0" w:space="0" w:color="auto"/>
              </w:divBdr>
            </w:div>
            <w:div w:id="846213367">
              <w:marLeft w:val="0"/>
              <w:marRight w:val="0"/>
              <w:marTop w:val="0"/>
              <w:marBottom w:val="0"/>
              <w:divBdr>
                <w:top w:val="none" w:sz="0" w:space="0" w:color="auto"/>
                <w:left w:val="none" w:sz="0" w:space="0" w:color="auto"/>
                <w:bottom w:val="none" w:sz="0" w:space="0" w:color="auto"/>
                <w:right w:val="none" w:sz="0" w:space="0" w:color="auto"/>
              </w:divBdr>
            </w:div>
            <w:div w:id="2260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42947">
      <w:bodyDiv w:val="1"/>
      <w:marLeft w:val="0"/>
      <w:marRight w:val="0"/>
      <w:marTop w:val="0"/>
      <w:marBottom w:val="0"/>
      <w:divBdr>
        <w:top w:val="none" w:sz="0" w:space="0" w:color="auto"/>
        <w:left w:val="none" w:sz="0" w:space="0" w:color="auto"/>
        <w:bottom w:val="none" w:sz="0" w:space="0" w:color="auto"/>
        <w:right w:val="none" w:sz="0" w:space="0" w:color="auto"/>
      </w:divBdr>
      <w:divsChild>
        <w:div w:id="500124811">
          <w:marLeft w:val="0"/>
          <w:marRight w:val="0"/>
          <w:marTop w:val="0"/>
          <w:marBottom w:val="0"/>
          <w:divBdr>
            <w:top w:val="none" w:sz="0" w:space="0" w:color="auto"/>
            <w:left w:val="none" w:sz="0" w:space="0" w:color="auto"/>
            <w:bottom w:val="none" w:sz="0" w:space="0" w:color="auto"/>
            <w:right w:val="none" w:sz="0" w:space="0" w:color="auto"/>
          </w:divBdr>
          <w:divsChild>
            <w:div w:id="1441873839">
              <w:marLeft w:val="0"/>
              <w:marRight w:val="0"/>
              <w:marTop w:val="0"/>
              <w:marBottom w:val="0"/>
              <w:divBdr>
                <w:top w:val="none" w:sz="0" w:space="0" w:color="auto"/>
                <w:left w:val="none" w:sz="0" w:space="0" w:color="auto"/>
                <w:bottom w:val="none" w:sz="0" w:space="0" w:color="auto"/>
                <w:right w:val="none" w:sz="0" w:space="0" w:color="auto"/>
              </w:divBdr>
            </w:div>
            <w:div w:id="1245652089">
              <w:marLeft w:val="0"/>
              <w:marRight w:val="0"/>
              <w:marTop w:val="0"/>
              <w:marBottom w:val="0"/>
              <w:divBdr>
                <w:top w:val="none" w:sz="0" w:space="0" w:color="auto"/>
                <w:left w:val="none" w:sz="0" w:space="0" w:color="auto"/>
                <w:bottom w:val="none" w:sz="0" w:space="0" w:color="auto"/>
                <w:right w:val="none" w:sz="0" w:space="0" w:color="auto"/>
              </w:divBdr>
            </w:div>
            <w:div w:id="1255824825">
              <w:marLeft w:val="0"/>
              <w:marRight w:val="0"/>
              <w:marTop w:val="0"/>
              <w:marBottom w:val="0"/>
              <w:divBdr>
                <w:top w:val="none" w:sz="0" w:space="0" w:color="auto"/>
                <w:left w:val="none" w:sz="0" w:space="0" w:color="auto"/>
                <w:bottom w:val="none" w:sz="0" w:space="0" w:color="auto"/>
                <w:right w:val="none" w:sz="0" w:space="0" w:color="auto"/>
              </w:divBdr>
            </w:div>
            <w:div w:id="8933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96959">
      <w:bodyDiv w:val="1"/>
      <w:marLeft w:val="0"/>
      <w:marRight w:val="0"/>
      <w:marTop w:val="0"/>
      <w:marBottom w:val="0"/>
      <w:divBdr>
        <w:top w:val="none" w:sz="0" w:space="0" w:color="auto"/>
        <w:left w:val="none" w:sz="0" w:space="0" w:color="auto"/>
        <w:bottom w:val="none" w:sz="0" w:space="0" w:color="auto"/>
        <w:right w:val="none" w:sz="0" w:space="0" w:color="auto"/>
      </w:divBdr>
      <w:divsChild>
        <w:div w:id="1700154968">
          <w:marLeft w:val="0"/>
          <w:marRight w:val="0"/>
          <w:marTop w:val="0"/>
          <w:marBottom w:val="0"/>
          <w:divBdr>
            <w:top w:val="none" w:sz="0" w:space="0" w:color="auto"/>
            <w:left w:val="none" w:sz="0" w:space="0" w:color="auto"/>
            <w:bottom w:val="none" w:sz="0" w:space="0" w:color="auto"/>
            <w:right w:val="none" w:sz="0" w:space="0" w:color="auto"/>
          </w:divBdr>
          <w:divsChild>
            <w:div w:id="1047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1919">
      <w:bodyDiv w:val="1"/>
      <w:marLeft w:val="0"/>
      <w:marRight w:val="0"/>
      <w:marTop w:val="0"/>
      <w:marBottom w:val="0"/>
      <w:divBdr>
        <w:top w:val="none" w:sz="0" w:space="0" w:color="auto"/>
        <w:left w:val="none" w:sz="0" w:space="0" w:color="auto"/>
        <w:bottom w:val="none" w:sz="0" w:space="0" w:color="auto"/>
        <w:right w:val="none" w:sz="0" w:space="0" w:color="auto"/>
      </w:divBdr>
    </w:div>
    <w:div w:id="515391705">
      <w:bodyDiv w:val="1"/>
      <w:marLeft w:val="0"/>
      <w:marRight w:val="0"/>
      <w:marTop w:val="0"/>
      <w:marBottom w:val="0"/>
      <w:divBdr>
        <w:top w:val="none" w:sz="0" w:space="0" w:color="auto"/>
        <w:left w:val="none" w:sz="0" w:space="0" w:color="auto"/>
        <w:bottom w:val="none" w:sz="0" w:space="0" w:color="auto"/>
        <w:right w:val="none" w:sz="0" w:space="0" w:color="auto"/>
      </w:divBdr>
      <w:divsChild>
        <w:div w:id="1853571337">
          <w:marLeft w:val="0"/>
          <w:marRight w:val="0"/>
          <w:marTop w:val="0"/>
          <w:marBottom w:val="0"/>
          <w:divBdr>
            <w:top w:val="none" w:sz="0" w:space="0" w:color="auto"/>
            <w:left w:val="none" w:sz="0" w:space="0" w:color="auto"/>
            <w:bottom w:val="none" w:sz="0" w:space="0" w:color="auto"/>
            <w:right w:val="none" w:sz="0" w:space="0" w:color="auto"/>
          </w:divBdr>
          <w:divsChild>
            <w:div w:id="46418853">
              <w:marLeft w:val="0"/>
              <w:marRight w:val="0"/>
              <w:marTop w:val="0"/>
              <w:marBottom w:val="0"/>
              <w:divBdr>
                <w:top w:val="none" w:sz="0" w:space="0" w:color="auto"/>
                <w:left w:val="none" w:sz="0" w:space="0" w:color="auto"/>
                <w:bottom w:val="none" w:sz="0" w:space="0" w:color="auto"/>
                <w:right w:val="none" w:sz="0" w:space="0" w:color="auto"/>
              </w:divBdr>
            </w:div>
            <w:div w:id="198205764">
              <w:marLeft w:val="0"/>
              <w:marRight w:val="0"/>
              <w:marTop w:val="0"/>
              <w:marBottom w:val="0"/>
              <w:divBdr>
                <w:top w:val="none" w:sz="0" w:space="0" w:color="auto"/>
                <w:left w:val="none" w:sz="0" w:space="0" w:color="auto"/>
                <w:bottom w:val="none" w:sz="0" w:space="0" w:color="auto"/>
                <w:right w:val="none" w:sz="0" w:space="0" w:color="auto"/>
              </w:divBdr>
            </w:div>
            <w:div w:id="351348611">
              <w:marLeft w:val="0"/>
              <w:marRight w:val="0"/>
              <w:marTop w:val="0"/>
              <w:marBottom w:val="0"/>
              <w:divBdr>
                <w:top w:val="none" w:sz="0" w:space="0" w:color="auto"/>
                <w:left w:val="none" w:sz="0" w:space="0" w:color="auto"/>
                <w:bottom w:val="none" w:sz="0" w:space="0" w:color="auto"/>
                <w:right w:val="none" w:sz="0" w:space="0" w:color="auto"/>
              </w:divBdr>
            </w:div>
            <w:div w:id="17882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6992">
      <w:bodyDiv w:val="1"/>
      <w:marLeft w:val="0"/>
      <w:marRight w:val="0"/>
      <w:marTop w:val="0"/>
      <w:marBottom w:val="0"/>
      <w:divBdr>
        <w:top w:val="none" w:sz="0" w:space="0" w:color="auto"/>
        <w:left w:val="none" w:sz="0" w:space="0" w:color="auto"/>
        <w:bottom w:val="none" w:sz="0" w:space="0" w:color="auto"/>
        <w:right w:val="none" w:sz="0" w:space="0" w:color="auto"/>
      </w:divBdr>
      <w:divsChild>
        <w:div w:id="2069985506">
          <w:marLeft w:val="0"/>
          <w:marRight w:val="0"/>
          <w:marTop w:val="0"/>
          <w:marBottom w:val="0"/>
          <w:divBdr>
            <w:top w:val="none" w:sz="0" w:space="0" w:color="auto"/>
            <w:left w:val="none" w:sz="0" w:space="0" w:color="auto"/>
            <w:bottom w:val="none" w:sz="0" w:space="0" w:color="auto"/>
            <w:right w:val="none" w:sz="0" w:space="0" w:color="auto"/>
          </w:divBdr>
          <w:divsChild>
            <w:div w:id="259266616">
              <w:marLeft w:val="0"/>
              <w:marRight w:val="0"/>
              <w:marTop w:val="0"/>
              <w:marBottom w:val="0"/>
              <w:divBdr>
                <w:top w:val="none" w:sz="0" w:space="0" w:color="auto"/>
                <w:left w:val="none" w:sz="0" w:space="0" w:color="auto"/>
                <w:bottom w:val="none" w:sz="0" w:space="0" w:color="auto"/>
                <w:right w:val="none" w:sz="0" w:space="0" w:color="auto"/>
              </w:divBdr>
            </w:div>
            <w:div w:id="743375947">
              <w:marLeft w:val="0"/>
              <w:marRight w:val="0"/>
              <w:marTop w:val="0"/>
              <w:marBottom w:val="0"/>
              <w:divBdr>
                <w:top w:val="none" w:sz="0" w:space="0" w:color="auto"/>
                <w:left w:val="none" w:sz="0" w:space="0" w:color="auto"/>
                <w:bottom w:val="none" w:sz="0" w:space="0" w:color="auto"/>
                <w:right w:val="none" w:sz="0" w:space="0" w:color="auto"/>
              </w:divBdr>
            </w:div>
            <w:div w:id="86070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3748">
      <w:bodyDiv w:val="1"/>
      <w:marLeft w:val="0"/>
      <w:marRight w:val="0"/>
      <w:marTop w:val="0"/>
      <w:marBottom w:val="0"/>
      <w:divBdr>
        <w:top w:val="none" w:sz="0" w:space="0" w:color="auto"/>
        <w:left w:val="none" w:sz="0" w:space="0" w:color="auto"/>
        <w:bottom w:val="none" w:sz="0" w:space="0" w:color="auto"/>
        <w:right w:val="none" w:sz="0" w:space="0" w:color="auto"/>
      </w:divBdr>
      <w:divsChild>
        <w:div w:id="548955050">
          <w:marLeft w:val="0"/>
          <w:marRight w:val="0"/>
          <w:marTop w:val="0"/>
          <w:marBottom w:val="0"/>
          <w:divBdr>
            <w:top w:val="none" w:sz="0" w:space="0" w:color="auto"/>
            <w:left w:val="none" w:sz="0" w:space="0" w:color="auto"/>
            <w:bottom w:val="none" w:sz="0" w:space="0" w:color="auto"/>
            <w:right w:val="none" w:sz="0" w:space="0" w:color="auto"/>
          </w:divBdr>
          <w:divsChild>
            <w:div w:id="7661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90357">
      <w:bodyDiv w:val="1"/>
      <w:marLeft w:val="0"/>
      <w:marRight w:val="0"/>
      <w:marTop w:val="0"/>
      <w:marBottom w:val="0"/>
      <w:divBdr>
        <w:top w:val="none" w:sz="0" w:space="0" w:color="auto"/>
        <w:left w:val="none" w:sz="0" w:space="0" w:color="auto"/>
        <w:bottom w:val="none" w:sz="0" w:space="0" w:color="auto"/>
        <w:right w:val="none" w:sz="0" w:space="0" w:color="auto"/>
      </w:divBdr>
      <w:divsChild>
        <w:div w:id="1735661964">
          <w:marLeft w:val="0"/>
          <w:marRight w:val="0"/>
          <w:marTop w:val="0"/>
          <w:marBottom w:val="0"/>
          <w:divBdr>
            <w:top w:val="none" w:sz="0" w:space="0" w:color="auto"/>
            <w:left w:val="none" w:sz="0" w:space="0" w:color="auto"/>
            <w:bottom w:val="none" w:sz="0" w:space="0" w:color="auto"/>
            <w:right w:val="none" w:sz="0" w:space="0" w:color="auto"/>
          </w:divBdr>
          <w:divsChild>
            <w:div w:id="127750143">
              <w:marLeft w:val="0"/>
              <w:marRight w:val="0"/>
              <w:marTop w:val="0"/>
              <w:marBottom w:val="0"/>
              <w:divBdr>
                <w:top w:val="none" w:sz="0" w:space="0" w:color="auto"/>
                <w:left w:val="none" w:sz="0" w:space="0" w:color="auto"/>
                <w:bottom w:val="none" w:sz="0" w:space="0" w:color="auto"/>
                <w:right w:val="none" w:sz="0" w:space="0" w:color="auto"/>
              </w:divBdr>
            </w:div>
            <w:div w:id="346179155">
              <w:marLeft w:val="0"/>
              <w:marRight w:val="0"/>
              <w:marTop w:val="0"/>
              <w:marBottom w:val="0"/>
              <w:divBdr>
                <w:top w:val="none" w:sz="0" w:space="0" w:color="auto"/>
                <w:left w:val="none" w:sz="0" w:space="0" w:color="auto"/>
                <w:bottom w:val="none" w:sz="0" w:space="0" w:color="auto"/>
                <w:right w:val="none" w:sz="0" w:space="0" w:color="auto"/>
              </w:divBdr>
            </w:div>
            <w:div w:id="17203146">
              <w:marLeft w:val="0"/>
              <w:marRight w:val="0"/>
              <w:marTop w:val="0"/>
              <w:marBottom w:val="0"/>
              <w:divBdr>
                <w:top w:val="none" w:sz="0" w:space="0" w:color="auto"/>
                <w:left w:val="none" w:sz="0" w:space="0" w:color="auto"/>
                <w:bottom w:val="none" w:sz="0" w:space="0" w:color="auto"/>
                <w:right w:val="none" w:sz="0" w:space="0" w:color="auto"/>
              </w:divBdr>
            </w:div>
            <w:div w:id="160852797">
              <w:marLeft w:val="0"/>
              <w:marRight w:val="0"/>
              <w:marTop w:val="0"/>
              <w:marBottom w:val="0"/>
              <w:divBdr>
                <w:top w:val="none" w:sz="0" w:space="0" w:color="auto"/>
                <w:left w:val="none" w:sz="0" w:space="0" w:color="auto"/>
                <w:bottom w:val="none" w:sz="0" w:space="0" w:color="auto"/>
                <w:right w:val="none" w:sz="0" w:space="0" w:color="auto"/>
              </w:divBdr>
            </w:div>
            <w:div w:id="966622342">
              <w:marLeft w:val="0"/>
              <w:marRight w:val="0"/>
              <w:marTop w:val="0"/>
              <w:marBottom w:val="0"/>
              <w:divBdr>
                <w:top w:val="none" w:sz="0" w:space="0" w:color="auto"/>
                <w:left w:val="none" w:sz="0" w:space="0" w:color="auto"/>
                <w:bottom w:val="none" w:sz="0" w:space="0" w:color="auto"/>
                <w:right w:val="none" w:sz="0" w:space="0" w:color="auto"/>
              </w:divBdr>
            </w:div>
            <w:div w:id="11288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37437">
      <w:bodyDiv w:val="1"/>
      <w:marLeft w:val="0"/>
      <w:marRight w:val="0"/>
      <w:marTop w:val="0"/>
      <w:marBottom w:val="0"/>
      <w:divBdr>
        <w:top w:val="none" w:sz="0" w:space="0" w:color="auto"/>
        <w:left w:val="none" w:sz="0" w:space="0" w:color="auto"/>
        <w:bottom w:val="none" w:sz="0" w:space="0" w:color="auto"/>
        <w:right w:val="none" w:sz="0" w:space="0" w:color="auto"/>
      </w:divBdr>
    </w:div>
    <w:div w:id="537427779">
      <w:bodyDiv w:val="1"/>
      <w:marLeft w:val="0"/>
      <w:marRight w:val="0"/>
      <w:marTop w:val="0"/>
      <w:marBottom w:val="0"/>
      <w:divBdr>
        <w:top w:val="none" w:sz="0" w:space="0" w:color="auto"/>
        <w:left w:val="none" w:sz="0" w:space="0" w:color="auto"/>
        <w:bottom w:val="none" w:sz="0" w:space="0" w:color="auto"/>
        <w:right w:val="none" w:sz="0" w:space="0" w:color="auto"/>
      </w:divBdr>
      <w:divsChild>
        <w:div w:id="1247373924">
          <w:marLeft w:val="0"/>
          <w:marRight w:val="0"/>
          <w:marTop w:val="0"/>
          <w:marBottom w:val="0"/>
          <w:divBdr>
            <w:top w:val="none" w:sz="0" w:space="0" w:color="auto"/>
            <w:left w:val="none" w:sz="0" w:space="0" w:color="auto"/>
            <w:bottom w:val="none" w:sz="0" w:space="0" w:color="auto"/>
            <w:right w:val="none" w:sz="0" w:space="0" w:color="auto"/>
          </w:divBdr>
          <w:divsChild>
            <w:div w:id="2384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6393">
      <w:bodyDiv w:val="1"/>
      <w:marLeft w:val="0"/>
      <w:marRight w:val="0"/>
      <w:marTop w:val="0"/>
      <w:marBottom w:val="0"/>
      <w:divBdr>
        <w:top w:val="none" w:sz="0" w:space="0" w:color="auto"/>
        <w:left w:val="none" w:sz="0" w:space="0" w:color="auto"/>
        <w:bottom w:val="none" w:sz="0" w:space="0" w:color="auto"/>
        <w:right w:val="none" w:sz="0" w:space="0" w:color="auto"/>
      </w:divBdr>
    </w:div>
    <w:div w:id="541750956">
      <w:bodyDiv w:val="1"/>
      <w:marLeft w:val="0"/>
      <w:marRight w:val="0"/>
      <w:marTop w:val="0"/>
      <w:marBottom w:val="0"/>
      <w:divBdr>
        <w:top w:val="none" w:sz="0" w:space="0" w:color="auto"/>
        <w:left w:val="none" w:sz="0" w:space="0" w:color="auto"/>
        <w:bottom w:val="none" w:sz="0" w:space="0" w:color="auto"/>
        <w:right w:val="none" w:sz="0" w:space="0" w:color="auto"/>
      </w:divBdr>
      <w:divsChild>
        <w:div w:id="1369329233">
          <w:marLeft w:val="0"/>
          <w:marRight w:val="0"/>
          <w:marTop w:val="0"/>
          <w:marBottom w:val="0"/>
          <w:divBdr>
            <w:top w:val="none" w:sz="0" w:space="0" w:color="auto"/>
            <w:left w:val="none" w:sz="0" w:space="0" w:color="auto"/>
            <w:bottom w:val="none" w:sz="0" w:space="0" w:color="auto"/>
            <w:right w:val="none" w:sz="0" w:space="0" w:color="auto"/>
          </w:divBdr>
          <w:divsChild>
            <w:div w:id="1719628159">
              <w:marLeft w:val="0"/>
              <w:marRight w:val="0"/>
              <w:marTop w:val="0"/>
              <w:marBottom w:val="0"/>
              <w:divBdr>
                <w:top w:val="none" w:sz="0" w:space="0" w:color="auto"/>
                <w:left w:val="none" w:sz="0" w:space="0" w:color="auto"/>
                <w:bottom w:val="none" w:sz="0" w:space="0" w:color="auto"/>
                <w:right w:val="none" w:sz="0" w:space="0" w:color="auto"/>
              </w:divBdr>
            </w:div>
            <w:div w:id="756827520">
              <w:marLeft w:val="0"/>
              <w:marRight w:val="0"/>
              <w:marTop w:val="0"/>
              <w:marBottom w:val="0"/>
              <w:divBdr>
                <w:top w:val="none" w:sz="0" w:space="0" w:color="auto"/>
                <w:left w:val="none" w:sz="0" w:space="0" w:color="auto"/>
                <w:bottom w:val="none" w:sz="0" w:space="0" w:color="auto"/>
                <w:right w:val="none" w:sz="0" w:space="0" w:color="auto"/>
              </w:divBdr>
            </w:div>
            <w:div w:id="1866824265">
              <w:marLeft w:val="0"/>
              <w:marRight w:val="0"/>
              <w:marTop w:val="0"/>
              <w:marBottom w:val="0"/>
              <w:divBdr>
                <w:top w:val="none" w:sz="0" w:space="0" w:color="auto"/>
                <w:left w:val="none" w:sz="0" w:space="0" w:color="auto"/>
                <w:bottom w:val="none" w:sz="0" w:space="0" w:color="auto"/>
                <w:right w:val="none" w:sz="0" w:space="0" w:color="auto"/>
              </w:divBdr>
            </w:div>
            <w:div w:id="1226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0488">
      <w:bodyDiv w:val="1"/>
      <w:marLeft w:val="0"/>
      <w:marRight w:val="0"/>
      <w:marTop w:val="0"/>
      <w:marBottom w:val="0"/>
      <w:divBdr>
        <w:top w:val="none" w:sz="0" w:space="0" w:color="auto"/>
        <w:left w:val="none" w:sz="0" w:space="0" w:color="auto"/>
        <w:bottom w:val="none" w:sz="0" w:space="0" w:color="auto"/>
        <w:right w:val="none" w:sz="0" w:space="0" w:color="auto"/>
      </w:divBdr>
      <w:divsChild>
        <w:div w:id="1405950308">
          <w:marLeft w:val="0"/>
          <w:marRight w:val="0"/>
          <w:marTop w:val="0"/>
          <w:marBottom w:val="0"/>
          <w:divBdr>
            <w:top w:val="none" w:sz="0" w:space="0" w:color="auto"/>
            <w:left w:val="none" w:sz="0" w:space="0" w:color="auto"/>
            <w:bottom w:val="none" w:sz="0" w:space="0" w:color="auto"/>
            <w:right w:val="none" w:sz="0" w:space="0" w:color="auto"/>
          </w:divBdr>
          <w:divsChild>
            <w:div w:id="1259020773">
              <w:marLeft w:val="0"/>
              <w:marRight w:val="0"/>
              <w:marTop w:val="0"/>
              <w:marBottom w:val="0"/>
              <w:divBdr>
                <w:top w:val="none" w:sz="0" w:space="0" w:color="auto"/>
                <w:left w:val="none" w:sz="0" w:space="0" w:color="auto"/>
                <w:bottom w:val="none" w:sz="0" w:space="0" w:color="auto"/>
                <w:right w:val="none" w:sz="0" w:space="0" w:color="auto"/>
              </w:divBdr>
            </w:div>
            <w:div w:id="1731807371">
              <w:marLeft w:val="0"/>
              <w:marRight w:val="0"/>
              <w:marTop w:val="0"/>
              <w:marBottom w:val="0"/>
              <w:divBdr>
                <w:top w:val="none" w:sz="0" w:space="0" w:color="auto"/>
                <w:left w:val="none" w:sz="0" w:space="0" w:color="auto"/>
                <w:bottom w:val="none" w:sz="0" w:space="0" w:color="auto"/>
                <w:right w:val="none" w:sz="0" w:space="0" w:color="auto"/>
              </w:divBdr>
            </w:div>
            <w:div w:id="116801566">
              <w:marLeft w:val="0"/>
              <w:marRight w:val="0"/>
              <w:marTop w:val="0"/>
              <w:marBottom w:val="0"/>
              <w:divBdr>
                <w:top w:val="none" w:sz="0" w:space="0" w:color="auto"/>
                <w:left w:val="none" w:sz="0" w:space="0" w:color="auto"/>
                <w:bottom w:val="none" w:sz="0" w:space="0" w:color="auto"/>
                <w:right w:val="none" w:sz="0" w:space="0" w:color="auto"/>
              </w:divBdr>
            </w:div>
            <w:div w:id="14496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6733">
      <w:bodyDiv w:val="1"/>
      <w:marLeft w:val="0"/>
      <w:marRight w:val="0"/>
      <w:marTop w:val="0"/>
      <w:marBottom w:val="0"/>
      <w:divBdr>
        <w:top w:val="none" w:sz="0" w:space="0" w:color="auto"/>
        <w:left w:val="none" w:sz="0" w:space="0" w:color="auto"/>
        <w:bottom w:val="none" w:sz="0" w:space="0" w:color="auto"/>
        <w:right w:val="none" w:sz="0" w:space="0" w:color="auto"/>
      </w:divBdr>
      <w:divsChild>
        <w:div w:id="1504860410">
          <w:marLeft w:val="0"/>
          <w:marRight w:val="0"/>
          <w:marTop w:val="0"/>
          <w:marBottom w:val="0"/>
          <w:divBdr>
            <w:top w:val="none" w:sz="0" w:space="0" w:color="auto"/>
            <w:left w:val="none" w:sz="0" w:space="0" w:color="auto"/>
            <w:bottom w:val="none" w:sz="0" w:space="0" w:color="auto"/>
            <w:right w:val="none" w:sz="0" w:space="0" w:color="auto"/>
          </w:divBdr>
          <w:divsChild>
            <w:div w:id="157122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7863">
      <w:bodyDiv w:val="1"/>
      <w:marLeft w:val="0"/>
      <w:marRight w:val="0"/>
      <w:marTop w:val="0"/>
      <w:marBottom w:val="0"/>
      <w:divBdr>
        <w:top w:val="none" w:sz="0" w:space="0" w:color="auto"/>
        <w:left w:val="none" w:sz="0" w:space="0" w:color="auto"/>
        <w:bottom w:val="none" w:sz="0" w:space="0" w:color="auto"/>
        <w:right w:val="none" w:sz="0" w:space="0" w:color="auto"/>
      </w:divBdr>
      <w:divsChild>
        <w:div w:id="930817735">
          <w:marLeft w:val="0"/>
          <w:marRight w:val="0"/>
          <w:marTop w:val="0"/>
          <w:marBottom w:val="0"/>
          <w:divBdr>
            <w:top w:val="none" w:sz="0" w:space="0" w:color="auto"/>
            <w:left w:val="none" w:sz="0" w:space="0" w:color="auto"/>
            <w:bottom w:val="none" w:sz="0" w:space="0" w:color="auto"/>
            <w:right w:val="none" w:sz="0" w:space="0" w:color="auto"/>
          </w:divBdr>
          <w:divsChild>
            <w:div w:id="8108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5168">
      <w:bodyDiv w:val="1"/>
      <w:marLeft w:val="0"/>
      <w:marRight w:val="0"/>
      <w:marTop w:val="0"/>
      <w:marBottom w:val="0"/>
      <w:divBdr>
        <w:top w:val="none" w:sz="0" w:space="0" w:color="auto"/>
        <w:left w:val="none" w:sz="0" w:space="0" w:color="auto"/>
        <w:bottom w:val="none" w:sz="0" w:space="0" w:color="auto"/>
        <w:right w:val="none" w:sz="0" w:space="0" w:color="auto"/>
      </w:divBdr>
      <w:divsChild>
        <w:div w:id="2002657820">
          <w:marLeft w:val="0"/>
          <w:marRight w:val="0"/>
          <w:marTop w:val="0"/>
          <w:marBottom w:val="0"/>
          <w:divBdr>
            <w:top w:val="none" w:sz="0" w:space="0" w:color="auto"/>
            <w:left w:val="none" w:sz="0" w:space="0" w:color="auto"/>
            <w:bottom w:val="none" w:sz="0" w:space="0" w:color="auto"/>
            <w:right w:val="none" w:sz="0" w:space="0" w:color="auto"/>
          </w:divBdr>
        </w:div>
      </w:divsChild>
    </w:div>
    <w:div w:id="617296487">
      <w:bodyDiv w:val="1"/>
      <w:marLeft w:val="0"/>
      <w:marRight w:val="0"/>
      <w:marTop w:val="0"/>
      <w:marBottom w:val="0"/>
      <w:divBdr>
        <w:top w:val="none" w:sz="0" w:space="0" w:color="auto"/>
        <w:left w:val="none" w:sz="0" w:space="0" w:color="auto"/>
        <w:bottom w:val="none" w:sz="0" w:space="0" w:color="auto"/>
        <w:right w:val="none" w:sz="0" w:space="0" w:color="auto"/>
      </w:divBdr>
      <w:divsChild>
        <w:div w:id="528492771">
          <w:marLeft w:val="0"/>
          <w:marRight w:val="0"/>
          <w:marTop w:val="0"/>
          <w:marBottom w:val="0"/>
          <w:divBdr>
            <w:top w:val="none" w:sz="0" w:space="0" w:color="auto"/>
            <w:left w:val="none" w:sz="0" w:space="0" w:color="auto"/>
            <w:bottom w:val="none" w:sz="0" w:space="0" w:color="auto"/>
            <w:right w:val="none" w:sz="0" w:space="0" w:color="auto"/>
          </w:divBdr>
          <w:divsChild>
            <w:div w:id="349138616">
              <w:marLeft w:val="0"/>
              <w:marRight w:val="0"/>
              <w:marTop w:val="0"/>
              <w:marBottom w:val="0"/>
              <w:divBdr>
                <w:top w:val="none" w:sz="0" w:space="0" w:color="auto"/>
                <w:left w:val="none" w:sz="0" w:space="0" w:color="auto"/>
                <w:bottom w:val="none" w:sz="0" w:space="0" w:color="auto"/>
                <w:right w:val="none" w:sz="0" w:space="0" w:color="auto"/>
              </w:divBdr>
            </w:div>
            <w:div w:id="1149203235">
              <w:marLeft w:val="0"/>
              <w:marRight w:val="0"/>
              <w:marTop w:val="0"/>
              <w:marBottom w:val="0"/>
              <w:divBdr>
                <w:top w:val="none" w:sz="0" w:space="0" w:color="auto"/>
                <w:left w:val="none" w:sz="0" w:space="0" w:color="auto"/>
                <w:bottom w:val="none" w:sz="0" w:space="0" w:color="auto"/>
                <w:right w:val="none" w:sz="0" w:space="0" w:color="auto"/>
              </w:divBdr>
            </w:div>
            <w:div w:id="5969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3591">
      <w:bodyDiv w:val="1"/>
      <w:marLeft w:val="0"/>
      <w:marRight w:val="0"/>
      <w:marTop w:val="0"/>
      <w:marBottom w:val="0"/>
      <w:divBdr>
        <w:top w:val="none" w:sz="0" w:space="0" w:color="auto"/>
        <w:left w:val="none" w:sz="0" w:space="0" w:color="auto"/>
        <w:bottom w:val="none" w:sz="0" w:space="0" w:color="auto"/>
        <w:right w:val="none" w:sz="0" w:space="0" w:color="auto"/>
      </w:divBdr>
      <w:divsChild>
        <w:div w:id="1138110831">
          <w:marLeft w:val="0"/>
          <w:marRight w:val="0"/>
          <w:marTop w:val="0"/>
          <w:marBottom w:val="0"/>
          <w:divBdr>
            <w:top w:val="none" w:sz="0" w:space="0" w:color="auto"/>
            <w:left w:val="none" w:sz="0" w:space="0" w:color="auto"/>
            <w:bottom w:val="none" w:sz="0" w:space="0" w:color="auto"/>
            <w:right w:val="none" w:sz="0" w:space="0" w:color="auto"/>
          </w:divBdr>
          <w:divsChild>
            <w:div w:id="475923311">
              <w:marLeft w:val="0"/>
              <w:marRight w:val="0"/>
              <w:marTop w:val="0"/>
              <w:marBottom w:val="0"/>
              <w:divBdr>
                <w:top w:val="none" w:sz="0" w:space="0" w:color="auto"/>
                <w:left w:val="none" w:sz="0" w:space="0" w:color="auto"/>
                <w:bottom w:val="none" w:sz="0" w:space="0" w:color="auto"/>
                <w:right w:val="none" w:sz="0" w:space="0" w:color="auto"/>
              </w:divBdr>
              <w:divsChild>
                <w:div w:id="729303523">
                  <w:marLeft w:val="0"/>
                  <w:marRight w:val="0"/>
                  <w:marTop w:val="0"/>
                  <w:marBottom w:val="0"/>
                  <w:divBdr>
                    <w:top w:val="none" w:sz="0" w:space="0" w:color="auto"/>
                    <w:left w:val="none" w:sz="0" w:space="0" w:color="auto"/>
                    <w:bottom w:val="none" w:sz="0" w:space="0" w:color="auto"/>
                    <w:right w:val="none" w:sz="0" w:space="0" w:color="auto"/>
                  </w:divBdr>
                  <w:divsChild>
                    <w:div w:id="2051420478">
                      <w:marLeft w:val="0"/>
                      <w:marRight w:val="0"/>
                      <w:marTop w:val="0"/>
                      <w:marBottom w:val="0"/>
                      <w:divBdr>
                        <w:top w:val="none" w:sz="0" w:space="0" w:color="auto"/>
                        <w:left w:val="none" w:sz="0" w:space="0" w:color="auto"/>
                        <w:bottom w:val="none" w:sz="0" w:space="0" w:color="auto"/>
                        <w:right w:val="none" w:sz="0" w:space="0" w:color="auto"/>
                      </w:divBdr>
                      <w:divsChild>
                        <w:div w:id="1054698460">
                          <w:marLeft w:val="0"/>
                          <w:marRight w:val="0"/>
                          <w:marTop w:val="0"/>
                          <w:marBottom w:val="0"/>
                          <w:divBdr>
                            <w:top w:val="none" w:sz="0" w:space="0" w:color="auto"/>
                            <w:left w:val="none" w:sz="0" w:space="0" w:color="auto"/>
                            <w:bottom w:val="none" w:sz="0" w:space="0" w:color="auto"/>
                            <w:right w:val="none" w:sz="0" w:space="0" w:color="auto"/>
                          </w:divBdr>
                          <w:divsChild>
                            <w:div w:id="661784416">
                              <w:marLeft w:val="-15"/>
                              <w:marRight w:val="-15"/>
                              <w:marTop w:val="0"/>
                              <w:marBottom w:val="0"/>
                              <w:divBdr>
                                <w:top w:val="none" w:sz="0" w:space="0" w:color="auto"/>
                                <w:left w:val="none" w:sz="0" w:space="0" w:color="auto"/>
                                <w:bottom w:val="none" w:sz="0" w:space="0" w:color="auto"/>
                                <w:right w:val="none" w:sz="0" w:space="0" w:color="auto"/>
                              </w:divBdr>
                            </w:div>
                            <w:div w:id="1397125614">
                              <w:marLeft w:val="-15"/>
                              <w:marRight w:val="-15"/>
                              <w:marTop w:val="0"/>
                              <w:marBottom w:val="0"/>
                              <w:divBdr>
                                <w:top w:val="none" w:sz="0" w:space="0" w:color="auto"/>
                                <w:left w:val="none" w:sz="0" w:space="0" w:color="auto"/>
                                <w:bottom w:val="none" w:sz="0" w:space="0" w:color="auto"/>
                                <w:right w:val="none" w:sz="0" w:space="0" w:color="auto"/>
                              </w:divBdr>
                            </w:div>
                            <w:div w:id="553931461">
                              <w:marLeft w:val="-15"/>
                              <w:marRight w:val="-15"/>
                              <w:marTop w:val="0"/>
                              <w:marBottom w:val="0"/>
                              <w:divBdr>
                                <w:top w:val="none" w:sz="0" w:space="0" w:color="auto"/>
                                <w:left w:val="none" w:sz="0" w:space="0" w:color="auto"/>
                                <w:bottom w:val="none" w:sz="0" w:space="0" w:color="auto"/>
                                <w:right w:val="none" w:sz="0" w:space="0" w:color="auto"/>
                              </w:divBdr>
                            </w:div>
                            <w:div w:id="552236212">
                              <w:marLeft w:val="-15"/>
                              <w:marRight w:val="-15"/>
                              <w:marTop w:val="0"/>
                              <w:marBottom w:val="0"/>
                              <w:divBdr>
                                <w:top w:val="none" w:sz="0" w:space="0" w:color="auto"/>
                                <w:left w:val="none" w:sz="0" w:space="0" w:color="auto"/>
                                <w:bottom w:val="none" w:sz="0" w:space="0" w:color="auto"/>
                                <w:right w:val="none" w:sz="0" w:space="0" w:color="auto"/>
                              </w:divBdr>
                            </w:div>
                            <w:div w:id="1434131009">
                              <w:marLeft w:val="0"/>
                              <w:marRight w:val="0"/>
                              <w:marTop w:val="0"/>
                              <w:marBottom w:val="0"/>
                              <w:divBdr>
                                <w:top w:val="none" w:sz="0" w:space="0" w:color="auto"/>
                                <w:left w:val="none" w:sz="0" w:space="0" w:color="auto"/>
                                <w:bottom w:val="none" w:sz="0" w:space="0" w:color="auto"/>
                                <w:right w:val="none" w:sz="0" w:space="0" w:color="auto"/>
                              </w:divBdr>
                              <w:divsChild>
                                <w:div w:id="10644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317683">
          <w:marLeft w:val="0"/>
          <w:marRight w:val="0"/>
          <w:marTop w:val="0"/>
          <w:marBottom w:val="0"/>
          <w:divBdr>
            <w:top w:val="none" w:sz="0" w:space="0" w:color="auto"/>
            <w:left w:val="none" w:sz="0" w:space="0" w:color="auto"/>
            <w:bottom w:val="none" w:sz="0" w:space="0" w:color="auto"/>
            <w:right w:val="none" w:sz="0" w:space="0" w:color="auto"/>
          </w:divBdr>
          <w:divsChild>
            <w:div w:id="1305694333">
              <w:marLeft w:val="0"/>
              <w:marRight w:val="0"/>
              <w:marTop w:val="0"/>
              <w:marBottom w:val="0"/>
              <w:divBdr>
                <w:top w:val="none" w:sz="0" w:space="0" w:color="auto"/>
                <w:left w:val="none" w:sz="0" w:space="0" w:color="auto"/>
                <w:bottom w:val="none" w:sz="0" w:space="0" w:color="auto"/>
                <w:right w:val="none" w:sz="0" w:space="0" w:color="auto"/>
              </w:divBdr>
              <w:divsChild>
                <w:div w:id="195055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694749">
      <w:bodyDiv w:val="1"/>
      <w:marLeft w:val="0"/>
      <w:marRight w:val="0"/>
      <w:marTop w:val="0"/>
      <w:marBottom w:val="0"/>
      <w:divBdr>
        <w:top w:val="none" w:sz="0" w:space="0" w:color="auto"/>
        <w:left w:val="none" w:sz="0" w:space="0" w:color="auto"/>
        <w:bottom w:val="none" w:sz="0" w:space="0" w:color="auto"/>
        <w:right w:val="none" w:sz="0" w:space="0" w:color="auto"/>
      </w:divBdr>
      <w:divsChild>
        <w:div w:id="560096064">
          <w:marLeft w:val="0"/>
          <w:marRight w:val="0"/>
          <w:marTop w:val="0"/>
          <w:marBottom w:val="0"/>
          <w:divBdr>
            <w:top w:val="none" w:sz="0" w:space="0" w:color="auto"/>
            <w:left w:val="none" w:sz="0" w:space="0" w:color="auto"/>
            <w:bottom w:val="none" w:sz="0" w:space="0" w:color="auto"/>
            <w:right w:val="none" w:sz="0" w:space="0" w:color="auto"/>
          </w:divBdr>
          <w:divsChild>
            <w:div w:id="70852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8948">
      <w:bodyDiv w:val="1"/>
      <w:marLeft w:val="0"/>
      <w:marRight w:val="0"/>
      <w:marTop w:val="0"/>
      <w:marBottom w:val="0"/>
      <w:divBdr>
        <w:top w:val="none" w:sz="0" w:space="0" w:color="auto"/>
        <w:left w:val="none" w:sz="0" w:space="0" w:color="auto"/>
        <w:bottom w:val="none" w:sz="0" w:space="0" w:color="auto"/>
        <w:right w:val="none" w:sz="0" w:space="0" w:color="auto"/>
      </w:divBdr>
      <w:divsChild>
        <w:div w:id="1757360743">
          <w:marLeft w:val="0"/>
          <w:marRight w:val="0"/>
          <w:marTop w:val="0"/>
          <w:marBottom w:val="0"/>
          <w:divBdr>
            <w:top w:val="none" w:sz="0" w:space="0" w:color="auto"/>
            <w:left w:val="none" w:sz="0" w:space="0" w:color="auto"/>
            <w:bottom w:val="none" w:sz="0" w:space="0" w:color="auto"/>
            <w:right w:val="none" w:sz="0" w:space="0" w:color="auto"/>
          </w:divBdr>
          <w:divsChild>
            <w:div w:id="147939081">
              <w:marLeft w:val="0"/>
              <w:marRight w:val="0"/>
              <w:marTop w:val="0"/>
              <w:marBottom w:val="0"/>
              <w:divBdr>
                <w:top w:val="none" w:sz="0" w:space="0" w:color="auto"/>
                <w:left w:val="none" w:sz="0" w:space="0" w:color="auto"/>
                <w:bottom w:val="none" w:sz="0" w:space="0" w:color="auto"/>
                <w:right w:val="none" w:sz="0" w:space="0" w:color="auto"/>
              </w:divBdr>
            </w:div>
            <w:div w:id="2124378636">
              <w:marLeft w:val="0"/>
              <w:marRight w:val="0"/>
              <w:marTop w:val="0"/>
              <w:marBottom w:val="0"/>
              <w:divBdr>
                <w:top w:val="none" w:sz="0" w:space="0" w:color="auto"/>
                <w:left w:val="none" w:sz="0" w:space="0" w:color="auto"/>
                <w:bottom w:val="none" w:sz="0" w:space="0" w:color="auto"/>
                <w:right w:val="none" w:sz="0" w:space="0" w:color="auto"/>
              </w:divBdr>
            </w:div>
            <w:div w:id="1589532972">
              <w:marLeft w:val="0"/>
              <w:marRight w:val="0"/>
              <w:marTop w:val="0"/>
              <w:marBottom w:val="0"/>
              <w:divBdr>
                <w:top w:val="none" w:sz="0" w:space="0" w:color="auto"/>
                <w:left w:val="none" w:sz="0" w:space="0" w:color="auto"/>
                <w:bottom w:val="none" w:sz="0" w:space="0" w:color="auto"/>
                <w:right w:val="none" w:sz="0" w:space="0" w:color="auto"/>
              </w:divBdr>
            </w:div>
            <w:div w:id="3870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0320">
      <w:bodyDiv w:val="1"/>
      <w:marLeft w:val="0"/>
      <w:marRight w:val="0"/>
      <w:marTop w:val="0"/>
      <w:marBottom w:val="0"/>
      <w:divBdr>
        <w:top w:val="none" w:sz="0" w:space="0" w:color="auto"/>
        <w:left w:val="none" w:sz="0" w:space="0" w:color="auto"/>
        <w:bottom w:val="none" w:sz="0" w:space="0" w:color="auto"/>
        <w:right w:val="none" w:sz="0" w:space="0" w:color="auto"/>
      </w:divBdr>
    </w:div>
    <w:div w:id="639773997">
      <w:bodyDiv w:val="1"/>
      <w:marLeft w:val="0"/>
      <w:marRight w:val="0"/>
      <w:marTop w:val="0"/>
      <w:marBottom w:val="0"/>
      <w:divBdr>
        <w:top w:val="none" w:sz="0" w:space="0" w:color="auto"/>
        <w:left w:val="none" w:sz="0" w:space="0" w:color="auto"/>
        <w:bottom w:val="none" w:sz="0" w:space="0" w:color="auto"/>
        <w:right w:val="none" w:sz="0" w:space="0" w:color="auto"/>
      </w:divBdr>
    </w:div>
    <w:div w:id="646978124">
      <w:bodyDiv w:val="1"/>
      <w:marLeft w:val="0"/>
      <w:marRight w:val="0"/>
      <w:marTop w:val="0"/>
      <w:marBottom w:val="0"/>
      <w:divBdr>
        <w:top w:val="none" w:sz="0" w:space="0" w:color="auto"/>
        <w:left w:val="none" w:sz="0" w:space="0" w:color="auto"/>
        <w:bottom w:val="none" w:sz="0" w:space="0" w:color="auto"/>
        <w:right w:val="none" w:sz="0" w:space="0" w:color="auto"/>
      </w:divBdr>
      <w:divsChild>
        <w:div w:id="2028092534">
          <w:marLeft w:val="0"/>
          <w:marRight w:val="0"/>
          <w:marTop w:val="0"/>
          <w:marBottom w:val="0"/>
          <w:divBdr>
            <w:top w:val="none" w:sz="0" w:space="0" w:color="auto"/>
            <w:left w:val="none" w:sz="0" w:space="0" w:color="auto"/>
            <w:bottom w:val="none" w:sz="0" w:space="0" w:color="auto"/>
            <w:right w:val="none" w:sz="0" w:space="0" w:color="auto"/>
          </w:divBdr>
          <w:divsChild>
            <w:div w:id="598948983">
              <w:marLeft w:val="0"/>
              <w:marRight w:val="0"/>
              <w:marTop w:val="0"/>
              <w:marBottom w:val="0"/>
              <w:divBdr>
                <w:top w:val="none" w:sz="0" w:space="0" w:color="auto"/>
                <w:left w:val="none" w:sz="0" w:space="0" w:color="auto"/>
                <w:bottom w:val="none" w:sz="0" w:space="0" w:color="auto"/>
                <w:right w:val="none" w:sz="0" w:space="0" w:color="auto"/>
              </w:divBdr>
            </w:div>
            <w:div w:id="866715482">
              <w:marLeft w:val="0"/>
              <w:marRight w:val="0"/>
              <w:marTop w:val="0"/>
              <w:marBottom w:val="0"/>
              <w:divBdr>
                <w:top w:val="none" w:sz="0" w:space="0" w:color="auto"/>
                <w:left w:val="none" w:sz="0" w:space="0" w:color="auto"/>
                <w:bottom w:val="none" w:sz="0" w:space="0" w:color="auto"/>
                <w:right w:val="none" w:sz="0" w:space="0" w:color="auto"/>
              </w:divBdr>
            </w:div>
            <w:div w:id="3923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7048">
      <w:bodyDiv w:val="1"/>
      <w:marLeft w:val="0"/>
      <w:marRight w:val="0"/>
      <w:marTop w:val="0"/>
      <w:marBottom w:val="0"/>
      <w:divBdr>
        <w:top w:val="none" w:sz="0" w:space="0" w:color="auto"/>
        <w:left w:val="none" w:sz="0" w:space="0" w:color="auto"/>
        <w:bottom w:val="none" w:sz="0" w:space="0" w:color="auto"/>
        <w:right w:val="none" w:sz="0" w:space="0" w:color="auto"/>
      </w:divBdr>
      <w:divsChild>
        <w:div w:id="302394052">
          <w:marLeft w:val="0"/>
          <w:marRight w:val="0"/>
          <w:marTop w:val="0"/>
          <w:marBottom w:val="0"/>
          <w:divBdr>
            <w:top w:val="none" w:sz="0" w:space="0" w:color="auto"/>
            <w:left w:val="none" w:sz="0" w:space="0" w:color="auto"/>
            <w:bottom w:val="none" w:sz="0" w:space="0" w:color="auto"/>
            <w:right w:val="none" w:sz="0" w:space="0" w:color="auto"/>
          </w:divBdr>
          <w:divsChild>
            <w:div w:id="1279025840">
              <w:marLeft w:val="0"/>
              <w:marRight w:val="0"/>
              <w:marTop w:val="0"/>
              <w:marBottom w:val="0"/>
              <w:divBdr>
                <w:top w:val="none" w:sz="0" w:space="0" w:color="auto"/>
                <w:left w:val="none" w:sz="0" w:space="0" w:color="auto"/>
                <w:bottom w:val="none" w:sz="0" w:space="0" w:color="auto"/>
                <w:right w:val="none" w:sz="0" w:space="0" w:color="auto"/>
              </w:divBdr>
            </w:div>
            <w:div w:id="271784464">
              <w:marLeft w:val="0"/>
              <w:marRight w:val="0"/>
              <w:marTop w:val="0"/>
              <w:marBottom w:val="0"/>
              <w:divBdr>
                <w:top w:val="none" w:sz="0" w:space="0" w:color="auto"/>
                <w:left w:val="none" w:sz="0" w:space="0" w:color="auto"/>
                <w:bottom w:val="none" w:sz="0" w:space="0" w:color="auto"/>
                <w:right w:val="none" w:sz="0" w:space="0" w:color="auto"/>
              </w:divBdr>
            </w:div>
            <w:div w:id="182180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90661">
      <w:bodyDiv w:val="1"/>
      <w:marLeft w:val="0"/>
      <w:marRight w:val="0"/>
      <w:marTop w:val="0"/>
      <w:marBottom w:val="0"/>
      <w:divBdr>
        <w:top w:val="none" w:sz="0" w:space="0" w:color="auto"/>
        <w:left w:val="none" w:sz="0" w:space="0" w:color="auto"/>
        <w:bottom w:val="none" w:sz="0" w:space="0" w:color="auto"/>
        <w:right w:val="none" w:sz="0" w:space="0" w:color="auto"/>
      </w:divBdr>
      <w:divsChild>
        <w:div w:id="518861118">
          <w:marLeft w:val="0"/>
          <w:marRight w:val="0"/>
          <w:marTop w:val="0"/>
          <w:marBottom w:val="0"/>
          <w:divBdr>
            <w:top w:val="none" w:sz="0" w:space="0" w:color="auto"/>
            <w:left w:val="none" w:sz="0" w:space="0" w:color="auto"/>
            <w:bottom w:val="none" w:sz="0" w:space="0" w:color="auto"/>
            <w:right w:val="none" w:sz="0" w:space="0" w:color="auto"/>
          </w:divBdr>
          <w:divsChild>
            <w:div w:id="7742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5342">
      <w:bodyDiv w:val="1"/>
      <w:marLeft w:val="0"/>
      <w:marRight w:val="0"/>
      <w:marTop w:val="0"/>
      <w:marBottom w:val="0"/>
      <w:divBdr>
        <w:top w:val="none" w:sz="0" w:space="0" w:color="auto"/>
        <w:left w:val="none" w:sz="0" w:space="0" w:color="auto"/>
        <w:bottom w:val="none" w:sz="0" w:space="0" w:color="auto"/>
        <w:right w:val="none" w:sz="0" w:space="0" w:color="auto"/>
      </w:divBdr>
      <w:divsChild>
        <w:div w:id="1685085115">
          <w:marLeft w:val="0"/>
          <w:marRight w:val="0"/>
          <w:marTop w:val="0"/>
          <w:marBottom w:val="0"/>
          <w:divBdr>
            <w:top w:val="none" w:sz="0" w:space="0" w:color="auto"/>
            <w:left w:val="none" w:sz="0" w:space="0" w:color="auto"/>
            <w:bottom w:val="none" w:sz="0" w:space="0" w:color="auto"/>
            <w:right w:val="none" w:sz="0" w:space="0" w:color="auto"/>
          </w:divBdr>
          <w:divsChild>
            <w:div w:id="492526686">
              <w:marLeft w:val="0"/>
              <w:marRight w:val="0"/>
              <w:marTop w:val="0"/>
              <w:marBottom w:val="0"/>
              <w:divBdr>
                <w:top w:val="none" w:sz="0" w:space="0" w:color="auto"/>
                <w:left w:val="none" w:sz="0" w:space="0" w:color="auto"/>
                <w:bottom w:val="none" w:sz="0" w:space="0" w:color="auto"/>
                <w:right w:val="none" w:sz="0" w:space="0" w:color="auto"/>
              </w:divBdr>
            </w:div>
            <w:div w:id="353384795">
              <w:marLeft w:val="0"/>
              <w:marRight w:val="0"/>
              <w:marTop w:val="0"/>
              <w:marBottom w:val="0"/>
              <w:divBdr>
                <w:top w:val="none" w:sz="0" w:space="0" w:color="auto"/>
                <w:left w:val="none" w:sz="0" w:space="0" w:color="auto"/>
                <w:bottom w:val="none" w:sz="0" w:space="0" w:color="auto"/>
                <w:right w:val="none" w:sz="0" w:space="0" w:color="auto"/>
              </w:divBdr>
            </w:div>
            <w:div w:id="1885562869">
              <w:marLeft w:val="0"/>
              <w:marRight w:val="0"/>
              <w:marTop w:val="0"/>
              <w:marBottom w:val="0"/>
              <w:divBdr>
                <w:top w:val="none" w:sz="0" w:space="0" w:color="auto"/>
                <w:left w:val="none" w:sz="0" w:space="0" w:color="auto"/>
                <w:bottom w:val="none" w:sz="0" w:space="0" w:color="auto"/>
                <w:right w:val="none" w:sz="0" w:space="0" w:color="auto"/>
              </w:divBdr>
            </w:div>
            <w:div w:id="1226916535">
              <w:marLeft w:val="0"/>
              <w:marRight w:val="0"/>
              <w:marTop w:val="0"/>
              <w:marBottom w:val="0"/>
              <w:divBdr>
                <w:top w:val="none" w:sz="0" w:space="0" w:color="auto"/>
                <w:left w:val="none" w:sz="0" w:space="0" w:color="auto"/>
                <w:bottom w:val="none" w:sz="0" w:space="0" w:color="auto"/>
                <w:right w:val="none" w:sz="0" w:space="0" w:color="auto"/>
              </w:divBdr>
            </w:div>
            <w:div w:id="2090344800">
              <w:marLeft w:val="0"/>
              <w:marRight w:val="0"/>
              <w:marTop w:val="0"/>
              <w:marBottom w:val="0"/>
              <w:divBdr>
                <w:top w:val="none" w:sz="0" w:space="0" w:color="auto"/>
                <w:left w:val="none" w:sz="0" w:space="0" w:color="auto"/>
                <w:bottom w:val="none" w:sz="0" w:space="0" w:color="auto"/>
                <w:right w:val="none" w:sz="0" w:space="0" w:color="auto"/>
              </w:divBdr>
            </w:div>
            <w:div w:id="57485953">
              <w:marLeft w:val="0"/>
              <w:marRight w:val="0"/>
              <w:marTop w:val="0"/>
              <w:marBottom w:val="0"/>
              <w:divBdr>
                <w:top w:val="none" w:sz="0" w:space="0" w:color="auto"/>
                <w:left w:val="none" w:sz="0" w:space="0" w:color="auto"/>
                <w:bottom w:val="none" w:sz="0" w:space="0" w:color="auto"/>
                <w:right w:val="none" w:sz="0" w:space="0" w:color="auto"/>
              </w:divBdr>
            </w:div>
            <w:div w:id="101688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5529">
      <w:bodyDiv w:val="1"/>
      <w:marLeft w:val="0"/>
      <w:marRight w:val="0"/>
      <w:marTop w:val="0"/>
      <w:marBottom w:val="0"/>
      <w:divBdr>
        <w:top w:val="none" w:sz="0" w:space="0" w:color="auto"/>
        <w:left w:val="none" w:sz="0" w:space="0" w:color="auto"/>
        <w:bottom w:val="none" w:sz="0" w:space="0" w:color="auto"/>
        <w:right w:val="none" w:sz="0" w:space="0" w:color="auto"/>
      </w:divBdr>
      <w:divsChild>
        <w:div w:id="1593272919">
          <w:marLeft w:val="0"/>
          <w:marRight w:val="0"/>
          <w:marTop w:val="0"/>
          <w:marBottom w:val="0"/>
          <w:divBdr>
            <w:top w:val="none" w:sz="0" w:space="0" w:color="auto"/>
            <w:left w:val="none" w:sz="0" w:space="0" w:color="auto"/>
            <w:bottom w:val="none" w:sz="0" w:space="0" w:color="auto"/>
            <w:right w:val="none" w:sz="0" w:space="0" w:color="auto"/>
          </w:divBdr>
          <w:divsChild>
            <w:div w:id="1475757958">
              <w:marLeft w:val="0"/>
              <w:marRight w:val="0"/>
              <w:marTop w:val="0"/>
              <w:marBottom w:val="0"/>
              <w:divBdr>
                <w:top w:val="none" w:sz="0" w:space="0" w:color="auto"/>
                <w:left w:val="none" w:sz="0" w:space="0" w:color="auto"/>
                <w:bottom w:val="none" w:sz="0" w:space="0" w:color="auto"/>
                <w:right w:val="none" w:sz="0" w:space="0" w:color="auto"/>
              </w:divBdr>
            </w:div>
            <w:div w:id="1892450058">
              <w:marLeft w:val="0"/>
              <w:marRight w:val="0"/>
              <w:marTop w:val="0"/>
              <w:marBottom w:val="0"/>
              <w:divBdr>
                <w:top w:val="none" w:sz="0" w:space="0" w:color="auto"/>
                <w:left w:val="none" w:sz="0" w:space="0" w:color="auto"/>
                <w:bottom w:val="none" w:sz="0" w:space="0" w:color="auto"/>
                <w:right w:val="none" w:sz="0" w:space="0" w:color="auto"/>
              </w:divBdr>
            </w:div>
            <w:div w:id="1224487828">
              <w:marLeft w:val="0"/>
              <w:marRight w:val="0"/>
              <w:marTop w:val="0"/>
              <w:marBottom w:val="0"/>
              <w:divBdr>
                <w:top w:val="none" w:sz="0" w:space="0" w:color="auto"/>
                <w:left w:val="none" w:sz="0" w:space="0" w:color="auto"/>
                <w:bottom w:val="none" w:sz="0" w:space="0" w:color="auto"/>
                <w:right w:val="none" w:sz="0" w:space="0" w:color="auto"/>
              </w:divBdr>
            </w:div>
            <w:div w:id="12007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70331">
      <w:bodyDiv w:val="1"/>
      <w:marLeft w:val="0"/>
      <w:marRight w:val="0"/>
      <w:marTop w:val="0"/>
      <w:marBottom w:val="0"/>
      <w:divBdr>
        <w:top w:val="none" w:sz="0" w:space="0" w:color="auto"/>
        <w:left w:val="none" w:sz="0" w:space="0" w:color="auto"/>
        <w:bottom w:val="none" w:sz="0" w:space="0" w:color="auto"/>
        <w:right w:val="none" w:sz="0" w:space="0" w:color="auto"/>
      </w:divBdr>
      <w:divsChild>
        <w:div w:id="108013108">
          <w:marLeft w:val="0"/>
          <w:marRight w:val="0"/>
          <w:marTop w:val="0"/>
          <w:marBottom w:val="0"/>
          <w:divBdr>
            <w:top w:val="none" w:sz="0" w:space="0" w:color="auto"/>
            <w:left w:val="none" w:sz="0" w:space="0" w:color="auto"/>
            <w:bottom w:val="none" w:sz="0" w:space="0" w:color="auto"/>
            <w:right w:val="none" w:sz="0" w:space="0" w:color="auto"/>
          </w:divBdr>
          <w:divsChild>
            <w:div w:id="2078042933">
              <w:marLeft w:val="0"/>
              <w:marRight w:val="0"/>
              <w:marTop w:val="0"/>
              <w:marBottom w:val="0"/>
              <w:divBdr>
                <w:top w:val="none" w:sz="0" w:space="0" w:color="auto"/>
                <w:left w:val="none" w:sz="0" w:space="0" w:color="auto"/>
                <w:bottom w:val="none" w:sz="0" w:space="0" w:color="auto"/>
                <w:right w:val="none" w:sz="0" w:space="0" w:color="auto"/>
              </w:divBdr>
            </w:div>
            <w:div w:id="1940218920">
              <w:marLeft w:val="0"/>
              <w:marRight w:val="0"/>
              <w:marTop w:val="0"/>
              <w:marBottom w:val="0"/>
              <w:divBdr>
                <w:top w:val="none" w:sz="0" w:space="0" w:color="auto"/>
                <w:left w:val="none" w:sz="0" w:space="0" w:color="auto"/>
                <w:bottom w:val="none" w:sz="0" w:space="0" w:color="auto"/>
                <w:right w:val="none" w:sz="0" w:space="0" w:color="auto"/>
              </w:divBdr>
            </w:div>
            <w:div w:id="1913350496">
              <w:marLeft w:val="0"/>
              <w:marRight w:val="0"/>
              <w:marTop w:val="0"/>
              <w:marBottom w:val="0"/>
              <w:divBdr>
                <w:top w:val="none" w:sz="0" w:space="0" w:color="auto"/>
                <w:left w:val="none" w:sz="0" w:space="0" w:color="auto"/>
                <w:bottom w:val="none" w:sz="0" w:space="0" w:color="auto"/>
                <w:right w:val="none" w:sz="0" w:space="0" w:color="auto"/>
              </w:divBdr>
            </w:div>
            <w:div w:id="889656915">
              <w:marLeft w:val="0"/>
              <w:marRight w:val="0"/>
              <w:marTop w:val="0"/>
              <w:marBottom w:val="0"/>
              <w:divBdr>
                <w:top w:val="none" w:sz="0" w:space="0" w:color="auto"/>
                <w:left w:val="none" w:sz="0" w:space="0" w:color="auto"/>
                <w:bottom w:val="none" w:sz="0" w:space="0" w:color="auto"/>
                <w:right w:val="none" w:sz="0" w:space="0" w:color="auto"/>
              </w:divBdr>
            </w:div>
            <w:div w:id="21252619">
              <w:marLeft w:val="0"/>
              <w:marRight w:val="0"/>
              <w:marTop w:val="0"/>
              <w:marBottom w:val="0"/>
              <w:divBdr>
                <w:top w:val="none" w:sz="0" w:space="0" w:color="auto"/>
                <w:left w:val="none" w:sz="0" w:space="0" w:color="auto"/>
                <w:bottom w:val="none" w:sz="0" w:space="0" w:color="auto"/>
                <w:right w:val="none" w:sz="0" w:space="0" w:color="auto"/>
              </w:divBdr>
            </w:div>
            <w:div w:id="322659261">
              <w:marLeft w:val="0"/>
              <w:marRight w:val="0"/>
              <w:marTop w:val="0"/>
              <w:marBottom w:val="0"/>
              <w:divBdr>
                <w:top w:val="none" w:sz="0" w:space="0" w:color="auto"/>
                <w:left w:val="none" w:sz="0" w:space="0" w:color="auto"/>
                <w:bottom w:val="none" w:sz="0" w:space="0" w:color="auto"/>
                <w:right w:val="none" w:sz="0" w:space="0" w:color="auto"/>
              </w:divBdr>
            </w:div>
            <w:div w:id="25713784">
              <w:marLeft w:val="0"/>
              <w:marRight w:val="0"/>
              <w:marTop w:val="0"/>
              <w:marBottom w:val="0"/>
              <w:divBdr>
                <w:top w:val="none" w:sz="0" w:space="0" w:color="auto"/>
                <w:left w:val="none" w:sz="0" w:space="0" w:color="auto"/>
                <w:bottom w:val="none" w:sz="0" w:space="0" w:color="auto"/>
                <w:right w:val="none" w:sz="0" w:space="0" w:color="auto"/>
              </w:divBdr>
            </w:div>
            <w:div w:id="178784061">
              <w:marLeft w:val="0"/>
              <w:marRight w:val="0"/>
              <w:marTop w:val="0"/>
              <w:marBottom w:val="0"/>
              <w:divBdr>
                <w:top w:val="none" w:sz="0" w:space="0" w:color="auto"/>
                <w:left w:val="none" w:sz="0" w:space="0" w:color="auto"/>
                <w:bottom w:val="none" w:sz="0" w:space="0" w:color="auto"/>
                <w:right w:val="none" w:sz="0" w:space="0" w:color="auto"/>
              </w:divBdr>
            </w:div>
            <w:div w:id="733089355">
              <w:marLeft w:val="0"/>
              <w:marRight w:val="0"/>
              <w:marTop w:val="0"/>
              <w:marBottom w:val="0"/>
              <w:divBdr>
                <w:top w:val="none" w:sz="0" w:space="0" w:color="auto"/>
                <w:left w:val="none" w:sz="0" w:space="0" w:color="auto"/>
                <w:bottom w:val="none" w:sz="0" w:space="0" w:color="auto"/>
                <w:right w:val="none" w:sz="0" w:space="0" w:color="auto"/>
              </w:divBdr>
            </w:div>
            <w:div w:id="14048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5721">
      <w:bodyDiv w:val="1"/>
      <w:marLeft w:val="0"/>
      <w:marRight w:val="0"/>
      <w:marTop w:val="0"/>
      <w:marBottom w:val="0"/>
      <w:divBdr>
        <w:top w:val="none" w:sz="0" w:space="0" w:color="auto"/>
        <w:left w:val="none" w:sz="0" w:space="0" w:color="auto"/>
        <w:bottom w:val="none" w:sz="0" w:space="0" w:color="auto"/>
        <w:right w:val="none" w:sz="0" w:space="0" w:color="auto"/>
      </w:divBdr>
    </w:div>
    <w:div w:id="688529084">
      <w:bodyDiv w:val="1"/>
      <w:marLeft w:val="0"/>
      <w:marRight w:val="0"/>
      <w:marTop w:val="0"/>
      <w:marBottom w:val="0"/>
      <w:divBdr>
        <w:top w:val="none" w:sz="0" w:space="0" w:color="auto"/>
        <w:left w:val="none" w:sz="0" w:space="0" w:color="auto"/>
        <w:bottom w:val="none" w:sz="0" w:space="0" w:color="auto"/>
        <w:right w:val="none" w:sz="0" w:space="0" w:color="auto"/>
      </w:divBdr>
      <w:divsChild>
        <w:div w:id="519124787">
          <w:marLeft w:val="0"/>
          <w:marRight w:val="0"/>
          <w:marTop w:val="0"/>
          <w:marBottom w:val="0"/>
          <w:divBdr>
            <w:top w:val="none" w:sz="0" w:space="0" w:color="auto"/>
            <w:left w:val="none" w:sz="0" w:space="0" w:color="auto"/>
            <w:bottom w:val="none" w:sz="0" w:space="0" w:color="auto"/>
            <w:right w:val="none" w:sz="0" w:space="0" w:color="auto"/>
          </w:divBdr>
          <w:divsChild>
            <w:div w:id="878400444">
              <w:marLeft w:val="0"/>
              <w:marRight w:val="0"/>
              <w:marTop w:val="0"/>
              <w:marBottom w:val="0"/>
              <w:divBdr>
                <w:top w:val="none" w:sz="0" w:space="0" w:color="auto"/>
                <w:left w:val="none" w:sz="0" w:space="0" w:color="auto"/>
                <w:bottom w:val="none" w:sz="0" w:space="0" w:color="auto"/>
                <w:right w:val="none" w:sz="0" w:space="0" w:color="auto"/>
              </w:divBdr>
            </w:div>
            <w:div w:id="1824852051">
              <w:marLeft w:val="0"/>
              <w:marRight w:val="0"/>
              <w:marTop w:val="0"/>
              <w:marBottom w:val="0"/>
              <w:divBdr>
                <w:top w:val="none" w:sz="0" w:space="0" w:color="auto"/>
                <w:left w:val="none" w:sz="0" w:space="0" w:color="auto"/>
                <w:bottom w:val="none" w:sz="0" w:space="0" w:color="auto"/>
                <w:right w:val="none" w:sz="0" w:space="0" w:color="auto"/>
              </w:divBdr>
            </w:div>
            <w:div w:id="13365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7755">
      <w:bodyDiv w:val="1"/>
      <w:marLeft w:val="0"/>
      <w:marRight w:val="0"/>
      <w:marTop w:val="0"/>
      <w:marBottom w:val="0"/>
      <w:divBdr>
        <w:top w:val="none" w:sz="0" w:space="0" w:color="auto"/>
        <w:left w:val="none" w:sz="0" w:space="0" w:color="auto"/>
        <w:bottom w:val="none" w:sz="0" w:space="0" w:color="auto"/>
        <w:right w:val="none" w:sz="0" w:space="0" w:color="auto"/>
      </w:divBdr>
      <w:divsChild>
        <w:div w:id="1380548017">
          <w:marLeft w:val="0"/>
          <w:marRight w:val="0"/>
          <w:marTop w:val="0"/>
          <w:marBottom w:val="0"/>
          <w:divBdr>
            <w:top w:val="none" w:sz="0" w:space="0" w:color="auto"/>
            <w:left w:val="none" w:sz="0" w:space="0" w:color="auto"/>
            <w:bottom w:val="none" w:sz="0" w:space="0" w:color="auto"/>
            <w:right w:val="none" w:sz="0" w:space="0" w:color="auto"/>
          </w:divBdr>
          <w:divsChild>
            <w:div w:id="1793937885">
              <w:marLeft w:val="0"/>
              <w:marRight w:val="0"/>
              <w:marTop w:val="0"/>
              <w:marBottom w:val="0"/>
              <w:divBdr>
                <w:top w:val="none" w:sz="0" w:space="0" w:color="auto"/>
                <w:left w:val="none" w:sz="0" w:space="0" w:color="auto"/>
                <w:bottom w:val="none" w:sz="0" w:space="0" w:color="auto"/>
                <w:right w:val="none" w:sz="0" w:space="0" w:color="auto"/>
              </w:divBdr>
            </w:div>
            <w:div w:id="992366730">
              <w:marLeft w:val="0"/>
              <w:marRight w:val="0"/>
              <w:marTop w:val="0"/>
              <w:marBottom w:val="0"/>
              <w:divBdr>
                <w:top w:val="none" w:sz="0" w:space="0" w:color="auto"/>
                <w:left w:val="none" w:sz="0" w:space="0" w:color="auto"/>
                <w:bottom w:val="none" w:sz="0" w:space="0" w:color="auto"/>
                <w:right w:val="none" w:sz="0" w:space="0" w:color="auto"/>
              </w:divBdr>
            </w:div>
            <w:div w:id="1386300506">
              <w:marLeft w:val="0"/>
              <w:marRight w:val="0"/>
              <w:marTop w:val="0"/>
              <w:marBottom w:val="0"/>
              <w:divBdr>
                <w:top w:val="none" w:sz="0" w:space="0" w:color="auto"/>
                <w:left w:val="none" w:sz="0" w:space="0" w:color="auto"/>
                <w:bottom w:val="none" w:sz="0" w:space="0" w:color="auto"/>
                <w:right w:val="none" w:sz="0" w:space="0" w:color="auto"/>
              </w:divBdr>
            </w:div>
            <w:div w:id="12752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88831">
      <w:bodyDiv w:val="1"/>
      <w:marLeft w:val="0"/>
      <w:marRight w:val="0"/>
      <w:marTop w:val="0"/>
      <w:marBottom w:val="0"/>
      <w:divBdr>
        <w:top w:val="none" w:sz="0" w:space="0" w:color="auto"/>
        <w:left w:val="none" w:sz="0" w:space="0" w:color="auto"/>
        <w:bottom w:val="none" w:sz="0" w:space="0" w:color="auto"/>
        <w:right w:val="none" w:sz="0" w:space="0" w:color="auto"/>
      </w:divBdr>
      <w:divsChild>
        <w:div w:id="1807698098">
          <w:marLeft w:val="0"/>
          <w:marRight w:val="0"/>
          <w:marTop w:val="0"/>
          <w:marBottom w:val="0"/>
          <w:divBdr>
            <w:top w:val="single" w:sz="2" w:space="0" w:color="E3E3E3"/>
            <w:left w:val="single" w:sz="2" w:space="0" w:color="E3E3E3"/>
            <w:bottom w:val="single" w:sz="2" w:space="0" w:color="E3E3E3"/>
            <w:right w:val="single" w:sz="2" w:space="0" w:color="E3E3E3"/>
          </w:divBdr>
          <w:divsChild>
            <w:div w:id="494957492">
              <w:marLeft w:val="0"/>
              <w:marRight w:val="0"/>
              <w:marTop w:val="0"/>
              <w:marBottom w:val="0"/>
              <w:divBdr>
                <w:top w:val="single" w:sz="2" w:space="0" w:color="E3E3E3"/>
                <w:left w:val="single" w:sz="2" w:space="0" w:color="E3E3E3"/>
                <w:bottom w:val="single" w:sz="2" w:space="0" w:color="E3E3E3"/>
                <w:right w:val="single" w:sz="2" w:space="0" w:color="E3E3E3"/>
              </w:divBdr>
              <w:divsChild>
                <w:div w:id="1819764020">
                  <w:marLeft w:val="0"/>
                  <w:marRight w:val="0"/>
                  <w:marTop w:val="0"/>
                  <w:marBottom w:val="0"/>
                  <w:divBdr>
                    <w:top w:val="single" w:sz="2" w:space="0" w:color="E3E3E3"/>
                    <w:left w:val="single" w:sz="2" w:space="0" w:color="E3E3E3"/>
                    <w:bottom w:val="single" w:sz="2" w:space="0" w:color="E3E3E3"/>
                    <w:right w:val="single" w:sz="2" w:space="0" w:color="E3E3E3"/>
                  </w:divBdr>
                  <w:divsChild>
                    <w:div w:id="2099211821">
                      <w:marLeft w:val="0"/>
                      <w:marRight w:val="0"/>
                      <w:marTop w:val="0"/>
                      <w:marBottom w:val="0"/>
                      <w:divBdr>
                        <w:top w:val="single" w:sz="2" w:space="0" w:color="E3E3E3"/>
                        <w:left w:val="single" w:sz="2" w:space="0" w:color="E3E3E3"/>
                        <w:bottom w:val="single" w:sz="2" w:space="0" w:color="E3E3E3"/>
                        <w:right w:val="single" w:sz="2" w:space="0" w:color="E3E3E3"/>
                      </w:divBdr>
                      <w:divsChild>
                        <w:div w:id="316805104">
                          <w:marLeft w:val="0"/>
                          <w:marRight w:val="0"/>
                          <w:marTop w:val="0"/>
                          <w:marBottom w:val="0"/>
                          <w:divBdr>
                            <w:top w:val="single" w:sz="2" w:space="0" w:color="E3E3E3"/>
                            <w:left w:val="single" w:sz="2" w:space="0" w:color="E3E3E3"/>
                            <w:bottom w:val="single" w:sz="2" w:space="31" w:color="E3E3E3"/>
                            <w:right w:val="single" w:sz="2" w:space="0" w:color="E3E3E3"/>
                          </w:divBdr>
                          <w:divsChild>
                            <w:div w:id="491137901">
                              <w:marLeft w:val="0"/>
                              <w:marRight w:val="0"/>
                              <w:marTop w:val="0"/>
                              <w:marBottom w:val="0"/>
                              <w:divBdr>
                                <w:top w:val="single" w:sz="2" w:space="0" w:color="E3E3E3"/>
                                <w:left w:val="single" w:sz="2" w:space="0" w:color="E3E3E3"/>
                                <w:bottom w:val="single" w:sz="2" w:space="0" w:color="E3E3E3"/>
                                <w:right w:val="single" w:sz="2" w:space="0" w:color="E3E3E3"/>
                              </w:divBdr>
                              <w:divsChild>
                                <w:div w:id="796147210">
                                  <w:marLeft w:val="0"/>
                                  <w:marRight w:val="0"/>
                                  <w:marTop w:val="100"/>
                                  <w:marBottom w:val="100"/>
                                  <w:divBdr>
                                    <w:top w:val="single" w:sz="2" w:space="0" w:color="E3E3E3"/>
                                    <w:left w:val="single" w:sz="2" w:space="0" w:color="E3E3E3"/>
                                    <w:bottom w:val="single" w:sz="2" w:space="0" w:color="E3E3E3"/>
                                    <w:right w:val="single" w:sz="2" w:space="0" w:color="E3E3E3"/>
                                  </w:divBdr>
                                  <w:divsChild>
                                    <w:div w:id="325977660">
                                      <w:marLeft w:val="0"/>
                                      <w:marRight w:val="0"/>
                                      <w:marTop w:val="0"/>
                                      <w:marBottom w:val="0"/>
                                      <w:divBdr>
                                        <w:top w:val="single" w:sz="2" w:space="0" w:color="E3E3E3"/>
                                        <w:left w:val="single" w:sz="2" w:space="0" w:color="E3E3E3"/>
                                        <w:bottom w:val="single" w:sz="2" w:space="0" w:color="E3E3E3"/>
                                        <w:right w:val="single" w:sz="2" w:space="0" w:color="E3E3E3"/>
                                      </w:divBdr>
                                      <w:divsChild>
                                        <w:div w:id="616720345">
                                          <w:marLeft w:val="0"/>
                                          <w:marRight w:val="0"/>
                                          <w:marTop w:val="0"/>
                                          <w:marBottom w:val="0"/>
                                          <w:divBdr>
                                            <w:top w:val="single" w:sz="2" w:space="0" w:color="E3E3E3"/>
                                            <w:left w:val="single" w:sz="2" w:space="0" w:color="E3E3E3"/>
                                            <w:bottom w:val="single" w:sz="2" w:space="0" w:color="E3E3E3"/>
                                            <w:right w:val="single" w:sz="2" w:space="0" w:color="E3E3E3"/>
                                          </w:divBdr>
                                          <w:divsChild>
                                            <w:div w:id="225579794">
                                              <w:marLeft w:val="0"/>
                                              <w:marRight w:val="0"/>
                                              <w:marTop w:val="0"/>
                                              <w:marBottom w:val="0"/>
                                              <w:divBdr>
                                                <w:top w:val="single" w:sz="2" w:space="0" w:color="E3E3E3"/>
                                                <w:left w:val="single" w:sz="2" w:space="0" w:color="E3E3E3"/>
                                                <w:bottom w:val="single" w:sz="2" w:space="0" w:color="E3E3E3"/>
                                                <w:right w:val="single" w:sz="2" w:space="0" w:color="E3E3E3"/>
                                              </w:divBdr>
                                              <w:divsChild>
                                                <w:div w:id="1429614602">
                                                  <w:marLeft w:val="0"/>
                                                  <w:marRight w:val="0"/>
                                                  <w:marTop w:val="0"/>
                                                  <w:marBottom w:val="0"/>
                                                  <w:divBdr>
                                                    <w:top w:val="single" w:sz="2" w:space="0" w:color="E3E3E3"/>
                                                    <w:left w:val="single" w:sz="2" w:space="0" w:color="E3E3E3"/>
                                                    <w:bottom w:val="single" w:sz="2" w:space="0" w:color="E3E3E3"/>
                                                    <w:right w:val="single" w:sz="2" w:space="0" w:color="E3E3E3"/>
                                                  </w:divBdr>
                                                  <w:divsChild>
                                                    <w:div w:id="972520949">
                                                      <w:marLeft w:val="0"/>
                                                      <w:marRight w:val="0"/>
                                                      <w:marTop w:val="0"/>
                                                      <w:marBottom w:val="0"/>
                                                      <w:divBdr>
                                                        <w:top w:val="single" w:sz="2" w:space="0" w:color="E3E3E3"/>
                                                        <w:left w:val="single" w:sz="2" w:space="0" w:color="E3E3E3"/>
                                                        <w:bottom w:val="single" w:sz="2" w:space="0" w:color="E3E3E3"/>
                                                        <w:right w:val="single" w:sz="2" w:space="0" w:color="E3E3E3"/>
                                                      </w:divBdr>
                                                      <w:divsChild>
                                                        <w:div w:id="795411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7325855">
          <w:marLeft w:val="0"/>
          <w:marRight w:val="0"/>
          <w:marTop w:val="0"/>
          <w:marBottom w:val="0"/>
          <w:divBdr>
            <w:top w:val="none" w:sz="0" w:space="0" w:color="auto"/>
            <w:left w:val="none" w:sz="0" w:space="0" w:color="auto"/>
            <w:bottom w:val="none" w:sz="0" w:space="0" w:color="auto"/>
            <w:right w:val="none" w:sz="0" w:space="0" w:color="auto"/>
          </w:divBdr>
        </w:div>
      </w:divsChild>
    </w:div>
    <w:div w:id="726951603">
      <w:bodyDiv w:val="1"/>
      <w:marLeft w:val="0"/>
      <w:marRight w:val="0"/>
      <w:marTop w:val="0"/>
      <w:marBottom w:val="0"/>
      <w:divBdr>
        <w:top w:val="none" w:sz="0" w:space="0" w:color="auto"/>
        <w:left w:val="none" w:sz="0" w:space="0" w:color="auto"/>
        <w:bottom w:val="none" w:sz="0" w:space="0" w:color="auto"/>
        <w:right w:val="none" w:sz="0" w:space="0" w:color="auto"/>
      </w:divBdr>
      <w:divsChild>
        <w:div w:id="1496064761">
          <w:marLeft w:val="0"/>
          <w:marRight w:val="0"/>
          <w:marTop w:val="0"/>
          <w:marBottom w:val="0"/>
          <w:divBdr>
            <w:top w:val="none" w:sz="0" w:space="0" w:color="auto"/>
            <w:left w:val="none" w:sz="0" w:space="0" w:color="auto"/>
            <w:bottom w:val="none" w:sz="0" w:space="0" w:color="auto"/>
            <w:right w:val="none" w:sz="0" w:space="0" w:color="auto"/>
          </w:divBdr>
          <w:divsChild>
            <w:div w:id="724063880">
              <w:marLeft w:val="0"/>
              <w:marRight w:val="0"/>
              <w:marTop w:val="0"/>
              <w:marBottom w:val="0"/>
              <w:divBdr>
                <w:top w:val="none" w:sz="0" w:space="0" w:color="auto"/>
                <w:left w:val="none" w:sz="0" w:space="0" w:color="auto"/>
                <w:bottom w:val="none" w:sz="0" w:space="0" w:color="auto"/>
                <w:right w:val="none" w:sz="0" w:space="0" w:color="auto"/>
              </w:divBdr>
            </w:div>
            <w:div w:id="11573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7791">
      <w:bodyDiv w:val="1"/>
      <w:marLeft w:val="0"/>
      <w:marRight w:val="0"/>
      <w:marTop w:val="0"/>
      <w:marBottom w:val="0"/>
      <w:divBdr>
        <w:top w:val="none" w:sz="0" w:space="0" w:color="auto"/>
        <w:left w:val="none" w:sz="0" w:space="0" w:color="auto"/>
        <w:bottom w:val="none" w:sz="0" w:space="0" w:color="auto"/>
        <w:right w:val="none" w:sz="0" w:space="0" w:color="auto"/>
      </w:divBdr>
    </w:div>
    <w:div w:id="759981554">
      <w:bodyDiv w:val="1"/>
      <w:marLeft w:val="0"/>
      <w:marRight w:val="0"/>
      <w:marTop w:val="0"/>
      <w:marBottom w:val="0"/>
      <w:divBdr>
        <w:top w:val="none" w:sz="0" w:space="0" w:color="auto"/>
        <w:left w:val="none" w:sz="0" w:space="0" w:color="auto"/>
        <w:bottom w:val="none" w:sz="0" w:space="0" w:color="auto"/>
        <w:right w:val="none" w:sz="0" w:space="0" w:color="auto"/>
      </w:divBdr>
      <w:divsChild>
        <w:div w:id="227036286">
          <w:marLeft w:val="0"/>
          <w:marRight w:val="0"/>
          <w:marTop w:val="0"/>
          <w:marBottom w:val="0"/>
          <w:divBdr>
            <w:top w:val="none" w:sz="0" w:space="0" w:color="auto"/>
            <w:left w:val="none" w:sz="0" w:space="0" w:color="auto"/>
            <w:bottom w:val="none" w:sz="0" w:space="0" w:color="auto"/>
            <w:right w:val="none" w:sz="0" w:space="0" w:color="auto"/>
          </w:divBdr>
          <w:divsChild>
            <w:div w:id="153690583">
              <w:marLeft w:val="0"/>
              <w:marRight w:val="0"/>
              <w:marTop w:val="0"/>
              <w:marBottom w:val="0"/>
              <w:divBdr>
                <w:top w:val="none" w:sz="0" w:space="0" w:color="auto"/>
                <w:left w:val="none" w:sz="0" w:space="0" w:color="auto"/>
                <w:bottom w:val="none" w:sz="0" w:space="0" w:color="auto"/>
                <w:right w:val="none" w:sz="0" w:space="0" w:color="auto"/>
              </w:divBdr>
            </w:div>
            <w:div w:id="1420637692">
              <w:marLeft w:val="0"/>
              <w:marRight w:val="0"/>
              <w:marTop w:val="0"/>
              <w:marBottom w:val="0"/>
              <w:divBdr>
                <w:top w:val="none" w:sz="0" w:space="0" w:color="auto"/>
                <w:left w:val="none" w:sz="0" w:space="0" w:color="auto"/>
                <w:bottom w:val="none" w:sz="0" w:space="0" w:color="auto"/>
                <w:right w:val="none" w:sz="0" w:space="0" w:color="auto"/>
              </w:divBdr>
            </w:div>
            <w:div w:id="364601597">
              <w:marLeft w:val="0"/>
              <w:marRight w:val="0"/>
              <w:marTop w:val="0"/>
              <w:marBottom w:val="0"/>
              <w:divBdr>
                <w:top w:val="none" w:sz="0" w:space="0" w:color="auto"/>
                <w:left w:val="none" w:sz="0" w:space="0" w:color="auto"/>
                <w:bottom w:val="none" w:sz="0" w:space="0" w:color="auto"/>
                <w:right w:val="none" w:sz="0" w:space="0" w:color="auto"/>
              </w:divBdr>
            </w:div>
            <w:div w:id="15857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5741">
      <w:bodyDiv w:val="1"/>
      <w:marLeft w:val="0"/>
      <w:marRight w:val="0"/>
      <w:marTop w:val="0"/>
      <w:marBottom w:val="0"/>
      <w:divBdr>
        <w:top w:val="none" w:sz="0" w:space="0" w:color="auto"/>
        <w:left w:val="none" w:sz="0" w:space="0" w:color="auto"/>
        <w:bottom w:val="none" w:sz="0" w:space="0" w:color="auto"/>
        <w:right w:val="none" w:sz="0" w:space="0" w:color="auto"/>
      </w:divBdr>
      <w:divsChild>
        <w:div w:id="1939634479">
          <w:marLeft w:val="0"/>
          <w:marRight w:val="0"/>
          <w:marTop w:val="0"/>
          <w:marBottom w:val="0"/>
          <w:divBdr>
            <w:top w:val="none" w:sz="0" w:space="0" w:color="auto"/>
            <w:left w:val="none" w:sz="0" w:space="0" w:color="auto"/>
            <w:bottom w:val="none" w:sz="0" w:space="0" w:color="auto"/>
            <w:right w:val="none" w:sz="0" w:space="0" w:color="auto"/>
          </w:divBdr>
          <w:divsChild>
            <w:div w:id="510340419">
              <w:marLeft w:val="0"/>
              <w:marRight w:val="0"/>
              <w:marTop w:val="0"/>
              <w:marBottom w:val="0"/>
              <w:divBdr>
                <w:top w:val="none" w:sz="0" w:space="0" w:color="auto"/>
                <w:left w:val="none" w:sz="0" w:space="0" w:color="auto"/>
                <w:bottom w:val="none" w:sz="0" w:space="0" w:color="auto"/>
                <w:right w:val="none" w:sz="0" w:space="0" w:color="auto"/>
              </w:divBdr>
            </w:div>
            <w:div w:id="1971855667">
              <w:marLeft w:val="0"/>
              <w:marRight w:val="0"/>
              <w:marTop w:val="0"/>
              <w:marBottom w:val="0"/>
              <w:divBdr>
                <w:top w:val="none" w:sz="0" w:space="0" w:color="auto"/>
                <w:left w:val="none" w:sz="0" w:space="0" w:color="auto"/>
                <w:bottom w:val="none" w:sz="0" w:space="0" w:color="auto"/>
                <w:right w:val="none" w:sz="0" w:space="0" w:color="auto"/>
              </w:divBdr>
            </w:div>
            <w:div w:id="1136724877">
              <w:marLeft w:val="0"/>
              <w:marRight w:val="0"/>
              <w:marTop w:val="0"/>
              <w:marBottom w:val="0"/>
              <w:divBdr>
                <w:top w:val="none" w:sz="0" w:space="0" w:color="auto"/>
                <w:left w:val="none" w:sz="0" w:space="0" w:color="auto"/>
                <w:bottom w:val="none" w:sz="0" w:space="0" w:color="auto"/>
                <w:right w:val="none" w:sz="0" w:space="0" w:color="auto"/>
              </w:divBdr>
            </w:div>
            <w:div w:id="458689049">
              <w:marLeft w:val="0"/>
              <w:marRight w:val="0"/>
              <w:marTop w:val="0"/>
              <w:marBottom w:val="0"/>
              <w:divBdr>
                <w:top w:val="none" w:sz="0" w:space="0" w:color="auto"/>
                <w:left w:val="none" w:sz="0" w:space="0" w:color="auto"/>
                <w:bottom w:val="none" w:sz="0" w:space="0" w:color="auto"/>
                <w:right w:val="none" w:sz="0" w:space="0" w:color="auto"/>
              </w:divBdr>
            </w:div>
            <w:div w:id="1834755612">
              <w:marLeft w:val="0"/>
              <w:marRight w:val="0"/>
              <w:marTop w:val="0"/>
              <w:marBottom w:val="0"/>
              <w:divBdr>
                <w:top w:val="none" w:sz="0" w:space="0" w:color="auto"/>
                <w:left w:val="none" w:sz="0" w:space="0" w:color="auto"/>
                <w:bottom w:val="none" w:sz="0" w:space="0" w:color="auto"/>
                <w:right w:val="none" w:sz="0" w:space="0" w:color="auto"/>
              </w:divBdr>
            </w:div>
            <w:div w:id="616838588">
              <w:marLeft w:val="0"/>
              <w:marRight w:val="0"/>
              <w:marTop w:val="0"/>
              <w:marBottom w:val="0"/>
              <w:divBdr>
                <w:top w:val="none" w:sz="0" w:space="0" w:color="auto"/>
                <w:left w:val="none" w:sz="0" w:space="0" w:color="auto"/>
                <w:bottom w:val="none" w:sz="0" w:space="0" w:color="auto"/>
                <w:right w:val="none" w:sz="0" w:space="0" w:color="auto"/>
              </w:divBdr>
            </w:div>
            <w:div w:id="2113743400">
              <w:marLeft w:val="0"/>
              <w:marRight w:val="0"/>
              <w:marTop w:val="0"/>
              <w:marBottom w:val="0"/>
              <w:divBdr>
                <w:top w:val="none" w:sz="0" w:space="0" w:color="auto"/>
                <w:left w:val="none" w:sz="0" w:space="0" w:color="auto"/>
                <w:bottom w:val="none" w:sz="0" w:space="0" w:color="auto"/>
                <w:right w:val="none" w:sz="0" w:space="0" w:color="auto"/>
              </w:divBdr>
            </w:div>
            <w:div w:id="12109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5557">
      <w:bodyDiv w:val="1"/>
      <w:marLeft w:val="0"/>
      <w:marRight w:val="0"/>
      <w:marTop w:val="0"/>
      <w:marBottom w:val="0"/>
      <w:divBdr>
        <w:top w:val="none" w:sz="0" w:space="0" w:color="auto"/>
        <w:left w:val="none" w:sz="0" w:space="0" w:color="auto"/>
        <w:bottom w:val="none" w:sz="0" w:space="0" w:color="auto"/>
        <w:right w:val="none" w:sz="0" w:space="0" w:color="auto"/>
      </w:divBdr>
      <w:divsChild>
        <w:div w:id="343829683">
          <w:marLeft w:val="0"/>
          <w:marRight w:val="0"/>
          <w:marTop w:val="0"/>
          <w:marBottom w:val="0"/>
          <w:divBdr>
            <w:top w:val="none" w:sz="0" w:space="0" w:color="auto"/>
            <w:left w:val="none" w:sz="0" w:space="0" w:color="auto"/>
            <w:bottom w:val="none" w:sz="0" w:space="0" w:color="auto"/>
            <w:right w:val="none" w:sz="0" w:space="0" w:color="auto"/>
          </w:divBdr>
          <w:divsChild>
            <w:div w:id="1769542791">
              <w:marLeft w:val="0"/>
              <w:marRight w:val="0"/>
              <w:marTop w:val="0"/>
              <w:marBottom w:val="0"/>
              <w:divBdr>
                <w:top w:val="none" w:sz="0" w:space="0" w:color="auto"/>
                <w:left w:val="none" w:sz="0" w:space="0" w:color="auto"/>
                <w:bottom w:val="none" w:sz="0" w:space="0" w:color="auto"/>
                <w:right w:val="none" w:sz="0" w:space="0" w:color="auto"/>
              </w:divBdr>
            </w:div>
            <w:div w:id="537280478">
              <w:marLeft w:val="0"/>
              <w:marRight w:val="0"/>
              <w:marTop w:val="0"/>
              <w:marBottom w:val="0"/>
              <w:divBdr>
                <w:top w:val="none" w:sz="0" w:space="0" w:color="auto"/>
                <w:left w:val="none" w:sz="0" w:space="0" w:color="auto"/>
                <w:bottom w:val="none" w:sz="0" w:space="0" w:color="auto"/>
                <w:right w:val="none" w:sz="0" w:space="0" w:color="auto"/>
              </w:divBdr>
            </w:div>
            <w:div w:id="8285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65822">
      <w:bodyDiv w:val="1"/>
      <w:marLeft w:val="0"/>
      <w:marRight w:val="0"/>
      <w:marTop w:val="0"/>
      <w:marBottom w:val="0"/>
      <w:divBdr>
        <w:top w:val="none" w:sz="0" w:space="0" w:color="auto"/>
        <w:left w:val="none" w:sz="0" w:space="0" w:color="auto"/>
        <w:bottom w:val="none" w:sz="0" w:space="0" w:color="auto"/>
        <w:right w:val="none" w:sz="0" w:space="0" w:color="auto"/>
      </w:divBdr>
      <w:divsChild>
        <w:div w:id="844127520">
          <w:marLeft w:val="0"/>
          <w:marRight w:val="0"/>
          <w:marTop w:val="0"/>
          <w:marBottom w:val="0"/>
          <w:divBdr>
            <w:top w:val="none" w:sz="0" w:space="0" w:color="auto"/>
            <w:left w:val="none" w:sz="0" w:space="0" w:color="auto"/>
            <w:bottom w:val="none" w:sz="0" w:space="0" w:color="auto"/>
            <w:right w:val="none" w:sz="0" w:space="0" w:color="auto"/>
          </w:divBdr>
          <w:divsChild>
            <w:div w:id="7586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35132">
      <w:bodyDiv w:val="1"/>
      <w:marLeft w:val="0"/>
      <w:marRight w:val="0"/>
      <w:marTop w:val="0"/>
      <w:marBottom w:val="0"/>
      <w:divBdr>
        <w:top w:val="none" w:sz="0" w:space="0" w:color="auto"/>
        <w:left w:val="none" w:sz="0" w:space="0" w:color="auto"/>
        <w:bottom w:val="none" w:sz="0" w:space="0" w:color="auto"/>
        <w:right w:val="none" w:sz="0" w:space="0" w:color="auto"/>
      </w:divBdr>
      <w:divsChild>
        <w:div w:id="1111631102">
          <w:marLeft w:val="0"/>
          <w:marRight w:val="0"/>
          <w:marTop w:val="0"/>
          <w:marBottom w:val="0"/>
          <w:divBdr>
            <w:top w:val="none" w:sz="0" w:space="0" w:color="auto"/>
            <w:left w:val="none" w:sz="0" w:space="0" w:color="auto"/>
            <w:bottom w:val="none" w:sz="0" w:space="0" w:color="auto"/>
            <w:right w:val="none" w:sz="0" w:space="0" w:color="auto"/>
          </w:divBdr>
          <w:divsChild>
            <w:div w:id="165760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48486">
      <w:bodyDiv w:val="1"/>
      <w:marLeft w:val="0"/>
      <w:marRight w:val="0"/>
      <w:marTop w:val="0"/>
      <w:marBottom w:val="0"/>
      <w:divBdr>
        <w:top w:val="none" w:sz="0" w:space="0" w:color="auto"/>
        <w:left w:val="none" w:sz="0" w:space="0" w:color="auto"/>
        <w:bottom w:val="none" w:sz="0" w:space="0" w:color="auto"/>
        <w:right w:val="none" w:sz="0" w:space="0" w:color="auto"/>
      </w:divBdr>
      <w:divsChild>
        <w:div w:id="1028456663">
          <w:marLeft w:val="0"/>
          <w:marRight w:val="0"/>
          <w:marTop w:val="0"/>
          <w:marBottom w:val="0"/>
          <w:divBdr>
            <w:top w:val="none" w:sz="0" w:space="0" w:color="auto"/>
            <w:left w:val="none" w:sz="0" w:space="0" w:color="auto"/>
            <w:bottom w:val="none" w:sz="0" w:space="0" w:color="auto"/>
            <w:right w:val="none" w:sz="0" w:space="0" w:color="auto"/>
          </w:divBdr>
          <w:divsChild>
            <w:div w:id="1968392457">
              <w:marLeft w:val="0"/>
              <w:marRight w:val="0"/>
              <w:marTop w:val="0"/>
              <w:marBottom w:val="0"/>
              <w:divBdr>
                <w:top w:val="none" w:sz="0" w:space="0" w:color="auto"/>
                <w:left w:val="none" w:sz="0" w:space="0" w:color="auto"/>
                <w:bottom w:val="none" w:sz="0" w:space="0" w:color="auto"/>
                <w:right w:val="none" w:sz="0" w:space="0" w:color="auto"/>
              </w:divBdr>
            </w:div>
            <w:div w:id="218246240">
              <w:marLeft w:val="0"/>
              <w:marRight w:val="0"/>
              <w:marTop w:val="0"/>
              <w:marBottom w:val="0"/>
              <w:divBdr>
                <w:top w:val="none" w:sz="0" w:space="0" w:color="auto"/>
                <w:left w:val="none" w:sz="0" w:space="0" w:color="auto"/>
                <w:bottom w:val="none" w:sz="0" w:space="0" w:color="auto"/>
                <w:right w:val="none" w:sz="0" w:space="0" w:color="auto"/>
              </w:divBdr>
            </w:div>
            <w:div w:id="2093548688">
              <w:marLeft w:val="0"/>
              <w:marRight w:val="0"/>
              <w:marTop w:val="0"/>
              <w:marBottom w:val="0"/>
              <w:divBdr>
                <w:top w:val="none" w:sz="0" w:space="0" w:color="auto"/>
                <w:left w:val="none" w:sz="0" w:space="0" w:color="auto"/>
                <w:bottom w:val="none" w:sz="0" w:space="0" w:color="auto"/>
                <w:right w:val="none" w:sz="0" w:space="0" w:color="auto"/>
              </w:divBdr>
            </w:div>
            <w:div w:id="28796321">
              <w:marLeft w:val="0"/>
              <w:marRight w:val="0"/>
              <w:marTop w:val="0"/>
              <w:marBottom w:val="0"/>
              <w:divBdr>
                <w:top w:val="none" w:sz="0" w:space="0" w:color="auto"/>
                <w:left w:val="none" w:sz="0" w:space="0" w:color="auto"/>
                <w:bottom w:val="none" w:sz="0" w:space="0" w:color="auto"/>
                <w:right w:val="none" w:sz="0" w:space="0" w:color="auto"/>
              </w:divBdr>
            </w:div>
            <w:div w:id="180048221">
              <w:marLeft w:val="0"/>
              <w:marRight w:val="0"/>
              <w:marTop w:val="0"/>
              <w:marBottom w:val="0"/>
              <w:divBdr>
                <w:top w:val="none" w:sz="0" w:space="0" w:color="auto"/>
                <w:left w:val="none" w:sz="0" w:space="0" w:color="auto"/>
                <w:bottom w:val="none" w:sz="0" w:space="0" w:color="auto"/>
                <w:right w:val="none" w:sz="0" w:space="0" w:color="auto"/>
              </w:divBdr>
            </w:div>
            <w:div w:id="2067101598">
              <w:marLeft w:val="0"/>
              <w:marRight w:val="0"/>
              <w:marTop w:val="0"/>
              <w:marBottom w:val="0"/>
              <w:divBdr>
                <w:top w:val="none" w:sz="0" w:space="0" w:color="auto"/>
                <w:left w:val="none" w:sz="0" w:space="0" w:color="auto"/>
                <w:bottom w:val="none" w:sz="0" w:space="0" w:color="auto"/>
                <w:right w:val="none" w:sz="0" w:space="0" w:color="auto"/>
              </w:divBdr>
            </w:div>
            <w:div w:id="373429743">
              <w:marLeft w:val="0"/>
              <w:marRight w:val="0"/>
              <w:marTop w:val="0"/>
              <w:marBottom w:val="0"/>
              <w:divBdr>
                <w:top w:val="none" w:sz="0" w:space="0" w:color="auto"/>
                <w:left w:val="none" w:sz="0" w:space="0" w:color="auto"/>
                <w:bottom w:val="none" w:sz="0" w:space="0" w:color="auto"/>
                <w:right w:val="none" w:sz="0" w:space="0" w:color="auto"/>
              </w:divBdr>
            </w:div>
            <w:div w:id="2090036671">
              <w:marLeft w:val="0"/>
              <w:marRight w:val="0"/>
              <w:marTop w:val="0"/>
              <w:marBottom w:val="0"/>
              <w:divBdr>
                <w:top w:val="none" w:sz="0" w:space="0" w:color="auto"/>
                <w:left w:val="none" w:sz="0" w:space="0" w:color="auto"/>
                <w:bottom w:val="none" w:sz="0" w:space="0" w:color="auto"/>
                <w:right w:val="none" w:sz="0" w:space="0" w:color="auto"/>
              </w:divBdr>
            </w:div>
            <w:div w:id="154058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2199">
      <w:bodyDiv w:val="1"/>
      <w:marLeft w:val="0"/>
      <w:marRight w:val="0"/>
      <w:marTop w:val="0"/>
      <w:marBottom w:val="0"/>
      <w:divBdr>
        <w:top w:val="none" w:sz="0" w:space="0" w:color="auto"/>
        <w:left w:val="none" w:sz="0" w:space="0" w:color="auto"/>
        <w:bottom w:val="none" w:sz="0" w:space="0" w:color="auto"/>
        <w:right w:val="none" w:sz="0" w:space="0" w:color="auto"/>
      </w:divBdr>
      <w:divsChild>
        <w:div w:id="1496266907">
          <w:marLeft w:val="0"/>
          <w:marRight w:val="0"/>
          <w:marTop w:val="0"/>
          <w:marBottom w:val="0"/>
          <w:divBdr>
            <w:top w:val="none" w:sz="0" w:space="0" w:color="auto"/>
            <w:left w:val="none" w:sz="0" w:space="0" w:color="auto"/>
            <w:bottom w:val="none" w:sz="0" w:space="0" w:color="auto"/>
            <w:right w:val="none" w:sz="0" w:space="0" w:color="auto"/>
          </w:divBdr>
          <w:divsChild>
            <w:div w:id="27683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73730">
      <w:bodyDiv w:val="1"/>
      <w:marLeft w:val="0"/>
      <w:marRight w:val="0"/>
      <w:marTop w:val="0"/>
      <w:marBottom w:val="0"/>
      <w:divBdr>
        <w:top w:val="none" w:sz="0" w:space="0" w:color="auto"/>
        <w:left w:val="none" w:sz="0" w:space="0" w:color="auto"/>
        <w:bottom w:val="none" w:sz="0" w:space="0" w:color="auto"/>
        <w:right w:val="none" w:sz="0" w:space="0" w:color="auto"/>
      </w:divBdr>
      <w:divsChild>
        <w:div w:id="653921018">
          <w:marLeft w:val="0"/>
          <w:marRight w:val="0"/>
          <w:marTop w:val="0"/>
          <w:marBottom w:val="0"/>
          <w:divBdr>
            <w:top w:val="none" w:sz="0" w:space="0" w:color="auto"/>
            <w:left w:val="none" w:sz="0" w:space="0" w:color="auto"/>
            <w:bottom w:val="none" w:sz="0" w:space="0" w:color="auto"/>
            <w:right w:val="none" w:sz="0" w:space="0" w:color="auto"/>
          </w:divBdr>
          <w:divsChild>
            <w:div w:id="626667069">
              <w:marLeft w:val="0"/>
              <w:marRight w:val="0"/>
              <w:marTop w:val="0"/>
              <w:marBottom w:val="0"/>
              <w:divBdr>
                <w:top w:val="none" w:sz="0" w:space="0" w:color="auto"/>
                <w:left w:val="none" w:sz="0" w:space="0" w:color="auto"/>
                <w:bottom w:val="none" w:sz="0" w:space="0" w:color="auto"/>
                <w:right w:val="none" w:sz="0" w:space="0" w:color="auto"/>
              </w:divBdr>
            </w:div>
            <w:div w:id="1568422501">
              <w:marLeft w:val="0"/>
              <w:marRight w:val="0"/>
              <w:marTop w:val="0"/>
              <w:marBottom w:val="0"/>
              <w:divBdr>
                <w:top w:val="none" w:sz="0" w:space="0" w:color="auto"/>
                <w:left w:val="none" w:sz="0" w:space="0" w:color="auto"/>
                <w:bottom w:val="none" w:sz="0" w:space="0" w:color="auto"/>
                <w:right w:val="none" w:sz="0" w:space="0" w:color="auto"/>
              </w:divBdr>
            </w:div>
            <w:div w:id="1093672802">
              <w:marLeft w:val="0"/>
              <w:marRight w:val="0"/>
              <w:marTop w:val="0"/>
              <w:marBottom w:val="0"/>
              <w:divBdr>
                <w:top w:val="none" w:sz="0" w:space="0" w:color="auto"/>
                <w:left w:val="none" w:sz="0" w:space="0" w:color="auto"/>
                <w:bottom w:val="none" w:sz="0" w:space="0" w:color="auto"/>
                <w:right w:val="none" w:sz="0" w:space="0" w:color="auto"/>
              </w:divBdr>
            </w:div>
            <w:div w:id="1891720391">
              <w:marLeft w:val="0"/>
              <w:marRight w:val="0"/>
              <w:marTop w:val="0"/>
              <w:marBottom w:val="0"/>
              <w:divBdr>
                <w:top w:val="none" w:sz="0" w:space="0" w:color="auto"/>
                <w:left w:val="none" w:sz="0" w:space="0" w:color="auto"/>
                <w:bottom w:val="none" w:sz="0" w:space="0" w:color="auto"/>
                <w:right w:val="none" w:sz="0" w:space="0" w:color="auto"/>
              </w:divBdr>
            </w:div>
            <w:div w:id="1874687312">
              <w:marLeft w:val="0"/>
              <w:marRight w:val="0"/>
              <w:marTop w:val="0"/>
              <w:marBottom w:val="0"/>
              <w:divBdr>
                <w:top w:val="none" w:sz="0" w:space="0" w:color="auto"/>
                <w:left w:val="none" w:sz="0" w:space="0" w:color="auto"/>
                <w:bottom w:val="none" w:sz="0" w:space="0" w:color="auto"/>
                <w:right w:val="none" w:sz="0" w:space="0" w:color="auto"/>
              </w:divBdr>
            </w:div>
            <w:div w:id="817183506">
              <w:marLeft w:val="0"/>
              <w:marRight w:val="0"/>
              <w:marTop w:val="0"/>
              <w:marBottom w:val="0"/>
              <w:divBdr>
                <w:top w:val="none" w:sz="0" w:space="0" w:color="auto"/>
                <w:left w:val="none" w:sz="0" w:space="0" w:color="auto"/>
                <w:bottom w:val="none" w:sz="0" w:space="0" w:color="auto"/>
                <w:right w:val="none" w:sz="0" w:space="0" w:color="auto"/>
              </w:divBdr>
            </w:div>
            <w:div w:id="93259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52908">
      <w:bodyDiv w:val="1"/>
      <w:marLeft w:val="0"/>
      <w:marRight w:val="0"/>
      <w:marTop w:val="0"/>
      <w:marBottom w:val="0"/>
      <w:divBdr>
        <w:top w:val="none" w:sz="0" w:space="0" w:color="auto"/>
        <w:left w:val="none" w:sz="0" w:space="0" w:color="auto"/>
        <w:bottom w:val="none" w:sz="0" w:space="0" w:color="auto"/>
        <w:right w:val="none" w:sz="0" w:space="0" w:color="auto"/>
      </w:divBdr>
      <w:divsChild>
        <w:div w:id="2089231941">
          <w:marLeft w:val="0"/>
          <w:marRight w:val="0"/>
          <w:marTop w:val="0"/>
          <w:marBottom w:val="0"/>
          <w:divBdr>
            <w:top w:val="none" w:sz="0" w:space="0" w:color="auto"/>
            <w:left w:val="none" w:sz="0" w:space="0" w:color="auto"/>
            <w:bottom w:val="none" w:sz="0" w:space="0" w:color="auto"/>
            <w:right w:val="none" w:sz="0" w:space="0" w:color="auto"/>
          </w:divBdr>
          <w:divsChild>
            <w:div w:id="1992513542">
              <w:marLeft w:val="0"/>
              <w:marRight w:val="0"/>
              <w:marTop w:val="0"/>
              <w:marBottom w:val="0"/>
              <w:divBdr>
                <w:top w:val="none" w:sz="0" w:space="0" w:color="auto"/>
                <w:left w:val="none" w:sz="0" w:space="0" w:color="auto"/>
                <w:bottom w:val="none" w:sz="0" w:space="0" w:color="auto"/>
                <w:right w:val="none" w:sz="0" w:space="0" w:color="auto"/>
              </w:divBdr>
            </w:div>
            <w:div w:id="1896315455">
              <w:marLeft w:val="0"/>
              <w:marRight w:val="0"/>
              <w:marTop w:val="0"/>
              <w:marBottom w:val="0"/>
              <w:divBdr>
                <w:top w:val="none" w:sz="0" w:space="0" w:color="auto"/>
                <w:left w:val="none" w:sz="0" w:space="0" w:color="auto"/>
                <w:bottom w:val="none" w:sz="0" w:space="0" w:color="auto"/>
                <w:right w:val="none" w:sz="0" w:space="0" w:color="auto"/>
              </w:divBdr>
            </w:div>
            <w:div w:id="1942299251">
              <w:marLeft w:val="0"/>
              <w:marRight w:val="0"/>
              <w:marTop w:val="0"/>
              <w:marBottom w:val="0"/>
              <w:divBdr>
                <w:top w:val="none" w:sz="0" w:space="0" w:color="auto"/>
                <w:left w:val="none" w:sz="0" w:space="0" w:color="auto"/>
                <w:bottom w:val="none" w:sz="0" w:space="0" w:color="auto"/>
                <w:right w:val="none" w:sz="0" w:space="0" w:color="auto"/>
              </w:divBdr>
            </w:div>
            <w:div w:id="419183570">
              <w:marLeft w:val="0"/>
              <w:marRight w:val="0"/>
              <w:marTop w:val="0"/>
              <w:marBottom w:val="0"/>
              <w:divBdr>
                <w:top w:val="none" w:sz="0" w:space="0" w:color="auto"/>
                <w:left w:val="none" w:sz="0" w:space="0" w:color="auto"/>
                <w:bottom w:val="none" w:sz="0" w:space="0" w:color="auto"/>
                <w:right w:val="none" w:sz="0" w:space="0" w:color="auto"/>
              </w:divBdr>
            </w:div>
            <w:div w:id="305398705">
              <w:marLeft w:val="0"/>
              <w:marRight w:val="0"/>
              <w:marTop w:val="0"/>
              <w:marBottom w:val="0"/>
              <w:divBdr>
                <w:top w:val="none" w:sz="0" w:space="0" w:color="auto"/>
                <w:left w:val="none" w:sz="0" w:space="0" w:color="auto"/>
                <w:bottom w:val="none" w:sz="0" w:space="0" w:color="auto"/>
                <w:right w:val="none" w:sz="0" w:space="0" w:color="auto"/>
              </w:divBdr>
            </w:div>
            <w:div w:id="435294136">
              <w:marLeft w:val="0"/>
              <w:marRight w:val="0"/>
              <w:marTop w:val="0"/>
              <w:marBottom w:val="0"/>
              <w:divBdr>
                <w:top w:val="none" w:sz="0" w:space="0" w:color="auto"/>
                <w:left w:val="none" w:sz="0" w:space="0" w:color="auto"/>
                <w:bottom w:val="none" w:sz="0" w:space="0" w:color="auto"/>
                <w:right w:val="none" w:sz="0" w:space="0" w:color="auto"/>
              </w:divBdr>
            </w:div>
            <w:div w:id="559438848">
              <w:marLeft w:val="0"/>
              <w:marRight w:val="0"/>
              <w:marTop w:val="0"/>
              <w:marBottom w:val="0"/>
              <w:divBdr>
                <w:top w:val="none" w:sz="0" w:space="0" w:color="auto"/>
                <w:left w:val="none" w:sz="0" w:space="0" w:color="auto"/>
                <w:bottom w:val="none" w:sz="0" w:space="0" w:color="auto"/>
                <w:right w:val="none" w:sz="0" w:space="0" w:color="auto"/>
              </w:divBdr>
            </w:div>
            <w:div w:id="423644951">
              <w:marLeft w:val="0"/>
              <w:marRight w:val="0"/>
              <w:marTop w:val="0"/>
              <w:marBottom w:val="0"/>
              <w:divBdr>
                <w:top w:val="none" w:sz="0" w:space="0" w:color="auto"/>
                <w:left w:val="none" w:sz="0" w:space="0" w:color="auto"/>
                <w:bottom w:val="none" w:sz="0" w:space="0" w:color="auto"/>
                <w:right w:val="none" w:sz="0" w:space="0" w:color="auto"/>
              </w:divBdr>
            </w:div>
            <w:div w:id="984162688">
              <w:marLeft w:val="0"/>
              <w:marRight w:val="0"/>
              <w:marTop w:val="0"/>
              <w:marBottom w:val="0"/>
              <w:divBdr>
                <w:top w:val="none" w:sz="0" w:space="0" w:color="auto"/>
                <w:left w:val="none" w:sz="0" w:space="0" w:color="auto"/>
                <w:bottom w:val="none" w:sz="0" w:space="0" w:color="auto"/>
                <w:right w:val="none" w:sz="0" w:space="0" w:color="auto"/>
              </w:divBdr>
            </w:div>
            <w:div w:id="106444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31676">
      <w:bodyDiv w:val="1"/>
      <w:marLeft w:val="0"/>
      <w:marRight w:val="0"/>
      <w:marTop w:val="0"/>
      <w:marBottom w:val="0"/>
      <w:divBdr>
        <w:top w:val="none" w:sz="0" w:space="0" w:color="auto"/>
        <w:left w:val="none" w:sz="0" w:space="0" w:color="auto"/>
        <w:bottom w:val="none" w:sz="0" w:space="0" w:color="auto"/>
        <w:right w:val="none" w:sz="0" w:space="0" w:color="auto"/>
      </w:divBdr>
      <w:divsChild>
        <w:div w:id="1430200120">
          <w:marLeft w:val="0"/>
          <w:marRight w:val="0"/>
          <w:marTop w:val="0"/>
          <w:marBottom w:val="0"/>
          <w:divBdr>
            <w:top w:val="none" w:sz="0" w:space="0" w:color="auto"/>
            <w:left w:val="none" w:sz="0" w:space="0" w:color="auto"/>
            <w:bottom w:val="none" w:sz="0" w:space="0" w:color="auto"/>
            <w:right w:val="none" w:sz="0" w:space="0" w:color="auto"/>
          </w:divBdr>
          <w:divsChild>
            <w:div w:id="872959977">
              <w:marLeft w:val="0"/>
              <w:marRight w:val="0"/>
              <w:marTop w:val="0"/>
              <w:marBottom w:val="0"/>
              <w:divBdr>
                <w:top w:val="none" w:sz="0" w:space="0" w:color="auto"/>
                <w:left w:val="none" w:sz="0" w:space="0" w:color="auto"/>
                <w:bottom w:val="none" w:sz="0" w:space="0" w:color="auto"/>
                <w:right w:val="none" w:sz="0" w:space="0" w:color="auto"/>
              </w:divBdr>
            </w:div>
            <w:div w:id="868105660">
              <w:marLeft w:val="0"/>
              <w:marRight w:val="0"/>
              <w:marTop w:val="0"/>
              <w:marBottom w:val="0"/>
              <w:divBdr>
                <w:top w:val="none" w:sz="0" w:space="0" w:color="auto"/>
                <w:left w:val="none" w:sz="0" w:space="0" w:color="auto"/>
                <w:bottom w:val="none" w:sz="0" w:space="0" w:color="auto"/>
                <w:right w:val="none" w:sz="0" w:space="0" w:color="auto"/>
              </w:divBdr>
            </w:div>
            <w:div w:id="2039619275">
              <w:marLeft w:val="0"/>
              <w:marRight w:val="0"/>
              <w:marTop w:val="0"/>
              <w:marBottom w:val="0"/>
              <w:divBdr>
                <w:top w:val="none" w:sz="0" w:space="0" w:color="auto"/>
                <w:left w:val="none" w:sz="0" w:space="0" w:color="auto"/>
                <w:bottom w:val="none" w:sz="0" w:space="0" w:color="auto"/>
                <w:right w:val="none" w:sz="0" w:space="0" w:color="auto"/>
              </w:divBdr>
            </w:div>
            <w:div w:id="1733040200">
              <w:marLeft w:val="0"/>
              <w:marRight w:val="0"/>
              <w:marTop w:val="0"/>
              <w:marBottom w:val="0"/>
              <w:divBdr>
                <w:top w:val="none" w:sz="0" w:space="0" w:color="auto"/>
                <w:left w:val="none" w:sz="0" w:space="0" w:color="auto"/>
                <w:bottom w:val="none" w:sz="0" w:space="0" w:color="auto"/>
                <w:right w:val="none" w:sz="0" w:space="0" w:color="auto"/>
              </w:divBdr>
            </w:div>
            <w:div w:id="30771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99446">
      <w:bodyDiv w:val="1"/>
      <w:marLeft w:val="0"/>
      <w:marRight w:val="0"/>
      <w:marTop w:val="0"/>
      <w:marBottom w:val="0"/>
      <w:divBdr>
        <w:top w:val="none" w:sz="0" w:space="0" w:color="auto"/>
        <w:left w:val="none" w:sz="0" w:space="0" w:color="auto"/>
        <w:bottom w:val="none" w:sz="0" w:space="0" w:color="auto"/>
        <w:right w:val="none" w:sz="0" w:space="0" w:color="auto"/>
      </w:divBdr>
    </w:div>
    <w:div w:id="893279281">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7">
          <w:marLeft w:val="0"/>
          <w:marRight w:val="0"/>
          <w:marTop w:val="0"/>
          <w:marBottom w:val="0"/>
          <w:divBdr>
            <w:top w:val="none" w:sz="0" w:space="0" w:color="auto"/>
            <w:left w:val="none" w:sz="0" w:space="0" w:color="auto"/>
            <w:bottom w:val="none" w:sz="0" w:space="0" w:color="auto"/>
            <w:right w:val="none" w:sz="0" w:space="0" w:color="auto"/>
          </w:divBdr>
          <w:divsChild>
            <w:div w:id="1866863841">
              <w:marLeft w:val="0"/>
              <w:marRight w:val="0"/>
              <w:marTop w:val="0"/>
              <w:marBottom w:val="0"/>
              <w:divBdr>
                <w:top w:val="none" w:sz="0" w:space="0" w:color="auto"/>
                <w:left w:val="none" w:sz="0" w:space="0" w:color="auto"/>
                <w:bottom w:val="none" w:sz="0" w:space="0" w:color="auto"/>
                <w:right w:val="none" w:sz="0" w:space="0" w:color="auto"/>
              </w:divBdr>
            </w:div>
            <w:div w:id="39482773">
              <w:marLeft w:val="0"/>
              <w:marRight w:val="0"/>
              <w:marTop w:val="0"/>
              <w:marBottom w:val="0"/>
              <w:divBdr>
                <w:top w:val="none" w:sz="0" w:space="0" w:color="auto"/>
                <w:left w:val="none" w:sz="0" w:space="0" w:color="auto"/>
                <w:bottom w:val="none" w:sz="0" w:space="0" w:color="auto"/>
                <w:right w:val="none" w:sz="0" w:space="0" w:color="auto"/>
              </w:divBdr>
            </w:div>
            <w:div w:id="2144613151">
              <w:marLeft w:val="0"/>
              <w:marRight w:val="0"/>
              <w:marTop w:val="0"/>
              <w:marBottom w:val="0"/>
              <w:divBdr>
                <w:top w:val="none" w:sz="0" w:space="0" w:color="auto"/>
                <w:left w:val="none" w:sz="0" w:space="0" w:color="auto"/>
                <w:bottom w:val="none" w:sz="0" w:space="0" w:color="auto"/>
                <w:right w:val="none" w:sz="0" w:space="0" w:color="auto"/>
              </w:divBdr>
            </w:div>
            <w:div w:id="1166441021">
              <w:marLeft w:val="0"/>
              <w:marRight w:val="0"/>
              <w:marTop w:val="0"/>
              <w:marBottom w:val="0"/>
              <w:divBdr>
                <w:top w:val="none" w:sz="0" w:space="0" w:color="auto"/>
                <w:left w:val="none" w:sz="0" w:space="0" w:color="auto"/>
                <w:bottom w:val="none" w:sz="0" w:space="0" w:color="auto"/>
                <w:right w:val="none" w:sz="0" w:space="0" w:color="auto"/>
              </w:divBdr>
            </w:div>
            <w:div w:id="308944342">
              <w:marLeft w:val="0"/>
              <w:marRight w:val="0"/>
              <w:marTop w:val="0"/>
              <w:marBottom w:val="0"/>
              <w:divBdr>
                <w:top w:val="none" w:sz="0" w:space="0" w:color="auto"/>
                <w:left w:val="none" w:sz="0" w:space="0" w:color="auto"/>
                <w:bottom w:val="none" w:sz="0" w:space="0" w:color="auto"/>
                <w:right w:val="none" w:sz="0" w:space="0" w:color="auto"/>
              </w:divBdr>
            </w:div>
            <w:div w:id="422646605">
              <w:marLeft w:val="0"/>
              <w:marRight w:val="0"/>
              <w:marTop w:val="0"/>
              <w:marBottom w:val="0"/>
              <w:divBdr>
                <w:top w:val="none" w:sz="0" w:space="0" w:color="auto"/>
                <w:left w:val="none" w:sz="0" w:space="0" w:color="auto"/>
                <w:bottom w:val="none" w:sz="0" w:space="0" w:color="auto"/>
                <w:right w:val="none" w:sz="0" w:space="0" w:color="auto"/>
              </w:divBdr>
            </w:div>
            <w:div w:id="1841044757">
              <w:marLeft w:val="0"/>
              <w:marRight w:val="0"/>
              <w:marTop w:val="0"/>
              <w:marBottom w:val="0"/>
              <w:divBdr>
                <w:top w:val="none" w:sz="0" w:space="0" w:color="auto"/>
                <w:left w:val="none" w:sz="0" w:space="0" w:color="auto"/>
                <w:bottom w:val="none" w:sz="0" w:space="0" w:color="auto"/>
                <w:right w:val="none" w:sz="0" w:space="0" w:color="auto"/>
              </w:divBdr>
            </w:div>
            <w:div w:id="832648555">
              <w:marLeft w:val="0"/>
              <w:marRight w:val="0"/>
              <w:marTop w:val="0"/>
              <w:marBottom w:val="0"/>
              <w:divBdr>
                <w:top w:val="none" w:sz="0" w:space="0" w:color="auto"/>
                <w:left w:val="none" w:sz="0" w:space="0" w:color="auto"/>
                <w:bottom w:val="none" w:sz="0" w:space="0" w:color="auto"/>
                <w:right w:val="none" w:sz="0" w:space="0" w:color="auto"/>
              </w:divBdr>
            </w:div>
            <w:div w:id="1884173701">
              <w:marLeft w:val="0"/>
              <w:marRight w:val="0"/>
              <w:marTop w:val="0"/>
              <w:marBottom w:val="0"/>
              <w:divBdr>
                <w:top w:val="none" w:sz="0" w:space="0" w:color="auto"/>
                <w:left w:val="none" w:sz="0" w:space="0" w:color="auto"/>
                <w:bottom w:val="none" w:sz="0" w:space="0" w:color="auto"/>
                <w:right w:val="none" w:sz="0" w:space="0" w:color="auto"/>
              </w:divBdr>
            </w:div>
            <w:div w:id="1213611024">
              <w:marLeft w:val="0"/>
              <w:marRight w:val="0"/>
              <w:marTop w:val="0"/>
              <w:marBottom w:val="0"/>
              <w:divBdr>
                <w:top w:val="none" w:sz="0" w:space="0" w:color="auto"/>
                <w:left w:val="none" w:sz="0" w:space="0" w:color="auto"/>
                <w:bottom w:val="none" w:sz="0" w:space="0" w:color="auto"/>
                <w:right w:val="none" w:sz="0" w:space="0" w:color="auto"/>
              </w:divBdr>
            </w:div>
            <w:div w:id="1386680906">
              <w:marLeft w:val="0"/>
              <w:marRight w:val="0"/>
              <w:marTop w:val="0"/>
              <w:marBottom w:val="0"/>
              <w:divBdr>
                <w:top w:val="none" w:sz="0" w:space="0" w:color="auto"/>
                <w:left w:val="none" w:sz="0" w:space="0" w:color="auto"/>
                <w:bottom w:val="none" w:sz="0" w:space="0" w:color="auto"/>
                <w:right w:val="none" w:sz="0" w:space="0" w:color="auto"/>
              </w:divBdr>
            </w:div>
            <w:div w:id="814031010">
              <w:marLeft w:val="0"/>
              <w:marRight w:val="0"/>
              <w:marTop w:val="0"/>
              <w:marBottom w:val="0"/>
              <w:divBdr>
                <w:top w:val="none" w:sz="0" w:space="0" w:color="auto"/>
                <w:left w:val="none" w:sz="0" w:space="0" w:color="auto"/>
                <w:bottom w:val="none" w:sz="0" w:space="0" w:color="auto"/>
                <w:right w:val="none" w:sz="0" w:space="0" w:color="auto"/>
              </w:divBdr>
            </w:div>
            <w:div w:id="1989242601">
              <w:marLeft w:val="0"/>
              <w:marRight w:val="0"/>
              <w:marTop w:val="0"/>
              <w:marBottom w:val="0"/>
              <w:divBdr>
                <w:top w:val="none" w:sz="0" w:space="0" w:color="auto"/>
                <w:left w:val="none" w:sz="0" w:space="0" w:color="auto"/>
                <w:bottom w:val="none" w:sz="0" w:space="0" w:color="auto"/>
                <w:right w:val="none" w:sz="0" w:space="0" w:color="auto"/>
              </w:divBdr>
            </w:div>
            <w:div w:id="2099985733">
              <w:marLeft w:val="0"/>
              <w:marRight w:val="0"/>
              <w:marTop w:val="0"/>
              <w:marBottom w:val="0"/>
              <w:divBdr>
                <w:top w:val="none" w:sz="0" w:space="0" w:color="auto"/>
                <w:left w:val="none" w:sz="0" w:space="0" w:color="auto"/>
                <w:bottom w:val="none" w:sz="0" w:space="0" w:color="auto"/>
                <w:right w:val="none" w:sz="0" w:space="0" w:color="auto"/>
              </w:divBdr>
            </w:div>
            <w:div w:id="25652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4566">
      <w:bodyDiv w:val="1"/>
      <w:marLeft w:val="0"/>
      <w:marRight w:val="0"/>
      <w:marTop w:val="0"/>
      <w:marBottom w:val="0"/>
      <w:divBdr>
        <w:top w:val="none" w:sz="0" w:space="0" w:color="auto"/>
        <w:left w:val="none" w:sz="0" w:space="0" w:color="auto"/>
        <w:bottom w:val="none" w:sz="0" w:space="0" w:color="auto"/>
        <w:right w:val="none" w:sz="0" w:space="0" w:color="auto"/>
      </w:divBdr>
    </w:div>
    <w:div w:id="903030733">
      <w:bodyDiv w:val="1"/>
      <w:marLeft w:val="0"/>
      <w:marRight w:val="0"/>
      <w:marTop w:val="0"/>
      <w:marBottom w:val="0"/>
      <w:divBdr>
        <w:top w:val="none" w:sz="0" w:space="0" w:color="auto"/>
        <w:left w:val="none" w:sz="0" w:space="0" w:color="auto"/>
        <w:bottom w:val="none" w:sz="0" w:space="0" w:color="auto"/>
        <w:right w:val="none" w:sz="0" w:space="0" w:color="auto"/>
      </w:divBdr>
      <w:divsChild>
        <w:div w:id="2122525116">
          <w:marLeft w:val="0"/>
          <w:marRight w:val="0"/>
          <w:marTop w:val="0"/>
          <w:marBottom w:val="0"/>
          <w:divBdr>
            <w:top w:val="none" w:sz="0" w:space="0" w:color="auto"/>
            <w:left w:val="none" w:sz="0" w:space="0" w:color="auto"/>
            <w:bottom w:val="none" w:sz="0" w:space="0" w:color="auto"/>
            <w:right w:val="none" w:sz="0" w:space="0" w:color="auto"/>
          </w:divBdr>
          <w:divsChild>
            <w:div w:id="280847596">
              <w:marLeft w:val="0"/>
              <w:marRight w:val="0"/>
              <w:marTop w:val="0"/>
              <w:marBottom w:val="0"/>
              <w:divBdr>
                <w:top w:val="none" w:sz="0" w:space="0" w:color="auto"/>
                <w:left w:val="none" w:sz="0" w:space="0" w:color="auto"/>
                <w:bottom w:val="none" w:sz="0" w:space="0" w:color="auto"/>
                <w:right w:val="none" w:sz="0" w:space="0" w:color="auto"/>
              </w:divBdr>
            </w:div>
            <w:div w:id="1472865469">
              <w:marLeft w:val="0"/>
              <w:marRight w:val="0"/>
              <w:marTop w:val="0"/>
              <w:marBottom w:val="0"/>
              <w:divBdr>
                <w:top w:val="none" w:sz="0" w:space="0" w:color="auto"/>
                <w:left w:val="none" w:sz="0" w:space="0" w:color="auto"/>
                <w:bottom w:val="none" w:sz="0" w:space="0" w:color="auto"/>
                <w:right w:val="none" w:sz="0" w:space="0" w:color="auto"/>
              </w:divBdr>
            </w:div>
            <w:div w:id="2015722645">
              <w:marLeft w:val="0"/>
              <w:marRight w:val="0"/>
              <w:marTop w:val="0"/>
              <w:marBottom w:val="0"/>
              <w:divBdr>
                <w:top w:val="none" w:sz="0" w:space="0" w:color="auto"/>
                <w:left w:val="none" w:sz="0" w:space="0" w:color="auto"/>
                <w:bottom w:val="none" w:sz="0" w:space="0" w:color="auto"/>
                <w:right w:val="none" w:sz="0" w:space="0" w:color="auto"/>
              </w:divBdr>
            </w:div>
            <w:div w:id="3418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5441">
      <w:bodyDiv w:val="1"/>
      <w:marLeft w:val="0"/>
      <w:marRight w:val="0"/>
      <w:marTop w:val="0"/>
      <w:marBottom w:val="0"/>
      <w:divBdr>
        <w:top w:val="none" w:sz="0" w:space="0" w:color="auto"/>
        <w:left w:val="none" w:sz="0" w:space="0" w:color="auto"/>
        <w:bottom w:val="none" w:sz="0" w:space="0" w:color="auto"/>
        <w:right w:val="none" w:sz="0" w:space="0" w:color="auto"/>
      </w:divBdr>
      <w:divsChild>
        <w:div w:id="1895190195">
          <w:marLeft w:val="0"/>
          <w:marRight w:val="0"/>
          <w:marTop w:val="0"/>
          <w:marBottom w:val="0"/>
          <w:divBdr>
            <w:top w:val="none" w:sz="0" w:space="0" w:color="auto"/>
            <w:left w:val="none" w:sz="0" w:space="0" w:color="auto"/>
            <w:bottom w:val="none" w:sz="0" w:space="0" w:color="auto"/>
            <w:right w:val="none" w:sz="0" w:space="0" w:color="auto"/>
          </w:divBdr>
          <w:divsChild>
            <w:div w:id="1085149103">
              <w:marLeft w:val="0"/>
              <w:marRight w:val="0"/>
              <w:marTop w:val="0"/>
              <w:marBottom w:val="0"/>
              <w:divBdr>
                <w:top w:val="none" w:sz="0" w:space="0" w:color="auto"/>
                <w:left w:val="none" w:sz="0" w:space="0" w:color="auto"/>
                <w:bottom w:val="none" w:sz="0" w:space="0" w:color="auto"/>
                <w:right w:val="none" w:sz="0" w:space="0" w:color="auto"/>
              </w:divBdr>
            </w:div>
            <w:div w:id="856188211">
              <w:marLeft w:val="0"/>
              <w:marRight w:val="0"/>
              <w:marTop w:val="0"/>
              <w:marBottom w:val="0"/>
              <w:divBdr>
                <w:top w:val="none" w:sz="0" w:space="0" w:color="auto"/>
                <w:left w:val="none" w:sz="0" w:space="0" w:color="auto"/>
                <w:bottom w:val="none" w:sz="0" w:space="0" w:color="auto"/>
                <w:right w:val="none" w:sz="0" w:space="0" w:color="auto"/>
              </w:divBdr>
            </w:div>
            <w:div w:id="33697983">
              <w:marLeft w:val="0"/>
              <w:marRight w:val="0"/>
              <w:marTop w:val="0"/>
              <w:marBottom w:val="0"/>
              <w:divBdr>
                <w:top w:val="none" w:sz="0" w:space="0" w:color="auto"/>
                <w:left w:val="none" w:sz="0" w:space="0" w:color="auto"/>
                <w:bottom w:val="none" w:sz="0" w:space="0" w:color="auto"/>
                <w:right w:val="none" w:sz="0" w:space="0" w:color="auto"/>
              </w:divBdr>
            </w:div>
            <w:div w:id="340859204">
              <w:marLeft w:val="0"/>
              <w:marRight w:val="0"/>
              <w:marTop w:val="0"/>
              <w:marBottom w:val="0"/>
              <w:divBdr>
                <w:top w:val="none" w:sz="0" w:space="0" w:color="auto"/>
                <w:left w:val="none" w:sz="0" w:space="0" w:color="auto"/>
                <w:bottom w:val="none" w:sz="0" w:space="0" w:color="auto"/>
                <w:right w:val="none" w:sz="0" w:space="0" w:color="auto"/>
              </w:divBdr>
            </w:div>
            <w:div w:id="13747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57505">
      <w:bodyDiv w:val="1"/>
      <w:marLeft w:val="0"/>
      <w:marRight w:val="0"/>
      <w:marTop w:val="0"/>
      <w:marBottom w:val="0"/>
      <w:divBdr>
        <w:top w:val="none" w:sz="0" w:space="0" w:color="auto"/>
        <w:left w:val="none" w:sz="0" w:space="0" w:color="auto"/>
        <w:bottom w:val="none" w:sz="0" w:space="0" w:color="auto"/>
        <w:right w:val="none" w:sz="0" w:space="0" w:color="auto"/>
      </w:divBdr>
      <w:divsChild>
        <w:div w:id="241378795">
          <w:marLeft w:val="0"/>
          <w:marRight w:val="0"/>
          <w:marTop w:val="0"/>
          <w:marBottom w:val="0"/>
          <w:divBdr>
            <w:top w:val="none" w:sz="0" w:space="0" w:color="auto"/>
            <w:left w:val="none" w:sz="0" w:space="0" w:color="auto"/>
            <w:bottom w:val="none" w:sz="0" w:space="0" w:color="auto"/>
            <w:right w:val="none" w:sz="0" w:space="0" w:color="auto"/>
          </w:divBdr>
          <w:divsChild>
            <w:div w:id="1142844256">
              <w:marLeft w:val="0"/>
              <w:marRight w:val="0"/>
              <w:marTop w:val="0"/>
              <w:marBottom w:val="0"/>
              <w:divBdr>
                <w:top w:val="none" w:sz="0" w:space="0" w:color="auto"/>
                <w:left w:val="none" w:sz="0" w:space="0" w:color="auto"/>
                <w:bottom w:val="none" w:sz="0" w:space="0" w:color="auto"/>
                <w:right w:val="none" w:sz="0" w:space="0" w:color="auto"/>
              </w:divBdr>
            </w:div>
            <w:div w:id="1982271915">
              <w:marLeft w:val="0"/>
              <w:marRight w:val="0"/>
              <w:marTop w:val="0"/>
              <w:marBottom w:val="0"/>
              <w:divBdr>
                <w:top w:val="none" w:sz="0" w:space="0" w:color="auto"/>
                <w:left w:val="none" w:sz="0" w:space="0" w:color="auto"/>
                <w:bottom w:val="none" w:sz="0" w:space="0" w:color="auto"/>
                <w:right w:val="none" w:sz="0" w:space="0" w:color="auto"/>
              </w:divBdr>
            </w:div>
            <w:div w:id="1416781028">
              <w:marLeft w:val="0"/>
              <w:marRight w:val="0"/>
              <w:marTop w:val="0"/>
              <w:marBottom w:val="0"/>
              <w:divBdr>
                <w:top w:val="none" w:sz="0" w:space="0" w:color="auto"/>
                <w:left w:val="none" w:sz="0" w:space="0" w:color="auto"/>
                <w:bottom w:val="none" w:sz="0" w:space="0" w:color="auto"/>
                <w:right w:val="none" w:sz="0" w:space="0" w:color="auto"/>
              </w:divBdr>
            </w:div>
            <w:div w:id="1043016205">
              <w:marLeft w:val="0"/>
              <w:marRight w:val="0"/>
              <w:marTop w:val="0"/>
              <w:marBottom w:val="0"/>
              <w:divBdr>
                <w:top w:val="none" w:sz="0" w:space="0" w:color="auto"/>
                <w:left w:val="none" w:sz="0" w:space="0" w:color="auto"/>
                <w:bottom w:val="none" w:sz="0" w:space="0" w:color="auto"/>
                <w:right w:val="none" w:sz="0" w:space="0" w:color="auto"/>
              </w:divBdr>
            </w:div>
            <w:div w:id="1067918981">
              <w:marLeft w:val="0"/>
              <w:marRight w:val="0"/>
              <w:marTop w:val="0"/>
              <w:marBottom w:val="0"/>
              <w:divBdr>
                <w:top w:val="none" w:sz="0" w:space="0" w:color="auto"/>
                <w:left w:val="none" w:sz="0" w:space="0" w:color="auto"/>
                <w:bottom w:val="none" w:sz="0" w:space="0" w:color="auto"/>
                <w:right w:val="none" w:sz="0" w:space="0" w:color="auto"/>
              </w:divBdr>
            </w:div>
            <w:div w:id="1481726283">
              <w:marLeft w:val="0"/>
              <w:marRight w:val="0"/>
              <w:marTop w:val="0"/>
              <w:marBottom w:val="0"/>
              <w:divBdr>
                <w:top w:val="none" w:sz="0" w:space="0" w:color="auto"/>
                <w:left w:val="none" w:sz="0" w:space="0" w:color="auto"/>
                <w:bottom w:val="none" w:sz="0" w:space="0" w:color="auto"/>
                <w:right w:val="none" w:sz="0" w:space="0" w:color="auto"/>
              </w:divBdr>
            </w:div>
            <w:div w:id="843321677">
              <w:marLeft w:val="0"/>
              <w:marRight w:val="0"/>
              <w:marTop w:val="0"/>
              <w:marBottom w:val="0"/>
              <w:divBdr>
                <w:top w:val="none" w:sz="0" w:space="0" w:color="auto"/>
                <w:left w:val="none" w:sz="0" w:space="0" w:color="auto"/>
                <w:bottom w:val="none" w:sz="0" w:space="0" w:color="auto"/>
                <w:right w:val="none" w:sz="0" w:space="0" w:color="auto"/>
              </w:divBdr>
            </w:div>
            <w:div w:id="833884251">
              <w:marLeft w:val="0"/>
              <w:marRight w:val="0"/>
              <w:marTop w:val="0"/>
              <w:marBottom w:val="0"/>
              <w:divBdr>
                <w:top w:val="none" w:sz="0" w:space="0" w:color="auto"/>
                <w:left w:val="none" w:sz="0" w:space="0" w:color="auto"/>
                <w:bottom w:val="none" w:sz="0" w:space="0" w:color="auto"/>
                <w:right w:val="none" w:sz="0" w:space="0" w:color="auto"/>
              </w:divBdr>
            </w:div>
            <w:div w:id="1989936023">
              <w:marLeft w:val="0"/>
              <w:marRight w:val="0"/>
              <w:marTop w:val="0"/>
              <w:marBottom w:val="0"/>
              <w:divBdr>
                <w:top w:val="none" w:sz="0" w:space="0" w:color="auto"/>
                <w:left w:val="none" w:sz="0" w:space="0" w:color="auto"/>
                <w:bottom w:val="none" w:sz="0" w:space="0" w:color="auto"/>
                <w:right w:val="none" w:sz="0" w:space="0" w:color="auto"/>
              </w:divBdr>
            </w:div>
            <w:div w:id="79058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9251">
      <w:bodyDiv w:val="1"/>
      <w:marLeft w:val="0"/>
      <w:marRight w:val="0"/>
      <w:marTop w:val="0"/>
      <w:marBottom w:val="0"/>
      <w:divBdr>
        <w:top w:val="none" w:sz="0" w:space="0" w:color="auto"/>
        <w:left w:val="none" w:sz="0" w:space="0" w:color="auto"/>
        <w:bottom w:val="none" w:sz="0" w:space="0" w:color="auto"/>
        <w:right w:val="none" w:sz="0" w:space="0" w:color="auto"/>
      </w:divBdr>
    </w:div>
    <w:div w:id="973410684">
      <w:bodyDiv w:val="1"/>
      <w:marLeft w:val="0"/>
      <w:marRight w:val="0"/>
      <w:marTop w:val="0"/>
      <w:marBottom w:val="0"/>
      <w:divBdr>
        <w:top w:val="none" w:sz="0" w:space="0" w:color="auto"/>
        <w:left w:val="none" w:sz="0" w:space="0" w:color="auto"/>
        <w:bottom w:val="none" w:sz="0" w:space="0" w:color="auto"/>
        <w:right w:val="none" w:sz="0" w:space="0" w:color="auto"/>
      </w:divBdr>
      <w:divsChild>
        <w:div w:id="1991515516">
          <w:marLeft w:val="0"/>
          <w:marRight w:val="0"/>
          <w:marTop w:val="0"/>
          <w:marBottom w:val="0"/>
          <w:divBdr>
            <w:top w:val="none" w:sz="0" w:space="0" w:color="auto"/>
            <w:left w:val="none" w:sz="0" w:space="0" w:color="auto"/>
            <w:bottom w:val="none" w:sz="0" w:space="0" w:color="auto"/>
            <w:right w:val="none" w:sz="0" w:space="0" w:color="auto"/>
          </w:divBdr>
          <w:divsChild>
            <w:div w:id="96407909">
              <w:marLeft w:val="0"/>
              <w:marRight w:val="0"/>
              <w:marTop w:val="0"/>
              <w:marBottom w:val="0"/>
              <w:divBdr>
                <w:top w:val="none" w:sz="0" w:space="0" w:color="auto"/>
                <w:left w:val="none" w:sz="0" w:space="0" w:color="auto"/>
                <w:bottom w:val="none" w:sz="0" w:space="0" w:color="auto"/>
                <w:right w:val="none" w:sz="0" w:space="0" w:color="auto"/>
              </w:divBdr>
            </w:div>
            <w:div w:id="1501044807">
              <w:marLeft w:val="0"/>
              <w:marRight w:val="0"/>
              <w:marTop w:val="0"/>
              <w:marBottom w:val="0"/>
              <w:divBdr>
                <w:top w:val="none" w:sz="0" w:space="0" w:color="auto"/>
                <w:left w:val="none" w:sz="0" w:space="0" w:color="auto"/>
                <w:bottom w:val="none" w:sz="0" w:space="0" w:color="auto"/>
                <w:right w:val="none" w:sz="0" w:space="0" w:color="auto"/>
              </w:divBdr>
            </w:div>
            <w:div w:id="1492142890">
              <w:marLeft w:val="0"/>
              <w:marRight w:val="0"/>
              <w:marTop w:val="0"/>
              <w:marBottom w:val="0"/>
              <w:divBdr>
                <w:top w:val="none" w:sz="0" w:space="0" w:color="auto"/>
                <w:left w:val="none" w:sz="0" w:space="0" w:color="auto"/>
                <w:bottom w:val="none" w:sz="0" w:space="0" w:color="auto"/>
                <w:right w:val="none" w:sz="0" w:space="0" w:color="auto"/>
              </w:divBdr>
            </w:div>
            <w:div w:id="88120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70125">
      <w:bodyDiv w:val="1"/>
      <w:marLeft w:val="0"/>
      <w:marRight w:val="0"/>
      <w:marTop w:val="0"/>
      <w:marBottom w:val="0"/>
      <w:divBdr>
        <w:top w:val="none" w:sz="0" w:space="0" w:color="auto"/>
        <w:left w:val="none" w:sz="0" w:space="0" w:color="auto"/>
        <w:bottom w:val="none" w:sz="0" w:space="0" w:color="auto"/>
        <w:right w:val="none" w:sz="0" w:space="0" w:color="auto"/>
      </w:divBdr>
      <w:divsChild>
        <w:div w:id="2069724000">
          <w:marLeft w:val="0"/>
          <w:marRight w:val="0"/>
          <w:marTop w:val="0"/>
          <w:marBottom w:val="0"/>
          <w:divBdr>
            <w:top w:val="none" w:sz="0" w:space="0" w:color="auto"/>
            <w:left w:val="none" w:sz="0" w:space="0" w:color="auto"/>
            <w:bottom w:val="none" w:sz="0" w:space="0" w:color="auto"/>
            <w:right w:val="none" w:sz="0" w:space="0" w:color="auto"/>
          </w:divBdr>
          <w:divsChild>
            <w:div w:id="1659073914">
              <w:marLeft w:val="0"/>
              <w:marRight w:val="0"/>
              <w:marTop w:val="0"/>
              <w:marBottom w:val="0"/>
              <w:divBdr>
                <w:top w:val="none" w:sz="0" w:space="0" w:color="auto"/>
                <w:left w:val="none" w:sz="0" w:space="0" w:color="auto"/>
                <w:bottom w:val="none" w:sz="0" w:space="0" w:color="auto"/>
                <w:right w:val="none" w:sz="0" w:space="0" w:color="auto"/>
              </w:divBdr>
            </w:div>
            <w:div w:id="1855920512">
              <w:marLeft w:val="0"/>
              <w:marRight w:val="0"/>
              <w:marTop w:val="0"/>
              <w:marBottom w:val="0"/>
              <w:divBdr>
                <w:top w:val="none" w:sz="0" w:space="0" w:color="auto"/>
                <w:left w:val="none" w:sz="0" w:space="0" w:color="auto"/>
                <w:bottom w:val="none" w:sz="0" w:space="0" w:color="auto"/>
                <w:right w:val="none" w:sz="0" w:space="0" w:color="auto"/>
              </w:divBdr>
            </w:div>
            <w:div w:id="1654290242">
              <w:marLeft w:val="0"/>
              <w:marRight w:val="0"/>
              <w:marTop w:val="0"/>
              <w:marBottom w:val="0"/>
              <w:divBdr>
                <w:top w:val="none" w:sz="0" w:space="0" w:color="auto"/>
                <w:left w:val="none" w:sz="0" w:space="0" w:color="auto"/>
                <w:bottom w:val="none" w:sz="0" w:space="0" w:color="auto"/>
                <w:right w:val="none" w:sz="0" w:space="0" w:color="auto"/>
              </w:divBdr>
            </w:div>
            <w:div w:id="108569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80763">
      <w:bodyDiv w:val="1"/>
      <w:marLeft w:val="0"/>
      <w:marRight w:val="0"/>
      <w:marTop w:val="0"/>
      <w:marBottom w:val="0"/>
      <w:divBdr>
        <w:top w:val="none" w:sz="0" w:space="0" w:color="auto"/>
        <w:left w:val="none" w:sz="0" w:space="0" w:color="auto"/>
        <w:bottom w:val="none" w:sz="0" w:space="0" w:color="auto"/>
        <w:right w:val="none" w:sz="0" w:space="0" w:color="auto"/>
      </w:divBdr>
    </w:div>
    <w:div w:id="983969629">
      <w:bodyDiv w:val="1"/>
      <w:marLeft w:val="0"/>
      <w:marRight w:val="0"/>
      <w:marTop w:val="0"/>
      <w:marBottom w:val="0"/>
      <w:divBdr>
        <w:top w:val="none" w:sz="0" w:space="0" w:color="auto"/>
        <w:left w:val="none" w:sz="0" w:space="0" w:color="auto"/>
        <w:bottom w:val="none" w:sz="0" w:space="0" w:color="auto"/>
        <w:right w:val="none" w:sz="0" w:space="0" w:color="auto"/>
      </w:divBdr>
      <w:divsChild>
        <w:div w:id="2017728705">
          <w:marLeft w:val="0"/>
          <w:marRight w:val="0"/>
          <w:marTop w:val="0"/>
          <w:marBottom w:val="0"/>
          <w:divBdr>
            <w:top w:val="none" w:sz="0" w:space="0" w:color="auto"/>
            <w:left w:val="none" w:sz="0" w:space="0" w:color="auto"/>
            <w:bottom w:val="none" w:sz="0" w:space="0" w:color="auto"/>
            <w:right w:val="none" w:sz="0" w:space="0" w:color="auto"/>
          </w:divBdr>
          <w:divsChild>
            <w:div w:id="1339649349">
              <w:marLeft w:val="0"/>
              <w:marRight w:val="0"/>
              <w:marTop w:val="0"/>
              <w:marBottom w:val="0"/>
              <w:divBdr>
                <w:top w:val="none" w:sz="0" w:space="0" w:color="auto"/>
                <w:left w:val="none" w:sz="0" w:space="0" w:color="auto"/>
                <w:bottom w:val="none" w:sz="0" w:space="0" w:color="auto"/>
                <w:right w:val="none" w:sz="0" w:space="0" w:color="auto"/>
              </w:divBdr>
            </w:div>
            <w:div w:id="329142601">
              <w:marLeft w:val="0"/>
              <w:marRight w:val="0"/>
              <w:marTop w:val="0"/>
              <w:marBottom w:val="0"/>
              <w:divBdr>
                <w:top w:val="none" w:sz="0" w:space="0" w:color="auto"/>
                <w:left w:val="none" w:sz="0" w:space="0" w:color="auto"/>
                <w:bottom w:val="none" w:sz="0" w:space="0" w:color="auto"/>
                <w:right w:val="none" w:sz="0" w:space="0" w:color="auto"/>
              </w:divBdr>
            </w:div>
            <w:div w:id="18295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1365">
      <w:bodyDiv w:val="1"/>
      <w:marLeft w:val="0"/>
      <w:marRight w:val="0"/>
      <w:marTop w:val="0"/>
      <w:marBottom w:val="0"/>
      <w:divBdr>
        <w:top w:val="none" w:sz="0" w:space="0" w:color="auto"/>
        <w:left w:val="none" w:sz="0" w:space="0" w:color="auto"/>
        <w:bottom w:val="none" w:sz="0" w:space="0" w:color="auto"/>
        <w:right w:val="none" w:sz="0" w:space="0" w:color="auto"/>
      </w:divBdr>
      <w:divsChild>
        <w:div w:id="1361975349">
          <w:marLeft w:val="0"/>
          <w:marRight w:val="0"/>
          <w:marTop w:val="0"/>
          <w:marBottom w:val="0"/>
          <w:divBdr>
            <w:top w:val="none" w:sz="0" w:space="0" w:color="auto"/>
            <w:left w:val="none" w:sz="0" w:space="0" w:color="auto"/>
            <w:bottom w:val="none" w:sz="0" w:space="0" w:color="auto"/>
            <w:right w:val="none" w:sz="0" w:space="0" w:color="auto"/>
          </w:divBdr>
          <w:divsChild>
            <w:div w:id="2015067245">
              <w:marLeft w:val="0"/>
              <w:marRight w:val="0"/>
              <w:marTop w:val="0"/>
              <w:marBottom w:val="0"/>
              <w:divBdr>
                <w:top w:val="none" w:sz="0" w:space="0" w:color="auto"/>
                <w:left w:val="none" w:sz="0" w:space="0" w:color="auto"/>
                <w:bottom w:val="none" w:sz="0" w:space="0" w:color="auto"/>
                <w:right w:val="none" w:sz="0" w:space="0" w:color="auto"/>
              </w:divBdr>
            </w:div>
            <w:div w:id="50614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3786">
      <w:bodyDiv w:val="1"/>
      <w:marLeft w:val="0"/>
      <w:marRight w:val="0"/>
      <w:marTop w:val="0"/>
      <w:marBottom w:val="0"/>
      <w:divBdr>
        <w:top w:val="none" w:sz="0" w:space="0" w:color="auto"/>
        <w:left w:val="none" w:sz="0" w:space="0" w:color="auto"/>
        <w:bottom w:val="none" w:sz="0" w:space="0" w:color="auto"/>
        <w:right w:val="none" w:sz="0" w:space="0" w:color="auto"/>
      </w:divBdr>
      <w:divsChild>
        <w:div w:id="863245865">
          <w:marLeft w:val="0"/>
          <w:marRight w:val="0"/>
          <w:marTop w:val="0"/>
          <w:marBottom w:val="0"/>
          <w:divBdr>
            <w:top w:val="none" w:sz="0" w:space="0" w:color="auto"/>
            <w:left w:val="none" w:sz="0" w:space="0" w:color="auto"/>
            <w:bottom w:val="none" w:sz="0" w:space="0" w:color="auto"/>
            <w:right w:val="none" w:sz="0" w:space="0" w:color="auto"/>
          </w:divBdr>
          <w:divsChild>
            <w:div w:id="1102647191">
              <w:marLeft w:val="0"/>
              <w:marRight w:val="0"/>
              <w:marTop w:val="0"/>
              <w:marBottom w:val="0"/>
              <w:divBdr>
                <w:top w:val="none" w:sz="0" w:space="0" w:color="auto"/>
                <w:left w:val="none" w:sz="0" w:space="0" w:color="auto"/>
                <w:bottom w:val="none" w:sz="0" w:space="0" w:color="auto"/>
                <w:right w:val="none" w:sz="0" w:space="0" w:color="auto"/>
              </w:divBdr>
            </w:div>
            <w:div w:id="315032035">
              <w:marLeft w:val="0"/>
              <w:marRight w:val="0"/>
              <w:marTop w:val="0"/>
              <w:marBottom w:val="0"/>
              <w:divBdr>
                <w:top w:val="none" w:sz="0" w:space="0" w:color="auto"/>
                <w:left w:val="none" w:sz="0" w:space="0" w:color="auto"/>
                <w:bottom w:val="none" w:sz="0" w:space="0" w:color="auto"/>
                <w:right w:val="none" w:sz="0" w:space="0" w:color="auto"/>
              </w:divBdr>
            </w:div>
            <w:div w:id="1706565434">
              <w:marLeft w:val="0"/>
              <w:marRight w:val="0"/>
              <w:marTop w:val="0"/>
              <w:marBottom w:val="0"/>
              <w:divBdr>
                <w:top w:val="none" w:sz="0" w:space="0" w:color="auto"/>
                <w:left w:val="none" w:sz="0" w:space="0" w:color="auto"/>
                <w:bottom w:val="none" w:sz="0" w:space="0" w:color="auto"/>
                <w:right w:val="none" w:sz="0" w:space="0" w:color="auto"/>
              </w:divBdr>
            </w:div>
            <w:div w:id="9418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6915">
      <w:bodyDiv w:val="1"/>
      <w:marLeft w:val="0"/>
      <w:marRight w:val="0"/>
      <w:marTop w:val="0"/>
      <w:marBottom w:val="0"/>
      <w:divBdr>
        <w:top w:val="none" w:sz="0" w:space="0" w:color="auto"/>
        <w:left w:val="none" w:sz="0" w:space="0" w:color="auto"/>
        <w:bottom w:val="none" w:sz="0" w:space="0" w:color="auto"/>
        <w:right w:val="none" w:sz="0" w:space="0" w:color="auto"/>
      </w:divBdr>
      <w:divsChild>
        <w:div w:id="1369909909">
          <w:marLeft w:val="0"/>
          <w:marRight w:val="0"/>
          <w:marTop w:val="0"/>
          <w:marBottom w:val="0"/>
          <w:divBdr>
            <w:top w:val="none" w:sz="0" w:space="0" w:color="auto"/>
            <w:left w:val="none" w:sz="0" w:space="0" w:color="auto"/>
            <w:bottom w:val="none" w:sz="0" w:space="0" w:color="auto"/>
            <w:right w:val="none" w:sz="0" w:space="0" w:color="auto"/>
          </w:divBdr>
          <w:divsChild>
            <w:div w:id="6807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61876">
      <w:bodyDiv w:val="1"/>
      <w:marLeft w:val="0"/>
      <w:marRight w:val="0"/>
      <w:marTop w:val="0"/>
      <w:marBottom w:val="0"/>
      <w:divBdr>
        <w:top w:val="none" w:sz="0" w:space="0" w:color="auto"/>
        <w:left w:val="none" w:sz="0" w:space="0" w:color="auto"/>
        <w:bottom w:val="none" w:sz="0" w:space="0" w:color="auto"/>
        <w:right w:val="none" w:sz="0" w:space="0" w:color="auto"/>
      </w:divBdr>
      <w:divsChild>
        <w:div w:id="852377529">
          <w:marLeft w:val="0"/>
          <w:marRight w:val="0"/>
          <w:marTop w:val="0"/>
          <w:marBottom w:val="0"/>
          <w:divBdr>
            <w:top w:val="none" w:sz="0" w:space="0" w:color="auto"/>
            <w:left w:val="none" w:sz="0" w:space="0" w:color="auto"/>
            <w:bottom w:val="none" w:sz="0" w:space="0" w:color="auto"/>
            <w:right w:val="none" w:sz="0" w:space="0" w:color="auto"/>
          </w:divBdr>
          <w:divsChild>
            <w:div w:id="816188833">
              <w:marLeft w:val="0"/>
              <w:marRight w:val="0"/>
              <w:marTop w:val="0"/>
              <w:marBottom w:val="0"/>
              <w:divBdr>
                <w:top w:val="none" w:sz="0" w:space="0" w:color="auto"/>
                <w:left w:val="none" w:sz="0" w:space="0" w:color="auto"/>
                <w:bottom w:val="none" w:sz="0" w:space="0" w:color="auto"/>
                <w:right w:val="none" w:sz="0" w:space="0" w:color="auto"/>
              </w:divBdr>
            </w:div>
            <w:div w:id="1582594133">
              <w:marLeft w:val="0"/>
              <w:marRight w:val="0"/>
              <w:marTop w:val="0"/>
              <w:marBottom w:val="0"/>
              <w:divBdr>
                <w:top w:val="none" w:sz="0" w:space="0" w:color="auto"/>
                <w:left w:val="none" w:sz="0" w:space="0" w:color="auto"/>
                <w:bottom w:val="none" w:sz="0" w:space="0" w:color="auto"/>
                <w:right w:val="none" w:sz="0" w:space="0" w:color="auto"/>
              </w:divBdr>
            </w:div>
            <w:div w:id="2134009962">
              <w:marLeft w:val="0"/>
              <w:marRight w:val="0"/>
              <w:marTop w:val="0"/>
              <w:marBottom w:val="0"/>
              <w:divBdr>
                <w:top w:val="none" w:sz="0" w:space="0" w:color="auto"/>
                <w:left w:val="none" w:sz="0" w:space="0" w:color="auto"/>
                <w:bottom w:val="none" w:sz="0" w:space="0" w:color="auto"/>
                <w:right w:val="none" w:sz="0" w:space="0" w:color="auto"/>
              </w:divBdr>
            </w:div>
            <w:div w:id="1446844685">
              <w:marLeft w:val="0"/>
              <w:marRight w:val="0"/>
              <w:marTop w:val="0"/>
              <w:marBottom w:val="0"/>
              <w:divBdr>
                <w:top w:val="none" w:sz="0" w:space="0" w:color="auto"/>
                <w:left w:val="none" w:sz="0" w:space="0" w:color="auto"/>
                <w:bottom w:val="none" w:sz="0" w:space="0" w:color="auto"/>
                <w:right w:val="none" w:sz="0" w:space="0" w:color="auto"/>
              </w:divBdr>
            </w:div>
            <w:div w:id="1717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77160">
      <w:bodyDiv w:val="1"/>
      <w:marLeft w:val="0"/>
      <w:marRight w:val="0"/>
      <w:marTop w:val="0"/>
      <w:marBottom w:val="0"/>
      <w:divBdr>
        <w:top w:val="none" w:sz="0" w:space="0" w:color="auto"/>
        <w:left w:val="none" w:sz="0" w:space="0" w:color="auto"/>
        <w:bottom w:val="none" w:sz="0" w:space="0" w:color="auto"/>
        <w:right w:val="none" w:sz="0" w:space="0" w:color="auto"/>
      </w:divBdr>
      <w:divsChild>
        <w:div w:id="1251234616">
          <w:marLeft w:val="0"/>
          <w:marRight w:val="0"/>
          <w:marTop w:val="0"/>
          <w:marBottom w:val="0"/>
          <w:divBdr>
            <w:top w:val="none" w:sz="0" w:space="0" w:color="auto"/>
            <w:left w:val="none" w:sz="0" w:space="0" w:color="auto"/>
            <w:bottom w:val="none" w:sz="0" w:space="0" w:color="auto"/>
            <w:right w:val="none" w:sz="0" w:space="0" w:color="auto"/>
          </w:divBdr>
          <w:divsChild>
            <w:div w:id="475029838">
              <w:marLeft w:val="0"/>
              <w:marRight w:val="0"/>
              <w:marTop w:val="0"/>
              <w:marBottom w:val="0"/>
              <w:divBdr>
                <w:top w:val="none" w:sz="0" w:space="0" w:color="auto"/>
                <w:left w:val="none" w:sz="0" w:space="0" w:color="auto"/>
                <w:bottom w:val="none" w:sz="0" w:space="0" w:color="auto"/>
                <w:right w:val="none" w:sz="0" w:space="0" w:color="auto"/>
              </w:divBdr>
            </w:div>
            <w:div w:id="496001159">
              <w:marLeft w:val="0"/>
              <w:marRight w:val="0"/>
              <w:marTop w:val="0"/>
              <w:marBottom w:val="0"/>
              <w:divBdr>
                <w:top w:val="none" w:sz="0" w:space="0" w:color="auto"/>
                <w:left w:val="none" w:sz="0" w:space="0" w:color="auto"/>
                <w:bottom w:val="none" w:sz="0" w:space="0" w:color="auto"/>
                <w:right w:val="none" w:sz="0" w:space="0" w:color="auto"/>
              </w:divBdr>
            </w:div>
            <w:div w:id="1268006889">
              <w:marLeft w:val="0"/>
              <w:marRight w:val="0"/>
              <w:marTop w:val="0"/>
              <w:marBottom w:val="0"/>
              <w:divBdr>
                <w:top w:val="none" w:sz="0" w:space="0" w:color="auto"/>
                <w:left w:val="none" w:sz="0" w:space="0" w:color="auto"/>
                <w:bottom w:val="none" w:sz="0" w:space="0" w:color="auto"/>
                <w:right w:val="none" w:sz="0" w:space="0" w:color="auto"/>
              </w:divBdr>
            </w:div>
            <w:div w:id="191084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06489">
      <w:bodyDiv w:val="1"/>
      <w:marLeft w:val="0"/>
      <w:marRight w:val="0"/>
      <w:marTop w:val="0"/>
      <w:marBottom w:val="0"/>
      <w:divBdr>
        <w:top w:val="none" w:sz="0" w:space="0" w:color="auto"/>
        <w:left w:val="none" w:sz="0" w:space="0" w:color="auto"/>
        <w:bottom w:val="none" w:sz="0" w:space="0" w:color="auto"/>
        <w:right w:val="none" w:sz="0" w:space="0" w:color="auto"/>
      </w:divBdr>
    </w:div>
    <w:div w:id="1059204024">
      <w:bodyDiv w:val="1"/>
      <w:marLeft w:val="0"/>
      <w:marRight w:val="0"/>
      <w:marTop w:val="0"/>
      <w:marBottom w:val="0"/>
      <w:divBdr>
        <w:top w:val="none" w:sz="0" w:space="0" w:color="auto"/>
        <w:left w:val="none" w:sz="0" w:space="0" w:color="auto"/>
        <w:bottom w:val="none" w:sz="0" w:space="0" w:color="auto"/>
        <w:right w:val="none" w:sz="0" w:space="0" w:color="auto"/>
      </w:divBdr>
      <w:divsChild>
        <w:div w:id="601110537">
          <w:marLeft w:val="0"/>
          <w:marRight w:val="0"/>
          <w:marTop w:val="0"/>
          <w:marBottom w:val="0"/>
          <w:divBdr>
            <w:top w:val="none" w:sz="0" w:space="0" w:color="auto"/>
            <w:left w:val="none" w:sz="0" w:space="0" w:color="auto"/>
            <w:bottom w:val="none" w:sz="0" w:space="0" w:color="auto"/>
            <w:right w:val="none" w:sz="0" w:space="0" w:color="auto"/>
          </w:divBdr>
          <w:divsChild>
            <w:div w:id="13665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39441">
      <w:bodyDiv w:val="1"/>
      <w:marLeft w:val="0"/>
      <w:marRight w:val="0"/>
      <w:marTop w:val="0"/>
      <w:marBottom w:val="0"/>
      <w:divBdr>
        <w:top w:val="none" w:sz="0" w:space="0" w:color="auto"/>
        <w:left w:val="none" w:sz="0" w:space="0" w:color="auto"/>
        <w:bottom w:val="none" w:sz="0" w:space="0" w:color="auto"/>
        <w:right w:val="none" w:sz="0" w:space="0" w:color="auto"/>
      </w:divBdr>
      <w:divsChild>
        <w:div w:id="1179194464">
          <w:marLeft w:val="0"/>
          <w:marRight w:val="0"/>
          <w:marTop w:val="0"/>
          <w:marBottom w:val="0"/>
          <w:divBdr>
            <w:top w:val="none" w:sz="0" w:space="0" w:color="auto"/>
            <w:left w:val="none" w:sz="0" w:space="0" w:color="auto"/>
            <w:bottom w:val="none" w:sz="0" w:space="0" w:color="auto"/>
            <w:right w:val="none" w:sz="0" w:space="0" w:color="auto"/>
          </w:divBdr>
          <w:divsChild>
            <w:div w:id="917245936">
              <w:marLeft w:val="0"/>
              <w:marRight w:val="0"/>
              <w:marTop w:val="0"/>
              <w:marBottom w:val="0"/>
              <w:divBdr>
                <w:top w:val="none" w:sz="0" w:space="0" w:color="auto"/>
                <w:left w:val="none" w:sz="0" w:space="0" w:color="auto"/>
                <w:bottom w:val="none" w:sz="0" w:space="0" w:color="auto"/>
                <w:right w:val="none" w:sz="0" w:space="0" w:color="auto"/>
              </w:divBdr>
            </w:div>
            <w:div w:id="157890520">
              <w:marLeft w:val="0"/>
              <w:marRight w:val="0"/>
              <w:marTop w:val="0"/>
              <w:marBottom w:val="0"/>
              <w:divBdr>
                <w:top w:val="none" w:sz="0" w:space="0" w:color="auto"/>
                <w:left w:val="none" w:sz="0" w:space="0" w:color="auto"/>
                <w:bottom w:val="none" w:sz="0" w:space="0" w:color="auto"/>
                <w:right w:val="none" w:sz="0" w:space="0" w:color="auto"/>
              </w:divBdr>
            </w:div>
            <w:div w:id="5251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12487">
      <w:bodyDiv w:val="1"/>
      <w:marLeft w:val="0"/>
      <w:marRight w:val="0"/>
      <w:marTop w:val="0"/>
      <w:marBottom w:val="0"/>
      <w:divBdr>
        <w:top w:val="none" w:sz="0" w:space="0" w:color="auto"/>
        <w:left w:val="none" w:sz="0" w:space="0" w:color="auto"/>
        <w:bottom w:val="none" w:sz="0" w:space="0" w:color="auto"/>
        <w:right w:val="none" w:sz="0" w:space="0" w:color="auto"/>
      </w:divBdr>
      <w:divsChild>
        <w:div w:id="234050290">
          <w:marLeft w:val="0"/>
          <w:marRight w:val="0"/>
          <w:marTop w:val="0"/>
          <w:marBottom w:val="0"/>
          <w:divBdr>
            <w:top w:val="none" w:sz="0" w:space="0" w:color="auto"/>
            <w:left w:val="none" w:sz="0" w:space="0" w:color="auto"/>
            <w:bottom w:val="none" w:sz="0" w:space="0" w:color="auto"/>
            <w:right w:val="none" w:sz="0" w:space="0" w:color="auto"/>
          </w:divBdr>
          <w:divsChild>
            <w:div w:id="231433928">
              <w:marLeft w:val="0"/>
              <w:marRight w:val="0"/>
              <w:marTop w:val="0"/>
              <w:marBottom w:val="0"/>
              <w:divBdr>
                <w:top w:val="none" w:sz="0" w:space="0" w:color="auto"/>
                <w:left w:val="none" w:sz="0" w:space="0" w:color="auto"/>
                <w:bottom w:val="none" w:sz="0" w:space="0" w:color="auto"/>
                <w:right w:val="none" w:sz="0" w:space="0" w:color="auto"/>
              </w:divBdr>
            </w:div>
            <w:div w:id="866719460">
              <w:marLeft w:val="0"/>
              <w:marRight w:val="0"/>
              <w:marTop w:val="0"/>
              <w:marBottom w:val="0"/>
              <w:divBdr>
                <w:top w:val="none" w:sz="0" w:space="0" w:color="auto"/>
                <w:left w:val="none" w:sz="0" w:space="0" w:color="auto"/>
                <w:bottom w:val="none" w:sz="0" w:space="0" w:color="auto"/>
                <w:right w:val="none" w:sz="0" w:space="0" w:color="auto"/>
              </w:divBdr>
            </w:div>
            <w:div w:id="854804573">
              <w:marLeft w:val="0"/>
              <w:marRight w:val="0"/>
              <w:marTop w:val="0"/>
              <w:marBottom w:val="0"/>
              <w:divBdr>
                <w:top w:val="none" w:sz="0" w:space="0" w:color="auto"/>
                <w:left w:val="none" w:sz="0" w:space="0" w:color="auto"/>
                <w:bottom w:val="none" w:sz="0" w:space="0" w:color="auto"/>
                <w:right w:val="none" w:sz="0" w:space="0" w:color="auto"/>
              </w:divBdr>
            </w:div>
            <w:div w:id="74037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00283">
      <w:bodyDiv w:val="1"/>
      <w:marLeft w:val="0"/>
      <w:marRight w:val="0"/>
      <w:marTop w:val="0"/>
      <w:marBottom w:val="0"/>
      <w:divBdr>
        <w:top w:val="none" w:sz="0" w:space="0" w:color="auto"/>
        <w:left w:val="none" w:sz="0" w:space="0" w:color="auto"/>
        <w:bottom w:val="none" w:sz="0" w:space="0" w:color="auto"/>
        <w:right w:val="none" w:sz="0" w:space="0" w:color="auto"/>
      </w:divBdr>
      <w:divsChild>
        <w:div w:id="924729827">
          <w:marLeft w:val="0"/>
          <w:marRight w:val="0"/>
          <w:marTop w:val="0"/>
          <w:marBottom w:val="0"/>
          <w:divBdr>
            <w:top w:val="none" w:sz="0" w:space="0" w:color="auto"/>
            <w:left w:val="none" w:sz="0" w:space="0" w:color="auto"/>
            <w:bottom w:val="none" w:sz="0" w:space="0" w:color="auto"/>
            <w:right w:val="none" w:sz="0" w:space="0" w:color="auto"/>
          </w:divBdr>
          <w:divsChild>
            <w:div w:id="1603606537">
              <w:marLeft w:val="0"/>
              <w:marRight w:val="0"/>
              <w:marTop w:val="0"/>
              <w:marBottom w:val="0"/>
              <w:divBdr>
                <w:top w:val="none" w:sz="0" w:space="0" w:color="auto"/>
                <w:left w:val="none" w:sz="0" w:space="0" w:color="auto"/>
                <w:bottom w:val="none" w:sz="0" w:space="0" w:color="auto"/>
                <w:right w:val="none" w:sz="0" w:space="0" w:color="auto"/>
              </w:divBdr>
            </w:div>
            <w:div w:id="847255690">
              <w:marLeft w:val="0"/>
              <w:marRight w:val="0"/>
              <w:marTop w:val="0"/>
              <w:marBottom w:val="0"/>
              <w:divBdr>
                <w:top w:val="none" w:sz="0" w:space="0" w:color="auto"/>
                <w:left w:val="none" w:sz="0" w:space="0" w:color="auto"/>
                <w:bottom w:val="none" w:sz="0" w:space="0" w:color="auto"/>
                <w:right w:val="none" w:sz="0" w:space="0" w:color="auto"/>
              </w:divBdr>
            </w:div>
            <w:div w:id="1716273490">
              <w:marLeft w:val="0"/>
              <w:marRight w:val="0"/>
              <w:marTop w:val="0"/>
              <w:marBottom w:val="0"/>
              <w:divBdr>
                <w:top w:val="none" w:sz="0" w:space="0" w:color="auto"/>
                <w:left w:val="none" w:sz="0" w:space="0" w:color="auto"/>
                <w:bottom w:val="none" w:sz="0" w:space="0" w:color="auto"/>
                <w:right w:val="none" w:sz="0" w:space="0" w:color="auto"/>
              </w:divBdr>
            </w:div>
            <w:div w:id="211034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50951">
      <w:bodyDiv w:val="1"/>
      <w:marLeft w:val="0"/>
      <w:marRight w:val="0"/>
      <w:marTop w:val="0"/>
      <w:marBottom w:val="0"/>
      <w:divBdr>
        <w:top w:val="none" w:sz="0" w:space="0" w:color="auto"/>
        <w:left w:val="none" w:sz="0" w:space="0" w:color="auto"/>
        <w:bottom w:val="none" w:sz="0" w:space="0" w:color="auto"/>
        <w:right w:val="none" w:sz="0" w:space="0" w:color="auto"/>
      </w:divBdr>
      <w:divsChild>
        <w:div w:id="495535724">
          <w:marLeft w:val="0"/>
          <w:marRight w:val="0"/>
          <w:marTop w:val="0"/>
          <w:marBottom w:val="0"/>
          <w:divBdr>
            <w:top w:val="none" w:sz="0" w:space="0" w:color="auto"/>
            <w:left w:val="none" w:sz="0" w:space="0" w:color="auto"/>
            <w:bottom w:val="none" w:sz="0" w:space="0" w:color="auto"/>
            <w:right w:val="none" w:sz="0" w:space="0" w:color="auto"/>
          </w:divBdr>
          <w:divsChild>
            <w:div w:id="629211361">
              <w:marLeft w:val="0"/>
              <w:marRight w:val="0"/>
              <w:marTop w:val="0"/>
              <w:marBottom w:val="0"/>
              <w:divBdr>
                <w:top w:val="none" w:sz="0" w:space="0" w:color="auto"/>
                <w:left w:val="none" w:sz="0" w:space="0" w:color="auto"/>
                <w:bottom w:val="none" w:sz="0" w:space="0" w:color="auto"/>
                <w:right w:val="none" w:sz="0" w:space="0" w:color="auto"/>
              </w:divBdr>
            </w:div>
            <w:div w:id="1020819107">
              <w:marLeft w:val="0"/>
              <w:marRight w:val="0"/>
              <w:marTop w:val="0"/>
              <w:marBottom w:val="0"/>
              <w:divBdr>
                <w:top w:val="none" w:sz="0" w:space="0" w:color="auto"/>
                <w:left w:val="none" w:sz="0" w:space="0" w:color="auto"/>
                <w:bottom w:val="none" w:sz="0" w:space="0" w:color="auto"/>
                <w:right w:val="none" w:sz="0" w:space="0" w:color="auto"/>
              </w:divBdr>
            </w:div>
            <w:div w:id="1824925545">
              <w:marLeft w:val="0"/>
              <w:marRight w:val="0"/>
              <w:marTop w:val="0"/>
              <w:marBottom w:val="0"/>
              <w:divBdr>
                <w:top w:val="none" w:sz="0" w:space="0" w:color="auto"/>
                <w:left w:val="none" w:sz="0" w:space="0" w:color="auto"/>
                <w:bottom w:val="none" w:sz="0" w:space="0" w:color="auto"/>
                <w:right w:val="none" w:sz="0" w:space="0" w:color="auto"/>
              </w:divBdr>
            </w:div>
            <w:div w:id="17577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9475">
      <w:bodyDiv w:val="1"/>
      <w:marLeft w:val="0"/>
      <w:marRight w:val="0"/>
      <w:marTop w:val="0"/>
      <w:marBottom w:val="0"/>
      <w:divBdr>
        <w:top w:val="none" w:sz="0" w:space="0" w:color="auto"/>
        <w:left w:val="none" w:sz="0" w:space="0" w:color="auto"/>
        <w:bottom w:val="none" w:sz="0" w:space="0" w:color="auto"/>
        <w:right w:val="none" w:sz="0" w:space="0" w:color="auto"/>
      </w:divBdr>
      <w:divsChild>
        <w:div w:id="1635285232">
          <w:marLeft w:val="0"/>
          <w:marRight w:val="0"/>
          <w:marTop w:val="0"/>
          <w:marBottom w:val="0"/>
          <w:divBdr>
            <w:top w:val="none" w:sz="0" w:space="0" w:color="auto"/>
            <w:left w:val="none" w:sz="0" w:space="0" w:color="auto"/>
            <w:bottom w:val="none" w:sz="0" w:space="0" w:color="auto"/>
            <w:right w:val="none" w:sz="0" w:space="0" w:color="auto"/>
          </w:divBdr>
          <w:divsChild>
            <w:div w:id="1349403102">
              <w:marLeft w:val="0"/>
              <w:marRight w:val="0"/>
              <w:marTop w:val="0"/>
              <w:marBottom w:val="0"/>
              <w:divBdr>
                <w:top w:val="none" w:sz="0" w:space="0" w:color="auto"/>
                <w:left w:val="none" w:sz="0" w:space="0" w:color="auto"/>
                <w:bottom w:val="none" w:sz="0" w:space="0" w:color="auto"/>
                <w:right w:val="none" w:sz="0" w:space="0" w:color="auto"/>
              </w:divBdr>
            </w:div>
            <w:div w:id="1867938893">
              <w:marLeft w:val="0"/>
              <w:marRight w:val="0"/>
              <w:marTop w:val="0"/>
              <w:marBottom w:val="0"/>
              <w:divBdr>
                <w:top w:val="none" w:sz="0" w:space="0" w:color="auto"/>
                <w:left w:val="none" w:sz="0" w:space="0" w:color="auto"/>
                <w:bottom w:val="none" w:sz="0" w:space="0" w:color="auto"/>
                <w:right w:val="none" w:sz="0" w:space="0" w:color="auto"/>
              </w:divBdr>
            </w:div>
            <w:div w:id="1181434991">
              <w:marLeft w:val="0"/>
              <w:marRight w:val="0"/>
              <w:marTop w:val="0"/>
              <w:marBottom w:val="0"/>
              <w:divBdr>
                <w:top w:val="none" w:sz="0" w:space="0" w:color="auto"/>
                <w:left w:val="none" w:sz="0" w:space="0" w:color="auto"/>
                <w:bottom w:val="none" w:sz="0" w:space="0" w:color="auto"/>
                <w:right w:val="none" w:sz="0" w:space="0" w:color="auto"/>
              </w:divBdr>
            </w:div>
            <w:div w:id="1943412778">
              <w:marLeft w:val="0"/>
              <w:marRight w:val="0"/>
              <w:marTop w:val="0"/>
              <w:marBottom w:val="0"/>
              <w:divBdr>
                <w:top w:val="none" w:sz="0" w:space="0" w:color="auto"/>
                <w:left w:val="none" w:sz="0" w:space="0" w:color="auto"/>
                <w:bottom w:val="none" w:sz="0" w:space="0" w:color="auto"/>
                <w:right w:val="none" w:sz="0" w:space="0" w:color="auto"/>
              </w:divBdr>
            </w:div>
            <w:div w:id="18443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9355">
      <w:bodyDiv w:val="1"/>
      <w:marLeft w:val="0"/>
      <w:marRight w:val="0"/>
      <w:marTop w:val="0"/>
      <w:marBottom w:val="0"/>
      <w:divBdr>
        <w:top w:val="none" w:sz="0" w:space="0" w:color="auto"/>
        <w:left w:val="none" w:sz="0" w:space="0" w:color="auto"/>
        <w:bottom w:val="none" w:sz="0" w:space="0" w:color="auto"/>
        <w:right w:val="none" w:sz="0" w:space="0" w:color="auto"/>
      </w:divBdr>
      <w:divsChild>
        <w:div w:id="1249774878">
          <w:marLeft w:val="0"/>
          <w:marRight w:val="0"/>
          <w:marTop w:val="0"/>
          <w:marBottom w:val="0"/>
          <w:divBdr>
            <w:top w:val="none" w:sz="0" w:space="0" w:color="auto"/>
            <w:left w:val="none" w:sz="0" w:space="0" w:color="auto"/>
            <w:bottom w:val="none" w:sz="0" w:space="0" w:color="auto"/>
            <w:right w:val="none" w:sz="0" w:space="0" w:color="auto"/>
          </w:divBdr>
          <w:divsChild>
            <w:div w:id="75171175">
              <w:marLeft w:val="0"/>
              <w:marRight w:val="0"/>
              <w:marTop w:val="0"/>
              <w:marBottom w:val="0"/>
              <w:divBdr>
                <w:top w:val="none" w:sz="0" w:space="0" w:color="auto"/>
                <w:left w:val="none" w:sz="0" w:space="0" w:color="auto"/>
                <w:bottom w:val="none" w:sz="0" w:space="0" w:color="auto"/>
                <w:right w:val="none" w:sz="0" w:space="0" w:color="auto"/>
              </w:divBdr>
            </w:div>
            <w:div w:id="1263683760">
              <w:marLeft w:val="0"/>
              <w:marRight w:val="0"/>
              <w:marTop w:val="0"/>
              <w:marBottom w:val="0"/>
              <w:divBdr>
                <w:top w:val="none" w:sz="0" w:space="0" w:color="auto"/>
                <w:left w:val="none" w:sz="0" w:space="0" w:color="auto"/>
                <w:bottom w:val="none" w:sz="0" w:space="0" w:color="auto"/>
                <w:right w:val="none" w:sz="0" w:space="0" w:color="auto"/>
              </w:divBdr>
            </w:div>
            <w:div w:id="326173754">
              <w:marLeft w:val="0"/>
              <w:marRight w:val="0"/>
              <w:marTop w:val="0"/>
              <w:marBottom w:val="0"/>
              <w:divBdr>
                <w:top w:val="none" w:sz="0" w:space="0" w:color="auto"/>
                <w:left w:val="none" w:sz="0" w:space="0" w:color="auto"/>
                <w:bottom w:val="none" w:sz="0" w:space="0" w:color="auto"/>
                <w:right w:val="none" w:sz="0" w:space="0" w:color="auto"/>
              </w:divBdr>
            </w:div>
            <w:div w:id="6502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1072">
      <w:bodyDiv w:val="1"/>
      <w:marLeft w:val="0"/>
      <w:marRight w:val="0"/>
      <w:marTop w:val="0"/>
      <w:marBottom w:val="0"/>
      <w:divBdr>
        <w:top w:val="none" w:sz="0" w:space="0" w:color="auto"/>
        <w:left w:val="none" w:sz="0" w:space="0" w:color="auto"/>
        <w:bottom w:val="none" w:sz="0" w:space="0" w:color="auto"/>
        <w:right w:val="none" w:sz="0" w:space="0" w:color="auto"/>
      </w:divBdr>
    </w:div>
    <w:div w:id="1243640071">
      <w:bodyDiv w:val="1"/>
      <w:marLeft w:val="0"/>
      <w:marRight w:val="0"/>
      <w:marTop w:val="0"/>
      <w:marBottom w:val="0"/>
      <w:divBdr>
        <w:top w:val="none" w:sz="0" w:space="0" w:color="auto"/>
        <w:left w:val="none" w:sz="0" w:space="0" w:color="auto"/>
        <w:bottom w:val="none" w:sz="0" w:space="0" w:color="auto"/>
        <w:right w:val="none" w:sz="0" w:space="0" w:color="auto"/>
      </w:divBdr>
      <w:divsChild>
        <w:div w:id="2121408796">
          <w:marLeft w:val="0"/>
          <w:marRight w:val="0"/>
          <w:marTop w:val="0"/>
          <w:marBottom w:val="0"/>
          <w:divBdr>
            <w:top w:val="none" w:sz="0" w:space="0" w:color="auto"/>
            <w:left w:val="none" w:sz="0" w:space="0" w:color="auto"/>
            <w:bottom w:val="none" w:sz="0" w:space="0" w:color="auto"/>
            <w:right w:val="none" w:sz="0" w:space="0" w:color="auto"/>
          </w:divBdr>
          <w:divsChild>
            <w:div w:id="539634846">
              <w:marLeft w:val="0"/>
              <w:marRight w:val="0"/>
              <w:marTop w:val="0"/>
              <w:marBottom w:val="0"/>
              <w:divBdr>
                <w:top w:val="none" w:sz="0" w:space="0" w:color="auto"/>
                <w:left w:val="none" w:sz="0" w:space="0" w:color="auto"/>
                <w:bottom w:val="none" w:sz="0" w:space="0" w:color="auto"/>
                <w:right w:val="none" w:sz="0" w:space="0" w:color="auto"/>
              </w:divBdr>
            </w:div>
            <w:div w:id="936408375">
              <w:marLeft w:val="0"/>
              <w:marRight w:val="0"/>
              <w:marTop w:val="0"/>
              <w:marBottom w:val="0"/>
              <w:divBdr>
                <w:top w:val="none" w:sz="0" w:space="0" w:color="auto"/>
                <w:left w:val="none" w:sz="0" w:space="0" w:color="auto"/>
                <w:bottom w:val="none" w:sz="0" w:space="0" w:color="auto"/>
                <w:right w:val="none" w:sz="0" w:space="0" w:color="auto"/>
              </w:divBdr>
            </w:div>
            <w:div w:id="1839342704">
              <w:marLeft w:val="0"/>
              <w:marRight w:val="0"/>
              <w:marTop w:val="0"/>
              <w:marBottom w:val="0"/>
              <w:divBdr>
                <w:top w:val="none" w:sz="0" w:space="0" w:color="auto"/>
                <w:left w:val="none" w:sz="0" w:space="0" w:color="auto"/>
                <w:bottom w:val="none" w:sz="0" w:space="0" w:color="auto"/>
                <w:right w:val="none" w:sz="0" w:space="0" w:color="auto"/>
              </w:divBdr>
            </w:div>
            <w:div w:id="20568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1682">
      <w:bodyDiv w:val="1"/>
      <w:marLeft w:val="0"/>
      <w:marRight w:val="0"/>
      <w:marTop w:val="0"/>
      <w:marBottom w:val="0"/>
      <w:divBdr>
        <w:top w:val="none" w:sz="0" w:space="0" w:color="auto"/>
        <w:left w:val="none" w:sz="0" w:space="0" w:color="auto"/>
        <w:bottom w:val="none" w:sz="0" w:space="0" w:color="auto"/>
        <w:right w:val="none" w:sz="0" w:space="0" w:color="auto"/>
      </w:divBdr>
      <w:divsChild>
        <w:div w:id="724717305">
          <w:marLeft w:val="0"/>
          <w:marRight w:val="0"/>
          <w:marTop w:val="0"/>
          <w:marBottom w:val="0"/>
          <w:divBdr>
            <w:top w:val="none" w:sz="0" w:space="0" w:color="auto"/>
            <w:left w:val="none" w:sz="0" w:space="0" w:color="auto"/>
            <w:bottom w:val="none" w:sz="0" w:space="0" w:color="auto"/>
            <w:right w:val="none" w:sz="0" w:space="0" w:color="auto"/>
          </w:divBdr>
          <w:divsChild>
            <w:div w:id="258560889">
              <w:marLeft w:val="0"/>
              <w:marRight w:val="0"/>
              <w:marTop w:val="0"/>
              <w:marBottom w:val="0"/>
              <w:divBdr>
                <w:top w:val="none" w:sz="0" w:space="0" w:color="auto"/>
                <w:left w:val="none" w:sz="0" w:space="0" w:color="auto"/>
                <w:bottom w:val="none" w:sz="0" w:space="0" w:color="auto"/>
                <w:right w:val="none" w:sz="0" w:space="0" w:color="auto"/>
              </w:divBdr>
            </w:div>
            <w:div w:id="1934894595">
              <w:marLeft w:val="0"/>
              <w:marRight w:val="0"/>
              <w:marTop w:val="0"/>
              <w:marBottom w:val="0"/>
              <w:divBdr>
                <w:top w:val="none" w:sz="0" w:space="0" w:color="auto"/>
                <w:left w:val="none" w:sz="0" w:space="0" w:color="auto"/>
                <w:bottom w:val="none" w:sz="0" w:space="0" w:color="auto"/>
                <w:right w:val="none" w:sz="0" w:space="0" w:color="auto"/>
              </w:divBdr>
            </w:div>
            <w:div w:id="1120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58496">
      <w:bodyDiv w:val="1"/>
      <w:marLeft w:val="0"/>
      <w:marRight w:val="0"/>
      <w:marTop w:val="0"/>
      <w:marBottom w:val="0"/>
      <w:divBdr>
        <w:top w:val="none" w:sz="0" w:space="0" w:color="auto"/>
        <w:left w:val="none" w:sz="0" w:space="0" w:color="auto"/>
        <w:bottom w:val="none" w:sz="0" w:space="0" w:color="auto"/>
        <w:right w:val="none" w:sz="0" w:space="0" w:color="auto"/>
      </w:divBdr>
      <w:divsChild>
        <w:div w:id="402410340">
          <w:marLeft w:val="0"/>
          <w:marRight w:val="0"/>
          <w:marTop w:val="0"/>
          <w:marBottom w:val="0"/>
          <w:divBdr>
            <w:top w:val="none" w:sz="0" w:space="0" w:color="auto"/>
            <w:left w:val="none" w:sz="0" w:space="0" w:color="auto"/>
            <w:bottom w:val="none" w:sz="0" w:space="0" w:color="auto"/>
            <w:right w:val="none" w:sz="0" w:space="0" w:color="auto"/>
          </w:divBdr>
          <w:divsChild>
            <w:div w:id="197546459">
              <w:marLeft w:val="0"/>
              <w:marRight w:val="0"/>
              <w:marTop w:val="0"/>
              <w:marBottom w:val="0"/>
              <w:divBdr>
                <w:top w:val="none" w:sz="0" w:space="0" w:color="auto"/>
                <w:left w:val="none" w:sz="0" w:space="0" w:color="auto"/>
                <w:bottom w:val="none" w:sz="0" w:space="0" w:color="auto"/>
                <w:right w:val="none" w:sz="0" w:space="0" w:color="auto"/>
              </w:divBdr>
            </w:div>
            <w:div w:id="1589121419">
              <w:marLeft w:val="0"/>
              <w:marRight w:val="0"/>
              <w:marTop w:val="0"/>
              <w:marBottom w:val="0"/>
              <w:divBdr>
                <w:top w:val="none" w:sz="0" w:space="0" w:color="auto"/>
                <w:left w:val="none" w:sz="0" w:space="0" w:color="auto"/>
                <w:bottom w:val="none" w:sz="0" w:space="0" w:color="auto"/>
                <w:right w:val="none" w:sz="0" w:space="0" w:color="auto"/>
              </w:divBdr>
            </w:div>
            <w:div w:id="5512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7038">
      <w:bodyDiv w:val="1"/>
      <w:marLeft w:val="0"/>
      <w:marRight w:val="0"/>
      <w:marTop w:val="0"/>
      <w:marBottom w:val="0"/>
      <w:divBdr>
        <w:top w:val="none" w:sz="0" w:space="0" w:color="auto"/>
        <w:left w:val="none" w:sz="0" w:space="0" w:color="auto"/>
        <w:bottom w:val="none" w:sz="0" w:space="0" w:color="auto"/>
        <w:right w:val="none" w:sz="0" w:space="0" w:color="auto"/>
      </w:divBdr>
      <w:divsChild>
        <w:div w:id="139268836">
          <w:marLeft w:val="0"/>
          <w:marRight w:val="0"/>
          <w:marTop w:val="0"/>
          <w:marBottom w:val="0"/>
          <w:divBdr>
            <w:top w:val="none" w:sz="0" w:space="0" w:color="auto"/>
            <w:left w:val="none" w:sz="0" w:space="0" w:color="auto"/>
            <w:bottom w:val="none" w:sz="0" w:space="0" w:color="auto"/>
            <w:right w:val="none" w:sz="0" w:space="0" w:color="auto"/>
          </w:divBdr>
          <w:divsChild>
            <w:div w:id="249386136">
              <w:marLeft w:val="0"/>
              <w:marRight w:val="0"/>
              <w:marTop w:val="0"/>
              <w:marBottom w:val="0"/>
              <w:divBdr>
                <w:top w:val="none" w:sz="0" w:space="0" w:color="auto"/>
                <w:left w:val="none" w:sz="0" w:space="0" w:color="auto"/>
                <w:bottom w:val="none" w:sz="0" w:space="0" w:color="auto"/>
                <w:right w:val="none" w:sz="0" w:space="0" w:color="auto"/>
              </w:divBdr>
            </w:div>
            <w:div w:id="2053769662">
              <w:marLeft w:val="0"/>
              <w:marRight w:val="0"/>
              <w:marTop w:val="0"/>
              <w:marBottom w:val="0"/>
              <w:divBdr>
                <w:top w:val="none" w:sz="0" w:space="0" w:color="auto"/>
                <w:left w:val="none" w:sz="0" w:space="0" w:color="auto"/>
                <w:bottom w:val="none" w:sz="0" w:space="0" w:color="auto"/>
                <w:right w:val="none" w:sz="0" w:space="0" w:color="auto"/>
              </w:divBdr>
            </w:div>
            <w:div w:id="1277060541">
              <w:marLeft w:val="0"/>
              <w:marRight w:val="0"/>
              <w:marTop w:val="0"/>
              <w:marBottom w:val="0"/>
              <w:divBdr>
                <w:top w:val="none" w:sz="0" w:space="0" w:color="auto"/>
                <w:left w:val="none" w:sz="0" w:space="0" w:color="auto"/>
                <w:bottom w:val="none" w:sz="0" w:space="0" w:color="auto"/>
                <w:right w:val="none" w:sz="0" w:space="0" w:color="auto"/>
              </w:divBdr>
            </w:div>
            <w:div w:id="41178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0848">
      <w:bodyDiv w:val="1"/>
      <w:marLeft w:val="0"/>
      <w:marRight w:val="0"/>
      <w:marTop w:val="0"/>
      <w:marBottom w:val="0"/>
      <w:divBdr>
        <w:top w:val="none" w:sz="0" w:space="0" w:color="auto"/>
        <w:left w:val="none" w:sz="0" w:space="0" w:color="auto"/>
        <w:bottom w:val="none" w:sz="0" w:space="0" w:color="auto"/>
        <w:right w:val="none" w:sz="0" w:space="0" w:color="auto"/>
      </w:divBdr>
      <w:divsChild>
        <w:div w:id="2037384471">
          <w:marLeft w:val="0"/>
          <w:marRight w:val="0"/>
          <w:marTop w:val="0"/>
          <w:marBottom w:val="0"/>
          <w:divBdr>
            <w:top w:val="none" w:sz="0" w:space="0" w:color="auto"/>
            <w:left w:val="none" w:sz="0" w:space="0" w:color="auto"/>
            <w:bottom w:val="none" w:sz="0" w:space="0" w:color="auto"/>
            <w:right w:val="none" w:sz="0" w:space="0" w:color="auto"/>
          </w:divBdr>
          <w:divsChild>
            <w:div w:id="20796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9932">
      <w:bodyDiv w:val="1"/>
      <w:marLeft w:val="0"/>
      <w:marRight w:val="0"/>
      <w:marTop w:val="0"/>
      <w:marBottom w:val="0"/>
      <w:divBdr>
        <w:top w:val="none" w:sz="0" w:space="0" w:color="auto"/>
        <w:left w:val="none" w:sz="0" w:space="0" w:color="auto"/>
        <w:bottom w:val="none" w:sz="0" w:space="0" w:color="auto"/>
        <w:right w:val="none" w:sz="0" w:space="0" w:color="auto"/>
      </w:divBdr>
      <w:divsChild>
        <w:div w:id="1702515943">
          <w:marLeft w:val="0"/>
          <w:marRight w:val="0"/>
          <w:marTop w:val="0"/>
          <w:marBottom w:val="0"/>
          <w:divBdr>
            <w:top w:val="none" w:sz="0" w:space="0" w:color="auto"/>
            <w:left w:val="none" w:sz="0" w:space="0" w:color="auto"/>
            <w:bottom w:val="none" w:sz="0" w:space="0" w:color="auto"/>
            <w:right w:val="none" w:sz="0" w:space="0" w:color="auto"/>
          </w:divBdr>
          <w:divsChild>
            <w:div w:id="1017315931">
              <w:marLeft w:val="0"/>
              <w:marRight w:val="0"/>
              <w:marTop w:val="0"/>
              <w:marBottom w:val="0"/>
              <w:divBdr>
                <w:top w:val="none" w:sz="0" w:space="0" w:color="auto"/>
                <w:left w:val="none" w:sz="0" w:space="0" w:color="auto"/>
                <w:bottom w:val="none" w:sz="0" w:space="0" w:color="auto"/>
                <w:right w:val="none" w:sz="0" w:space="0" w:color="auto"/>
              </w:divBdr>
              <w:divsChild>
                <w:div w:id="1261643703">
                  <w:marLeft w:val="0"/>
                  <w:marRight w:val="0"/>
                  <w:marTop w:val="0"/>
                  <w:marBottom w:val="0"/>
                  <w:divBdr>
                    <w:top w:val="none" w:sz="0" w:space="0" w:color="auto"/>
                    <w:left w:val="none" w:sz="0" w:space="0" w:color="auto"/>
                    <w:bottom w:val="none" w:sz="0" w:space="0" w:color="auto"/>
                    <w:right w:val="none" w:sz="0" w:space="0" w:color="auto"/>
                  </w:divBdr>
                  <w:divsChild>
                    <w:div w:id="1475834576">
                      <w:marLeft w:val="0"/>
                      <w:marRight w:val="0"/>
                      <w:marTop w:val="0"/>
                      <w:marBottom w:val="0"/>
                      <w:divBdr>
                        <w:top w:val="none" w:sz="0" w:space="0" w:color="auto"/>
                        <w:left w:val="none" w:sz="0" w:space="0" w:color="auto"/>
                        <w:bottom w:val="none" w:sz="0" w:space="0" w:color="auto"/>
                        <w:right w:val="none" w:sz="0" w:space="0" w:color="auto"/>
                      </w:divBdr>
                      <w:divsChild>
                        <w:div w:id="80687150">
                          <w:marLeft w:val="0"/>
                          <w:marRight w:val="0"/>
                          <w:marTop w:val="0"/>
                          <w:marBottom w:val="0"/>
                          <w:divBdr>
                            <w:top w:val="none" w:sz="0" w:space="0" w:color="auto"/>
                            <w:left w:val="none" w:sz="0" w:space="0" w:color="auto"/>
                            <w:bottom w:val="none" w:sz="0" w:space="0" w:color="auto"/>
                            <w:right w:val="none" w:sz="0" w:space="0" w:color="auto"/>
                          </w:divBdr>
                          <w:divsChild>
                            <w:div w:id="868295966">
                              <w:marLeft w:val="-15"/>
                              <w:marRight w:val="-15"/>
                              <w:marTop w:val="0"/>
                              <w:marBottom w:val="0"/>
                              <w:divBdr>
                                <w:top w:val="none" w:sz="0" w:space="0" w:color="auto"/>
                                <w:left w:val="none" w:sz="0" w:space="0" w:color="auto"/>
                                <w:bottom w:val="none" w:sz="0" w:space="0" w:color="auto"/>
                                <w:right w:val="none" w:sz="0" w:space="0" w:color="auto"/>
                              </w:divBdr>
                            </w:div>
                            <w:div w:id="1781610588">
                              <w:marLeft w:val="-15"/>
                              <w:marRight w:val="-15"/>
                              <w:marTop w:val="0"/>
                              <w:marBottom w:val="0"/>
                              <w:divBdr>
                                <w:top w:val="none" w:sz="0" w:space="0" w:color="auto"/>
                                <w:left w:val="none" w:sz="0" w:space="0" w:color="auto"/>
                                <w:bottom w:val="none" w:sz="0" w:space="0" w:color="auto"/>
                                <w:right w:val="none" w:sz="0" w:space="0" w:color="auto"/>
                              </w:divBdr>
                            </w:div>
                            <w:div w:id="1392195400">
                              <w:marLeft w:val="-15"/>
                              <w:marRight w:val="-15"/>
                              <w:marTop w:val="0"/>
                              <w:marBottom w:val="0"/>
                              <w:divBdr>
                                <w:top w:val="none" w:sz="0" w:space="0" w:color="auto"/>
                                <w:left w:val="none" w:sz="0" w:space="0" w:color="auto"/>
                                <w:bottom w:val="none" w:sz="0" w:space="0" w:color="auto"/>
                                <w:right w:val="none" w:sz="0" w:space="0" w:color="auto"/>
                              </w:divBdr>
                            </w:div>
                            <w:div w:id="1756970825">
                              <w:marLeft w:val="-15"/>
                              <w:marRight w:val="-15"/>
                              <w:marTop w:val="0"/>
                              <w:marBottom w:val="0"/>
                              <w:divBdr>
                                <w:top w:val="none" w:sz="0" w:space="0" w:color="auto"/>
                                <w:left w:val="none" w:sz="0" w:space="0" w:color="auto"/>
                                <w:bottom w:val="none" w:sz="0" w:space="0" w:color="auto"/>
                                <w:right w:val="none" w:sz="0" w:space="0" w:color="auto"/>
                              </w:divBdr>
                            </w:div>
                            <w:div w:id="1976107328">
                              <w:marLeft w:val="0"/>
                              <w:marRight w:val="0"/>
                              <w:marTop w:val="0"/>
                              <w:marBottom w:val="0"/>
                              <w:divBdr>
                                <w:top w:val="none" w:sz="0" w:space="0" w:color="auto"/>
                                <w:left w:val="none" w:sz="0" w:space="0" w:color="auto"/>
                                <w:bottom w:val="none" w:sz="0" w:space="0" w:color="auto"/>
                                <w:right w:val="none" w:sz="0" w:space="0" w:color="auto"/>
                              </w:divBdr>
                              <w:divsChild>
                                <w:div w:id="1982928063">
                                  <w:marLeft w:val="0"/>
                                  <w:marRight w:val="0"/>
                                  <w:marTop w:val="0"/>
                                  <w:marBottom w:val="0"/>
                                  <w:divBdr>
                                    <w:top w:val="none" w:sz="0" w:space="0" w:color="auto"/>
                                    <w:left w:val="none" w:sz="0" w:space="0" w:color="auto"/>
                                    <w:bottom w:val="none" w:sz="0" w:space="0" w:color="auto"/>
                                    <w:right w:val="none" w:sz="0" w:space="0" w:color="auto"/>
                                  </w:divBdr>
                                </w:div>
                                <w:div w:id="1748067411">
                                  <w:marLeft w:val="0"/>
                                  <w:marRight w:val="0"/>
                                  <w:marTop w:val="0"/>
                                  <w:marBottom w:val="0"/>
                                  <w:divBdr>
                                    <w:top w:val="none" w:sz="0" w:space="0" w:color="auto"/>
                                    <w:left w:val="none" w:sz="0" w:space="0" w:color="auto"/>
                                    <w:bottom w:val="none" w:sz="0" w:space="0" w:color="auto"/>
                                    <w:right w:val="none" w:sz="0" w:space="0" w:color="auto"/>
                                  </w:divBdr>
                                  <w:divsChild>
                                    <w:div w:id="16490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635624">
          <w:marLeft w:val="0"/>
          <w:marRight w:val="0"/>
          <w:marTop w:val="0"/>
          <w:marBottom w:val="0"/>
          <w:divBdr>
            <w:top w:val="none" w:sz="0" w:space="0" w:color="auto"/>
            <w:left w:val="none" w:sz="0" w:space="0" w:color="auto"/>
            <w:bottom w:val="none" w:sz="0" w:space="0" w:color="auto"/>
            <w:right w:val="none" w:sz="0" w:space="0" w:color="auto"/>
          </w:divBdr>
          <w:divsChild>
            <w:div w:id="1891846899">
              <w:marLeft w:val="0"/>
              <w:marRight w:val="0"/>
              <w:marTop w:val="0"/>
              <w:marBottom w:val="0"/>
              <w:divBdr>
                <w:top w:val="none" w:sz="0" w:space="0" w:color="auto"/>
                <w:left w:val="none" w:sz="0" w:space="0" w:color="auto"/>
                <w:bottom w:val="none" w:sz="0" w:space="0" w:color="auto"/>
                <w:right w:val="none" w:sz="0" w:space="0" w:color="auto"/>
              </w:divBdr>
              <w:divsChild>
                <w:div w:id="13975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381102">
      <w:bodyDiv w:val="1"/>
      <w:marLeft w:val="0"/>
      <w:marRight w:val="0"/>
      <w:marTop w:val="0"/>
      <w:marBottom w:val="0"/>
      <w:divBdr>
        <w:top w:val="none" w:sz="0" w:space="0" w:color="auto"/>
        <w:left w:val="none" w:sz="0" w:space="0" w:color="auto"/>
        <w:bottom w:val="none" w:sz="0" w:space="0" w:color="auto"/>
        <w:right w:val="none" w:sz="0" w:space="0" w:color="auto"/>
      </w:divBdr>
      <w:divsChild>
        <w:div w:id="667367093">
          <w:marLeft w:val="0"/>
          <w:marRight w:val="0"/>
          <w:marTop w:val="0"/>
          <w:marBottom w:val="0"/>
          <w:divBdr>
            <w:top w:val="none" w:sz="0" w:space="0" w:color="auto"/>
            <w:left w:val="none" w:sz="0" w:space="0" w:color="auto"/>
            <w:bottom w:val="none" w:sz="0" w:space="0" w:color="auto"/>
            <w:right w:val="none" w:sz="0" w:space="0" w:color="auto"/>
          </w:divBdr>
          <w:divsChild>
            <w:div w:id="108938534">
              <w:marLeft w:val="0"/>
              <w:marRight w:val="0"/>
              <w:marTop w:val="0"/>
              <w:marBottom w:val="0"/>
              <w:divBdr>
                <w:top w:val="none" w:sz="0" w:space="0" w:color="auto"/>
                <w:left w:val="none" w:sz="0" w:space="0" w:color="auto"/>
                <w:bottom w:val="none" w:sz="0" w:space="0" w:color="auto"/>
                <w:right w:val="none" w:sz="0" w:space="0" w:color="auto"/>
              </w:divBdr>
            </w:div>
            <w:div w:id="1834491854">
              <w:marLeft w:val="0"/>
              <w:marRight w:val="0"/>
              <w:marTop w:val="0"/>
              <w:marBottom w:val="0"/>
              <w:divBdr>
                <w:top w:val="none" w:sz="0" w:space="0" w:color="auto"/>
                <w:left w:val="none" w:sz="0" w:space="0" w:color="auto"/>
                <w:bottom w:val="none" w:sz="0" w:space="0" w:color="auto"/>
                <w:right w:val="none" w:sz="0" w:space="0" w:color="auto"/>
              </w:divBdr>
            </w:div>
            <w:div w:id="765152691">
              <w:marLeft w:val="0"/>
              <w:marRight w:val="0"/>
              <w:marTop w:val="0"/>
              <w:marBottom w:val="0"/>
              <w:divBdr>
                <w:top w:val="none" w:sz="0" w:space="0" w:color="auto"/>
                <w:left w:val="none" w:sz="0" w:space="0" w:color="auto"/>
                <w:bottom w:val="none" w:sz="0" w:space="0" w:color="auto"/>
                <w:right w:val="none" w:sz="0" w:space="0" w:color="auto"/>
              </w:divBdr>
            </w:div>
            <w:div w:id="1920166326">
              <w:marLeft w:val="0"/>
              <w:marRight w:val="0"/>
              <w:marTop w:val="0"/>
              <w:marBottom w:val="0"/>
              <w:divBdr>
                <w:top w:val="none" w:sz="0" w:space="0" w:color="auto"/>
                <w:left w:val="none" w:sz="0" w:space="0" w:color="auto"/>
                <w:bottom w:val="none" w:sz="0" w:space="0" w:color="auto"/>
                <w:right w:val="none" w:sz="0" w:space="0" w:color="auto"/>
              </w:divBdr>
            </w:div>
            <w:div w:id="2007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19983">
      <w:bodyDiv w:val="1"/>
      <w:marLeft w:val="0"/>
      <w:marRight w:val="0"/>
      <w:marTop w:val="0"/>
      <w:marBottom w:val="0"/>
      <w:divBdr>
        <w:top w:val="none" w:sz="0" w:space="0" w:color="auto"/>
        <w:left w:val="none" w:sz="0" w:space="0" w:color="auto"/>
        <w:bottom w:val="none" w:sz="0" w:space="0" w:color="auto"/>
        <w:right w:val="none" w:sz="0" w:space="0" w:color="auto"/>
      </w:divBdr>
      <w:divsChild>
        <w:div w:id="145632902">
          <w:marLeft w:val="0"/>
          <w:marRight w:val="0"/>
          <w:marTop w:val="0"/>
          <w:marBottom w:val="0"/>
          <w:divBdr>
            <w:top w:val="none" w:sz="0" w:space="0" w:color="auto"/>
            <w:left w:val="none" w:sz="0" w:space="0" w:color="auto"/>
            <w:bottom w:val="none" w:sz="0" w:space="0" w:color="auto"/>
            <w:right w:val="none" w:sz="0" w:space="0" w:color="auto"/>
          </w:divBdr>
          <w:divsChild>
            <w:div w:id="19148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7210">
      <w:bodyDiv w:val="1"/>
      <w:marLeft w:val="0"/>
      <w:marRight w:val="0"/>
      <w:marTop w:val="0"/>
      <w:marBottom w:val="0"/>
      <w:divBdr>
        <w:top w:val="none" w:sz="0" w:space="0" w:color="auto"/>
        <w:left w:val="none" w:sz="0" w:space="0" w:color="auto"/>
        <w:bottom w:val="none" w:sz="0" w:space="0" w:color="auto"/>
        <w:right w:val="none" w:sz="0" w:space="0" w:color="auto"/>
      </w:divBdr>
      <w:divsChild>
        <w:div w:id="1991251688">
          <w:marLeft w:val="0"/>
          <w:marRight w:val="0"/>
          <w:marTop w:val="0"/>
          <w:marBottom w:val="0"/>
          <w:divBdr>
            <w:top w:val="none" w:sz="0" w:space="0" w:color="auto"/>
            <w:left w:val="none" w:sz="0" w:space="0" w:color="auto"/>
            <w:bottom w:val="none" w:sz="0" w:space="0" w:color="auto"/>
            <w:right w:val="none" w:sz="0" w:space="0" w:color="auto"/>
          </w:divBdr>
          <w:divsChild>
            <w:div w:id="605188136">
              <w:marLeft w:val="0"/>
              <w:marRight w:val="0"/>
              <w:marTop w:val="0"/>
              <w:marBottom w:val="0"/>
              <w:divBdr>
                <w:top w:val="none" w:sz="0" w:space="0" w:color="auto"/>
                <w:left w:val="none" w:sz="0" w:space="0" w:color="auto"/>
                <w:bottom w:val="none" w:sz="0" w:space="0" w:color="auto"/>
                <w:right w:val="none" w:sz="0" w:space="0" w:color="auto"/>
              </w:divBdr>
            </w:div>
            <w:div w:id="1327320330">
              <w:marLeft w:val="0"/>
              <w:marRight w:val="0"/>
              <w:marTop w:val="0"/>
              <w:marBottom w:val="0"/>
              <w:divBdr>
                <w:top w:val="none" w:sz="0" w:space="0" w:color="auto"/>
                <w:left w:val="none" w:sz="0" w:space="0" w:color="auto"/>
                <w:bottom w:val="none" w:sz="0" w:space="0" w:color="auto"/>
                <w:right w:val="none" w:sz="0" w:space="0" w:color="auto"/>
              </w:divBdr>
            </w:div>
            <w:div w:id="248971631">
              <w:marLeft w:val="0"/>
              <w:marRight w:val="0"/>
              <w:marTop w:val="0"/>
              <w:marBottom w:val="0"/>
              <w:divBdr>
                <w:top w:val="none" w:sz="0" w:space="0" w:color="auto"/>
                <w:left w:val="none" w:sz="0" w:space="0" w:color="auto"/>
                <w:bottom w:val="none" w:sz="0" w:space="0" w:color="auto"/>
                <w:right w:val="none" w:sz="0" w:space="0" w:color="auto"/>
              </w:divBdr>
            </w:div>
            <w:div w:id="3651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72539">
      <w:bodyDiv w:val="1"/>
      <w:marLeft w:val="0"/>
      <w:marRight w:val="0"/>
      <w:marTop w:val="0"/>
      <w:marBottom w:val="0"/>
      <w:divBdr>
        <w:top w:val="none" w:sz="0" w:space="0" w:color="auto"/>
        <w:left w:val="none" w:sz="0" w:space="0" w:color="auto"/>
        <w:bottom w:val="none" w:sz="0" w:space="0" w:color="auto"/>
        <w:right w:val="none" w:sz="0" w:space="0" w:color="auto"/>
      </w:divBdr>
      <w:divsChild>
        <w:div w:id="670569879">
          <w:marLeft w:val="0"/>
          <w:marRight w:val="0"/>
          <w:marTop w:val="0"/>
          <w:marBottom w:val="0"/>
          <w:divBdr>
            <w:top w:val="none" w:sz="0" w:space="0" w:color="auto"/>
            <w:left w:val="none" w:sz="0" w:space="0" w:color="auto"/>
            <w:bottom w:val="none" w:sz="0" w:space="0" w:color="auto"/>
            <w:right w:val="none" w:sz="0" w:space="0" w:color="auto"/>
          </w:divBdr>
          <w:divsChild>
            <w:div w:id="24762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0270">
      <w:bodyDiv w:val="1"/>
      <w:marLeft w:val="0"/>
      <w:marRight w:val="0"/>
      <w:marTop w:val="0"/>
      <w:marBottom w:val="0"/>
      <w:divBdr>
        <w:top w:val="none" w:sz="0" w:space="0" w:color="auto"/>
        <w:left w:val="none" w:sz="0" w:space="0" w:color="auto"/>
        <w:bottom w:val="none" w:sz="0" w:space="0" w:color="auto"/>
        <w:right w:val="none" w:sz="0" w:space="0" w:color="auto"/>
      </w:divBdr>
    </w:div>
    <w:div w:id="1388845970">
      <w:bodyDiv w:val="1"/>
      <w:marLeft w:val="0"/>
      <w:marRight w:val="0"/>
      <w:marTop w:val="0"/>
      <w:marBottom w:val="0"/>
      <w:divBdr>
        <w:top w:val="none" w:sz="0" w:space="0" w:color="auto"/>
        <w:left w:val="none" w:sz="0" w:space="0" w:color="auto"/>
        <w:bottom w:val="none" w:sz="0" w:space="0" w:color="auto"/>
        <w:right w:val="none" w:sz="0" w:space="0" w:color="auto"/>
      </w:divBdr>
      <w:divsChild>
        <w:div w:id="1773359362">
          <w:marLeft w:val="0"/>
          <w:marRight w:val="0"/>
          <w:marTop w:val="0"/>
          <w:marBottom w:val="0"/>
          <w:divBdr>
            <w:top w:val="none" w:sz="0" w:space="0" w:color="auto"/>
            <w:left w:val="none" w:sz="0" w:space="0" w:color="auto"/>
            <w:bottom w:val="none" w:sz="0" w:space="0" w:color="auto"/>
            <w:right w:val="none" w:sz="0" w:space="0" w:color="auto"/>
          </w:divBdr>
          <w:divsChild>
            <w:div w:id="818425493">
              <w:marLeft w:val="0"/>
              <w:marRight w:val="0"/>
              <w:marTop w:val="0"/>
              <w:marBottom w:val="0"/>
              <w:divBdr>
                <w:top w:val="none" w:sz="0" w:space="0" w:color="auto"/>
                <w:left w:val="none" w:sz="0" w:space="0" w:color="auto"/>
                <w:bottom w:val="none" w:sz="0" w:space="0" w:color="auto"/>
                <w:right w:val="none" w:sz="0" w:space="0" w:color="auto"/>
              </w:divBdr>
            </w:div>
            <w:div w:id="552740461">
              <w:marLeft w:val="0"/>
              <w:marRight w:val="0"/>
              <w:marTop w:val="0"/>
              <w:marBottom w:val="0"/>
              <w:divBdr>
                <w:top w:val="none" w:sz="0" w:space="0" w:color="auto"/>
                <w:left w:val="none" w:sz="0" w:space="0" w:color="auto"/>
                <w:bottom w:val="none" w:sz="0" w:space="0" w:color="auto"/>
                <w:right w:val="none" w:sz="0" w:space="0" w:color="auto"/>
              </w:divBdr>
            </w:div>
            <w:div w:id="1174221773">
              <w:marLeft w:val="0"/>
              <w:marRight w:val="0"/>
              <w:marTop w:val="0"/>
              <w:marBottom w:val="0"/>
              <w:divBdr>
                <w:top w:val="none" w:sz="0" w:space="0" w:color="auto"/>
                <w:left w:val="none" w:sz="0" w:space="0" w:color="auto"/>
                <w:bottom w:val="none" w:sz="0" w:space="0" w:color="auto"/>
                <w:right w:val="none" w:sz="0" w:space="0" w:color="auto"/>
              </w:divBdr>
            </w:div>
            <w:div w:id="16796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80027">
      <w:bodyDiv w:val="1"/>
      <w:marLeft w:val="0"/>
      <w:marRight w:val="0"/>
      <w:marTop w:val="0"/>
      <w:marBottom w:val="0"/>
      <w:divBdr>
        <w:top w:val="none" w:sz="0" w:space="0" w:color="auto"/>
        <w:left w:val="none" w:sz="0" w:space="0" w:color="auto"/>
        <w:bottom w:val="none" w:sz="0" w:space="0" w:color="auto"/>
        <w:right w:val="none" w:sz="0" w:space="0" w:color="auto"/>
      </w:divBdr>
      <w:divsChild>
        <w:div w:id="1739554697">
          <w:marLeft w:val="0"/>
          <w:marRight w:val="0"/>
          <w:marTop w:val="0"/>
          <w:marBottom w:val="0"/>
          <w:divBdr>
            <w:top w:val="none" w:sz="0" w:space="0" w:color="auto"/>
            <w:left w:val="none" w:sz="0" w:space="0" w:color="auto"/>
            <w:bottom w:val="none" w:sz="0" w:space="0" w:color="auto"/>
            <w:right w:val="none" w:sz="0" w:space="0" w:color="auto"/>
          </w:divBdr>
          <w:divsChild>
            <w:div w:id="343169943">
              <w:marLeft w:val="0"/>
              <w:marRight w:val="0"/>
              <w:marTop w:val="0"/>
              <w:marBottom w:val="0"/>
              <w:divBdr>
                <w:top w:val="none" w:sz="0" w:space="0" w:color="auto"/>
                <w:left w:val="none" w:sz="0" w:space="0" w:color="auto"/>
                <w:bottom w:val="none" w:sz="0" w:space="0" w:color="auto"/>
                <w:right w:val="none" w:sz="0" w:space="0" w:color="auto"/>
              </w:divBdr>
            </w:div>
            <w:div w:id="117349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5474">
      <w:bodyDiv w:val="1"/>
      <w:marLeft w:val="0"/>
      <w:marRight w:val="0"/>
      <w:marTop w:val="0"/>
      <w:marBottom w:val="0"/>
      <w:divBdr>
        <w:top w:val="none" w:sz="0" w:space="0" w:color="auto"/>
        <w:left w:val="none" w:sz="0" w:space="0" w:color="auto"/>
        <w:bottom w:val="none" w:sz="0" w:space="0" w:color="auto"/>
        <w:right w:val="none" w:sz="0" w:space="0" w:color="auto"/>
      </w:divBdr>
      <w:divsChild>
        <w:div w:id="1656108802">
          <w:marLeft w:val="0"/>
          <w:marRight w:val="0"/>
          <w:marTop w:val="0"/>
          <w:marBottom w:val="0"/>
          <w:divBdr>
            <w:top w:val="none" w:sz="0" w:space="0" w:color="auto"/>
            <w:left w:val="none" w:sz="0" w:space="0" w:color="auto"/>
            <w:bottom w:val="none" w:sz="0" w:space="0" w:color="auto"/>
            <w:right w:val="none" w:sz="0" w:space="0" w:color="auto"/>
          </w:divBdr>
          <w:divsChild>
            <w:div w:id="1551191775">
              <w:marLeft w:val="0"/>
              <w:marRight w:val="0"/>
              <w:marTop w:val="0"/>
              <w:marBottom w:val="0"/>
              <w:divBdr>
                <w:top w:val="none" w:sz="0" w:space="0" w:color="auto"/>
                <w:left w:val="none" w:sz="0" w:space="0" w:color="auto"/>
                <w:bottom w:val="none" w:sz="0" w:space="0" w:color="auto"/>
                <w:right w:val="none" w:sz="0" w:space="0" w:color="auto"/>
              </w:divBdr>
            </w:div>
            <w:div w:id="185730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10857">
      <w:bodyDiv w:val="1"/>
      <w:marLeft w:val="0"/>
      <w:marRight w:val="0"/>
      <w:marTop w:val="0"/>
      <w:marBottom w:val="0"/>
      <w:divBdr>
        <w:top w:val="none" w:sz="0" w:space="0" w:color="auto"/>
        <w:left w:val="none" w:sz="0" w:space="0" w:color="auto"/>
        <w:bottom w:val="none" w:sz="0" w:space="0" w:color="auto"/>
        <w:right w:val="none" w:sz="0" w:space="0" w:color="auto"/>
      </w:divBdr>
      <w:divsChild>
        <w:div w:id="1254510176">
          <w:marLeft w:val="0"/>
          <w:marRight w:val="0"/>
          <w:marTop w:val="0"/>
          <w:marBottom w:val="0"/>
          <w:divBdr>
            <w:top w:val="none" w:sz="0" w:space="0" w:color="auto"/>
            <w:left w:val="none" w:sz="0" w:space="0" w:color="auto"/>
            <w:bottom w:val="none" w:sz="0" w:space="0" w:color="auto"/>
            <w:right w:val="none" w:sz="0" w:space="0" w:color="auto"/>
          </w:divBdr>
          <w:divsChild>
            <w:div w:id="1930891811">
              <w:marLeft w:val="0"/>
              <w:marRight w:val="0"/>
              <w:marTop w:val="0"/>
              <w:marBottom w:val="0"/>
              <w:divBdr>
                <w:top w:val="none" w:sz="0" w:space="0" w:color="auto"/>
                <w:left w:val="none" w:sz="0" w:space="0" w:color="auto"/>
                <w:bottom w:val="none" w:sz="0" w:space="0" w:color="auto"/>
                <w:right w:val="none" w:sz="0" w:space="0" w:color="auto"/>
              </w:divBdr>
            </w:div>
            <w:div w:id="1346592530">
              <w:marLeft w:val="0"/>
              <w:marRight w:val="0"/>
              <w:marTop w:val="0"/>
              <w:marBottom w:val="0"/>
              <w:divBdr>
                <w:top w:val="none" w:sz="0" w:space="0" w:color="auto"/>
                <w:left w:val="none" w:sz="0" w:space="0" w:color="auto"/>
                <w:bottom w:val="none" w:sz="0" w:space="0" w:color="auto"/>
                <w:right w:val="none" w:sz="0" w:space="0" w:color="auto"/>
              </w:divBdr>
            </w:div>
            <w:div w:id="1758869748">
              <w:marLeft w:val="0"/>
              <w:marRight w:val="0"/>
              <w:marTop w:val="0"/>
              <w:marBottom w:val="0"/>
              <w:divBdr>
                <w:top w:val="none" w:sz="0" w:space="0" w:color="auto"/>
                <w:left w:val="none" w:sz="0" w:space="0" w:color="auto"/>
                <w:bottom w:val="none" w:sz="0" w:space="0" w:color="auto"/>
                <w:right w:val="none" w:sz="0" w:space="0" w:color="auto"/>
              </w:divBdr>
            </w:div>
            <w:div w:id="8978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5355">
      <w:bodyDiv w:val="1"/>
      <w:marLeft w:val="0"/>
      <w:marRight w:val="0"/>
      <w:marTop w:val="0"/>
      <w:marBottom w:val="0"/>
      <w:divBdr>
        <w:top w:val="none" w:sz="0" w:space="0" w:color="auto"/>
        <w:left w:val="none" w:sz="0" w:space="0" w:color="auto"/>
        <w:bottom w:val="none" w:sz="0" w:space="0" w:color="auto"/>
        <w:right w:val="none" w:sz="0" w:space="0" w:color="auto"/>
      </w:divBdr>
      <w:divsChild>
        <w:div w:id="731464532">
          <w:marLeft w:val="0"/>
          <w:marRight w:val="0"/>
          <w:marTop w:val="0"/>
          <w:marBottom w:val="0"/>
          <w:divBdr>
            <w:top w:val="none" w:sz="0" w:space="0" w:color="auto"/>
            <w:left w:val="none" w:sz="0" w:space="0" w:color="auto"/>
            <w:bottom w:val="none" w:sz="0" w:space="0" w:color="auto"/>
            <w:right w:val="none" w:sz="0" w:space="0" w:color="auto"/>
          </w:divBdr>
          <w:divsChild>
            <w:div w:id="1424454445">
              <w:marLeft w:val="0"/>
              <w:marRight w:val="0"/>
              <w:marTop w:val="0"/>
              <w:marBottom w:val="0"/>
              <w:divBdr>
                <w:top w:val="none" w:sz="0" w:space="0" w:color="auto"/>
                <w:left w:val="none" w:sz="0" w:space="0" w:color="auto"/>
                <w:bottom w:val="none" w:sz="0" w:space="0" w:color="auto"/>
                <w:right w:val="none" w:sz="0" w:space="0" w:color="auto"/>
              </w:divBdr>
              <w:divsChild>
                <w:div w:id="844394099">
                  <w:marLeft w:val="0"/>
                  <w:marRight w:val="0"/>
                  <w:marTop w:val="0"/>
                  <w:marBottom w:val="0"/>
                  <w:divBdr>
                    <w:top w:val="none" w:sz="0" w:space="0" w:color="auto"/>
                    <w:left w:val="none" w:sz="0" w:space="0" w:color="auto"/>
                    <w:bottom w:val="none" w:sz="0" w:space="0" w:color="auto"/>
                    <w:right w:val="none" w:sz="0" w:space="0" w:color="auto"/>
                  </w:divBdr>
                  <w:divsChild>
                    <w:div w:id="523521364">
                      <w:marLeft w:val="0"/>
                      <w:marRight w:val="0"/>
                      <w:marTop w:val="0"/>
                      <w:marBottom w:val="0"/>
                      <w:divBdr>
                        <w:top w:val="none" w:sz="0" w:space="0" w:color="auto"/>
                        <w:left w:val="none" w:sz="0" w:space="0" w:color="auto"/>
                        <w:bottom w:val="none" w:sz="0" w:space="0" w:color="auto"/>
                        <w:right w:val="none" w:sz="0" w:space="0" w:color="auto"/>
                      </w:divBdr>
                      <w:divsChild>
                        <w:div w:id="909846328">
                          <w:marLeft w:val="0"/>
                          <w:marRight w:val="0"/>
                          <w:marTop w:val="0"/>
                          <w:marBottom w:val="0"/>
                          <w:divBdr>
                            <w:top w:val="none" w:sz="0" w:space="0" w:color="auto"/>
                            <w:left w:val="none" w:sz="0" w:space="0" w:color="auto"/>
                            <w:bottom w:val="none" w:sz="0" w:space="0" w:color="auto"/>
                            <w:right w:val="none" w:sz="0" w:space="0" w:color="auto"/>
                          </w:divBdr>
                          <w:divsChild>
                            <w:div w:id="120996383">
                              <w:marLeft w:val="-15"/>
                              <w:marRight w:val="-15"/>
                              <w:marTop w:val="0"/>
                              <w:marBottom w:val="0"/>
                              <w:divBdr>
                                <w:top w:val="none" w:sz="0" w:space="0" w:color="auto"/>
                                <w:left w:val="none" w:sz="0" w:space="0" w:color="auto"/>
                                <w:bottom w:val="none" w:sz="0" w:space="0" w:color="auto"/>
                                <w:right w:val="none" w:sz="0" w:space="0" w:color="auto"/>
                              </w:divBdr>
                            </w:div>
                            <w:div w:id="177816557">
                              <w:marLeft w:val="-15"/>
                              <w:marRight w:val="-15"/>
                              <w:marTop w:val="0"/>
                              <w:marBottom w:val="0"/>
                              <w:divBdr>
                                <w:top w:val="none" w:sz="0" w:space="0" w:color="auto"/>
                                <w:left w:val="none" w:sz="0" w:space="0" w:color="auto"/>
                                <w:bottom w:val="none" w:sz="0" w:space="0" w:color="auto"/>
                                <w:right w:val="none" w:sz="0" w:space="0" w:color="auto"/>
                              </w:divBdr>
                            </w:div>
                            <w:div w:id="764619823">
                              <w:marLeft w:val="-15"/>
                              <w:marRight w:val="-15"/>
                              <w:marTop w:val="0"/>
                              <w:marBottom w:val="0"/>
                              <w:divBdr>
                                <w:top w:val="none" w:sz="0" w:space="0" w:color="auto"/>
                                <w:left w:val="none" w:sz="0" w:space="0" w:color="auto"/>
                                <w:bottom w:val="none" w:sz="0" w:space="0" w:color="auto"/>
                                <w:right w:val="none" w:sz="0" w:space="0" w:color="auto"/>
                              </w:divBdr>
                            </w:div>
                            <w:div w:id="1763184490">
                              <w:marLeft w:val="-15"/>
                              <w:marRight w:val="-15"/>
                              <w:marTop w:val="0"/>
                              <w:marBottom w:val="0"/>
                              <w:divBdr>
                                <w:top w:val="none" w:sz="0" w:space="0" w:color="auto"/>
                                <w:left w:val="none" w:sz="0" w:space="0" w:color="auto"/>
                                <w:bottom w:val="none" w:sz="0" w:space="0" w:color="auto"/>
                                <w:right w:val="none" w:sz="0" w:space="0" w:color="auto"/>
                              </w:divBdr>
                            </w:div>
                            <w:div w:id="1995991372">
                              <w:marLeft w:val="0"/>
                              <w:marRight w:val="0"/>
                              <w:marTop w:val="0"/>
                              <w:marBottom w:val="0"/>
                              <w:divBdr>
                                <w:top w:val="none" w:sz="0" w:space="0" w:color="auto"/>
                                <w:left w:val="none" w:sz="0" w:space="0" w:color="auto"/>
                                <w:bottom w:val="none" w:sz="0" w:space="0" w:color="auto"/>
                                <w:right w:val="none" w:sz="0" w:space="0" w:color="auto"/>
                              </w:divBdr>
                              <w:divsChild>
                                <w:div w:id="170170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652802">
          <w:marLeft w:val="0"/>
          <w:marRight w:val="0"/>
          <w:marTop w:val="0"/>
          <w:marBottom w:val="0"/>
          <w:divBdr>
            <w:top w:val="none" w:sz="0" w:space="0" w:color="auto"/>
            <w:left w:val="none" w:sz="0" w:space="0" w:color="auto"/>
            <w:bottom w:val="none" w:sz="0" w:space="0" w:color="auto"/>
            <w:right w:val="none" w:sz="0" w:space="0" w:color="auto"/>
          </w:divBdr>
          <w:divsChild>
            <w:div w:id="926306220">
              <w:marLeft w:val="0"/>
              <w:marRight w:val="0"/>
              <w:marTop w:val="0"/>
              <w:marBottom w:val="0"/>
              <w:divBdr>
                <w:top w:val="none" w:sz="0" w:space="0" w:color="auto"/>
                <w:left w:val="none" w:sz="0" w:space="0" w:color="auto"/>
                <w:bottom w:val="none" w:sz="0" w:space="0" w:color="auto"/>
                <w:right w:val="none" w:sz="0" w:space="0" w:color="auto"/>
              </w:divBdr>
              <w:divsChild>
                <w:div w:id="2356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6355">
      <w:bodyDiv w:val="1"/>
      <w:marLeft w:val="0"/>
      <w:marRight w:val="0"/>
      <w:marTop w:val="0"/>
      <w:marBottom w:val="0"/>
      <w:divBdr>
        <w:top w:val="none" w:sz="0" w:space="0" w:color="auto"/>
        <w:left w:val="none" w:sz="0" w:space="0" w:color="auto"/>
        <w:bottom w:val="none" w:sz="0" w:space="0" w:color="auto"/>
        <w:right w:val="none" w:sz="0" w:space="0" w:color="auto"/>
      </w:divBdr>
      <w:divsChild>
        <w:div w:id="934827123">
          <w:marLeft w:val="0"/>
          <w:marRight w:val="0"/>
          <w:marTop w:val="0"/>
          <w:marBottom w:val="0"/>
          <w:divBdr>
            <w:top w:val="none" w:sz="0" w:space="0" w:color="auto"/>
            <w:left w:val="none" w:sz="0" w:space="0" w:color="auto"/>
            <w:bottom w:val="none" w:sz="0" w:space="0" w:color="auto"/>
            <w:right w:val="none" w:sz="0" w:space="0" w:color="auto"/>
          </w:divBdr>
          <w:divsChild>
            <w:div w:id="15799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5572">
      <w:bodyDiv w:val="1"/>
      <w:marLeft w:val="0"/>
      <w:marRight w:val="0"/>
      <w:marTop w:val="0"/>
      <w:marBottom w:val="0"/>
      <w:divBdr>
        <w:top w:val="none" w:sz="0" w:space="0" w:color="auto"/>
        <w:left w:val="none" w:sz="0" w:space="0" w:color="auto"/>
        <w:bottom w:val="none" w:sz="0" w:space="0" w:color="auto"/>
        <w:right w:val="none" w:sz="0" w:space="0" w:color="auto"/>
      </w:divBdr>
      <w:divsChild>
        <w:div w:id="1250112948">
          <w:marLeft w:val="0"/>
          <w:marRight w:val="0"/>
          <w:marTop w:val="0"/>
          <w:marBottom w:val="0"/>
          <w:divBdr>
            <w:top w:val="none" w:sz="0" w:space="0" w:color="auto"/>
            <w:left w:val="none" w:sz="0" w:space="0" w:color="auto"/>
            <w:bottom w:val="none" w:sz="0" w:space="0" w:color="auto"/>
            <w:right w:val="none" w:sz="0" w:space="0" w:color="auto"/>
          </w:divBdr>
          <w:divsChild>
            <w:div w:id="647124439">
              <w:marLeft w:val="0"/>
              <w:marRight w:val="0"/>
              <w:marTop w:val="0"/>
              <w:marBottom w:val="0"/>
              <w:divBdr>
                <w:top w:val="none" w:sz="0" w:space="0" w:color="auto"/>
                <w:left w:val="none" w:sz="0" w:space="0" w:color="auto"/>
                <w:bottom w:val="none" w:sz="0" w:space="0" w:color="auto"/>
                <w:right w:val="none" w:sz="0" w:space="0" w:color="auto"/>
              </w:divBdr>
            </w:div>
            <w:div w:id="1040326081">
              <w:marLeft w:val="0"/>
              <w:marRight w:val="0"/>
              <w:marTop w:val="0"/>
              <w:marBottom w:val="0"/>
              <w:divBdr>
                <w:top w:val="none" w:sz="0" w:space="0" w:color="auto"/>
                <w:left w:val="none" w:sz="0" w:space="0" w:color="auto"/>
                <w:bottom w:val="none" w:sz="0" w:space="0" w:color="auto"/>
                <w:right w:val="none" w:sz="0" w:space="0" w:color="auto"/>
              </w:divBdr>
            </w:div>
            <w:div w:id="2093117600">
              <w:marLeft w:val="0"/>
              <w:marRight w:val="0"/>
              <w:marTop w:val="0"/>
              <w:marBottom w:val="0"/>
              <w:divBdr>
                <w:top w:val="none" w:sz="0" w:space="0" w:color="auto"/>
                <w:left w:val="none" w:sz="0" w:space="0" w:color="auto"/>
                <w:bottom w:val="none" w:sz="0" w:space="0" w:color="auto"/>
                <w:right w:val="none" w:sz="0" w:space="0" w:color="auto"/>
              </w:divBdr>
            </w:div>
            <w:div w:id="15651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8912">
      <w:bodyDiv w:val="1"/>
      <w:marLeft w:val="0"/>
      <w:marRight w:val="0"/>
      <w:marTop w:val="0"/>
      <w:marBottom w:val="0"/>
      <w:divBdr>
        <w:top w:val="none" w:sz="0" w:space="0" w:color="auto"/>
        <w:left w:val="none" w:sz="0" w:space="0" w:color="auto"/>
        <w:bottom w:val="none" w:sz="0" w:space="0" w:color="auto"/>
        <w:right w:val="none" w:sz="0" w:space="0" w:color="auto"/>
      </w:divBdr>
      <w:divsChild>
        <w:div w:id="1948585327">
          <w:marLeft w:val="0"/>
          <w:marRight w:val="0"/>
          <w:marTop w:val="0"/>
          <w:marBottom w:val="0"/>
          <w:divBdr>
            <w:top w:val="none" w:sz="0" w:space="0" w:color="auto"/>
            <w:left w:val="none" w:sz="0" w:space="0" w:color="auto"/>
            <w:bottom w:val="none" w:sz="0" w:space="0" w:color="auto"/>
            <w:right w:val="none" w:sz="0" w:space="0" w:color="auto"/>
          </w:divBdr>
          <w:divsChild>
            <w:div w:id="160695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8906">
      <w:bodyDiv w:val="1"/>
      <w:marLeft w:val="0"/>
      <w:marRight w:val="0"/>
      <w:marTop w:val="0"/>
      <w:marBottom w:val="0"/>
      <w:divBdr>
        <w:top w:val="none" w:sz="0" w:space="0" w:color="auto"/>
        <w:left w:val="none" w:sz="0" w:space="0" w:color="auto"/>
        <w:bottom w:val="none" w:sz="0" w:space="0" w:color="auto"/>
        <w:right w:val="none" w:sz="0" w:space="0" w:color="auto"/>
      </w:divBdr>
      <w:divsChild>
        <w:div w:id="1866747028">
          <w:marLeft w:val="0"/>
          <w:marRight w:val="0"/>
          <w:marTop w:val="0"/>
          <w:marBottom w:val="0"/>
          <w:divBdr>
            <w:top w:val="none" w:sz="0" w:space="0" w:color="auto"/>
            <w:left w:val="none" w:sz="0" w:space="0" w:color="auto"/>
            <w:bottom w:val="none" w:sz="0" w:space="0" w:color="auto"/>
            <w:right w:val="none" w:sz="0" w:space="0" w:color="auto"/>
          </w:divBdr>
          <w:divsChild>
            <w:div w:id="832330996">
              <w:marLeft w:val="0"/>
              <w:marRight w:val="0"/>
              <w:marTop w:val="0"/>
              <w:marBottom w:val="0"/>
              <w:divBdr>
                <w:top w:val="none" w:sz="0" w:space="0" w:color="auto"/>
                <w:left w:val="none" w:sz="0" w:space="0" w:color="auto"/>
                <w:bottom w:val="none" w:sz="0" w:space="0" w:color="auto"/>
                <w:right w:val="none" w:sz="0" w:space="0" w:color="auto"/>
              </w:divBdr>
            </w:div>
            <w:div w:id="283386841">
              <w:marLeft w:val="0"/>
              <w:marRight w:val="0"/>
              <w:marTop w:val="0"/>
              <w:marBottom w:val="0"/>
              <w:divBdr>
                <w:top w:val="none" w:sz="0" w:space="0" w:color="auto"/>
                <w:left w:val="none" w:sz="0" w:space="0" w:color="auto"/>
                <w:bottom w:val="none" w:sz="0" w:space="0" w:color="auto"/>
                <w:right w:val="none" w:sz="0" w:space="0" w:color="auto"/>
              </w:divBdr>
            </w:div>
            <w:div w:id="109871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7482">
      <w:bodyDiv w:val="1"/>
      <w:marLeft w:val="0"/>
      <w:marRight w:val="0"/>
      <w:marTop w:val="0"/>
      <w:marBottom w:val="0"/>
      <w:divBdr>
        <w:top w:val="none" w:sz="0" w:space="0" w:color="auto"/>
        <w:left w:val="none" w:sz="0" w:space="0" w:color="auto"/>
        <w:bottom w:val="none" w:sz="0" w:space="0" w:color="auto"/>
        <w:right w:val="none" w:sz="0" w:space="0" w:color="auto"/>
      </w:divBdr>
      <w:divsChild>
        <w:div w:id="2128618781">
          <w:marLeft w:val="0"/>
          <w:marRight w:val="0"/>
          <w:marTop w:val="0"/>
          <w:marBottom w:val="0"/>
          <w:divBdr>
            <w:top w:val="none" w:sz="0" w:space="0" w:color="auto"/>
            <w:left w:val="none" w:sz="0" w:space="0" w:color="auto"/>
            <w:bottom w:val="none" w:sz="0" w:space="0" w:color="auto"/>
            <w:right w:val="none" w:sz="0" w:space="0" w:color="auto"/>
          </w:divBdr>
          <w:divsChild>
            <w:div w:id="2132628506">
              <w:marLeft w:val="0"/>
              <w:marRight w:val="0"/>
              <w:marTop w:val="0"/>
              <w:marBottom w:val="0"/>
              <w:divBdr>
                <w:top w:val="none" w:sz="0" w:space="0" w:color="auto"/>
                <w:left w:val="none" w:sz="0" w:space="0" w:color="auto"/>
                <w:bottom w:val="none" w:sz="0" w:space="0" w:color="auto"/>
                <w:right w:val="none" w:sz="0" w:space="0" w:color="auto"/>
              </w:divBdr>
            </w:div>
            <w:div w:id="316229220">
              <w:marLeft w:val="0"/>
              <w:marRight w:val="0"/>
              <w:marTop w:val="0"/>
              <w:marBottom w:val="0"/>
              <w:divBdr>
                <w:top w:val="none" w:sz="0" w:space="0" w:color="auto"/>
                <w:left w:val="none" w:sz="0" w:space="0" w:color="auto"/>
                <w:bottom w:val="none" w:sz="0" w:space="0" w:color="auto"/>
                <w:right w:val="none" w:sz="0" w:space="0" w:color="auto"/>
              </w:divBdr>
            </w:div>
            <w:div w:id="26623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8952">
      <w:bodyDiv w:val="1"/>
      <w:marLeft w:val="0"/>
      <w:marRight w:val="0"/>
      <w:marTop w:val="0"/>
      <w:marBottom w:val="0"/>
      <w:divBdr>
        <w:top w:val="none" w:sz="0" w:space="0" w:color="auto"/>
        <w:left w:val="none" w:sz="0" w:space="0" w:color="auto"/>
        <w:bottom w:val="none" w:sz="0" w:space="0" w:color="auto"/>
        <w:right w:val="none" w:sz="0" w:space="0" w:color="auto"/>
      </w:divBdr>
      <w:divsChild>
        <w:div w:id="536821209">
          <w:marLeft w:val="0"/>
          <w:marRight w:val="0"/>
          <w:marTop w:val="0"/>
          <w:marBottom w:val="0"/>
          <w:divBdr>
            <w:top w:val="none" w:sz="0" w:space="0" w:color="auto"/>
            <w:left w:val="none" w:sz="0" w:space="0" w:color="auto"/>
            <w:bottom w:val="none" w:sz="0" w:space="0" w:color="auto"/>
            <w:right w:val="none" w:sz="0" w:space="0" w:color="auto"/>
          </w:divBdr>
          <w:divsChild>
            <w:div w:id="1667125947">
              <w:marLeft w:val="0"/>
              <w:marRight w:val="0"/>
              <w:marTop w:val="0"/>
              <w:marBottom w:val="0"/>
              <w:divBdr>
                <w:top w:val="none" w:sz="0" w:space="0" w:color="auto"/>
                <w:left w:val="none" w:sz="0" w:space="0" w:color="auto"/>
                <w:bottom w:val="none" w:sz="0" w:space="0" w:color="auto"/>
                <w:right w:val="none" w:sz="0" w:space="0" w:color="auto"/>
              </w:divBdr>
            </w:div>
            <w:div w:id="1614172028">
              <w:marLeft w:val="0"/>
              <w:marRight w:val="0"/>
              <w:marTop w:val="0"/>
              <w:marBottom w:val="0"/>
              <w:divBdr>
                <w:top w:val="none" w:sz="0" w:space="0" w:color="auto"/>
                <w:left w:val="none" w:sz="0" w:space="0" w:color="auto"/>
                <w:bottom w:val="none" w:sz="0" w:space="0" w:color="auto"/>
                <w:right w:val="none" w:sz="0" w:space="0" w:color="auto"/>
              </w:divBdr>
            </w:div>
            <w:div w:id="1933933524">
              <w:marLeft w:val="0"/>
              <w:marRight w:val="0"/>
              <w:marTop w:val="0"/>
              <w:marBottom w:val="0"/>
              <w:divBdr>
                <w:top w:val="none" w:sz="0" w:space="0" w:color="auto"/>
                <w:left w:val="none" w:sz="0" w:space="0" w:color="auto"/>
                <w:bottom w:val="none" w:sz="0" w:space="0" w:color="auto"/>
                <w:right w:val="none" w:sz="0" w:space="0" w:color="auto"/>
              </w:divBdr>
            </w:div>
            <w:div w:id="246888607">
              <w:marLeft w:val="0"/>
              <w:marRight w:val="0"/>
              <w:marTop w:val="0"/>
              <w:marBottom w:val="0"/>
              <w:divBdr>
                <w:top w:val="none" w:sz="0" w:space="0" w:color="auto"/>
                <w:left w:val="none" w:sz="0" w:space="0" w:color="auto"/>
                <w:bottom w:val="none" w:sz="0" w:space="0" w:color="auto"/>
                <w:right w:val="none" w:sz="0" w:space="0" w:color="auto"/>
              </w:divBdr>
            </w:div>
            <w:div w:id="133853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4497">
      <w:bodyDiv w:val="1"/>
      <w:marLeft w:val="0"/>
      <w:marRight w:val="0"/>
      <w:marTop w:val="0"/>
      <w:marBottom w:val="0"/>
      <w:divBdr>
        <w:top w:val="none" w:sz="0" w:space="0" w:color="auto"/>
        <w:left w:val="none" w:sz="0" w:space="0" w:color="auto"/>
        <w:bottom w:val="none" w:sz="0" w:space="0" w:color="auto"/>
        <w:right w:val="none" w:sz="0" w:space="0" w:color="auto"/>
      </w:divBdr>
      <w:divsChild>
        <w:div w:id="1702199230">
          <w:marLeft w:val="0"/>
          <w:marRight w:val="0"/>
          <w:marTop w:val="0"/>
          <w:marBottom w:val="0"/>
          <w:divBdr>
            <w:top w:val="none" w:sz="0" w:space="0" w:color="auto"/>
            <w:left w:val="none" w:sz="0" w:space="0" w:color="auto"/>
            <w:bottom w:val="none" w:sz="0" w:space="0" w:color="auto"/>
            <w:right w:val="none" w:sz="0" w:space="0" w:color="auto"/>
          </w:divBdr>
          <w:divsChild>
            <w:div w:id="239220569">
              <w:marLeft w:val="0"/>
              <w:marRight w:val="0"/>
              <w:marTop w:val="0"/>
              <w:marBottom w:val="0"/>
              <w:divBdr>
                <w:top w:val="none" w:sz="0" w:space="0" w:color="auto"/>
                <w:left w:val="none" w:sz="0" w:space="0" w:color="auto"/>
                <w:bottom w:val="none" w:sz="0" w:space="0" w:color="auto"/>
                <w:right w:val="none" w:sz="0" w:space="0" w:color="auto"/>
              </w:divBdr>
            </w:div>
            <w:div w:id="19064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8414">
      <w:bodyDiv w:val="1"/>
      <w:marLeft w:val="0"/>
      <w:marRight w:val="0"/>
      <w:marTop w:val="0"/>
      <w:marBottom w:val="0"/>
      <w:divBdr>
        <w:top w:val="none" w:sz="0" w:space="0" w:color="auto"/>
        <w:left w:val="none" w:sz="0" w:space="0" w:color="auto"/>
        <w:bottom w:val="none" w:sz="0" w:space="0" w:color="auto"/>
        <w:right w:val="none" w:sz="0" w:space="0" w:color="auto"/>
      </w:divBdr>
      <w:divsChild>
        <w:div w:id="1444349541">
          <w:marLeft w:val="0"/>
          <w:marRight w:val="0"/>
          <w:marTop w:val="0"/>
          <w:marBottom w:val="0"/>
          <w:divBdr>
            <w:top w:val="none" w:sz="0" w:space="0" w:color="auto"/>
            <w:left w:val="none" w:sz="0" w:space="0" w:color="auto"/>
            <w:bottom w:val="none" w:sz="0" w:space="0" w:color="auto"/>
            <w:right w:val="none" w:sz="0" w:space="0" w:color="auto"/>
          </w:divBdr>
          <w:divsChild>
            <w:div w:id="147209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43143">
      <w:bodyDiv w:val="1"/>
      <w:marLeft w:val="0"/>
      <w:marRight w:val="0"/>
      <w:marTop w:val="0"/>
      <w:marBottom w:val="0"/>
      <w:divBdr>
        <w:top w:val="none" w:sz="0" w:space="0" w:color="auto"/>
        <w:left w:val="none" w:sz="0" w:space="0" w:color="auto"/>
        <w:bottom w:val="none" w:sz="0" w:space="0" w:color="auto"/>
        <w:right w:val="none" w:sz="0" w:space="0" w:color="auto"/>
      </w:divBdr>
      <w:divsChild>
        <w:div w:id="2099519512">
          <w:marLeft w:val="0"/>
          <w:marRight w:val="0"/>
          <w:marTop w:val="0"/>
          <w:marBottom w:val="0"/>
          <w:divBdr>
            <w:top w:val="none" w:sz="0" w:space="0" w:color="auto"/>
            <w:left w:val="none" w:sz="0" w:space="0" w:color="auto"/>
            <w:bottom w:val="none" w:sz="0" w:space="0" w:color="auto"/>
            <w:right w:val="none" w:sz="0" w:space="0" w:color="auto"/>
          </w:divBdr>
          <w:divsChild>
            <w:div w:id="662204377">
              <w:marLeft w:val="0"/>
              <w:marRight w:val="0"/>
              <w:marTop w:val="0"/>
              <w:marBottom w:val="0"/>
              <w:divBdr>
                <w:top w:val="none" w:sz="0" w:space="0" w:color="auto"/>
                <w:left w:val="none" w:sz="0" w:space="0" w:color="auto"/>
                <w:bottom w:val="none" w:sz="0" w:space="0" w:color="auto"/>
                <w:right w:val="none" w:sz="0" w:space="0" w:color="auto"/>
              </w:divBdr>
            </w:div>
            <w:div w:id="2016221634">
              <w:marLeft w:val="0"/>
              <w:marRight w:val="0"/>
              <w:marTop w:val="0"/>
              <w:marBottom w:val="0"/>
              <w:divBdr>
                <w:top w:val="none" w:sz="0" w:space="0" w:color="auto"/>
                <w:left w:val="none" w:sz="0" w:space="0" w:color="auto"/>
                <w:bottom w:val="none" w:sz="0" w:space="0" w:color="auto"/>
                <w:right w:val="none" w:sz="0" w:space="0" w:color="auto"/>
              </w:divBdr>
            </w:div>
            <w:div w:id="761148336">
              <w:marLeft w:val="0"/>
              <w:marRight w:val="0"/>
              <w:marTop w:val="0"/>
              <w:marBottom w:val="0"/>
              <w:divBdr>
                <w:top w:val="none" w:sz="0" w:space="0" w:color="auto"/>
                <w:left w:val="none" w:sz="0" w:space="0" w:color="auto"/>
                <w:bottom w:val="none" w:sz="0" w:space="0" w:color="auto"/>
                <w:right w:val="none" w:sz="0" w:space="0" w:color="auto"/>
              </w:divBdr>
            </w:div>
            <w:div w:id="1835145255">
              <w:marLeft w:val="0"/>
              <w:marRight w:val="0"/>
              <w:marTop w:val="0"/>
              <w:marBottom w:val="0"/>
              <w:divBdr>
                <w:top w:val="none" w:sz="0" w:space="0" w:color="auto"/>
                <w:left w:val="none" w:sz="0" w:space="0" w:color="auto"/>
                <w:bottom w:val="none" w:sz="0" w:space="0" w:color="auto"/>
                <w:right w:val="none" w:sz="0" w:space="0" w:color="auto"/>
              </w:divBdr>
            </w:div>
            <w:div w:id="484509852">
              <w:marLeft w:val="0"/>
              <w:marRight w:val="0"/>
              <w:marTop w:val="0"/>
              <w:marBottom w:val="0"/>
              <w:divBdr>
                <w:top w:val="none" w:sz="0" w:space="0" w:color="auto"/>
                <w:left w:val="none" w:sz="0" w:space="0" w:color="auto"/>
                <w:bottom w:val="none" w:sz="0" w:space="0" w:color="auto"/>
                <w:right w:val="none" w:sz="0" w:space="0" w:color="auto"/>
              </w:divBdr>
            </w:div>
            <w:div w:id="1544245443">
              <w:marLeft w:val="0"/>
              <w:marRight w:val="0"/>
              <w:marTop w:val="0"/>
              <w:marBottom w:val="0"/>
              <w:divBdr>
                <w:top w:val="none" w:sz="0" w:space="0" w:color="auto"/>
                <w:left w:val="none" w:sz="0" w:space="0" w:color="auto"/>
                <w:bottom w:val="none" w:sz="0" w:space="0" w:color="auto"/>
                <w:right w:val="none" w:sz="0" w:space="0" w:color="auto"/>
              </w:divBdr>
            </w:div>
            <w:div w:id="20380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86798">
      <w:bodyDiv w:val="1"/>
      <w:marLeft w:val="0"/>
      <w:marRight w:val="0"/>
      <w:marTop w:val="0"/>
      <w:marBottom w:val="0"/>
      <w:divBdr>
        <w:top w:val="none" w:sz="0" w:space="0" w:color="auto"/>
        <w:left w:val="none" w:sz="0" w:space="0" w:color="auto"/>
        <w:bottom w:val="none" w:sz="0" w:space="0" w:color="auto"/>
        <w:right w:val="none" w:sz="0" w:space="0" w:color="auto"/>
      </w:divBdr>
      <w:divsChild>
        <w:div w:id="520321665">
          <w:marLeft w:val="0"/>
          <w:marRight w:val="0"/>
          <w:marTop w:val="0"/>
          <w:marBottom w:val="0"/>
          <w:divBdr>
            <w:top w:val="none" w:sz="0" w:space="0" w:color="auto"/>
            <w:left w:val="none" w:sz="0" w:space="0" w:color="auto"/>
            <w:bottom w:val="none" w:sz="0" w:space="0" w:color="auto"/>
            <w:right w:val="none" w:sz="0" w:space="0" w:color="auto"/>
          </w:divBdr>
          <w:divsChild>
            <w:div w:id="1594195084">
              <w:marLeft w:val="0"/>
              <w:marRight w:val="0"/>
              <w:marTop w:val="0"/>
              <w:marBottom w:val="0"/>
              <w:divBdr>
                <w:top w:val="none" w:sz="0" w:space="0" w:color="auto"/>
                <w:left w:val="none" w:sz="0" w:space="0" w:color="auto"/>
                <w:bottom w:val="none" w:sz="0" w:space="0" w:color="auto"/>
                <w:right w:val="none" w:sz="0" w:space="0" w:color="auto"/>
              </w:divBdr>
            </w:div>
            <w:div w:id="865485301">
              <w:marLeft w:val="0"/>
              <w:marRight w:val="0"/>
              <w:marTop w:val="0"/>
              <w:marBottom w:val="0"/>
              <w:divBdr>
                <w:top w:val="none" w:sz="0" w:space="0" w:color="auto"/>
                <w:left w:val="none" w:sz="0" w:space="0" w:color="auto"/>
                <w:bottom w:val="none" w:sz="0" w:space="0" w:color="auto"/>
                <w:right w:val="none" w:sz="0" w:space="0" w:color="auto"/>
              </w:divBdr>
            </w:div>
            <w:div w:id="1895970220">
              <w:marLeft w:val="0"/>
              <w:marRight w:val="0"/>
              <w:marTop w:val="0"/>
              <w:marBottom w:val="0"/>
              <w:divBdr>
                <w:top w:val="none" w:sz="0" w:space="0" w:color="auto"/>
                <w:left w:val="none" w:sz="0" w:space="0" w:color="auto"/>
                <w:bottom w:val="none" w:sz="0" w:space="0" w:color="auto"/>
                <w:right w:val="none" w:sz="0" w:space="0" w:color="auto"/>
              </w:divBdr>
            </w:div>
            <w:div w:id="624777157">
              <w:marLeft w:val="0"/>
              <w:marRight w:val="0"/>
              <w:marTop w:val="0"/>
              <w:marBottom w:val="0"/>
              <w:divBdr>
                <w:top w:val="none" w:sz="0" w:space="0" w:color="auto"/>
                <w:left w:val="none" w:sz="0" w:space="0" w:color="auto"/>
                <w:bottom w:val="none" w:sz="0" w:space="0" w:color="auto"/>
                <w:right w:val="none" w:sz="0" w:space="0" w:color="auto"/>
              </w:divBdr>
            </w:div>
            <w:div w:id="128608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7560">
      <w:bodyDiv w:val="1"/>
      <w:marLeft w:val="0"/>
      <w:marRight w:val="0"/>
      <w:marTop w:val="0"/>
      <w:marBottom w:val="0"/>
      <w:divBdr>
        <w:top w:val="none" w:sz="0" w:space="0" w:color="auto"/>
        <w:left w:val="none" w:sz="0" w:space="0" w:color="auto"/>
        <w:bottom w:val="none" w:sz="0" w:space="0" w:color="auto"/>
        <w:right w:val="none" w:sz="0" w:space="0" w:color="auto"/>
      </w:divBdr>
      <w:divsChild>
        <w:div w:id="1510872982">
          <w:marLeft w:val="0"/>
          <w:marRight w:val="0"/>
          <w:marTop w:val="0"/>
          <w:marBottom w:val="0"/>
          <w:divBdr>
            <w:top w:val="none" w:sz="0" w:space="0" w:color="auto"/>
            <w:left w:val="none" w:sz="0" w:space="0" w:color="auto"/>
            <w:bottom w:val="none" w:sz="0" w:space="0" w:color="auto"/>
            <w:right w:val="none" w:sz="0" w:space="0" w:color="auto"/>
          </w:divBdr>
          <w:divsChild>
            <w:div w:id="485241235">
              <w:marLeft w:val="0"/>
              <w:marRight w:val="0"/>
              <w:marTop w:val="0"/>
              <w:marBottom w:val="0"/>
              <w:divBdr>
                <w:top w:val="none" w:sz="0" w:space="0" w:color="auto"/>
                <w:left w:val="none" w:sz="0" w:space="0" w:color="auto"/>
                <w:bottom w:val="none" w:sz="0" w:space="0" w:color="auto"/>
                <w:right w:val="none" w:sz="0" w:space="0" w:color="auto"/>
              </w:divBdr>
            </w:div>
            <w:div w:id="1554081748">
              <w:marLeft w:val="0"/>
              <w:marRight w:val="0"/>
              <w:marTop w:val="0"/>
              <w:marBottom w:val="0"/>
              <w:divBdr>
                <w:top w:val="none" w:sz="0" w:space="0" w:color="auto"/>
                <w:left w:val="none" w:sz="0" w:space="0" w:color="auto"/>
                <w:bottom w:val="none" w:sz="0" w:space="0" w:color="auto"/>
                <w:right w:val="none" w:sz="0" w:space="0" w:color="auto"/>
              </w:divBdr>
            </w:div>
            <w:div w:id="16080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00264">
      <w:bodyDiv w:val="1"/>
      <w:marLeft w:val="0"/>
      <w:marRight w:val="0"/>
      <w:marTop w:val="0"/>
      <w:marBottom w:val="0"/>
      <w:divBdr>
        <w:top w:val="none" w:sz="0" w:space="0" w:color="auto"/>
        <w:left w:val="none" w:sz="0" w:space="0" w:color="auto"/>
        <w:bottom w:val="none" w:sz="0" w:space="0" w:color="auto"/>
        <w:right w:val="none" w:sz="0" w:space="0" w:color="auto"/>
      </w:divBdr>
      <w:divsChild>
        <w:div w:id="1071192375">
          <w:marLeft w:val="0"/>
          <w:marRight w:val="0"/>
          <w:marTop w:val="0"/>
          <w:marBottom w:val="0"/>
          <w:divBdr>
            <w:top w:val="none" w:sz="0" w:space="0" w:color="auto"/>
            <w:left w:val="none" w:sz="0" w:space="0" w:color="auto"/>
            <w:bottom w:val="none" w:sz="0" w:space="0" w:color="auto"/>
            <w:right w:val="none" w:sz="0" w:space="0" w:color="auto"/>
          </w:divBdr>
          <w:divsChild>
            <w:div w:id="449593196">
              <w:marLeft w:val="0"/>
              <w:marRight w:val="0"/>
              <w:marTop w:val="0"/>
              <w:marBottom w:val="0"/>
              <w:divBdr>
                <w:top w:val="none" w:sz="0" w:space="0" w:color="auto"/>
                <w:left w:val="none" w:sz="0" w:space="0" w:color="auto"/>
                <w:bottom w:val="none" w:sz="0" w:space="0" w:color="auto"/>
                <w:right w:val="none" w:sz="0" w:space="0" w:color="auto"/>
              </w:divBdr>
            </w:div>
            <w:div w:id="604384901">
              <w:marLeft w:val="0"/>
              <w:marRight w:val="0"/>
              <w:marTop w:val="0"/>
              <w:marBottom w:val="0"/>
              <w:divBdr>
                <w:top w:val="none" w:sz="0" w:space="0" w:color="auto"/>
                <w:left w:val="none" w:sz="0" w:space="0" w:color="auto"/>
                <w:bottom w:val="none" w:sz="0" w:space="0" w:color="auto"/>
                <w:right w:val="none" w:sz="0" w:space="0" w:color="auto"/>
              </w:divBdr>
            </w:div>
            <w:div w:id="779953544">
              <w:marLeft w:val="0"/>
              <w:marRight w:val="0"/>
              <w:marTop w:val="0"/>
              <w:marBottom w:val="0"/>
              <w:divBdr>
                <w:top w:val="none" w:sz="0" w:space="0" w:color="auto"/>
                <w:left w:val="none" w:sz="0" w:space="0" w:color="auto"/>
                <w:bottom w:val="none" w:sz="0" w:space="0" w:color="auto"/>
                <w:right w:val="none" w:sz="0" w:space="0" w:color="auto"/>
              </w:divBdr>
            </w:div>
            <w:div w:id="18432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2485">
      <w:bodyDiv w:val="1"/>
      <w:marLeft w:val="0"/>
      <w:marRight w:val="0"/>
      <w:marTop w:val="0"/>
      <w:marBottom w:val="0"/>
      <w:divBdr>
        <w:top w:val="none" w:sz="0" w:space="0" w:color="auto"/>
        <w:left w:val="none" w:sz="0" w:space="0" w:color="auto"/>
        <w:bottom w:val="none" w:sz="0" w:space="0" w:color="auto"/>
        <w:right w:val="none" w:sz="0" w:space="0" w:color="auto"/>
      </w:divBdr>
      <w:divsChild>
        <w:div w:id="33890349">
          <w:marLeft w:val="0"/>
          <w:marRight w:val="0"/>
          <w:marTop w:val="0"/>
          <w:marBottom w:val="0"/>
          <w:divBdr>
            <w:top w:val="none" w:sz="0" w:space="0" w:color="auto"/>
            <w:left w:val="none" w:sz="0" w:space="0" w:color="auto"/>
            <w:bottom w:val="none" w:sz="0" w:space="0" w:color="auto"/>
            <w:right w:val="none" w:sz="0" w:space="0" w:color="auto"/>
          </w:divBdr>
          <w:divsChild>
            <w:div w:id="410007306">
              <w:marLeft w:val="0"/>
              <w:marRight w:val="0"/>
              <w:marTop w:val="0"/>
              <w:marBottom w:val="0"/>
              <w:divBdr>
                <w:top w:val="none" w:sz="0" w:space="0" w:color="auto"/>
                <w:left w:val="none" w:sz="0" w:space="0" w:color="auto"/>
                <w:bottom w:val="none" w:sz="0" w:space="0" w:color="auto"/>
                <w:right w:val="none" w:sz="0" w:space="0" w:color="auto"/>
              </w:divBdr>
            </w:div>
            <w:div w:id="346950713">
              <w:marLeft w:val="0"/>
              <w:marRight w:val="0"/>
              <w:marTop w:val="0"/>
              <w:marBottom w:val="0"/>
              <w:divBdr>
                <w:top w:val="none" w:sz="0" w:space="0" w:color="auto"/>
                <w:left w:val="none" w:sz="0" w:space="0" w:color="auto"/>
                <w:bottom w:val="none" w:sz="0" w:space="0" w:color="auto"/>
                <w:right w:val="none" w:sz="0" w:space="0" w:color="auto"/>
              </w:divBdr>
            </w:div>
            <w:div w:id="1952123010">
              <w:marLeft w:val="0"/>
              <w:marRight w:val="0"/>
              <w:marTop w:val="0"/>
              <w:marBottom w:val="0"/>
              <w:divBdr>
                <w:top w:val="none" w:sz="0" w:space="0" w:color="auto"/>
                <w:left w:val="none" w:sz="0" w:space="0" w:color="auto"/>
                <w:bottom w:val="none" w:sz="0" w:space="0" w:color="auto"/>
                <w:right w:val="none" w:sz="0" w:space="0" w:color="auto"/>
              </w:divBdr>
            </w:div>
            <w:div w:id="1571692384">
              <w:marLeft w:val="0"/>
              <w:marRight w:val="0"/>
              <w:marTop w:val="0"/>
              <w:marBottom w:val="0"/>
              <w:divBdr>
                <w:top w:val="none" w:sz="0" w:space="0" w:color="auto"/>
                <w:left w:val="none" w:sz="0" w:space="0" w:color="auto"/>
                <w:bottom w:val="none" w:sz="0" w:space="0" w:color="auto"/>
                <w:right w:val="none" w:sz="0" w:space="0" w:color="auto"/>
              </w:divBdr>
            </w:div>
            <w:div w:id="124309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3699">
      <w:bodyDiv w:val="1"/>
      <w:marLeft w:val="0"/>
      <w:marRight w:val="0"/>
      <w:marTop w:val="0"/>
      <w:marBottom w:val="0"/>
      <w:divBdr>
        <w:top w:val="none" w:sz="0" w:space="0" w:color="auto"/>
        <w:left w:val="none" w:sz="0" w:space="0" w:color="auto"/>
        <w:bottom w:val="none" w:sz="0" w:space="0" w:color="auto"/>
        <w:right w:val="none" w:sz="0" w:space="0" w:color="auto"/>
      </w:divBdr>
      <w:divsChild>
        <w:div w:id="180167375">
          <w:marLeft w:val="0"/>
          <w:marRight w:val="0"/>
          <w:marTop w:val="0"/>
          <w:marBottom w:val="0"/>
          <w:divBdr>
            <w:top w:val="none" w:sz="0" w:space="0" w:color="auto"/>
            <w:left w:val="none" w:sz="0" w:space="0" w:color="auto"/>
            <w:bottom w:val="none" w:sz="0" w:space="0" w:color="auto"/>
            <w:right w:val="none" w:sz="0" w:space="0" w:color="auto"/>
          </w:divBdr>
          <w:divsChild>
            <w:div w:id="857700538">
              <w:marLeft w:val="0"/>
              <w:marRight w:val="0"/>
              <w:marTop w:val="0"/>
              <w:marBottom w:val="0"/>
              <w:divBdr>
                <w:top w:val="none" w:sz="0" w:space="0" w:color="auto"/>
                <w:left w:val="none" w:sz="0" w:space="0" w:color="auto"/>
                <w:bottom w:val="none" w:sz="0" w:space="0" w:color="auto"/>
                <w:right w:val="none" w:sz="0" w:space="0" w:color="auto"/>
              </w:divBdr>
            </w:div>
            <w:div w:id="579945729">
              <w:marLeft w:val="0"/>
              <w:marRight w:val="0"/>
              <w:marTop w:val="0"/>
              <w:marBottom w:val="0"/>
              <w:divBdr>
                <w:top w:val="none" w:sz="0" w:space="0" w:color="auto"/>
                <w:left w:val="none" w:sz="0" w:space="0" w:color="auto"/>
                <w:bottom w:val="none" w:sz="0" w:space="0" w:color="auto"/>
                <w:right w:val="none" w:sz="0" w:space="0" w:color="auto"/>
              </w:divBdr>
            </w:div>
            <w:div w:id="1555241346">
              <w:marLeft w:val="0"/>
              <w:marRight w:val="0"/>
              <w:marTop w:val="0"/>
              <w:marBottom w:val="0"/>
              <w:divBdr>
                <w:top w:val="none" w:sz="0" w:space="0" w:color="auto"/>
                <w:left w:val="none" w:sz="0" w:space="0" w:color="auto"/>
                <w:bottom w:val="none" w:sz="0" w:space="0" w:color="auto"/>
                <w:right w:val="none" w:sz="0" w:space="0" w:color="auto"/>
              </w:divBdr>
            </w:div>
            <w:div w:id="622079740">
              <w:marLeft w:val="0"/>
              <w:marRight w:val="0"/>
              <w:marTop w:val="0"/>
              <w:marBottom w:val="0"/>
              <w:divBdr>
                <w:top w:val="none" w:sz="0" w:space="0" w:color="auto"/>
                <w:left w:val="none" w:sz="0" w:space="0" w:color="auto"/>
                <w:bottom w:val="none" w:sz="0" w:space="0" w:color="auto"/>
                <w:right w:val="none" w:sz="0" w:space="0" w:color="auto"/>
              </w:divBdr>
            </w:div>
            <w:div w:id="48042969">
              <w:marLeft w:val="0"/>
              <w:marRight w:val="0"/>
              <w:marTop w:val="0"/>
              <w:marBottom w:val="0"/>
              <w:divBdr>
                <w:top w:val="none" w:sz="0" w:space="0" w:color="auto"/>
                <w:left w:val="none" w:sz="0" w:space="0" w:color="auto"/>
                <w:bottom w:val="none" w:sz="0" w:space="0" w:color="auto"/>
                <w:right w:val="none" w:sz="0" w:space="0" w:color="auto"/>
              </w:divBdr>
            </w:div>
            <w:div w:id="1808475146">
              <w:marLeft w:val="0"/>
              <w:marRight w:val="0"/>
              <w:marTop w:val="0"/>
              <w:marBottom w:val="0"/>
              <w:divBdr>
                <w:top w:val="none" w:sz="0" w:space="0" w:color="auto"/>
                <w:left w:val="none" w:sz="0" w:space="0" w:color="auto"/>
                <w:bottom w:val="none" w:sz="0" w:space="0" w:color="auto"/>
                <w:right w:val="none" w:sz="0" w:space="0" w:color="auto"/>
              </w:divBdr>
            </w:div>
            <w:div w:id="496773882">
              <w:marLeft w:val="0"/>
              <w:marRight w:val="0"/>
              <w:marTop w:val="0"/>
              <w:marBottom w:val="0"/>
              <w:divBdr>
                <w:top w:val="none" w:sz="0" w:space="0" w:color="auto"/>
                <w:left w:val="none" w:sz="0" w:space="0" w:color="auto"/>
                <w:bottom w:val="none" w:sz="0" w:space="0" w:color="auto"/>
                <w:right w:val="none" w:sz="0" w:space="0" w:color="auto"/>
              </w:divBdr>
            </w:div>
            <w:div w:id="1225146836">
              <w:marLeft w:val="0"/>
              <w:marRight w:val="0"/>
              <w:marTop w:val="0"/>
              <w:marBottom w:val="0"/>
              <w:divBdr>
                <w:top w:val="none" w:sz="0" w:space="0" w:color="auto"/>
                <w:left w:val="none" w:sz="0" w:space="0" w:color="auto"/>
                <w:bottom w:val="none" w:sz="0" w:space="0" w:color="auto"/>
                <w:right w:val="none" w:sz="0" w:space="0" w:color="auto"/>
              </w:divBdr>
            </w:div>
            <w:div w:id="124856496">
              <w:marLeft w:val="0"/>
              <w:marRight w:val="0"/>
              <w:marTop w:val="0"/>
              <w:marBottom w:val="0"/>
              <w:divBdr>
                <w:top w:val="none" w:sz="0" w:space="0" w:color="auto"/>
                <w:left w:val="none" w:sz="0" w:space="0" w:color="auto"/>
                <w:bottom w:val="none" w:sz="0" w:space="0" w:color="auto"/>
                <w:right w:val="none" w:sz="0" w:space="0" w:color="auto"/>
              </w:divBdr>
            </w:div>
            <w:div w:id="186817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8926">
      <w:bodyDiv w:val="1"/>
      <w:marLeft w:val="0"/>
      <w:marRight w:val="0"/>
      <w:marTop w:val="0"/>
      <w:marBottom w:val="0"/>
      <w:divBdr>
        <w:top w:val="none" w:sz="0" w:space="0" w:color="auto"/>
        <w:left w:val="none" w:sz="0" w:space="0" w:color="auto"/>
        <w:bottom w:val="none" w:sz="0" w:space="0" w:color="auto"/>
        <w:right w:val="none" w:sz="0" w:space="0" w:color="auto"/>
      </w:divBdr>
      <w:divsChild>
        <w:div w:id="66537750">
          <w:marLeft w:val="0"/>
          <w:marRight w:val="0"/>
          <w:marTop w:val="0"/>
          <w:marBottom w:val="0"/>
          <w:divBdr>
            <w:top w:val="none" w:sz="0" w:space="0" w:color="auto"/>
            <w:left w:val="none" w:sz="0" w:space="0" w:color="auto"/>
            <w:bottom w:val="none" w:sz="0" w:space="0" w:color="auto"/>
            <w:right w:val="none" w:sz="0" w:space="0" w:color="auto"/>
          </w:divBdr>
          <w:divsChild>
            <w:div w:id="1511136468">
              <w:marLeft w:val="0"/>
              <w:marRight w:val="0"/>
              <w:marTop w:val="0"/>
              <w:marBottom w:val="0"/>
              <w:divBdr>
                <w:top w:val="none" w:sz="0" w:space="0" w:color="auto"/>
                <w:left w:val="none" w:sz="0" w:space="0" w:color="auto"/>
                <w:bottom w:val="none" w:sz="0" w:space="0" w:color="auto"/>
                <w:right w:val="none" w:sz="0" w:space="0" w:color="auto"/>
              </w:divBdr>
            </w:div>
            <w:div w:id="165677528">
              <w:marLeft w:val="0"/>
              <w:marRight w:val="0"/>
              <w:marTop w:val="0"/>
              <w:marBottom w:val="0"/>
              <w:divBdr>
                <w:top w:val="none" w:sz="0" w:space="0" w:color="auto"/>
                <w:left w:val="none" w:sz="0" w:space="0" w:color="auto"/>
                <w:bottom w:val="none" w:sz="0" w:space="0" w:color="auto"/>
                <w:right w:val="none" w:sz="0" w:space="0" w:color="auto"/>
              </w:divBdr>
            </w:div>
            <w:div w:id="6773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8042">
      <w:bodyDiv w:val="1"/>
      <w:marLeft w:val="0"/>
      <w:marRight w:val="0"/>
      <w:marTop w:val="0"/>
      <w:marBottom w:val="0"/>
      <w:divBdr>
        <w:top w:val="none" w:sz="0" w:space="0" w:color="auto"/>
        <w:left w:val="none" w:sz="0" w:space="0" w:color="auto"/>
        <w:bottom w:val="none" w:sz="0" w:space="0" w:color="auto"/>
        <w:right w:val="none" w:sz="0" w:space="0" w:color="auto"/>
      </w:divBdr>
    </w:div>
    <w:div w:id="1674717560">
      <w:bodyDiv w:val="1"/>
      <w:marLeft w:val="0"/>
      <w:marRight w:val="0"/>
      <w:marTop w:val="0"/>
      <w:marBottom w:val="0"/>
      <w:divBdr>
        <w:top w:val="none" w:sz="0" w:space="0" w:color="auto"/>
        <w:left w:val="none" w:sz="0" w:space="0" w:color="auto"/>
        <w:bottom w:val="none" w:sz="0" w:space="0" w:color="auto"/>
        <w:right w:val="none" w:sz="0" w:space="0" w:color="auto"/>
      </w:divBdr>
      <w:divsChild>
        <w:div w:id="1866745069">
          <w:marLeft w:val="0"/>
          <w:marRight w:val="0"/>
          <w:marTop w:val="0"/>
          <w:marBottom w:val="0"/>
          <w:divBdr>
            <w:top w:val="none" w:sz="0" w:space="0" w:color="auto"/>
            <w:left w:val="none" w:sz="0" w:space="0" w:color="auto"/>
            <w:bottom w:val="none" w:sz="0" w:space="0" w:color="auto"/>
            <w:right w:val="none" w:sz="0" w:space="0" w:color="auto"/>
          </w:divBdr>
          <w:divsChild>
            <w:div w:id="2119257841">
              <w:marLeft w:val="0"/>
              <w:marRight w:val="0"/>
              <w:marTop w:val="0"/>
              <w:marBottom w:val="0"/>
              <w:divBdr>
                <w:top w:val="none" w:sz="0" w:space="0" w:color="auto"/>
                <w:left w:val="none" w:sz="0" w:space="0" w:color="auto"/>
                <w:bottom w:val="none" w:sz="0" w:space="0" w:color="auto"/>
                <w:right w:val="none" w:sz="0" w:space="0" w:color="auto"/>
              </w:divBdr>
            </w:div>
            <w:div w:id="220871986">
              <w:marLeft w:val="0"/>
              <w:marRight w:val="0"/>
              <w:marTop w:val="0"/>
              <w:marBottom w:val="0"/>
              <w:divBdr>
                <w:top w:val="none" w:sz="0" w:space="0" w:color="auto"/>
                <w:left w:val="none" w:sz="0" w:space="0" w:color="auto"/>
                <w:bottom w:val="none" w:sz="0" w:space="0" w:color="auto"/>
                <w:right w:val="none" w:sz="0" w:space="0" w:color="auto"/>
              </w:divBdr>
            </w:div>
            <w:div w:id="9078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20242">
      <w:bodyDiv w:val="1"/>
      <w:marLeft w:val="0"/>
      <w:marRight w:val="0"/>
      <w:marTop w:val="0"/>
      <w:marBottom w:val="0"/>
      <w:divBdr>
        <w:top w:val="none" w:sz="0" w:space="0" w:color="auto"/>
        <w:left w:val="none" w:sz="0" w:space="0" w:color="auto"/>
        <w:bottom w:val="none" w:sz="0" w:space="0" w:color="auto"/>
        <w:right w:val="none" w:sz="0" w:space="0" w:color="auto"/>
      </w:divBdr>
      <w:divsChild>
        <w:div w:id="740828192">
          <w:marLeft w:val="0"/>
          <w:marRight w:val="0"/>
          <w:marTop w:val="0"/>
          <w:marBottom w:val="0"/>
          <w:divBdr>
            <w:top w:val="none" w:sz="0" w:space="0" w:color="auto"/>
            <w:left w:val="none" w:sz="0" w:space="0" w:color="auto"/>
            <w:bottom w:val="none" w:sz="0" w:space="0" w:color="auto"/>
            <w:right w:val="none" w:sz="0" w:space="0" w:color="auto"/>
          </w:divBdr>
          <w:divsChild>
            <w:div w:id="1797597312">
              <w:marLeft w:val="0"/>
              <w:marRight w:val="0"/>
              <w:marTop w:val="0"/>
              <w:marBottom w:val="0"/>
              <w:divBdr>
                <w:top w:val="none" w:sz="0" w:space="0" w:color="auto"/>
                <w:left w:val="none" w:sz="0" w:space="0" w:color="auto"/>
                <w:bottom w:val="none" w:sz="0" w:space="0" w:color="auto"/>
                <w:right w:val="none" w:sz="0" w:space="0" w:color="auto"/>
              </w:divBdr>
            </w:div>
            <w:div w:id="1085104121">
              <w:marLeft w:val="0"/>
              <w:marRight w:val="0"/>
              <w:marTop w:val="0"/>
              <w:marBottom w:val="0"/>
              <w:divBdr>
                <w:top w:val="none" w:sz="0" w:space="0" w:color="auto"/>
                <w:left w:val="none" w:sz="0" w:space="0" w:color="auto"/>
                <w:bottom w:val="none" w:sz="0" w:space="0" w:color="auto"/>
                <w:right w:val="none" w:sz="0" w:space="0" w:color="auto"/>
              </w:divBdr>
            </w:div>
            <w:div w:id="20659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90517">
      <w:bodyDiv w:val="1"/>
      <w:marLeft w:val="0"/>
      <w:marRight w:val="0"/>
      <w:marTop w:val="0"/>
      <w:marBottom w:val="0"/>
      <w:divBdr>
        <w:top w:val="none" w:sz="0" w:space="0" w:color="auto"/>
        <w:left w:val="none" w:sz="0" w:space="0" w:color="auto"/>
        <w:bottom w:val="none" w:sz="0" w:space="0" w:color="auto"/>
        <w:right w:val="none" w:sz="0" w:space="0" w:color="auto"/>
      </w:divBdr>
      <w:divsChild>
        <w:div w:id="113065190">
          <w:marLeft w:val="0"/>
          <w:marRight w:val="0"/>
          <w:marTop w:val="0"/>
          <w:marBottom w:val="0"/>
          <w:divBdr>
            <w:top w:val="none" w:sz="0" w:space="0" w:color="auto"/>
            <w:left w:val="none" w:sz="0" w:space="0" w:color="auto"/>
            <w:bottom w:val="none" w:sz="0" w:space="0" w:color="auto"/>
            <w:right w:val="none" w:sz="0" w:space="0" w:color="auto"/>
          </w:divBdr>
          <w:divsChild>
            <w:div w:id="1542984007">
              <w:marLeft w:val="0"/>
              <w:marRight w:val="0"/>
              <w:marTop w:val="0"/>
              <w:marBottom w:val="0"/>
              <w:divBdr>
                <w:top w:val="none" w:sz="0" w:space="0" w:color="auto"/>
                <w:left w:val="none" w:sz="0" w:space="0" w:color="auto"/>
                <w:bottom w:val="none" w:sz="0" w:space="0" w:color="auto"/>
                <w:right w:val="none" w:sz="0" w:space="0" w:color="auto"/>
              </w:divBdr>
            </w:div>
            <w:div w:id="1541625096">
              <w:marLeft w:val="0"/>
              <w:marRight w:val="0"/>
              <w:marTop w:val="0"/>
              <w:marBottom w:val="0"/>
              <w:divBdr>
                <w:top w:val="none" w:sz="0" w:space="0" w:color="auto"/>
                <w:left w:val="none" w:sz="0" w:space="0" w:color="auto"/>
                <w:bottom w:val="none" w:sz="0" w:space="0" w:color="auto"/>
                <w:right w:val="none" w:sz="0" w:space="0" w:color="auto"/>
              </w:divBdr>
            </w:div>
            <w:div w:id="592056866">
              <w:marLeft w:val="0"/>
              <w:marRight w:val="0"/>
              <w:marTop w:val="0"/>
              <w:marBottom w:val="0"/>
              <w:divBdr>
                <w:top w:val="none" w:sz="0" w:space="0" w:color="auto"/>
                <w:left w:val="none" w:sz="0" w:space="0" w:color="auto"/>
                <w:bottom w:val="none" w:sz="0" w:space="0" w:color="auto"/>
                <w:right w:val="none" w:sz="0" w:space="0" w:color="auto"/>
              </w:divBdr>
            </w:div>
            <w:div w:id="503938769">
              <w:marLeft w:val="0"/>
              <w:marRight w:val="0"/>
              <w:marTop w:val="0"/>
              <w:marBottom w:val="0"/>
              <w:divBdr>
                <w:top w:val="none" w:sz="0" w:space="0" w:color="auto"/>
                <w:left w:val="none" w:sz="0" w:space="0" w:color="auto"/>
                <w:bottom w:val="none" w:sz="0" w:space="0" w:color="auto"/>
                <w:right w:val="none" w:sz="0" w:space="0" w:color="auto"/>
              </w:divBdr>
            </w:div>
            <w:div w:id="107289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6935">
      <w:bodyDiv w:val="1"/>
      <w:marLeft w:val="0"/>
      <w:marRight w:val="0"/>
      <w:marTop w:val="0"/>
      <w:marBottom w:val="0"/>
      <w:divBdr>
        <w:top w:val="none" w:sz="0" w:space="0" w:color="auto"/>
        <w:left w:val="none" w:sz="0" w:space="0" w:color="auto"/>
        <w:bottom w:val="none" w:sz="0" w:space="0" w:color="auto"/>
        <w:right w:val="none" w:sz="0" w:space="0" w:color="auto"/>
      </w:divBdr>
      <w:divsChild>
        <w:div w:id="118258476">
          <w:marLeft w:val="0"/>
          <w:marRight w:val="0"/>
          <w:marTop w:val="0"/>
          <w:marBottom w:val="0"/>
          <w:divBdr>
            <w:top w:val="none" w:sz="0" w:space="0" w:color="auto"/>
            <w:left w:val="none" w:sz="0" w:space="0" w:color="auto"/>
            <w:bottom w:val="none" w:sz="0" w:space="0" w:color="auto"/>
            <w:right w:val="none" w:sz="0" w:space="0" w:color="auto"/>
          </w:divBdr>
          <w:divsChild>
            <w:div w:id="61232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48218">
      <w:bodyDiv w:val="1"/>
      <w:marLeft w:val="0"/>
      <w:marRight w:val="0"/>
      <w:marTop w:val="0"/>
      <w:marBottom w:val="0"/>
      <w:divBdr>
        <w:top w:val="none" w:sz="0" w:space="0" w:color="auto"/>
        <w:left w:val="none" w:sz="0" w:space="0" w:color="auto"/>
        <w:bottom w:val="none" w:sz="0" w:space="0" w:color="auto"/>
        <w:right w:val="none" w:sz="0" w:space="0" w:color="auto"/>
      </w:divBdr>
      <w:divsChild>
        <w:div w:id="1894586020">
          <w:marLeft w:val="0"/>
          <w:marRight w:val="0"/>
          <w:marTop w:val="0"/>
          <w:marBottom w:val="0"/>
          <w:divBdr>
            <w:top w:val="none" w:sz="0" w:space="0" w:color="auto"/>
            <w:left w:val="none" w:sz="0" w:space="0" w:color="auto"/>
            <w:bottom w:val="none" w:sz="0" w:space="0" w:color="auto"/>
            <w:right w:val="none" w:sz="0" w:space="0" w:color="auto"/>
          </w:divBdr>
          <w:divsChild>
            <w:div w:id="1000038139">
              <w:marLeft w:val="0"/>
              <w:marRight w:val="0"/>
              <w:marTop w:val="0"/>
              <w:marBottom w:val="0"/>
              <w:divBdr>
                <w:top w:val="none" w:sz="0" w:space="0" w:color="auto"/>
                <w:left w:val="none" w:sz="0" w:space="0" w:color="auto"/>
                <w:bottom w:val="none" w:sz="0" w:space="0" w:color="auto"/>
                <w:right w:val="none" w:sz="0" w:space="0" w:color="auto"/>
              </w:divBdr>
              <w:divsChild>
                <w:div w:id="770859780">
                  <w:marLeft w:val="0"/>
                  <w:marRight w:val="0"/>
                  <w:marTop w:val="0"/>
                  <w:marBottom w:val="0"/>
                  <w:divBdr>
                    <w:top w:val="none" w:sz="0" w:space="0" w:color="auto"/>
                    <w:left w:val="none" w:sz="0" w:space="0" w:color="auto"/>
                    <w:bottom w:val="none" w:sz="0" w:space="0" w:color="auto"/>
                    <w:right w:val="none" w:sz="0" w:space="0" w:color="auto"/>
                  </w:divBdr>
                  <w:divsChild>
                    <w:div w:id="1070226983">
                      <w:marLeft w:val="0"/>
                      <w:marRight w:val="0"/>
                      <w:marTop w:val="0"/>
                      <w:marBottom w:val="0"/>
                      <w:divBdr>
                        <w:top w:val="none" w:sz="0" w:space="0" w:color="auto"/>
                        <w:left w:val="none" w:sz="0" w:space="0" w:color="auto"/>
                        <w:bottom w:val="none" w:sz="0" w:space="0" w:color="auto"/>
                        <w:right w:val="none" w:sz="0" w:space="0" w:color="auto"/>
                      </w:divBdr>
                      <w:divsChild>
                        <w:div w:id="578835050">
                          <w:marLeft w:val="0"/>
                          <w:marRight w:val="0"/>
                          <w:marTop w:val="0"/>
                          <w:marBottom w:val="0"/>
                          <w:divBdr>
                            <w:top w:val="none" w:sz="0" w:space="0" w:color="auto"/>
                            <w:left w:val="none" w:sz="0" w:space="0" w:color="auto"/>
                            <w:bottom w:val="none" w:sz="0" w:space="0" w:color="auto"/>
                            <w:right w:val="none" w:sz="0" w:space="0" w:color="auto"/>
                          </w:divBdr>
                          <w:divsChild>
                            <w:div w:id="899172870">
                              <w:marLeft w:val="-15"/>
                              <w:marRight w:val="-15"/>
                              <w:marTop w:val="0"/>
                              <w:marBottom w:val="0"/>
                              <w:divBdr>
                                <w:top w:val="none" w:sz="0" w:space="0" w:color="auto"/>
                                <w:left w:val="none" w:sz="0" w:space="0" w:color="auto"/>
                                <w:bottom w:val="none" w:sz="0" w:space="0" w:color="auto"/>
                                <w:right w:val="none" w:sz="0" w:space="0" w:color="auto"/>
                              </w:divBdr>
                            </w:div>
                            <w:div w:id="2086994412">
                              <w:marLeft w:val="-15"/>
                              <w:marRight w:val="-15"/>
                              <w:marTop w:val="0"/>
                              <w:marBottom w:val="0"/>
                              <w:divBdr>
                                <w:top w:val="none" w:sz="0" w:space="0" w:color="auto"/>
                                <w:left w:val="none" w:sz="0" w:space="0" w:color="auto"/>
                                <w:bottom w:val="none" w:sz="0" w:space="0" w:color="auto"/>
                                <w:right w:val="none" w:sz="0" w:space="0" w:color="auto"/>
                              </w:divBdr>
                            </w:div>
                            <w:div w:id="1145974306">
                              <w:marLeft w:val="-15"/>
                              <w:marRight w:val="-15"/>
                              <w:marTop w:val="0"/>
                              <w:marBottom w:val="0"/>
                              <w:divBdr>
                                <w:top w:val="none" w:sz="0" w:space="0" w:color="auto"/>
                                <w:left w:val="none" w:sz="0" w:space="0" w:color="auto"/>
                                <w:bottom w:val="none" w:sz="0" w:space="0" w:color="auto"/>
                                <w:right w:val="none" w:sz="0" w:space="0" w:color="auto"/>
                              </w:divBdr>
                            </w:div>
                            <w:div w:id="365376854">
                              <w:marLeft w:val="-15"/>
                              <w:marRight w:val="-15"/>
                              <w:marTop w:val="0"/>
                              <w:marBottom w:val="0"/>
                              <w:divBdr>
                                <w:top w:val="none" w:sz="0" w:space="0" w:color="auto"/>
                                <w:left w:val="none" w:sz="0" w:space="0" w:color="auto"/>
                                <w:bottom w:val="none" w:sz="0" w:space="0" w:color="auto"/>
                                <w:right w:val="none" w:sz="0" w:space="0" w:color="auto"/>
                              </w:divBdr>
                            </w:div>
                            <w:div w:id="321004614">
                              <w:marLeft w:val="0"/>
                              <w:marRight w:val="0"/>
                              <w:marTop w:val="0"/>
                              <w:marBottom w:val="0"/>
                              <w:divBdr>
                                <w:top w:val="none" w:sz="0" w:space="0" w:color="auto"/>
                                <w:left w:val="none" w:sz="0" w:space="0" w:color="auto"/>
                                <w:bottom w:val="none" w:sz="0" w:space="0" w:color="auto"/>
                                <w:right w:val="none" w:sz="0" w:space="0" w:color="auto"/>
                              </w:divBdr>
                              <w:divsChild>
                                <w:div w:id="78454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143278">
          <w:marLeft w:val="0"/>
          <w:marRight w:val="0"/>
          <w:marTop w:val="0"/>
          <w:marBottom w:val="0"/>
          <w:divBdr>
            <w:top w:val="none" w:sz="0" w:space="0" w:color="auto"/>
            <w:left w:val="none" w:sz="0" w:space="0" w:color="auto"/>
            <w:bottom w:val="none" w:sz="0" w:space="0" w:color="auto"/>
            <w:right w:val="none" w:sz="0" w:space="0" w:color="auto"/>
          </w:divBdr>
          <w:divsChild>
            <w:div w:id="1452438252">
              <w:marLeft w:val="0"/>
              <w:marRight w:val="0"/>
              <w:marTop w:val="0"/>
              <w:marBottom w:val="0"/>
              <w:divBdr>
                <w:top w:val="none" w:sz="0" w:space="0" w:color="auto"/>
                <w:left w:val="none" w:sz="0" w:space="0" w:color="auto"/>
                <w:bottom w:val="none" w:sz="0" w:space="0" w:color="auto"/>
                <w:right w:val="none" w:sz="0" w:space="0" w:color="auto"/>
              </w:divBdr>
              <w:divsChild>
                <w:div w:id="6739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449990">
      <w:bodyDiv w:val="1"/>
      <w:marLeft w:val="0"/>
      <w:marRight w:val="0"/>
      <w:marTop w:val="0"/>
      <w:marBottom w:val="0"/>
      <w:divBdr>
        <w:top w:val="none" w:sz="0" w:space="0" w:color="auto"/>
        <w:left w:val="none" w:sz="0" w:space="0" w:color="auto"/>
        <w:bottom w:val="none" w:sz="0" w:space="0" w:color="auto"/>
        <w:right w:val="none" w:sz="0" w:space="0" w:color="auto"/>
      </w:divBdr>
      <w:divsChild>
        <w:div w:id="87627757">
          <w:marLeft w:val="0"/>
          <w:marRight w:val="0"/>
          <w:marTop w:val="0"/>
          <w:marBottom w:val="0"/>
          <w:divBdr>
            <w:top w:val="none" w:sz="0" w:space="0" w:color="auto"/>
            <w:left w:val="none" w:sz="0" w:space="0" w:color="auto"/>
            <w:bottom w:val="none" w:sz="0" w:space="0" w:color="auto"/>
            <w:right w:val="none" w:sz="0" w:space="0" w:color="auto"/>
          </w:divBdr>
          <w:divsChild>
            <w:div w:id="200404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82333">
      <w:bodyDiv w:val="1"/>
      <w:marLeft w:val="0"/>
      <w:marRight w:val="0"/>
      <w:marTop w:val="0"/>
      <w:marBottom w:val="0"/>
      <w:divBdr>
        <w:top w:val="none" w:sz="0" w:space="0" w:color="auto"/>
        <w:left w:val="none" w:sz="0" w:space="0" w:color="auto"/>
        <w:bottom w:val="none" w:sz="0" w:space="0" w:color="auto"/>
        <w:right w:val="none" w:sz="0" w:space="0" w:color="auto"/>
      </w:divBdr>
      <w:divsChild>
        <w:div w:id="306590459">
          <w:marLeft w:val="0"/>
          <w:marRight w:val="0"/>
          <w:marTop w:val="0"/>
          <w:marBottom w:val="0"/>
          <w:divBdr>
            <w:top w:val="none" w:sz="0" w:space="0" w:color="auto"/>
            <w:left w:val="none" w:sz="0" w:space="0" w:color="auto"/>
            <w:bottom w:val="none" w:sz="0" w:space="0" w:color="auto"/>
            <w:right w:val="none" w:sz="0" w:space="0" w:color="auto"/>
          </w:divBdr>
          <w:divsChild>
            <w:div w:id="69149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1371">
      <w:bodyDiv w:val="1"/>
      <w:marLeft w:val="0"/>
      <w:marRight w:val="0"/>
      <w:marTop w:val="0"/>
      <w:marBottom w:val="0"/>
      <w:divBdr>
        <w:top w:val="none" w:sz="0" w:space="0" w:color="auto"/>
        <w:left w:val="none" w:sz="0" w:space="0" w:color="auto"/>
        <w:bottom w:val="none" w:sz="0" w:space="0" w:color="auto"/>
        <w:right w:val="none" w:sz="0" w:space="0" w:color="auto"/>
      </w:divBdr>
    </w:div>
    <w:div w:id="1811247881">
      <w:bodyDiv w:val="1"/>
      <w:marLeft w:val="0"/>
      <w:marRight w:val="0"/>
      <w:marTop w:val="0"/>
      <w:marBottom w:val="0"/>
      <w:divBdr>
        <w:top w:val="none" w:sz="0" w:space="0" w:color="auto"/>
        <w:left w:val="none" w:sz="0" w:space="0" w:color="auto"/>
        <w:bottom w:val="none" w:sz="0" w:space="0" w:color="auto"/>
        <w:right w:val="none" w:sz="0" w:space="0" w:color="auto"/>
      </w:divBdr>
      <w:divsChild>
        <w:div w:id="1971010293">
          <w:marLeft w:val="0"/>
          <w:marRight w:val="0"/>
          <w:marTop w:val="0"/>
          <w:marBottom w:val="0"/>
          <w:divBdr>
            <w:top w:val="none" w:sz="0" w:space="0" w:color="auto"/>
            <w:left w:val="none" w:sz="0" w:space="0" w:color="auto"/>
            <w:bottom w:val="none" w:sz="0" w:space="0" w:color="auto"/>
            <w:right w:val="none" w:sz="0" w:space="0" w:color="auto"/>
          </w:divBdr>
          <w:divsChild>
            <w:div w:id="2094814785">
              <w:marLeft w:val="0"/>
              <w:marRight w:val="0"/>
              <w:marTop w:val="0"/>
              <w:marBottom w:val="0"/>
              <w:divBdr>
                <w:top w:val="none" w:sz="0" w:space="0" w:color="auto"/>
                <w:left w:val="none" w:sz="0" w:space="0" w:color="auto"/>
                <w:bottom w:val="none" w:sz="0" w:space="0" w:color="auto"/>
                <w:right w:val="none" w:sz="0" w:space="0" w:color="auto"/>
              </w:divBdr>
            </w:div>
            <w:div w:id="291597254">
              <w:marLeft w:val="0"/>
              <w:marRight w:val="0"/>
              <w:marTop w:val="0"/>
              <w:marBottom w:val="0"/>
              <w:divBdr>
                <w:top w:val="none" w:sz="0" w:space="0" w:color="auto"/>
                <w:left w:val="none" w:sz="0" w:space="0" w:color="auto"/>
                <w:bottom w:val="none" w:sz="0" w:space="0" w:color="auto"/>
                <w:right w:val="none" w:sz="0" w:space="0" w:color="auto"/>
              </w:divBdr>
            </w:div>
            <w:div w:id="1083139955">
              <w:marLeft w:val="0"/>
              <w:marRight w:val="0"/>
              <w:marTop w:val="0"/>
              <w:marBottom w:val="0"/>
              <w:divBdr>
                <w:top w:val="none" w:sz="0" w:space="0" w:color="auto"/>
                <w:left w:val="none" w:sz="0" w:space="0" w:color="auto"/>
                <w:bottom w:val="none" w:sz="0" w:space="0" w:color="auto"/>
                <w:right w:val="none" w:sz="0" w:space="0" w:color="auto"/>
              </w:divBdr>
            </w:div>
            <w:div w:id="1310982968">
              <w:marLeft w:val="0"/>
              <w:marRight w:val="0"/>
              <w:marTop w:val="0"/>
              <w:marBottom w:val="0"/>
              <w:divBdr>
                <w:top w:val="none" w:sz="0" w:space="0" w:color="auto"/>
                <w:left w:val="none" w:sz="0" w:space="0" w:color="auto"/>
                <w:bottom w:val="none" w:sz="0" w:space="0" w:color="auto"/>
                <w:right w:val="none" w:sz="0" w:space="0" w:color="auto"/>
              </w:divBdr>
            </w:div>
            <w:div w:id="1958170756">
              <w:marLeft w:val="0"/>
              <w:marRight w:val="0"/>
              <w:marTop w:val="0"/>
              <w:marBottom w:val="0"/>
              <w:divBdr>
                <w:top w:val="none" w:sz="0" w:space="0" w:color="auto"/>
                <w:left w:val="none" w:sz="0" w:space="0" w:color="auto"/>
                <w:bottom w:val="none" w:sz="0" w:space="0" w:color="auto"/>
                <w:right w:val="none" w:sz="0" w:space="0" w:color="auto"/>
              </w:divBdr>
            </w:div>
            <w:div w:id="1997299137">
              <w:marLeft w:val="0"/>
              <w:marRight w:val="0"/>
              <w:marTop w:val="0"/>
              <w:marBottom w:val="0"/>
              <w:divBdr>
                <w:top w:val="none" w:sz="0" w:space="0" w:color="auto"/>
                <w:left w:val="none" w:sz="0" w:space="0" w:color="auto"/>
                <w:bottom w:val="none" w:sz="0" w:space="0" w:color="auto"/>
                <w:right w:val="none" w:sz="0" w:space="0" w:color="auto"/>
              </w:divBdr>
            </w:div>
            <w:div w:id="169098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3312">
      <w:bodyDiv w:val="1"/>
      <w:marLeft w:val="0"/>
      <w:marRight w:val="0"/>
      <w:marTop w:val="0"/>
      <w:marBottom w:val="0"/>
      <w:divBdr>
        <w:top w:val="none" w:sz="0" w:space="0" w:color="auto"/>
        <w:left w:val="none" w:sz="0" w:space="0" w:color="auto"/>
        <w:bottom w:val="none" w:sz="0" w:space="0" w:color="auto"/>
        <w:right w:val="none" w:sz="0" w:space="0" w:color="auto"/>
      </w:divBdr>
      <w:divsChild>
        <w:div w:id="58095724">
          <w:marLeft w:val="0"/>
          <w:marRight w:val="0"/>
          <w:marTop w:val="0"/>
          <w:marBottom w:val="0"/>
          <w:divBdr>
            <w:top w:val="none" w:sz="0" w:space="0" w:color="auto"/>
            <w:left w:val="none" w:sz="0" w:space="0" w:color="auto"/>
            <w:bottom w:val="none" w:sz="0" w:space="0" w:color="auto"/>
            <w:right w:val="none" w:sz="0" w:space="0" w:color="auto"/>
          </w:divBdr>
          <w:divsChild>
            <w:div w:id="282351580">
              <w:marLeft w:val="0"/>
              <w:marRight w:val="0"/>
              <w:marTop w:val="0"/>
              <w:marBottom w:val="0"/>
              <w:divBdr>
                <w:top w:val="none" w:sz="0" w:space="0" w:color="auto"/>
                <w:left w:val="none" w:sz="0" w:space="0" w:color="auto"/>
                <w:bottom w:val="none" w:sz="0" w:space="0" w:color="auto"/>
                <w:right w:val="none" w:sz="0" w:space="0" w:color="auto"/>
              </w:divBdr>
            </w:div>
            <w:div w:id="802119919">
              <w:marLeft w:val="0"/>
              <w:marRight w:val="0"/>
              <w:marTop w:val="0"/>
              <w:marBottom w:val="0"/>
              <w:divBdr>
                <w:top w:val="none" w:sz="0" w:space="0" w:color="auto"/>
                <w:left w:val="none" w:sz="0" w:space="0" w:color="auto"/>
                <w:bottom w:val="none" w:sz="0" w:space="0" w:color="auto"/>
                <w:right w:val="none" w:sz="0" w:space="0" w:color="auto"/>
              </w:divBdr>
            </w:div>
            <w:div w:id="1169759942">
              <w:marLeft w:val="0"/>
              <w:marRight w:val="0"/>
              <w:marTop w:val="0"/>
              <w:marBottom w:val="0"/>
              <w:divBdr>
                <w:top w:val="none" w:sz="0" w:space="0" w:color="auto"/>
                <w:left w:val="none" w:sz="0" w:space="0" w:color="auto"/>
                <w:bottom w:val="none" w:sz="0" w:space="0" w:color="auto"/>
                <w:right w:val="none" w:sz="0" w:space="0" w:color="auto"/>
              </w:divBdr>
            </w:div>
            <w:div w:id="57304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2376">
      <w:bodyDiv w:val="1"/>
      <w:marLeft w:val="0"/>
      <w:marRight w:val="0"/>
      <w:marTop w:val="0"/>
      <w:marBottom w:val="0"/>
      <w:divBdr>
        <w:top w:val="none" w:sz="0" w:space="0" w:color="auto"/>
        <w:left w:val="none" w:sz="0" w:space="0" w:color="auto"/>
        <w:bottom w:val="none" w:sz="0" w:space="0" w:color="auto"/>
        <w:right w:val="none" w:sz="0" w:space="0" w:color="auto"/>
      </w:divBdr>
      <w:divsChild>
        <w:div w:id="885027290">
          <w:marLeft w:val="0"/>
          <w:marRight w:val="0"/>
          <w:marTop w:val="0"/>
          <w:marBottom w:val="0"/>
          <w:divBdr>
            <w:top w:val="none" w:sz="0" w:space="0" w:color="auto"/>
            <w:left w:val="none" w:sz="0" w:space="0" w:color="auto"/>
            <w:bottom w:val="none" w:sz="0" w:space="0" w:color="auto"/>
            <w:right w:val="none" w:sz="0" w:space="0" w:color="auto"/>
          </w:divBdr>
          <w:divsChild>
            <w:div w:id="145425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61731">
      <w:bodyDiv w:val="1"/>
      <w:marLeft w:val="0"/>
      <w:marRight w:val="0"/>
      <w:marTop w:val="0"/>
      <w:marBottom w:val="0"/>
      <w:divBdr>
        <w:top w:val="none" w:sz="0" w:space="0" w:color="auto"/>
        <w:left w:val="none" w:sz="0" w:space="0" w:color="auto"/>
        <w:bottom w:val="none" w:sz="0" w:space="0" w:color="auto"/>
        <w:right w:val="none" w:sz="0" w:space="0" w:color="auto"/>
      </w:divBdr>
      <w:divsChild>
        <w:div w:id="47655278">
          <w:marLeft w:val="0"/>
          <w:marRight w:val="0"/>
          <w:marTop w:val="0"/>
          <w:marBottom w:val="0"/>
          <w:divBdr>
            <w:top w:val="none" w:sz="0" w:space="0" w:color="auto"/>
            <w:left w:val="none" w:sz="0" w:space="0" w:color="auto"/>
            <w:bottom w:val="none" w:sz="0" w:space="0" w:color="auto"/>
            <w:right w:val="none" w:sz="0" w:space="0" w:color="auto"/>
          </w:divBdr>
          <w:divsChild>
            <w:div w:id="169412089">
              <w:marLeft w:val="0"/>
              <w:marRight w:val="0"/>
              <w:marTop w:val="0"/>
              <w:marBottom w:val="0"/>
              <w:divBdr>
                <w:top w:val="none" w:sz="0" w:space="0" w:color="auto"/>
                <w:left w:val="none" w:sz="0" w:space="0" w:color="auto"/>
                <w:bottom w:val="none" w:sz="0" w:space="0" w:color="auto"/>
                <w:right w:val="none" w:sz="0" w:space="0" w:color="auto"/>
              </w:divBdr>
            </w:div>
            <w:div w:id="975255915">
              <w:marLeft w:val="0"/>
              <w:marRight w:val="0"/>
              <w:marTop w:val="0"/>
              <w:marBottom w:val="0"/>
              <w:divBdr>
                <w:top w:val="none" w:sz="0" w:space="0" w:color="auto"/>
                <w:left w:val="none" w:sz="0" w:space="0" w:color="auto"/>
                <w:bottom w:val="none" w:sz="0" w:space="0" w:color="auto"/>
                <w:right w:val="none" w:sz="0" w:space="0" w:color="auto"/>
              </w:divBdr>
            </w:div>
            <w:div w:id="1448163641">
              <w:marLeft w:val="0"/>
              <w:marRight w:val="0"/>
              <w:marTop w:val="0"/>
              <w:marBottom w:val="0"/>
              <w:divBdr>
                <w:top w:val="none" w:sz="0" w:space="0" w:color="auto"/>
                <w:left w:val="none" w:sz="0" w:space="0" w:color="auto"/>
                <w:bottom w:val="none" w:sz="0" w:space="0" w:color="auto"/>
                <w:right w:val="none" w:sz="0" w:space="0" w:color="auto"/>
              </w:divBdr>
            </w:div>
            <w:div w:id="1679429024">
              <w:marLeft w:val="0"/>
              <w:marRight w:val="0"/>
              <w:marTop w:val="0"/>
              <w:marBottom w:val="0"/>
              <w:divBdr>
                <w:top w:val="none" w:sz="0" w:space="0" w:color="auto"/>
                <w:left w:val="none" w:sz="0" w:space="0" w:color="auto"/>
                <w:bottom w:val="none" w:sz="0" w:space="0" w:color="auto"/>
                <w:right w:val="none" w:sz="0" w:space="0" w:color="auto"/>
              </w:divBdr>
            </w:div>
            <w:div w:id="884757663">
              <w:marLeft w:val="0"/>
              <w:marRight w:val="0"/>
              <w:marTop w:val="0"/>
              <w:marBottom w:val="0"/>
              <w:divBdr>
                <w:top w:val="none" w:sz="0" w:space="0" w:color="auto"/>
                <w:left w:val="none" w:sz="0" w:space="0" w:color="auto"/>
                <w:bottom w:val="none" w:sz="0" w:space="0" w:color="auto"/>
                <w:right w:val="none" w:sz="0" w:space="0" w:color="auto"/>
              </w:divBdr>
            </w:div>
            <w:div w:id="1790077635">
              <w:marLeft w:val="0"/>
              <w:marRight w:val="0"/>
              <w:marTop w:val="0"/>
              <w:marBottom w:val="0"/>
              <w:divBdr>
                <w:top w:val="none" w:sz="0" w:space="0" w:color="auto"/>
                <w:left w:val="none" w:sz="0" w:space="0" w:color="auto"/>
                <w:bottom w:val="none" w:sz="0" w:space="0" w:color="auto"/>
                <w:right w:val="none" w:sz="0" w:space="0" w:color="auto"/>
              </w:divBdr>
            </w:div>
            <w:div w:id="1517766689">
              <w:marLeft w:val="0"/>
              <w:marRight w:val="0"/>
              <w:marTop w:val="0"/>
              <w:marBottom w:val="0"/>
              <w:divBdr>
                <w:top w:val="none" w:sz="0" w:space="0" w:color="auto"/>
                <w:left w:val="none" w:sz="0" w:space="0" w:color="auto"/>
                <w:bottom w:val="none" w:sz="0" w:space="0" w:color="auto"/>
                <w:right w:val="none" w:sz="0" w:space="0" w:color="auto"/>
              </w:divBdr>
            </w:div>
            <w:div w:id="821968112">
              <w:marLeft w:val="0"/>
              <w:marRight w:val="0"/>
              <w:marTop w:val="0"/>
              <w:marBottom w:val="0"/>
              <w:divBdr>
                <w:top w:val="none" w:sz="0" w:space="0" w:color="auto"/>
                <w:left w:val="none" w:sz="0" w:space="0" w:color="auto"/>
                <w:bottom w:val="none" w:sz="0" w:space="0" w:color="auto"/>
                <w:right w:val="none" w:sz="0" w:space="0" w:color="auto"/>
              </w:divBdr>
            </w:div>
            <w:div w:id="1649703705">
              <w:marLeft w:val="0"/>
              <w:marRight w:val="0"/>
              <w:marTop w:val="0"/>
              <w:marBottom w:val="0"/>
              <w:divBdr>
                <w:top w:val="none" w:sz="0" w:space="0" w:color="auto"/>
                <w:left w:val="none" w:sz="0" w:space="0" w:color="auto"/>
                <w:bottom w:val="none" w:sz="0" w:space="0" w:color="auto"/>
                <w:right w:val="none" w:sz="0" w:space="0" w:color="auto"/>
              </w:divBdr>
            </w:div>
            <w:div w:id="141850546">
              <w:marLeft w:val="0"/>
              <w:marRight w:val="0"/>
              <w:marTop w:val="0"/>
              <w:marBottom w:val="0"/>
              <w:divBdr>
                <w:top w:val="none" w:sz="0" w:space="0" w:color="auto"/>
                <w:left w:val="none" w:sz="0" w:space="0" w:color="auto"/>
                <w:bottom w:val="none" w:sz="0" w:space="0" w:color="auto"/>
                <w:right w:val="none" w:sz="0" w:space="0" w:color="auto"/>
              </w:divBdr>
            </w:div>
            <w:div w:id="353531922">
              <w:marLeft w:val="0"/>
              <w:marRight w:val="0"/>
              <w:marTop w:val="0"/>
              <w:marBottom w:val="0"/>
              <w:divBdr>
                <w:top w:val="none" w:sz="0" w:space="0" w:color="auto"/>
                <w:left w:val="none" w:sz="0" w:space="0" w:color="auto"/>
                <w:bottom w:val="none" w:sz="0" w:space="0" w:color="auto"/>
                <w:right w:val="none" w:sz="0" w:space="0" w:color="auto"/>
              </w:divBdr>
            </w:div>
            <w:div w:id="11031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165">
      <w:bodyDiv w:val="1"/>
      <w:marLeft w:val="0"/>
      <w:marRight w:val="0"/>
      <w:marTop w:val="0"/>
      <w:marBottom w:val="0"/>
      <w:divBdr>
        <w:top w:val="none" w:sz="0" w:space="0" w:color="auto"/>
        <w:left w:val="none" w:sz="0" w:space="0" w:color="auto"/>
        <w:bottom w:val="none" w:sz="0" w:space="0" w:color="auto"/>
        <w:right w:val="none" w:sz="0" w:space="0" w:color="auto"/>
      </w:divBdr>
      <w:divsChild>
        <w:div w:id="1987003249">
          <w:marLeft w:val="0"/>
          <w:marRight w:val="0"/>
          <w:marTop w:val="0"/>
          <w:marBottom w:val="0"/>
          <w:divBdr>
            <w:top w:val="none" w:sz="0" w:space="0" w:color="auto"/>
            <w:left w:val="none" w:sz="0" w:space="0" w:color="auto"/>
            <w:bottom w:val="none" w:sz="0" w:space="0" w:color="auto"/>
            <w:right w:val="none" w:sz="0" w:space="0" w:color="auto"/>
          </w:divBdr>
          <w:divsChild>
            <w:div w:id="1095398972">
              <w:marLeft w:val="0"/>
              <w:marRight w:val="0"/>
              <w:marTop w:val="0"/>
              <w:marBottom w:val="0"/>
              <w:divBdr>
                <w:top w:val="none" w:sz="0" w:space="0" w:color="auto"/>
                <w:left w:val="none" w:sz="0" w:space="0" w:color="auto"/>
                <w:bottom w:val="none" w:sz="0" w:space="0" w:color="auto"/>
                <w:right w:val="none" w:sz="0" w:space="0" w:color="auto"/>
              </w:divBdr>
            </w:div>
            <w:div w:id="1965502628">
              <w:marLeft w:val="0"/>
              <w:marRight w:val="0"/>
              <w:marTop w:val="0"/>
              <w:marBottom w:val="0"/>
              <w:divBdr>
                <w:top w:val="none" w:sz="0" w:space="0" w:color="auto"/>
                <w:left w:val="none" w:sz="0" w:space="0" w:color="auto"/>
                <w:bottom w:val="none" w:sz="0" w:space="0" w:color="auto"/>
                <w:right w:val="none" w:sz="0" w:space="0" w:color="auto"/>
              </w:divBdr>
            </w:div>
            <w:div w:id="659701966">
              <w:marLeft w:val="0"/>
              <w:marRight w:val="0"/>
              <w:marTop w:val="0"/>
              <w:marBottom w:val="0"/>
              <w:divBdr>
                <w:top w:val="none" w:sz="0" w:space="0" w:color="auto"/>
                <w:left w:val="none" w:sz="0" w:space="0" w:color="auto"/>
                <w:bottom w:val="none" w:sz="0" w:space="0" w:color="auto"/>
                <w:right w:val="none" w:sz="0" w:space="0" w:color="auto"/>
              </w:divBdr>
            </w:div>
            <w:div w:id="1177302894">
              <w:marLeft w:val="0"/>
              <w:marRight w:val="0"/>
              <w:marTop w:val="0"/>
              <w:marBottom w:val="0"/>
              <w:divBdr>
                <w:top w:val="none" w:sz="0" w:space="0" w:color="auto"/>
                <w:left w:val="none" w:sz="0" w:space="0" w:color="auto"/>
                <w:bottom w:val="none" w:sz="0" w:space="0" w:color="auto"/>
                <w:right w:val="none" w:sz="0" w:space="0" w:color="auto"/>
              </w:divBdr>
            </w:div>
            <w:div w:id="5274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1580">
      <w:bodyDiv w:val="1"/>
      <w:marLeft w:val="0"/>
      <w:marRight w:val="0"/>
      <w:marTop w:val="0"/>
      <w:marBottom w:val="0"/>
      <w:divBdr>
        <w:top w:val="none" w:sz="0" w:space="0" w:color="auto"/>
        <w:left w:val="none" w:sz="0" w:space="0" w:color="auto"/>
        <w:bottom w:val="none" w:sz="0" w:space="0" w:color="auto"/>
        <w:right w:val="none" w:sz="0" w:space="0" w:color="auto"/>
      </w:divBdr>
      <w:divsChild>
        <w:div w:id="480462983">
          <w:marLeft w:val="0"/>
          <w:marRight w:val="0"/>
          <w:marTop w:val="0"/>
          <w:marBottom w:val="0"/>
          <w:divBdr>
            <w:top w:val="none" w:sz="0" w:space="0" w:color="auto"/>
            <w:left w:val="none" w:sz="0" w:space="0" w:color="auto"/>
            <w:bottom w:val="none" w:sz="0" w:space="0" w:color="auto"/>
            <w:right w:val="none" w:sz="0" w:space="0" w:color="auto"/>
          </w:divBdr>
          <w:divsChild>
            <w:div w:id="510294864">
              <w:marLeft w:val="0"/>
              <w:marRight w:val="0"/>
              <w:marTop w:val="0"/>
              <w:marBottom w:val="0"/>
              <w:divBdr>
                <w:top w:val="none" w:sz="0" w:space="0" w:color="auto"/>
                <w:left w:val="none" w:sz="0" w:space="0" w:color="auto"/>
                <w:bottom w:val="none" w:sz="0" w:space="0" w:color="auto"/>
                <w:right w:val="none" w:sz="0" w:space="0" w:color="auto"/>
              </w:divBdr>
            </w:div>
            <w:div w:id="1327131676">
              <w:marLeft w:val="0"/>
              <w:marRight w:val="0"/>
              <w:marTop w:val="0"/>
              <w:marBottom w:val="0"/>
              <w:divBdr>
                <w:top w:val="none" w:sz="0" w:space="0" w:color="auto"/>
                <w:left w:val="none" w:sz="0" w:space="0" w:color="auto"/>
                <w:bottom w:val="none" w:sz="0" w:space="0" w:color="auto"/>
                <w:right w:val="none" w:sz="0" w:space="0" w:color="auto"/>
              </w:divBdr>
            </w:div>
            <w:div w:id="17465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3945">
      <w:bodyDiv w:val="1"/>
      <w:marLeft w:val="0"/>
      <w:marRight w:val="0"/>
      <w:marTop w:val="0"/>
      <w:marBottom w:val="0"/>
      <w:divBdr>
        <w:top w:val="none" w:sz="0" w:space="0" w:color="auto"/>
        <w:left w:val="none" w:sz="0" w:space="0" w:color="auto"/>
        <w:bottom w:val="none" w:sz="0" w:space="0" w:color="auto"/>
        <w:right w:val="none" w:sz="0" w:space="0" w:color="auto"/>
      </w:divBdr>
      <w:divsChild>
        <w:div w:id="1142233279">
          <w:marLeft w:val="0"/>
          <w:marRight w:val="0"/>
          <w:marTop w:val="0"/>
          <w:marBottom w:val="0"/>
          <w:divBdr>
            <w:top w:val="none" w:sz="0" w:space="0" w:color="auto"/>
            <w:left w:val="none" w:sz="0" w:space="0" w:color="auto"/>
            <w:bottom w:val="none" w:sz="0" w:space="0" w:color="auto"/>
            <w:right w:val="none" w:sz="0" w:space="0" w:color="auto"/>
          </w:divBdr>
          <w:divsChild>
            <w:div w:id="746659702">
              <w:marLeft w:val="0"/>
              <w:marRight w:val="0"/>
              <w:marTop w:val="0"/>
              <w:marBottom w:val="0"/>
              <w:divBdr>
                <w:top w:val="none" w:sz="0" w:space="0" w:color="auto"/>
                <w:left w:val="none" w:sz="0" w:space="0" w:color="auto"/>
                <w:bottom w:val="none" w:sz="0" w:space="0" w:color="auto"/>
                <w:right w:val="none" w:sz="0" w:space="0" w:color="auto"/>
              </w:divBdr>
            </w:div>
            <w:div w:id="313993531">
              <w:marLeft w:val="0"/>
              <w:marRight w:val="0"/>
              <w:marTop w:val="0"/>
              <w:marBottom w:val="0"/>
              <w:divBdr>
                <w:top w:val="none" w:sz="0" w:space="0" w:color="auto"/>
                <w:left w:val="none" w:sz="0" w:space="0" w:color="auto"/>
                <w:bottom w:val="none" w:sz="0" w:space="0" w:color="auto"/>
                <w:right w:val="none" w:sz="0" w:space="0" w:color="auto"/>
              </w:divBdr>
            </w:div>
            <w:div w:id="1657227810">
              <w:marLeft w:val="0"/>
              <w:marRight w:val="0"/>
              <w:marTop w:val="0"/>
              <w:marBottom w:val="0"/>
              <w:divBdr>
                <w:top w:val="none" w:sz="0" w:space="0" w:color="auto"/>
                <w:left w:val="none" w:sz="0" w:space="0" w:color="auto"/>
                <w:bottom w:val="none" w:sz="0" w:space="0" w:color="auto"/>
                <w:right w:val="none" w:sz="0" w:space="0" w:color="auto"/>
              </w:divBdr>
            </w:div>
            <w:div w:id="1213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51071">
      <w:bodyDiv w:val="1"/>
      <w:marLeft w:val="0"/>
      <w:marRight w:val="0"/>
      <w:marTop w:val="0"/>
      <w:marBottom w:val="0"/>
      <w:divBdr>
        <w:top w:val="none" w:sz="0" w:space="0" w:color="auto"/>
        <w:left w:val="none" w:sz="0" w:space="0" w:color="auto"/>
        <w:bottom w:val="none" w:sz="0" w:space="0" w:color="auto"/>
        <w:right w:val="none" w:sz="0" w:space="0" w:color="auto"/>
      </w:divBdr>
      <w:divsChild>
        <w:div w:id="1511984892">
          <w:marLeft w:val="0"/>
          <w:marRight w:val="0"/>
          <w:marTop w:val="0"/>
          <w:marBottom w:val="0"/>
          <w:divBdr>
            <w:top w:val="none" w:sz="0" w:space="0" w:color="auto"/>
            <w:left w:val="none" w:sz="0" w:space="0" w:color="auto"/>
            <w:bottom w:val="none" w:sz="0" w:space="0" w:color="auto"/>
            <w:right w:val="none" w:sz="0" w:space="0" w:color="auto"/>
          </w:divBdr>
          <w:divsChild>
            <w:div w:id="624703992">
              <w:marLeft w:val="0"/>
              <w:marRight w:val="0"/>
              <w:marTop w:val="0"/>
              <w:marBottom w:val="0"/>
              <w:divBdr>
                <w:top w:val="none" w:sz="0" w:space="0" w:color="auto"/>
                <w:left w:val="none" w:sz="0" w:space="0" w:color="auto"/>
                <w:bottom w:val="none" w:sz="0" w:space="0" w:color="auto"/>
                <w:right w:val="none" w:sz="0" w:space="0" w:color="auto"/>
              </w:divBdr>
            </w:div>
            <w:div w:id="1925988032">
              <w:marLeft w:val="0"/>
              <w:marRight w:val="0"/>
              <w:marTop w:val="0"/>
              <w:marBottom w:val="0"/>
              <w:divBdr>
                <w:top w:val="none" w:sz="0" w:space="0" w:color="auto"/>
                <w:left w:val="none" w:sz="0" w:space="0" w:color="auto"/>
                <w:bottom w:val="none" w:sz="0" w:space="0" w:color="auto"/>
                <w:right w:val="none" w:sz="0" w:space="0" w:color="auto"/>
              </w:divBdr>
            </w:div>
            <w:div w:id="1839735536">
              <w:marLeft w:val="0"/>
              <w:marRight w:val="0"/>
              <w:marTop w:val="0"/>
              <w:marBottom w:val="0"/>
              <w:divBdr>
                <w:top w:val="none" w:sz="0" w:space="0" w:color="auto"/>
                <w:left w:val="none" w:sz="0" w:space="0" w:color="auto"/>
                <w:bottom w:val="none" w:sz="0" w:space="0" w:color="auto"/>
                <w:right w:val="none" w:sz="0" w:space="0" w:color="auto"/>
              </w:divBdr>
            </w:div>
            <w:div w:id="1834025731">
              <w:marLeft w:val="0"/>
              <w:marRight w:val="0"/>
              <w:marTop w:val="0"/>
              <w:marBottom w:val="0"/>
              <w:divBdr>
                <w:top w:val="none" w:sz="0" w:space="0" w:color="auto"/>
                <w:left w:val="none" w:sz="0" w:space="0" w:color="auto"/>
                <w:bottom w:val="none" w:sz="0" w:space="0" w:color="auto"/>
                <w:right w:val="none" w:sz="0" w:space="0" w:color="auto"/>
              </w:divBdr>
            </w:div>
            <w:div w:id="159465227">
              <w:marLeft w:val="0"/>
              <w:marRight w:val="0"/>
              <w:marTop w:val="0"/>
              <w:marBottom w:val="0"/>
              <w:divBdr>
                <w:top w:val="none" w:sz="0" w:space="0" w:color="auto"/>
                <w:left w:val="none" w:sz="0" w:space="0" w:color="auto"/>
                <w:bottom w:val="none" w:sz="0" w:space="0" w:color="auto"/>
                <w:right w:val="none" w:sz="0" w:space="0" w:color="auto"/>
              </w:divBdr>
            </w:div>
            <w:div w:id="652375286">
              <w:marLeft w:val="0"/>
              <w:marRight w:val="0"/>
              <w:marTop w:val="0"/>
              <w:marBottom w:val="0"/>
              <w:divBdr>
                <w:top w:val="none" w:sz="0" w:space="0" w:color="auto"/>
                <w:left w:val="none" w:sz="0" w:space="0" w:color="auto"/>
                <w:bottom w:val="none" w:sz="0" w:space="0" w:color="auto"/>
                <w:right w:val="none" w:sz="0" w:space="0" w:color="auto"/>
              </w:divBdr>
            </w:div>
            <w:div w:id="47344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2397">
      <w:bodyDiv w:val="1"/>
      <w:marLeft w:val="0"/>
      <w:marRight w:val="0"/>
      <w:marTop w:val="0"/>
      <w:marBottom w:val="0"/>
      <w:divBdr>
        <w:top w:val="none" w:sz="0" w:space="0" w:color="auto"/>
        <w:left w:val="none" w:sz="0" w:space="0" w:color="auto"/>
        <w:bottom w:val="none" w:sz="0" w:space="0" w:color="auto"/>
        <w:right w:val="none" w:sz="0" w:space="0" w:color="auto"/>
      </w:divBdr>
    </w:div>
    <w:div w:id="1889492339">
      <w:bodyDiv w:val="1"/>
      <w:marLeft w:val="0"/>
      <w:marRight w:val="0"/>
      <w:marTop w:val="0"/>
      <w:marBottom w:val="0"/>
      <w:divBdr>
        <w:top w:val="none" w:sz="0" w:space="0" w:color="auto"/>
        <w:left w:val="none" w:sz="0" w:space="0" w:color="auto"/>
        <w:bottom w:val="none" w:sz="0" w:space="0" w:color="auto"/>
        <w:right w:val="none" w:sz="0" w:space="0" w:color="auto"/>
      </w:divBdr>
      <w:divsChild>
        <w:div w:id="419764329">
          <w:marLeft w:val="0"/>
          <w:marRight w:val="0"/>
          <w:marTop w:val="0"/>
          <w:marBottom w:val="0"/>
          <w:divBdr>
            <w:top w:val="none" w:sz="0" w:space="0" w:color="auto"/>
            <w:left w:val="none" w:sz="0" w:space="0" w:color="auto"/>
            <w:bottom w:val="none" w:sz="0" w:space="0" w:color="auto"/>
            <w:right w:val="none" w:sz="0" w:space="0" w:color="auto"/>
          </w:divBdr>
          <w:divsChild>
            <w:div w:id="282661184">
              <w:marLeft w:val="0"/>
              <w:marRight w:val="0"/>
              <w:marTop w:val="0"/>
              <w:marBottom w:val="0"/>
              <w:divBdr>
                <w:top w:val="none" w:sz="0" w:space="0" w:color="auto"/>
                <w:left w:val="none" w:sz="0" w:space="0" w:color="auto"/>
                <w:bottom w:val="none" w:sz="0" w:space="0" w:color="auto"/>
                <w:right w:val="none" w:sz="0" w:space="0" w:color="auto"/>
              </w:divBdr>
            </w:div>
            <w:div w:id="1329553616">
              <w:marLeft w:val="0"/>
              <w:marRight w:val="0"/>
              <w:marTop w:val="0"/>
              <w:marBottom w:val="0"/>
              <w:divBdr>
                <w:top w:val="none" w:sz="0" w:space="0" w:color="auto"/>
                <w:left w:val="none" w:sz="0" w:space="0" w:color="auto"/>
                <w:bottom w:val="none" w:sz="0" w:space="0" w:color="auto"/>
                <w:right w:val="none" w:sz="0" w:space="0" w:color="auto"/>
              </w:divBdr>
            </w:div>
            <w:div w:id="1004699184">
              <w:marLeft w:val="0"/>
              <w:marRight w:val="0"/>
              <w:marTop w:val="0"/>
              <w:marBottom w:val="0"/>
              <w:divBdr>
                <w:top w:val="none" w:sz="0" w:space="0" w:color="auto"/>
                <w:left w:val="none" w:sz="0" w:space="0" w:color="auto"/>
                <w:bottom w:val="none" w:sz="0" w:space="0" w:color="auto"/>
                <w:right w:val="none" w:sz="0" w:space="0" w:color="auto"/>
              </w:divBdr>
            </w:div>
            <w:div w:id="922763627">
              <w:marLeft w:val="0"/>
              <w:marRight w:val="0"/>
              <w:marTop w:val="0"/>
              <w:marBottom w:val="0"/>
              <w:divBdr>
                <w:top w:val="none" w:sz="0" w:space="0" w:color="auto"/>
                <w:left w:val="none" w:sz="0" w:space="0" w:color="auto"/>
                <w:bottom w:val="none" w:sz="0" w:space="0" w:color="auto"/>
                <w:right w:val="none" w:sz="0" w:space="0" w:color="auto"/>
              </w:divBdr>
            </w:div>
            <w:div w:id="1030685672">
              <w:marLeft w:val="0"/>
              <w:marRight w:val="0"/>
              <w:marTop w:val="0"/>
              <w:marBottom w:val="0"/>
              <w:divBdr>
                <w:top w:val="none" w:sz="0" w:space="0" w:color="auto"/>
                <w:left w:val="none" w:sz="0" w:space="0" w:color="auto"/>
                <w:bottom w:val="none" w:sz="0" w:space="0" w:color="auto"/>
                <w:right w:val="none" w:sz="0" w:space="0" w:color="auto"/>
              </w:divBdr>
            </w:div>
            <w:div w:id="1485273939">
              <w:marLeft w:val="0"/>
              <w:marRight w:val="0"/>
              <w:marTop w:val="0"/>
              <w:marBottom w:val="0"/>
              <w:divBdr>
                <w:top w:val="none" w:sz="0" w:space="0" w:color="auto"/>
                <w:left w:val="none" w:sz="0" w:space="0" w:color="auto"/>
                <w:bottom w:val="none" w:sz="0" w:space="0" w:color="auto"/>
                <w:right w:val="none" w:sz="0" w:space="0" w:color="auto"/>
              </w:divBdr>
            </w:div>
            <w:div w:id="116767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6402">
      <w:bodyDiv w:val="1"/>
      <w:marLeft w:val="0"/>
      <w:marRight w:val="0"/>
      <w:marTop w:val="0"/>
      <w:marBottom w:val="0"/>
      <w:divBdr>
        <w:top w:val="none" w:sz="0" w:space="0" w:color="auto"/>
        <w:left w:val="none" w:sz="0" w:space="0" w:color="auto"/>
        <w:bottom w:val="none" w:sz="0" w:space="0" w:color="auto"/>
        <w:right w:val="none" w:sz="0" w:space="0" w:color="auto"/>
      </w:divBdr>
      <w:divsChild>
        <w:div w:id="1459883915">
          <w:marLeft w:val="0"/>
          <w:marRight w:val="0"/>
          <w:marTop w:val="0"/>
          <w:marBottom w:val="0"/>
          <w:divBdr>
            <w:top w:val="none" w:sz="0" w:space="0" w:color="auto"/>
            <w:left w:val="none" w:sz="0" w:space="0" w:color="auto"/>
            <w:bottom w:val="none" w:sz="0" w:space="0" w:color="auto"/>
            <w:right w:val="none" w:sz="0" w:space="0" w:color="auto"/>
          </w:divBdr>
          <w:divsChild>
            <w:div w:id="1940791891">
              <w:marLeft w:val="0"/>
              <w:marRight w:val="0"/>
              <w:marTop w:val="0"/>
              <w:marBottom w:val="0"/>
              <w:divBdr>
                <w:top w:val="none" w:sz="0" w:space="0" w:color="auto"/>
                <w:left w:val="none" w:sz="0" w:space="0" w:color="auto"/>
                <w:bottom w:val="none" w:sz="0" w:space="0" w:color="auto"/>
                <w:right w:val="none" w:sz="0" w:space="0" w:color="auto"/>
              </w:divBdr>
              <w:divsChild>
                <w:div w:id="628971702">
                  <w:marLeft w:val="0"/>
                  <w:marRight w:val="0"/>
                  <w:marTop w:val="0"/>
                  <w:marBottom w:val="0"/>
                  <w:divBdr>
                    <w:top w:val="none" w:sz="0" w:space="0" w:color="auto"/>
                    <w:left w:val="none" w:sz="0" w:space="0" w:color="auto"/>
                    <w:bottom w:val="none" w:sz="0" w:space="0" w:color="auto"/>
                    <w:right w:val="none" w:sz="0" w:space="0" w:color="auto"/>
                  </w:divBdr>
                  <w:divsChild>
                    <w:div w:id="1021933487">
                      <w:marLeft w:val="0"/>
                      <w:marRight w:val="0"/>
                      <w:marTop w:val="0"/>
                      <w:marBottom w:val="0"/>
                      <w:divBdr>
                        <w:top w:val="none" w:sz="0" w:space="0" w:color="auto"/>
                        <w:left w:val="none" w:sz="0" w:space="0" w:color="auto"/>
                        <w:bottom w:val="none" w:sz="0" w:space="0" w:color="auto"/>
                        <w:right w:val="none" w:sz="0" w:space="0" w:color="auto"/>
                      </w:divBdr>
                      <w:divsChild>
                        <w:div w:id="1954826216">
                          <w:marLeft w:val="0"/>
                          <w:marRight w:val="0"/>
                          <w:marTop w:val="0"/>
                          <w:marBottom w:val="0"/>
                          <w:divBdr>
                            <w:top w:val="none" w:sz="0" w:space="0" w:color="auto"/>
                            <w:left w:val="none" w:sz="0" w:space="0" w:color="auto"/>
                            <w:bottom w:val="none" w:sz="0" w:space="0" w:color="auto"/>
                            <w:right w:val="none" w:sz="0" w:space="0" w:color="auto"/>
                          </w:divBdr>
                          <w:divsChild>
                            <w:div w:id="955253011">
                              <w:marLeft w:val="-15"/>
                              <w:marRight w:val="-15"/>
                              <w:marTop w:val="0"/>
                              <w:marBottom w:val="0"/>
                              <w:divBdr>
                                <w:top w:val="none" w:sz="0" w:space="0" w:color="auto"/>
                                <w:left w:val="none" w:sz="0" w:space="0" w:color="auto"/>
                                <w:bottom w:val="none" w:sz="0" w:space="0" w:color="auto"/>
                                <w:right w:val="none" w:sz="0" w:space="0" w:color="auto"/>
                              </w:divBdr>
                            </w:div>
                            <w:div w:id="2107922614">
                              <w:marLeft w:val="-15"/>
                              <w:marRight w:val="-15"/>
                              <w:marTop w:val="0"/>
                              <w:marBottom w:val="0"/>
                              <w:divBdr>
                                <w:top w:val="none" w:sz="0" w:space="0" w:color="auto"/>
                                <w:left w:val="none" w:sz="0" w:space="0" w:color="auto"/>
                                <w:bottom w:val="none" w:sz="0" w:space="0" w:color="auto"/>
                                <w:right w:val="none" w:sz="0" w:space="0" w:color="auto"/>
                              </w:divBdr>
                            </w:div>
                            <w:div w:id="801117244">
                              <w:marLeft w:val="-15"/>
                              <w:marRight w:val="-15"/>
                              <w:marTop w:val="0"/>
                              <w:marBottom w:val="0"/>
                              <w:divBdr>
                                <w:top w:val="none" w:sz="0" w:space="0" w:color="auto"/>
                                <w:left w:val="none" w:sz="0" w:space="0" w:color="auto"/>
                                <w:bottom w:val="none" w:sz="0" w:space="0" w:color="auto"/>
                                <w:right w:val="none" w:sz="0" w:space="0" w:color="auto"/>
                              </w:divBdr>
                            </w:div>
                            <w:div w:id="67504797">
                              <w:marLeft w:val="-15"/>
                              <w:marRight w:val="-15"/>
                              <w:marTop w:val="0"/>
                              <w:marBottom w:val="0"/>
                              <w:divBdr>
                                <w:top w:val="none" w:sz="0" w:space="0" w:color="auto"/>
                                <w:left w:val="none" w:sz="0" w:space="0" w:color="auto"/>
                                <w:bottom w:val="none" w:sz="0" w:space="0" w:color="auto"/>
                                <w:right w:val="none" w:sz="0" w:space="0" w:color="auto"/>
                              </w:divBdr>
                            </w:div>
                            <w:div w:id="1662657408">
                              <w:marLeft w:val="0"/>
                              <w:marRight w:val="0"/>
                              <w:marTop w:val="0"/>
                              <w:marBottom w:val="0"/>
                              <w:divBdr>
                                <w:top w:val="none" w:sz="0" w:space="0" w:color="auto"/>
                                <w:left w:val="none" w:sz="0" w:space="0" w:color="auto"/>
                                <w:bottom w:val="none" w:sz="0" w:space="0" w:color="auto"/>
                                <w:right w:val="none" w:sz="0" w:space="0" w:color="auto"/>
                              </w:divBdr>
                              <w:divsChild>
                                <w:div w:id="6225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912758">
          <w:marLeft w:val="0"/>
          <w:marRight w:val="0"/>
          <w:marTop w:val="0"/>
          <w:marBottom w:val="0"/>
          <w:divBdr>
            <w:top w:val="none" w:sz="0" w:space="0" w:color="auto"/>
            <w:left w:val="none" w:sz="0" w:space="0" w:color="auto"/>
            <w:bottom w:val="none" w:sz="0" w:space="0" w:color="auto"/>
            <w:right w:val="none" w:sz="0" w:space="0" w:color="auto"/>
          </w:divBdr>
          <w:divsChild>
            <w:div w:id="997656252">
              <w:marLeft w:val="0"/>
              <w:marRight w:val="0"/>
              <w:marTop w:val="0"/>
              <w:marBottom w:val="0"/>
              <w:divBdr>
                <w:top w:val="none" w:sz="0" w:space="0" w:color="auto"/>
                <w:left w:val="none" w:sz="0" w:space="0" w:color="auto"/>
                <w:bottom w:val="none" w:sz="0" w:space="0" w:color="auto"/>
                <w:right w:val="none" w:sz="0" w:space="0" w:color="auto"/>
              </w:divBdr>
              <w:divsChild>
                <w:div w:id="13615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51376">
      <w:bodyDiv w:val="1"/>
      <w:marLeft w:val="0"/>
      <w:marRight w:val="0"/>
      <w:marTop w:val="0"/>
      <w:marBottom w:val="0"/>
      <w:divBdr>
        <w:top w:val="none" w:sz="0" w:space="0" w:color="auto"/>
        <w:left w:val="none" w:sz="0" w:space="0" w:color="auto"/>
        <w:bottom w:val="none" w:sz="0" w:space="0" w:color="auto"/>
        <w:right w:val="none" w:sz="0" w:space="0" w:color="auto"/>
      </w:divBdr>
      <w:divsChild>
        <w:div w:id="495539546">
          <w:marLeft w:val="0"/>
          <w:marRight w:val="0"/>
          <w:marTop w:val="0"/>
          <w:marBottom w:val="0"/>
          <w:divBdr>
            <w:top w:val="none" w:sz="0" w:space="0" w:color="auto"/>
            <w:left w:val="none" w:sz="0" w:space="0" w:color="auto"/>
            <w:bottom w:val="none" w:sz="0" w:space="0" w:color="auto"/>
            <w:right w:val="none" w:sz="0" w:space="0" w:color="auto"/>
          </w:divBdr>
          <w:divsChild>
            <w:div w:id="238248542">
              <w:marLeft w:val="0"/>
              <w:marRight w:val="0"/>
              <w:marTop w:val="0"/>
              <w:marBottom w:val="0"/>
              <w:divBdr>
                <w:top w:val="none" w:sz="0" w:space="0" w:color="auto"/>
                <w:left w:val="none" w:sz="0" w:space="0" w:color="auto"/>
                <w:bottom w:val="none" w:sz="0" w:space="0" w:color="auto"/>
                <w:right w:val="none" w:sz="0" w:space="0" w:color="auto"/>
              </w:divBdr>
            </w:div>
            <w:div w:id="1644963057">
              <w:marLeft w:val="0"/>
              <w:marRight w:val="0"/>
              <w:marTop w:val="0"/>
              <w:marBottom w:val="0"/>
              <w:divBdr>
                <w:top w:val="none" w:sz="0" w:space="0" w:color="auto"/>
                <w:left w:val="none" w:sz="0" w:space="0" w:color="auto"/>
                <w:bottom w:val="none" w:sz="0" w:space="0" w:color="auto"/>
                <w:right w:val="none" w:sz="0" w:space="0" w:color="auto"/>
              </w:divBdr>
            </w:div>
            <w:div w:id="990864952">
              <w:marLeft w:val="0"/>
              <w:marRight w:val="0"/>
              <w:marTop w:val="0"/>
              <w:marBottom w:val="0"/>
              <w:divBdr>
                <w:top w:val="none" w:sz="0" w:space="0" w:color="auto"/>
                <w:left w:val="none" w:sz="0" w:space="0" w:color="auto"/>
                <w:bottom w:val="none" w:sz="0" w:space="0" w:color="auto"/>
                <w:right w:val="none" w:sz="0" w:space="0" w:color="auto"/>
              </w:divBdr>
            </w:div>
            <w:div w:id="4761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80364">
      <w:bodyDiv w:val="1"/>
      <w:marLeft w:val="0"/>
      <w:marRight w:val="0"/>
      <w:marTop w:val="0"/>
      <w:marBottom w:val="0"/>
      <w:divBdr>
        <w:top w:val="none" w:sz="0" w:space="0" w:color="auto"/>
        <w:left w:val="none" w:sz="0" w:space="0" w:color="auto"/>
        <w:bottom w:val="none" w:sz="0" w:space="0" w:color="auto"/>
        <w:right w:val="none" w:sz="0" w:space="0" w:color="auto"/>
      </w:divBdr>
    </w:div>
    <w:div w:id="1980718127">
      <w:bodyDiv w:val="1"/>
      <w:marLeft w:val="0"/>
      <w:marRight w:val="0"/>
      <w:marTop w:val="0"/>
      <w:marBottom w:val="0"/>
      <w:divBdr>
        <w:top w:val="none" w:sz="0" w:space="0" w:color="auto"/>
        <w:left w:val="none" w:sz="0" w:space="0" w:color="auto"/>
        <w:bottom w:val="none" w:sz="0" w:space="0" w:color="auto"/>
        <w:right w:val="none" w:sz="0" w:space="0" w:color="auto"/>
      </w:divBdr>
      <w:divsChild>
        <w:div w:id="1784610836">
          <w:marLeft w:val="0"/>
          <w:marRight w:val="0"/>
          <w:marTop w:val="0"/>
          <w:marBottom w:val="0"/>
          <w:divBdr>
            <w:top w:val="none" w:sz="0" w:space="0" w:color="auto"/>
            <w:left w:val="none" w:sz="0" w:space="0" w:color="auto"/>
            <w:bottom w:val="none" w:sz="0" w:space="0" w:color="auto"/>
            <w:right w:val="none" w:sz="0" w:space="0" w:color="auto"/>
          </w:divBdr>
          <w:divsChild>
            <w:div w:id="705523384">
              <w:marLeft w:val="0"/>
              <w:marRight w:val="0"/>
              <w:marTop w:val="0"/>
              <w:marBottom w:val="0"/>
              <w:divBdr>
                <w:top w:val="none" w:sz="0" w:space="0" w:color="auto"/>
                <w:left w:val="none" w:sz="0" w:space="0" w:color="auto"/>
                <w:bottom w:val="none" w:sz="0" w:space="0" w:color="auto"/>
                <w:right w:val="none" w:sz="0" w:space="0" w:color="auto"/>
              </w:divBdr>
            </w:div>
            <w:div w:id="1126196212">
              <w:marLeft w:val="0"/>
              <w:marRight w:val="0"/>
              <w:marTop w:val="0"/>
              <w:marBottom w:val="0"/>
              <w:divBdr>
                <w:top w:val="none" w:sz="0" w:space="0" w:color="auto"/>
                <w:left w:val="none" w:sz="0" w:space="0" w:color="auto"/>
                <w:bottom w:val="none" w:sz="0" w:space="0" w:color="auto"/>
                <w:right w:val="none" w:sz="0" w:space="0" w:color="auto"/>
              </w:divBdr>
            </w:div>
            <w:div w:id="458765195">
              <w:marLeft w:val="0"/>
              <w:marRight w:val="0"/>
              <w:marTop w:val="0"/>
              <w:marBottom w:val="0"/>
              <w:divBdr>
                <w:top w:val="none" w:sz="0" w:space="0" w:color="auto"/>
                <w:left w:val="none" w:sz="0" w:space="0" w:color="auto"/>
                <w:bottom w:val="none" w:sz="0" w:space="0" w:color="auto"/>
                <w:right w:val="none" w:sz="0" w:space="0" w:color="auto"/>
              </w:divBdr>
            </w:div>
            <w:div w:id="16263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3585">
      <w:bodyDiv w:val="1"/>
      <w:marLeft w:val="0"/>
      <w:marRight w:val="0"/>
      <w:marTop w:val="0"/>
      <w:marBottom w:val="0"/>
      <w:divBdr>
        <w:top w:val="none" w:sz="0" w:space="0" w:color="auto"/>
        <w:left w:val="none" w:sz="0" w:space="0" w:color="auto"/>
        <w:bottom w:val="none" w:sz="0" w:space="0" w:color="auto"/>
        <w:right w:val="none" w:sz="0" w:space="0" w:color="auto"/>
      </w:divBdr>
    </w:div>
    <w:div w:id="1986932346">
      <w:bodyDiv w:val="1"/>
      <w:marLeft w:val="0"/>
      <w:marRight w:val="0"/>
      <w:marTop w:val="0"/>
      <w:marBottom w:val="0"/>
      <w:divBdr>
        <w:top w:val="none" w:sz="0" w:space="0" w:color="auto"/>
        <w:left w:val="none" w:sz="0" w:space="0" w:color="auto"/>
        <w:bottom w:val="none" w:sz="0" w:space="0" w:color="auto"/>
        <w:right w:val="none" w:sz="0" w:space="0" w:color="auto"/>
      </w:divBdr>
      <w:divsChild>
        <w:div w:id="1664549588">
          <w:marLeft w:val="0"/>
          <w:marRight w:val="0"/>
          <w:marTop w:val="0"/>
          <w:marBottom w:val="0"/>
          <w:divBdr>
            <w:top w:val="none" w:sz="0" w:space="0" w:color="auto"/>
            <w:left w:val="none" w:sz="0" w:space="0" w:color="auto"/>
            <w:bottom w:val="none" w:sz="0" w:space="0" w:color="auto"/>
            <w:right w:val="none" w:sz="0" w:space="0" w:color="auto"/>
          </w:divBdr>
          <w:divsChild>
            <w:div w:id="1135560875">
              <w:marLeft w:val="0"/>
              <w:marRight w:val="0"/>
              <w:marTop w:val="0"/>
              <w:marBottom w:val="0"/>
              <w:divBdr>
                <w:top w:val="none" w:sz="0" w:space="0" w:color="auto"/>
                <w:left w:val="none" w:sz="0" w:space="0" w:color="auto"/>
                <w:bottom w:val="none" w:sz="0" w:space="0" w:color="auto"/>
                <w:right w:val="none" w:sz="0" w:space="0" w:color="auto"/>
              </w:divBdr>
            </w:div>
            <w:div w:id="1555431946">
              <w:marLeft w:val="0"/>
              <w:marRight w:val="0"/>
              <w:marTop w:val="0"/>
              <w:marBottom w:val="0"/>
              <w:divBdr>
                <w:top w:val="none" w:sz="0" w:space="0" w:color="auto"/>
                <w:left w:val="none" w:sz="0" w:space="0" w:color="auto"/>
                <w:bottom w:val="none" w:sz="0" w:space="0" w:color="auto"/>
                <w:right w:val="none" w:sz="0" w:space="0" w:color="auto"/>
              </w:divBdr>
            </w:div>
            <w:div w:id="1359819165">
              <w:marLeft w:val="0"/>
              <w:marRight w:val="0"/>
              <w:marTop w:val="0"/>
              <w:marBottom w:val="0"/>
              <w:divBdr>
                <w:top w:val="none" w:sz="0" w:space="0" w:color="auto"/>
                <w:left w:val="none" w:sz="0" w:space="0" w:color="auto"/>
                <w:bottom w:val="none" w:sz="0" w:space="0" w:color="auto"/>
                <w:right w:val="none" w:sz="0" w:space="0" w:color="auto"/>
              </w:divBdr>
            </w:div>
            <w:div w:id="18290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85068">
      <w:bodyDiv w:val="1"/>
      <w:marLeft w:val="0"/>
      <w:marRight w:val="0"/>
      <w:marTop w:val="0"/>
      <w:marBottom w:val="0"/>
      <w:divBdr>
        <w:top w:val="none" w:sz="0" w:space="0" w:color="auto"/>
        <w:left w:val="none" w:sz="0" w:space="0" w:color="auto"/>
        <w:bottom w:val="none" w:sz="0" w:space="0" w:color="auto"/>
        <w:right w:val="none" w:sz="0" w:space="0" w:color="auto"/>
      </w:divBdr>
      <w:divsChild>
        <w:div w:id="200747281">
          <w:marLeft w:val="0"/>
          <w:marRight w:val="0"/>
          <w:marTop w:val="0"/>
          <w:marBottom w:val="0"/>
          <w:divBdr>
            <w:top w:val="none" w:sz="0" w:space="0" w:color="auto"/>
            <w:left w:val="none" w:sz="0" w:space="0" w:color="auto"/>
            <w:bottom w:val="none" w:sz="0" w:space="0" w:color="auto"/>
            <w:right w:val="none" w:sz="0" w:space="0" w:color="auto"/>
          </w:divBdr>
          <w:divsChild>
            <w:div w:id="48383933">
              <w:marLeft w:val="0"/>
              <w:marRight w:val="0"/>
              <w:marTop w:val="0"/>
              <w:marBottom w:val="0"/>
              <w:divBdr>
                <w:top w:val="none" w:sz="0" w:space="0" w:color="auto"/>
                <w:left w:val="none" w:sz="0" w:space="0" w:color="auto"/>
                <w:bottom w:val="none" w:sz="0" w:space="0" w:color="auto"/>
                <w:right w:val="none" w:sz="0" w:space="0" w:color="auto"/>
              </w:divBdr>
            </w:div>
            <w:div w:id="1149395145">
              <w:marLeft w:val="0"/>
              <w:marRight w:val="0"/>
              <w:marTop w:val="0"/>
              <w:marBottom w:val="0"/>
              <w:divBdr>
                <w:top w:val="none" w:sz="0" w:space="0" w:color="auto"/>
                <w:left w:val="none" w:sz="0" w:space="0" w:color="auto"/>
                <w:bottom w:val="none" w:sz="0" w:space="0" w:color="auto"/>
                <w:right w:val="none" w:sz="0" w:space="0" w:color="auto"/>
              </w:divBdr>
            </w:div>
            <w:div w:id="636376069">
              <w:marLeft w:val="0"/>
              <w:marRight w:val="0"/>
              <w:marTop w:val="0"/>
              <w:marBottom w:val="0"/>
              <w:divBdr>
                <w:top w:val="none" w:sz="0" w:space="0" w:color="auto"/>
                <w:left w:val="none" w:sz="0" w:space="0" w:color="auto"/>
                <w:bottom w:val="none" w:sz="0" w:space="0" w:color="auto"/>
                <w:right w:val="none" w:sz="0" w:space="0" w:color="auto"/>
              </w:divBdr>
            </w:div>
            <w:div w:id="1696737526">
              <w:marLeft w:val="0"/>
              <w:marRight w:val="0"/>
              <w:marTop w:val="0"/>
              <w:marBottom w:val="0"/>
              <w:divBdr>
                <w:top w:val="none" w:sz="0" w:space="0" w:color="auto"/>
                <w:left w:val="none" w:sz="0" w:space="0" w:color="auto"/>
                <w:bottom w:val="none" w:sz="0" w:space="0" w:color="auto"/>
                <w:right w:val="none" w:sz="0" w:space="0" w:color="auto"/>
              </w:divBdr>
            </w:div>
            <w:div w:id="201406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6595">
      <w:bodyDiv w:val="1"/>
      <w:marLeft w:val="0"/>
      <w:marRight w:val="0"/>
      <w:marTop w:val="0"/>
      <w:marBottom w:val="0"/>
      <w:divBdr>
        <w:top w:val="none" w:sz="0" w:space="0" w:color="auto"/>
        <w:left w:val="none" w:sz="0" w:space="0" w:color="auto"/>
        <w:bottom w:val="none" w:sz="0" w:space="0" w:color="auto"/>
        <w:right w:val="none" w:sz="0" w:space="0" w:color="auto"/>
      </w:divBdr>
    </w:div>
    <w:div w:id="2035112306">
      <w:bodyDiv w:val="1"/>
      <w:marLeft w:val="0"/>
      <w:marRight w:val="0"/>
      <w:marTop w:val="0"/>
      <w:marBottom w:val="0"/>
      <w:divBdr>
        <w:top w:val="none" w:sz="0" w:space="0" w:color="auto"/>
        <w:left w:val="none" w:sz="0" w:space="0" w:color="auto"/>
        <w:bottom w:val="none" w:sz="0" w:space="0" w:color="auto"/>
        <w:right w:val="none" w:sz="0" w:space="0" w:color="auto"/>
      </w:divBdr>
      <w:divsChild>
        <w:div w:id="344403070">
          <w:marLeft w:val="0"/>
          <w:marRight w:val="0"/>
          <w:marTop w:val="0"/>
          <w:marBottom w:val="0"/>
          <w:divBdr>
            <w:top w:val="none" w:sz="0" w:space="0" w:color="auto"/>
            <w:left w:val="none" w:sz="0" w:space="0" w:color="auto"/>
            <w:bottom w:val="none" w:sz="0" w:space="0" w:color="auto"/>
            <w:right w:val="none" w:sz="0" w:space="0" w:color="auto"/>
          </w:divBdr>
          <w:divsChild>
            <w:div w:id="889616464">
              <w:marLeft w:val="0"/>
              <w:marRight w:val="0"/>
              <w:marTop w:val="0"/>
              <w:marBottom w:val="0"/>
              <w:divBdr>
                <w:top w:val="none" w:sz="0" w:space="0" w:color="auto"/>
                <w:left w:val="none" w:sz="0" w:space="0" w:color="auto"/>
                <w:bottom w:val="none" w:sz="0" w:space="0" w:color="auto"/>
                <w:right w:val="none" w:sz="0" w:space="0" w:color="auto"/>
              </w:divBdr>
            </w:div>
            <w:div w:id="1106848561">
              <w:marLeft w:val="0"/>
              <w:marRight w:val="0"/>
              <w:marTop w:val="0"/>
              <w:marBottom w:val="0"/>
              <w:divBdr>
                <w:top w:val="none" w:sz="0" w:space="0" w:color="auto"/>
                <w:left w:val="none" w:sz="0" w:space="0" w:color="auto"/>
                <w:bottom w:val="none" w:sz="0" w:space="0" w:color="auto"/>
                <w:right w:val="none" w:sz="0" w:space="0" w:color="auto"/>
              </w:divBdr>
            </w:div>
            <w:div w:id="2527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4886">
      <w:bodyDiv w:val="1"/>
      <w:marLeft w:val="0"/>
      <w:marRight w:val="0"/>
      <w:marTop w:val="0"/>
      <w:marBottom w:val="0"/>
      <w:divBdr>
        <w:top w:val="none" w:sz="0" w:space="0" w:color="auto"/>
        <w:left w:val="none" w:sz="0" w:space="0" w:color="auto"/>
        <w:bottom w:val="none" w:sz="0" w:space="0" w:color="auto"/>
        <w:right w:val="none" w:sz="0" w:space="0" w:color="auto"/>
      </w:divBdr>
      <w:divsChild>
        <w:div w:id="619193169">
          <w:marLeft w:val="0"/>
          <w:marRight w:val="0"/>
          <w:marTop w:val="0"/>
          <w:marBottom w:val="0"/>
          <w:divBdr>
            <w:top w:val="none" w:sz="0" w:space="0" w:color="auto"/>
            <w:left w:val="none" w:sz="0" w:space="0" w:color="auto"/>
            <w:bottom w:val="none" w:sz="0" w:space="0" w:color="auto"/>
            <w:right w:val="none" w:sz="0" w:space="0" w:color="auto"/>
          </w:divBdr>
          <w:divsChild>
            <w:div w:id="533425170">
              <w:marLeft w:val="0"/>
              <w:marRight w:val="0"/>
              <w:marTop w:val="0"/>
              <w:marBottom w:val="0"/>
              <w:divBdr>
                <w:top w:val="none" w:sz="0" w:space="0" w:color="auto"/>
                <w:left w:val="none" w:sz="0" w:space="0" w:color="auto"/>
                <w:bottom w:val="none" w:sz="0" w:space="0" w:color="auto"/>
                <w:right w:val="none" w:sz="0" w:space="0" w:color="auto"/>
              </w:divBdr>
              <w:divsChild>
                <w:div w:id="631446030">
                  <w:marLeft w:val="0"/>
                  <w:marRight w:val="0"/>
                  <w:marTop w:val="0"/>
                  <w:marBottom w:val="0"/>
                  <w:divBdr>
                    <w:top w:val="none" w:sz="0" w:space="0" w:color="auto"/>
                    <w:left w:val="none" w:sz="0" w:space="0" w:color="auto"/>
                    <w:bottom w:val="none" w:sz="0" w:space="0" w:color="auto"/>
                    <w:right w:val="none" w:sz="0" w:space="0" w:color="auto"/>
                  </w:divBdr>
                  <w:divsChild>
                    <w:div w:id="1482846060">
                      <w:marLeft w:val="0"/>
                      <w:marRight w:val="0"/>
                      <w:marTop w:val="0"/>
                      <w:marBottom w:val="0"/>
                      <w:divBdr>
                        <w:top w:val="none" w:sz="0" w:space="0" w:color="auto"/>
                        <w:left w:val="none" w:sz="0" w:space="0" w:color="auto"/>
                        <w:bottom w:val="none" w:sz="0" w:space="0" w:color="auto"/>
                        <w:right w:val="none" w:sz="0" w:space="0" w:color="auto"/>
                      </w:divBdr>
                      <w:divsChild>
                        <w:div w:id="724455041">
                          <w:marLeft w:val="0"/>
                          <w:marRight w:val="0"/>
                          <w:marTop w:val="0"/>
                          <w:marBottom w:val="0"/>
                          <w:divBdr>
                            <w:top w:val="none" w:sz="0" w:space="0" w:color="auto"/>
                            <w:left w:val="none" w:sz="0" w:space="0" w:color="auto"/>
                            <w:bottom w:val="none" w:sz="0" w:space="0" w:color="auto"/>
                            <w:right w:val="none" w:sz="0" w:space="0" w:color="auto"/>
                          </w:divBdr>
                          <w:divsChild>
                            <w:div w:id="1546403282">
                              <w:marLeft w:val="-15"/>
                              <w:marRight w:val="-15"/>
                              <w:marTop w:val="0"/>
                              <w:marBottom w:val="0"/>
                              <w:divBdr>
                                <w:top w:val="none" w:sz="0" w:space="0" w:color="auto"/>
                                <w:left w:val="none" w:sz="0" w:space="0" w:color="auto"/>
                                <w:bottom w:val="none" w:sz="0" w:space="0" w:color="auto"/>
                                <w:right w:val="none" w:sz="0" w:space="0" w:color="auto"/>
                              </w:divBdr>
                            </w:div>
                            <w:div w:id="1507673016">
                              <w:marLeft w:val="-15"/>
                              <w:marRight w:val="-15"/>
                              <w:marTop w:val="0"/>
                              <w:marBottom w:val="0"/>
                              <w:divBdr>
                                <w:top w:val="none" w:sz="0" w:space="0" w:color="auto"/>
                                <w:left w:val="none" w:sz="0" w:space="0" w:color="auto"/>
                                <w:bottom w:val="none" w:sz="0" w:space="0" w:color="auto"/>
                                <w:right w:val="none" w:sz="0" w:space="0" w:color="auto"/>
                              </w:divBdr>
                            </w:div>
                            <w:div w:id="931863733">
                              <w:marLeft w:val="-15"/>
                              <w:marRight w:val="-15"/>
                              <w:marTop w:val="0"/>
                              <w:marBottom w:val="0"/>
                              <w:divBdr>
                                <w:top w:val="none" w:sz="0" w:space="0" w:color="auto"/>
                                <w:left w:val="none" w:sz="0" w:space="0" w:color="auto"/>
                                <w:bottom w:val="none" w:sz="0" w:space="0" w:color="auto"/>
                                <w:right w:val="none" w:sz="0" w:space="0" w:color="auto"/>
                              </w:divBdr>
                            </w:div>
                            <w:div w:id="926428030">
                              <w:marLeft w:val="-15"/>
                              <w:marRight w:val="-15"/>
                              <w:marTop w:val="0"/>
                              <w:marBottom w:val="0"/>
                              <w:divBdr>
                                <w:top w:val="none" w:sz="0" w:space="0" w:color="auto"/>
                                <w:left w:val="none" w:sz="0" w:space="0" w:color="auto"/>
                                <w:bottom w:val="none" w:sz="0" w:space="0" w:color="auto"/>
                                <w:right w:val="none" w:sz="0" w:space="0" w:color="auto"/>
                              </w:divBdr>
                            </w:div>
                            <w:div w:id="1640112008">
                              <w:marLeft w:val="0"/>
                              <w:marRight w:val="0"/>
                              <w:marTop w:val="0"/>
                              <w:marBottom w:val="0"/>
                              <w:divBdr>
                                <w:top w:val="none" w:sz="0" w:space="0" w:color="auto"/>
                                <w:left w:val="none" w:sz="0" w:space="0" w:color="auto"/>
                                <w:bottom w:val="none" w:sz="0" w:space="0" w:color="auto"/>
                                <w:right w:val="none" w:sz="0" w:space="0" w:color="auto"/>
                              </w:divBdr>
                              <w:divsChild>
                                <w:div w:id="348869918">
                                  <w:marLeft w:val="0"/>
                                  <w:marRight w:val="0"/>
                                  <w:marTop w:val="0"/>
                                  <w:marBottom w:val="0"/>
                                  <w:divBdr>
                                    <w:top w:val="none" w:sz="0" w:space="0" w:color="auto"/>
                                    <w:left w:val="none" w:sz="0" w:space="0" w:color="auto"/>
                                    <w:bottom w:val="none" w:sz="0" w:space="0" w:color="auto"/>
                                    <w:right w:val="none" w:sz="0" w:space="0" w:color="auto"/>
                                  </w:divBdr>
                                </w:div>
                                <w:div w:id="1468206030">
                                  <w:marLeft w:val="0"/>
                                  <w:marRight w:val="0"/>
                                  <w:marTop w:val="0"/>
                                  <w:marBottom w:val="0"/>
                                  <w:divBdr>
                                    <w:top w:val="none" w:sz="0" w:space="0" w:color="auto"/>
                                    <w:left w:val="none" w:sz="0" w:space="0" w:color="auto"/>
                                    <w:bottom w:val="none" w:sz="0" w:space="0" w:color="auto"/>
                                    <w:right w:val="none" w:sz="0" w:space="0" w:color="auto"/>
                                  </w:divBdr>
                                  <w:divsChild>
                                    <w:div w:id="1984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447413">
          <w:marLeft w:val="0"/>
          <w:marRight w:val="0"/>
          <w:marTop w:val="0"/>
          <w:marBottom w:val="0"/>
          <w:divBdr>
            <w:top w:val="none" w:sz="0" w:space="0" w:color="auto"/>
            <w:left w:val="none" w:sz="0" w:space="0" w:color="auto"/>
            <w:bottom w:val="none" w:sz="0" w:space="0" w:color="auto"/>
            <w:right w:val="none" w:sz="0" w:space="0" w:color="auto"/>
          </w:divBdr>
          <w:divsChild>
            <w:div w:id="987394649">
              <w:marLeft w:val="0"/>
              <w:marRight w:val="0"/>
              <w:marTop w:val="0"/>
              <w:marBottom w:val="0"/>
              <w:divBdr>
                <w:top w:val="none" w:sz="0" w:space="0" w:color="auto"/>
                <w:left w:val="none" w:sz="0" w:space="0" w:color="auto"/>
                <w:bottom w:val="none" w:sz="0" w:space="0" w:color="auto"/>
                <w:right w:val="none" w:sz="0" w:space="0" w:color="auto"/>
              </w:divBdr>
              <w:divsChild>
                <w:div w:id="193470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697345">
      <w:bodyDiv w:val="1"/>
      <w:marLeft w:val="0"/>
      <w:marRight w:val="0"/>
      <w:marTop w:val="0"/>
      <w:marBottom w:val="0"/>
      <w:divBdr>
        <w:top w:val="none" w:sz="0" w:space="0" w:color="auto"/>
        <w:left w:val="none" w:sz="0" w:space="0" w:color="auto"/>
        <w:bottom w:val="none" w:sz="0" w:space="0" w:color="auto"/>
        <w:right w:val="none" w:sz="0" w:space="0" w:color="auto"/>
      </w:divBdr>
      <w:divsChild>
        <w:div w:id="1932809585">
          <w:marLeft w:val="0"/>
          <w:marRight w:val="0"/>
          <w:marTop w:val="0"/>
          <w:marBottom w:val="0"/>
          <w:divBdr>
            <w:top w:val="none" w:sz="0" w:space="0" w:color="auto"/>
            <w:left w:val="none" w:sz="0" w:space="0" w:color="auto"/>
            <w:bottom w:val="none" w:sz="0" w:space="0" w:color="auto"/>
            <w:right w:val="none" w:sz="0" w:space="0" w:color="auto"/>
          </w:divBdr>
          <w:divsChild>
            <w:div w:id="1697389969">
              <w:marLeft w:val="0"/>
              <w:marRight w:val="0"/>
              <w:marTop w:val="0"/>
              <w:marBottom w:val="0"/>
              <w:divBdr>
                <w:top w:val="none" w:sz="0" w:space="0" w:color="auto"/>
                <w:left w:val="none" w:sz="0" w:space="0" w:color="auto"/>
                <w:bottom w:val="none" w:sz="0" w:space="0" w:color="auto"/>
                <w:right w:val="none" w:sz="0" w:space="0" w:color="auto"/>
              </w:divBdr>
            </w:div>
            <w:div w:id="1204320519">
              <w:marLeft w:val="0"/>
              <w:marRight w:val="0"/>
              <w:marTop w:val="0"/>
              <w:marBottom w:val="0"/>
              <w:divBdr>
                <w:top w:val="none" w:sz="0" w:space="0" w:color="auto"/>
                <w:left w:val="none" w:sz="0" w:space="0" w:color="auto"/>
                <w:bottom w:val="none" w:sz="0" w:space="0" w:color="auto"/>
                <w:right w:val="none" w:sz="0" w:space="0" w:color="auto"/>
              </w:divBdr>
            </w:div>
            <w:div w:id="511995936">
              <w:marLeft w:val="0"/>
              <w:marRight w:val="0"/>
              <w:marTop w:val="0"/>
              <w:marBottom w:val="0"/>
              <w:divBdr>
                <w:top w:val="none" w:sz="0" w:space="0" w:color="auto"/>
                <w:left w:val="none" w:sz="0" w:space="0" w:color="auto"/>
                <w:bottom w:val="none" w:sz="0" w:space="0" w:color="auto"/>
                <w:right w:val="none" w:sz="0" w:space="0" w:color="auto"/>
              </w:divBdr>
            </w:div>
            <w:div w:id="72668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66772">
      <w:bodyDiv w:val="1"/>
      <w:marLeft w:val="0"/>
      <w:marRight w:val="0"/>
      <w:marTop w:val="0"/>
      <w:marBottom w:val="0"/>
      <w:divBdr>
        <w:top w:val="none" w:sz="0" w:space="0" w:color="auto"/>
        <w:left w:val="none" w:sz="0" w:space="0" w:color="auto"/>
        <w:bottom w:val="none" w:sz="0" w:space="0" w:color="auto"/>
        <w:right w:val="none" w:sz="0" w:space="0" w:color="auto"/>
      </w:divBdr>
      <w:divsChild>
        <w:div w:id="1644314915">
          <w:marLeft w:val="0"/>
          <w:marRight w:val="0"/>
          <w:marTop w:val="0"/>
          <w:marBottom w:val="0"/>
          <w:divBdr>
            <w:top w:val="none" w:sz="0" w:space="0" w:color="auto"/>
            <w:left w:val="none" w:sz="0" w:space="0" w:color="auto"/>
            <w:bottom w:val="none" w:sz="0" w:space="0" w:color="auto"/>
            <w:right w:val="none" w:sz="0" w:space="0" w:color="auto"/>
          </w:divBdr>
          <w:divsChild>
            <w:div w:id="463351779">
              <w:marLeft w:val="0"/>
              <w:marRight w:val="0"/>
              <w:marTop w:val="0"/>
              <w:marBottom w:val="0"/>
              <w:divBdr>
                <w:top w:val="none" w:sz="0" w:space="0" w:color="auto"/>
                <w:left w:val="none" w:sz="0" w:space="0" w:color="auto"/>
                <w:bottom w:val="none" w:sz="0" w:space="0" w:color="auto"/>
                <w:right w:val="none" w:sz="0" w:space="0" w:color="auto"/>
              </w:divBdr>
            </w:div>
            <w:div w:id="1073890975">
              <w:marLeft w:val="0"/>
              <w:marRight w:val="0"/>
              <w:marTop w:val="0"/>
              <w:marBottom w:val="0"/>
              <w:divBdr>
                <w:top w:val="none" w:sz="0" w:space="0" w:color="auto"/>
                <w:left w:val="none" w:sz="0" w:space="0" w:color="auto"/>
                <w:bottom w:val="none" w:sz="0" w:space="0" w:color="auto"/>
                <w:right w:val="none" w:sz="0" w:space="0" w:color="auto"/>
              </w:divBdr>
            </w:div>
            <w:div w:id="180638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08010">
      <w:bodyDiv w:val="1"/>
      <w:marLeft w:val="0"/>
      <w:marRight w:val="0"/>
      <w:marTop w:val="0"/>
      <w:marBottom w:val="0"/>
      <w:divBdr>
        <w:top w:val="none" w:sz="0" w:space="0" w:color="auto"/>
        <w:left w:val="none" w:sz="0" w:space="0" w:color="auto"/>
        <w:bottom w:val="none" w:sz="0" w:space="0" w:color="auto"/>
        <w:right w:val="none" w:sz="0" w:space="0" w:color="auto"/>
      </w:divBdr>
      <w:divsChild>
        <w:div w:id="1604729643">
          <w:marLeft w:val="0"/>
          <w:marRight w:val="0"/>
          <w:marTop w:val="0"/>
          <w:marBottom w:val="0"/>
          <w:divBdr>
            <w:top w:val="none" w:sz="0" w:space="0" w:color="auto"/>
            <w:left w:val="none" w:sz="0" w:space="0" w:color="auto"/>
            <w:bottom w:val="none" w:sz="0" w:space="0" w:color="auto"/>
            <w:right w:val="none" w:sz="0" w:space="0" w:color="auto"/>
          </w:divBdr>
          <w:divsChild>
            <w:div w:id="366679635">
              <w:marLeft w:val="0"/>
              <w:marRight w:val="0"/>
              <w:marTop w:val="0"/>
              <w:marBottom w:val="0"/>
              <w:divBdr>
                <w:top w:val="none" w:sz="0" w:space="0" w:color="auto"/>
                <w:left w:val="none" w:sz="0" w:space="0" w:color="auto"/>
                <w:bottom w:val="none" w:sz="0" w:space="0" w:color="auto"/>
                <w:right w:val="none" w:sz="0" w:space="0" w:color="auto"/>
              </w:divBdr>
            </w:div>
            <w:div w:id="1796218647">
              <w:marLeft w:val="0"/>
              <w:marRight w:val="0"/>
              <w:marTop w:val="0"/>
              <w:marBottom w:val="0"/>
              <w:divBdr>
                <w:top w:val="none" w:sz="0" w:space="0" w:color="auto"/>
                <w:left w:val="none" w:sz="0" w:space="0" w:color="auto"/>
                <w:bottom w:val="none" w:sz="0" w:space="0" w:color="auto"/>
                <w:right w:val="none" w:sz="0" w:space="0" w:color="auto"/>
              </w:divBdr>
            </w:div>
            <w:div w:id="13799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7807">
      <w:bodyDiv w:val="1"/>
      <w:marLeft w:val="0"/>
      <w:marRight w:val="0"/>
      <w:marTop w:val="0"/>
      <w:marBottom w:val="0"/>
      <w:divBdr>
        <w:top w:val="none" w:sz="0" w:space="0" w:color="auto"/>
        <w:left w:val="none" w:sz="0" w:space="0" w:color="auto"/>
        <w:bottom w:val="none" w:sz="0" w:space="0" w:color="auto"/>
        <w:right w:val="none" w:sz="0" w:space="0" w:color="auto"/>
      </w:divBdr>
      <w:divsChild>
        <w:div w:id="1914198936">
          <w:marLeft w:val="0"/>
          <w:marRight w:val="0"/>
          <w:marTop w:val="0"/>
          <w:marBottom w:val="0"/>
          <w:divBdr>
            <w:top w:val="none" w:sz="0" w:space="0" w:color="auto"/>
            <w:left w:val="none" w:sz="0" w:space="0" w:color="auto"/>
            <w:bottom w:val="none" w:sz="0" w:space="0" w:color="auto"/>
            <w:right w:val="none" w:sz="0" w:space="0" w:color="auto"/>
          </w:divBdr>
          <w:divsChild>
            <w:div w:id="1390181786">
              <w:marLeft w:val="0"/>
              <w:marRight w:val="0"/>
              <w:marTop w:val="0"/>
              <w:marBottom w:val="0"/>
              <w:divBdr>
                <w:top w:val="none" w:sz="0" w:space="0" w:color="auto"/>
                <w:left w:val="none" w:sz="0" w:space="0" w:color="auto"/>
                <w:bottom w:val="none" w:sz="0" w:space="0" w:color="auto"/>
                <w:right w:val="none" w:sz="0" w:space="0" w:color="auto"/>
              </w:divBdr>
            </w:div>
            <w:div w:id="440993784">
              <w:marLeft w:val="0"/>
              <w:marRight w:val="0"/>
              <w:marTop w:val="0"/>
              <w:marBottom w:val="0"/>
              <w:divBdr>
                <w:top w:val="none" w:sz="0" w:space="0" w:color="auto"/>
                <w:left w:val="none" w:sz="0" w:space="0" w:color="auto"/>
                <w:bottom w:val="none" w:sz="0" w:space="0" w:color="auto"/>
                <w:right w:val="none" w:sz="0" w:space="0" w:color="auto"/>
              </w:divBdr>
            </w:div>
            <w:div w:id="918172114">
              <w:marLeft w:val="0"/>
              <w:marRight w:val="0"/>
              <w:marTop w:val="0"/>
              <w:marBottom w:val="0"/>
              <w:divBdr>
                <w:top w:val="none" w:sz="0" w:space="0" w:color="auto"/>
                <w:left w:val="none" w:sz="0" w:space="0" w:color="auto"/>
                <w:bottom w:val="none" w:sz="0" w:space="0" w:color="auto"/>
                <w:right w:val="none" w:sz="0" w:space="0" w:color="auto"/>
              </w:divBdr>
            </w:div>
            <w:div w:id="139469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F8BDF-3FF6-4267-A5EF-34F64F408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1860</TotalTime>
  <Pages>43</Pages>
  <Words>8819</Words>
  <Characters>47627</Characters>
  <Application>Microsoft Office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Jonatas Nunespf</dc:creator>
  <cp:keywords/>
  <dc:description/>
  <cp:lastModifiedBy>Jonatas Nunespf</cp:lastModifiedBy>
  <cp:revision>66</cp:revision>
  <dcterms:created xsi:type="dcterms:W3CDTF">2024-03-29T04:04:00Z</dcterms:created>
  <dcterms:modified xsi:type="dcterms:W3CDTF">2024-04-27T02:28:00Z</dcterms:modified>
</cp:coreProperties>
</file>